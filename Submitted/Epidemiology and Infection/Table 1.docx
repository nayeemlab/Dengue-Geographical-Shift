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B458" w14:textId="3A97343D" w:rsidR="00842864" w:rsidRPr="00753A7C" w:rsidRDefault="00842864" w:rsidP="00BE0D2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53A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Table </w:t>
      </w:r>
      <w:r w:rsidR="00C46F71" w:rsidRPr="00753A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Pr="00753A7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. Factors associated with dengue cases in different divisions using a generalized linear mixed model during 1 Jan 2023 and 31 Dec 2023.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1"/>
        <w:gridCol w:w="1724"/>
        <w:gridCol w:w="1567"/>
        <w:gridCol w:w="2088"/>
        <w:gridCol w:w="2086"/>
        <w:tblGridChange w:id="0">
          <w:tblGrid>
            <w:gridCol w:w="1551"/>
            <w:gridCol w:w="1724"/>
            <w:gridCol w:w="1567"/>
            <w:gridCol w:w="2088"/>
            <w:gridCol w:w="2086"/>
          </w:tblGrid>
        </w:tblGridChange>
      </w:tblGrid>
      <w:tr w:rsidR="00753A7C" w:rsidRPr="00753A7C" w:rsidDel="00A84B5D" w14:paraId="4F040268" w14:textId="54D5B1A3" w:rsidTr="00753A7C">
        <w:trPr>
          <w:del w:id="1" w:author="Mohammad Nayeem Hasan" w:date="2024-09-27T21:40:00Z" w16du:dateUtc="2024-09-27T15:40:00Z"/>
        </w:trPr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14:paraId="5DCF7C31" w14:textId="4D187965" w:rsidR="00617F50" w:rsidRPr="00753A7C" w:rsidDel="00A84B5D" w:rsidRDefault="00617F50" w:rsidP="00753A7C">
            <w:pPr>
              <w:jc w:val="center"/>
              <w:rPr>
                <w:del w:id="2" w:author="Mohammad Nayeem Hasan" w:date="2024-09-27T21:40:00Z" w16du:dateUtc="2024-09-27T15:40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3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del w:id="4" w:author="Mohammad Nayeem Hasan" w:date="2024-09-27T21:40:00Z" w16du:dateUtc="2024-09-27T15:40:00Z">
              <w:r w:rsidRPr="00D3647A" w:rsidDel="00A84B5D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>Variables</w:delText>
              </w:r>
            </w:del>
          </w:p>
        </w:tc>
        <w:tc>
          <w:tcPr>
            <w:tcW w:w="1825" w:type="pct"/>
            <w:gridSpan w:val="2"/>
            <w:tcBorders>
              <w:left w:val="single" w:sz="4" w:space="0" w:color="auto"/>
            </w:tcBorders>
            <w:vAlign w:val="center"/>
          </w:tcPr>
          <w:p w14:paraId="7BDC570A" w14:textId="7E0BAB62" w:rsidR="00617F50" w:rsidRPr="00753A7C" w:rsidDel="00A84B5D" w:rsidRDefault="00617F50" w:rsidP="00753A7C">
            <w:pPr>
              <w:jc w:val="center"/>
              <w:rPr>
                <w:del w:id="5" w:author="Mohammad Nayeem Hasan" w:date="2024-09-27T21:40:00Z" w16du:dateUtc="2024-09-27T15:40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6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del w:id="7" w:author="Mohammad Nayeem Hasan" w:date="2024-09-27T21:40:00Z" w16du:dateUtc="2024-09-27T15:40:00Z">
              <w:r w:rsidRPr="00753A7C" w:rsidDel="00A84B5D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>Incidence risk ratio (IRR)</w:delText>
              </w:r>
            </w:del>
          </w:p>
        </w:tc>
        <w:tc>
          <w:tcPr>
            <w:tcW w:w="1158" w:type="pct"/>
            <w:tcBorders>
              <w:left w:val="single" w:sz="4" w:space="0" w:color="auto"/>
            </w:tcBorders>
          </w:tcPr>
          <w:p w14:paraId="235187D3" w14:textId="20BAC72A" w:rsidR="00617F50" w:rsidRPr="00753A7C" w:rsidDel="00A84B5D" w:rsidRDefault="00617F50" w:rsidP="00753A7C">
            <w:pPr>
              <w:jc w:val="center"/>
              <w:rPr>
                <w:del w:id="8" w:author="Mohammad Nayeem Hasan" w:date="2024-09-27T21:40:00Z" w16du:dateUtc="2024-09-27T15:40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9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5467D1AA" w14:textId="387753C6" w:rsidR="00617F50" w:rsidRPr="00753A7C" w:rsidDel="00A84B5D" w:rsidRDefault="00617F50" w:rsidP="00753A7C">
            <w:pPr>
              <w:jc w:val="center"/>
              <w:rPr>
                <w:del w:id="10" w:author="Mohammad Nayeem Hasan" w:date="2024-09-27T21:40:00Z" w16du:dateUtc="2024-09-27T15:40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1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</w:p>
        </w:tc>
      </w:tr>
      <w:tr w:rsidR="00753A7C" w:rsidRPr="00753A7C" w14:paraId="31B45F52" w14:textId="2DE35BA6" w:rsidTr="00753A7C">
        <w:tc>
          <w:tcPr>
            <w:tcW w:w="860" w:type="pct"/>
            <w:tcBorders>
              <w:top w:val="single" w:sz="4" w:space="0" w:color="auto"/>
            </w:tcBorders>
            <w:vAlign w:val="center"/>
          </w:tcPr>
          <w:p w14:paraId="67DD3FA6" w14:textId="709160DB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2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13" w:author="Mohammad Nayeem Hasan" w:date="2024-09-27T21:40:00Z" w16du:dateUtc="2024-09-27T15:40:00Z">
              <w:r w:rsidRPr="00753A7C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t>Variables</w:t>
              </w:r>
            </w:ins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DFA46A" w14:textId="6BC06EF1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4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15" w:author="Mohammad Nayeem Hasan" w:date="2024-09-27T21:40:00Z" w16du:dateUtc="2024-09-27T15:40:00Z">
              <w:r w:rsidRPr="00753A7C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t>Unadjusted IRR (95% CI)</w:t>
              </w:r>
            </w:ins>
            <w:del w:id="16" w:author="Mohammad Nayeem Hasan" w:date="2024-09-27T21:40:00Z" w16du:dateUtc="2024-09-27T15:40:00Z">
              <w:r w:rsidRPr="00753A7C" w:rsidDel="00E025F3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>95% Confidence Interval</w:delText>
              </w:r>
            </w:del>
          </w:p>
        </w:tc>
        <w:tc>
          <w:tcPr>
            <w:tcW w:w="869" w:type="pct"/>
            <w:tcBorders>
              <w:left w:val="single" w:sz="4" w:space="0" w:color="auto"/>
            </w:tcBorders>
            <w:vAlign w:val="center"/>
          </w:tcPr>
          <w:p w14:paraId="77B33991" w14:textId="61FD7740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7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18" w:author="Mohammad Nayeem Hasan" w:date="2024-09-27T21:40:00Z" w16du:dateUtc="2024-09-27T15:40:00Z">
              <w:r w:rsidRPr="00753A7C">
                <w:rPr>
                  <w:rFonts w:ascii="Times New Roman" w:hAnsi="Times New Roman" w:cs="Times New Roman"/>
                  <w:b/>
                  <w:i/>
                  <w:iCs/>
                  <w:color w:val="1C1C1C"/>
                  <w:sz w:val="24"/>
                  <w:szCs w:val="24"/>
                  <w:shd w:val="clear" w:color="auto" w:fill="FFFFFF"/>
                </w:rPr>
                <w:t>P</w:t>
              </w:r>
              <w:r w:rsidRPr="00753A7C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t>-value</w:t>
              </w:r>
            </w:ins>
            <w:del w:id="19" w:author="Mohammad Nayeem Hasan" w:date="2024-09-27T21:40:00Z" w16du:dateUtc="2024-09-27T15:40:00Z">
              <w:r w:rsidRPr="00753A7C" w:rsidDel="00E025F3">
                <w:rPr>
                  <w:rFonts w:ascii="Times New Roman" w:hAnsi="Times New Roman" w:cs="Times New Roman"/>
                  <w:b/>
                  <w:i/>
                  <w:iCs/>
                  <w:color w:val="1C1C1C"/>
                  <w:sz w:val="24"/>
                  <w:szCs w:val="24"/>
                  <w:shd w:val="clear" w:color="auto" w:fill="FFFFFF"/>
                </w:rPr>
                <w:delText>P</w:delText>
              </w:r>
              <w:r w:rsidRPr="00753A7C" w:rsidDel="00E025F3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>-value</w:delText>
              </w:r>
            </w:del>
          </w:p>
        </w:tc>
        <w:tc>
          <w:tcPr>
            <w:tcW w:w="1158" w:type="pct"/>
            <w:tcBorders>
              <w:left w:val="single" w:sz="4" w:space="0" w:color="auto"/>
            </w:tcBorders>
            <w:vAlign w:val="center"/>
          </w:tcPr>
          <w:p w14:paraId="37BCD658" w14:textId="53D4C304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pPrChange w:id="20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21" w:author="Mohammad Nayeem Hasan" w:date="2024-09-27T21:40:00Z" w16du:dateUtc="2024-09-27T15:40:00Z">
              <w:r w:rsidRPr="00753A7C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t>Adjusted IRR (95% CI)</w:t>
              </w:r>
            </w:ins>
          </w:p>
        </w:tc>
        <w:tc>
          <w:tcPr>
            <w:tcW w:w="1157" w:type="pct"/>
            <w:tcBorders>
              <w:left w:val="single" w:sz="4" w:space="0" w:color="auto"/>
            </w:tcBorders>
            <w:vAlign w:val="center"/>
          </w:tcPr>
          <w:p w14:paraId="063FB092" w14:textId="244A63EB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1C1C1C"/>
                <w:sz w:val="24"/>
                <w:szCs w:val="24"/>
                <w:shd w:val="clear" w:color="auto" w:fill="FFFFFF"/>
              </w:rPr>
              <w:pPrChange w:id="22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23" w:author="Mohammad Nayeem Hasan" w:date="2024-09-27T21:40:00Z" w16du:dateUtc="2024-09-27T15:40:00Z">
              <w:r w:rsidRPr="00753A7C">
                <w:rPr>
                  <w:rFonts w:ascii="Times New Roman" w:hAnsi="Times New Roman" w:cs="Times New Roman"/>
                  <w:b/>
                  <w:i/>
                  <w:iCs/>
                  <w:color w:val="1C1C1C"/>
                  <w:sz w:val="24"/>
                  <w:szCs w:val="24"/>
                  <w:shd w:val="clear" w:color="auto" w:fill="FFFFFF"/>
                </w:rPr>
                <w:t>P</w:t>
              </w:r>
              <w:r w:rsidRPr="00753A7C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t>-value</w:t>
              </w:r>
            </w:ins>
          </w:p>
        </w:tc>
      </w:tr>
      <w:tr w:rsidR="00A84B5D" w:rsidRPr="00753A7C" w14:paraId="200B9FFE" w14:textId="54658C88" w:rsidTr="00753A7C">
        <w:tblPrEx>
          <w:tblW w:w="5000" w:type="pct"/>
          <w:tblPrExChange w:id="24" w:author="Mohammad Nayeem Hasan" w:date="2024-09-27T21:43:00Z" w16du:dateUtc="2024-09-27T15:43:00Z">
            <w:tblPrEx>
              <w:tblW w:w="5000" w:type="pct"/>
            </w:tblPrEx>
          </w:tblPrExChange>
        </w:tblPrEx>
        <w:tc>
          <w:tcPr>
            <w:tcW w:w="860" w:type="pct"/>
            <w:tcPrChange w:id="25" w:author="Mohammad Nayeem Hasan" w:date="2024-09-27T21:43:00Z" w16du:dateUtc="2024-09-27T15:43:00Z">
              <w:tcPr>
                <w:tcW w:w="860" w:type="pct"/>
              </w:tcPr>
            </w:tcPrChange>
          </w:tcPr>
          <w:p w14:paraId="6FB99923" w14:textId="77777777" w:rsidR="00A84B5D" w:rsidRPr="00753A7C" w:rsidRDefault="00A84B5D" w:rsidP="00753A7C">
            <w:pP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26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sz w:val="24"/>
                <w:szCs w:val="24"/>
              </w:rPr>
              <w:t>Urban-rural ratio</w:t>
            </w:r>
          </w:p>
        </w:tc>
        <w:tc>
          <w:tcPr>
            <w:tcW w:w="956" w:type="pct"/>
            <w:tcPrChange w:id="27" w:author="Mohammad Nayeem Hasan" w:date="2024-09-27T21:43:00Z" w16du:dateUtc="2024-09-27T15:43:00Z">
              <w:tcPr>
                <w:tcW w:w="956" w:type="pct"/>
              </w:tcPr>
            </w:tcPrChange>
          </w:tcPr>
          <w:p w14:paraId="3E34D770" w14:textId="59D48AE4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28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29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1.02 (1.02-1.03)</w:t>
              </w:r>
            </w:ins>
            <w:del w:id="30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1.04 (1.03 – 1.04)</w:delText>
              </w:r>
            </w:del>
          </w:p>
        </w:tc>
        <w:tc>
          <w:tcPr>
            <w:tcW w:w="869" w:type="pct"/>
            <w:tcPrChange w:id="31" w:author="Mohammad Nayeem Hasan" w:date="2024-09-27T21:43:00Z" w16du:dateUtc="2024-09-27T15:43:00Z">
              <w:tcPr>
                <w:tcW w:w="869" w:type="pct"/>
              </w:tcPr>
            </w:tcPrChange>
          </w:tcPr>
          <w:p w14:paraId="0C39CA1E" w14:textId="5D058642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32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33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  <w:del w:id="34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&lt;0.001</w:delText>
              </w:r>
            </w:del>
          </w:p>
        </w:tc>
        <w:tc>
          <w:tcPr>
            <w:tcW w:w="1158" w:type="pct"/>
            <w:tcPrChange w:id="35" w:author="Mohammad Nayeem Hasan" w:date="2024-09-27T21:43:00Z" w16du:dateUtc="2024-09-27T15:43:00Z">
              <w:tcPr>
                <w:tcW w:w="1158" w:type="pct"/>
              </w:tcPr>
            </w:tcPrChange>
          </w:tcPr>
          <w:p w14:paraId="277B6A69" w14:textId="37FC799A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36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37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1.04 (1.03 – 1.04)</w:t>
              </w:r>
            </w:ins>
          </w:p>
        </w:tc>
        <w:tc>
          <w:tcPr>
            <w:tcW w:w="1157" w:type="pct"/>
            <w:tcPrChange w:id="38" w:author="Mohammad Nayeem Hasan" w:date="2024-09-27T21:43:00Z" w16du:dateUtc="2024-09-27T15:43:00Z">
              <w:tcPr>
                <w:tcW w:w="1158" w:type="pct"/>
              </w:tcPr>
            </w:tcPrChange>
          </w:tcPr>
          <w:p w14:paraId="56CD1FC9" w14:textId="6BD1EACD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39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40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</w:p>
        </w:tc>
      </w:tr>
      <w:tr w:rsidR="00A84B5D" w:rsidRPr="00753A7C" w14:paraId="7CDFB6BB" w14:textId="77777777" w:rsidTr="00753A7C">
        <w:tblPrEx>
          <w:tblW w:w="5000" w:type="pct"/>
          <w:tblPrExChange w:id="41" w:author="Mohammad Nayeem Hasan" w:date="2024-09-27T21:43:00Z" w16du:dateUtc="2024-09-27T15:43:00Z">
            <w:tblPrEx>
              <w:tblW w:w="5000" w:type="pct"/>
            </w:tblPrEx>
          </w:tblPrExChange>
        </w:tblPrEx>
        <w:trPr>
          <w:ins w:id="42" w:author="Mohammad Nayeem Hasan" w:date="2024-09-27T21:40:00Z" w16du:dateUtc="2024-09-27T15:40:00Z"/>
        </w:trPr>
        <w:tc>
          <w:tcPr>
            <w:tcW w:w="860" w:type="pct"/>
            <w:tcPrChange w:id="43" w:author="Mohammad Nayeem Hasan" w:date="2024-09-27T21:43:00Z" w16du:dateUtc="2024-09-27T15:43:00Z">
              <w:tcPr>
                <w:tcW w:w="860" w:type="pct"/>
              </w:tcPr>
            </w:tcPrChange>
          </w:tcPr>
          <w:p w14:paraId="633802CB" w14:textId="267B52CC" w:rsidR="00A84B5D" w:rsidRPr="00753A7C" w:rsidRDefault="00A84B5D" w:rsidP="00753A7C">
            <w:pPr>
              <w:rPr>
                <w:ins w:id="44" w:author="Mohammad Nayeem Hasan" w:date="2024-09-27T21:40:00Z" w16du:dateUtc="2024-09-27T15:40:00Z"/>
                <w:rFonts w:ascii="Times New Roman" w:hAnsi="Times New Roman" w:cs="Times New Roman"/>
                <w:sz w:val="24"/>
                <w:szCs w:val="24"/>
              </w:rPr>
              <w:pPrChange w:id="45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46" w:author="Mohammad Nayeem Hasan" w:date="2024-09-27T21:41:00Z">
              <w:r w:rsidRPr="00753A7C">
                <w:rPr>
                  <w:rFonts w:ascii="Times New Roman" w:hAnsi="Times New Roman" w:cs="Times New Roman"/>
                  <w:sz w:val="24"/>
                  <w:szCs w:val="24"/>
                </w:rPr>
                <w:t>Male-female ratio</w:t>
              </w:r>
            </w:ins>
          </w:p>
        </w:tc>
        <w:tc>
          <w:tcPr>
            <w:tcW w:w="956" w:type="pct"/>
            <w:tcPrChange w:id="47" w:author="Mohammad Nayeem Hasan" w:date="2024-09-27T21:43:00Z" w16du:dateUtc="2024-09-27T15:43:00Z">
              <w:tcPr>
                <w:tcW w:w="956" w:type="pct"/>
              </w:tcPr>
            </w:tcPrChange>
          </w:tcPr>
          <w:p w14:paraId="76D01C48" w14:textId="6F299CDA" w:rsidR="00A84B5D" w:rsidRPr="00753A7C" w:rsidRDefault="00A84B5D" w:rsidP="00753A7C">
            <w:pPr>
              <w:rPr>
                <w:ins w:id="48" w:author="Mohammad Nayeem Hasan" w:date="2024-09-27T21:40:00Z" w16du:dateUtc="2024-09-27T15:40:00Z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49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50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1.08 (0.97-1.21)</w:t>
              </w:r>
            </w:ins>
          </w:p>
        </w:tc>
        <w:tc>
          <w:tcPr>
            <w:tcW w:w="869" w:type="pct"/>
            <w:tcPrChange w:id="51" w:author="Mohammad Nayeem Hasan" w:date="2024-09-27T21:43:00Z" w16du:dateUtc="2024-09-27T15:43:00Z">
              <w:tcPr>
                <w:tcW w:w="869" w:type="pct"/>
              </w:tcPr>
            </w:tcPrChange>
          </w:tcPr>
          <w:p w14:paraId="28D9F4A3" w14:textId="2A734411" w:rsidR="00A84B5D" w:rsidRPr="00753A7C" w:rsidRDefault="00A84B5D" w:rsidP="00753A7C">
            <w:pPr>
              <w:rPr>
                <w:ins w:id="52" w:author="Mohammad Nayeem Hasan" w:date="2024-09-27T21:40:00Z" w16du:dateUtc="2024-09-27T15:40:00Z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53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54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0.177</w:t>
              </w:r>
            </w:ins>
          </w:p>
        </w:tc>
        <w:tc>
          <w:tcPr>
            <w:tcW w:w="1158" w:type="pct"/>
            <w:tcPrChange w:id="55" w:author="Mohammad Nayeem Hasan" w:date="2024-09-27T21:43:00Z" w16du:dateUtc="2024-09-27T15:43:00Z">
              <w:tcPr>
                <w:tcW w:w="1158" w:type="pct"/>
              </w:tcPr>
            </w:tcPrChange>
          </w:tcPr>
          <w:p w14:paraId="4C8ADC11" w14:textId="2307172B" w:rsidR="00A84B5D" w:rsidRPr="00753A7C" w:rsidRDefault="00A84B5D" w:rsidP="00753A7C">
            <w:pPr>
              <w:rPr>
                <w:ins w:id="56" w:author="Mohammad Nayeem Hasan" w:date="2024-09-27T21:40:00Z" w16du:dateUtc="2024-09-27T15:40:00Z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57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58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-</w:t>
              </w:r>
            </w:ins>
          </w:p>
        </w:tc>
        <w:tc>
          <w:tcPr>
            <w:tcW w:w="1157" w:type="pct"/>
            <w:tcPrChange w:id="59" w:author="Mohammad Nayeem Hasan" w:date="2024-09-27T21:43:00Z" w16du:dateUtc="2024-09-27T15:43:00Z">
              <w:tcPr>
                <w:tcW w:w="1158" w:type="pct"/>
              </w:tcPr>
            </w:tcPrChange>
          </w:tcPr>
          <w:p w14:paraId="062963A0" w14:textId="6210A20A" w:rsidR="00A84B5D" w:rsidRPr="00753A7C" w:rsidRDefault="00A84B5D" w:rsidP="00753A7C">
            <w:pPr>
              <w:rPr>
                <w:ins w:id="60" w:author="Mohammad Nayeem Hasan" w:date="2024-09-27T21:40:00Z" w16du:dateUtc="2024-09-27T15:40:00Z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61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62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-</w:t>
              </w:r>
            </w:ins>
          </w:p>
        </w:tc>
      </w:tr>
      <w:tr w:rsidR="00A84B5D" w:rsidRPr="00753A7C" w14:paraId="31DD7745" w14:textId="16494ED1" w:rsidTr="00753A7C">
        <w:tblPrEx>
          <w:tblW w:w="5000" w:type="pct"/>
          <w:tblPrExChange w:id="63" w:author="Mohammad Nayeem Hasan" w:date="2024-09-27T21:43:00Z" w16du:dateUtc="2024-09-27T15:43:00Z">
            <w:tblPrEx>
              <w:tblW w:w="5000" w:type="pct"/>
            </w:tblPrEx>
          </w:tblPrExChange>
        </w:tblPrEx>
        <w:tc>
          <w:tcPr>
            <w:tcW w:w="860" w:type="pct"/>
            <w:tcPrChange w:id="64" w:author="Mohammad Nayeem Hasan" w:date="2024-09-27T21:43:00Z" w16du:dateUtc="2024-09-27T15:43:00Z">
              <w:tcPr>
                <w:tcW w:w="860" w:type="pct"/>
              </w:tcPr>
            </w:tcPrChange>
          </w:tcPr>
          <w:p w14:paraId="79058480" w14:textId="77777777" w:rsidR="00A84B5D" w:rsidRPr="00753A7C" w:rsidRDefault="00A84B5D" w:rsidP="00753A7C">
            <w:pP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65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sz w:val="24"/>
                <w:szCs w:val="24"/>
              </w:rPr>
              <w:t>Population density</w:t>
            </w:r>
          </w:p>
        </w:tc>
        <w:tc>
          <w:tcPr>
            <w:tcW w:w="956" w:type="pct"/>
            <w:tcPrChange w:id="66" w:author="Mohammad Nayeem Hasan" w:date="2024-09-27T21:43:00Z" w16du:dateUtc="2024-09-27T15:43:00Z">
              <w:tcPr>
                <w:tcW w:w="956" w:type="pct"/>
              </w:tcPr>
            </w:tcPrChange>
          </w:tcPr>
          <w:p w14:paraId="63B9094D" w14:textId="359BF5F9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67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68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0.99 (0.98 – 0.99)</w:t>
              </w:r>
            </w:ins>
            <w:del w:id="69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0.99 (0.99 – 1.00)</w:delText>
              </w:r>
            </w:del>
          </w:p>
        </w:tc>
        <w:tc>
          <w:tcPr>
            <w:tcW w:w="869" w:type="pct"/>
            <w:tcPrChange w:id="70" w:author="Mohammad Nayeem Hasan" w:date="2024-09-27T21:43:00Z" w16du:dateUtc="2024-09-27T15:43:00Z">
              <w:tcPr>
                <w:tcW w:w="869" w:type="pct"/>
              </w:tcPr>
            </w:tcPrChange>
          </w:tcPr>
          <w:p w14:paraId="4CA6B0E7" w14:textId="75940C43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71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72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0.028</w:t>
              </w:r>
            </w:ins>
            <w:del w:id="73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0.056</w:delText>
              </w:r>
            </w:del>
          </w:p>
        </w:tc>
        <w:tc>
          <w:tcPr>
            <w:tcW w:w="1158" w:type="pct"/>
            <w:tcPrChange w:id="74" w:author="Mohammad Nayeem Hasan" w:date="2024-09-27T21:43:00Z" w16du:dateUtc="2024-09-27T15:43:00Z">
              <w:tcPr>
                <w:tcW w:w="1158" w:type="pct"/>
              </w:tcPr>
            </w:tcPrChange>
          </w:tcPr>
          <w:p w14:paraId="608E2D42" w14:textId="4BA74CC4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75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76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0.99 (0.99 – 1.00)</w:t>
              </w:r>
            </w:ins>
          </w:p>
        </w:tc>
        <w:tc>
          <w:tcPr>
            <w:tcW w:w="1157" w:type="pct"/>
            <w:tcPrChange w:id="77" w:author="Mohammad Nayeem Hasan" w:date="2024-09-27T21:43:00Z" w16du:dateUtc="2024-09-27T15:43:00Z">
              <w:tcPr>
                <w:tcW w:w="1158" w:type="pct"/>
              </w:tcPr>
            </w:tcPrChange>
          </w:tcPr>
          <w:p w14:paraId="156177E1" w14:textId="6C38E0BB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78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79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0.056</w:t>
              </w:r>
            </w:ins>
          </w:p>
        </w:tc>
      </w:tr>
      <w:tr w:rsidR="00A84B5D" w:rsidRPr="00753A7C" w14:paraId="50233776" w14:textId="57409EF2" w:rsidTr="00753A7C">
        <w:tblPrEx>
          <w:tblW w:w="5000" w:type="pct"/>
          <w:tblPrExChange w:id="80" w:author="Mohammad Nayeem Hasan" w:date="2024-09-27T21:43:00Z" w16du:dateUtc="2024-09-27T15:43:00Z">
            <w:tblPrEx>
              <w:tblW w:w="5000" w:type="pct"/>
            </w:tblPrEx>
          </w:tblPrExChange>
        </w:tblPrEx>
        <w:tc>
          <w:tcPr>
            <w:tcW w:w="860" w:type="pct"/>
            <w:tcPrChange w:id="81" w:author="Mohammad Nayeem Hasan" w:date="2024-09-27T21:43:00Z" w16du:dateUtc="2024-09-27T15:43:00Z">
              <w:tcPr>
                <w:tcW w:w="860" w:type="pct"/>
              </w:tcPr>
            </w:tcPrChange>
          </w:tcPr>
          <w:p w14:paraId="18355461" w14:textId="77777777" w:rsidR="00A84B5D" w:rsidRPr="00753A7C" w:rsidRDefault="00A84B5D" w:rsidP="00753A7C">
            <w:pP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82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sz w:val="24"/>
                <w:szCs w:val="24"/>
              </w:rPr>
              <w:t>Distance from Dhaka (capital city)</w:t>
            </w:r>
          </w:p>
        </w:tc>
        <w:tc>
          <w:tcPr>
            <w:tcW w:w="956" w:type="pct"/>
            <w:tcPrChange w:id="83" w:author="Mohammad Nayeem Hasan" w:date="2024-09-27T21:43:00Z" w16du:dateUtc="2024-09-27T15:43:00Z">
              <w:tcPr>
                <w:tcW w:w="956" w:type="pct"/>
              </w:tcPr>
            </w:tcPrChange>
          </w:tcPr>
          <w:p w14:paraId="50F2DD90" w14:textId="20DA789B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84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85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0.99 (0.98 – 0.99)</w:t>
              </w:r>
            </w:ins>
            <w:del w:id="86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0.99 (0.99 – 1.00)</w:delText>
              </w:r>
            </w:del>
          </w:p>
        </w:tc>
        <w:tc>
          <w:tcPr>
            <w:tcW w:w="869" w:type="pct"/>
            <w:tcPrChange w:id="87" w:author="Mohammad Nayeem Hasan" w:date="2024-09-27T21:43:00Z" w16du:dateUtc="2024-09-27T15:43:00Z">
              <w:tcPr>
                <w:tcW w:w="869" w:type="pct"/>
              </w:tcPr>
            </w:tcPrChange>
          </w:tcPr>
          <w:p w14:paraId="102AAC5D" w14:textId="6DE1BB05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88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89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  <w:del w:id="90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0.005</w:delText>
              </w:r>
            </w:del>
          </w:p>
        </w:tc>
        <w:tc>
          <w:tcPr>
            <w:tcW w:w="1158" w:type="pct"/>
            <w:tcPrChange w:id="91" w:author="Mohammad Nayeem Hasan" w:date="2024-09-27T21:43:00Z" w16du:dateUtc="2024-09-27T15:43:00Z">
              <w:tcPr>
                <w:tcW w:w="1158" w:type="pct"/>
              </w:tcPr>
            </w:tcPrChange>
          </w:tcPr>
          <w:p w14:paraId="3050B3D1" w14:textId="07D0AA14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92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93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0.99 (0.98 – 0.99)</w:t>
              </w:r>
            </w:ins>
          </w:p>
        </w:tc>
        <w:tc>
          <w:tcPr>
            <w:tcW w:w="1157" w:type="pct"/>
            <w:tcPrChange w:id="94" w:author="Mohammad Nayeem Hasan" w:date="2024-09-27T21:43:00Z" w16du:dateUtc="2024-09-27T15:43:00Z">
              <w:tcPr>
                <w:tcW w:w="1158" w:type="pct"/>
              </w:tcPr>
            </w:tcPrChange>
          </w:tcPr>
          <w:p w14:paraId="651E8A32" w14:textId="6B196D19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95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96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0.005</w:t>
              </w:r>
            </w:ins>
          </w:p>
        </w:tc>
      </w:tr>
      <w:tr w:rsidR="00A84B5D" w:rsidRPr="00753A7C" w14:paraId="5D6485A8" w14:textId="5FA889A9" w:rsidTr="00753A7C">
        <w:tblPrEx>
          <w:tblW w:w="5000" w:type="pct"/>
          <w:tblPrExChange w:id="97" w:author="Mohammad Nayeem Hasan" w:date="2024-09-27T21:43:00Z" w16du:dateUtc="2024-09-27T15:43:00Z">
            <w:tblPrEx>
              <w:tblW w:w="5000" w:type="pct"/>
            </w:tblPrEx>
          </w:tblPrExChange>
        </w:tblPrEx>
        <w:tc>
          <w:tcPr>
            <w:tcW w:w="860" w:type="pct"/>
            <w:tcPrChange w:id="98" w:author="Mohammad Nayeem Hasan" w:date="2024-09-27T21:43:00Z" w16du:dateUtc="2024-09-27T15:43:00Z">
              <w:tcPr>
                <w:tcW w:w="860" w:type="pct"/>
              </w:tcPr>
            </w:tcPrChange>
          </w:tcPr>
          <w:p w14:paraId="7213953D" w14:textId="77777777" w:rsidR="00A84B5D" w:rsidRPr="00753A7C" w:rsidRDefault="00A84B5D" w:rsidP="00753A7C">
            <w:pP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99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sz w:val="24"/>
                <w:szCs w:val="24"/>
              </w:rPr>
              <w:t>Daily average temperature</w:t>
            </w:r>
          </w:p>
        </w:tc>
        <w:tc>
          <w:tcPr>
            <w:tcW w:w="956" w:type="pct"/>
            <w:tcPrChange w:id="100" w:author="Mohammad Nayeem Hasan" w:date="2024-09-27T21:43:00Z" w16du:dateUtc="2024-09-27T15:43:00Z">
              <w:tcPr>
                <w:tcW w:w="956" w:type="pct"/>
              </w:tcPr>
            </w:tcPrChange>
          </w:tcPr>
          <w:p w14:paraId="74512A29" w14:textId="17B54B35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01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02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1.07 (1.06 – 1.08)</w:t>
              </w:r>
            </w:ins>
            <w:del w:id="103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 xml:space="preserve">1.13 (1.11 – 1.14) </w:delText>
              </w:r>
            </w:del>
          </w:p>
        </w:tc>
        <w:tc>
          <w:tcPr>
            <w:tcW w:w="869" w:type="pct"/>
            <w:tcPrChange w:id="104" w:author="Mohammad Nayeem Hasan" w:date="2024-09-27T21:43:00Z" w16du:dateUtc="2024-09-27T15:43:00Z">
              <w:tcPr>
                <w:tcW w:w="869" w:type="pct"/>
              </w:tcPr>
            </w:tcPrChange>
          </w:tcPr>
          <w:p w14:paraId="68CB6166" w14:textId="70BF402D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05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06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  <w:del w:id="107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&lt;0.001</w:delText>
              </w:r>
            </w:del>
          </w:p>
        </w:tc>
        <w:tc>
          <w:tcPr>
            <w:tcW w:w="1158" w:type="pct"/>
            <w:tcPrChange w:id="108" w:author="Mohammad Nayeem Hasan" w:date="2024-09-27T21:43:00Z" w16du:dateUtc="2024-09-27T15:43:00Z">
              <w:tcPr>
                <w:tcW w:w="1158" w:type="pct"/>
              </w:tcPr>
            </w:tcPrChange>
          </w:tcPr>
          <w:p w14:paraId="18E1DD77" w14:textId="740DE871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09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10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1.13 (1.11 – 1.14)</w:t>
              </w:r>
            </w:ins>
          </w:p>
        </w:tc>
        <w:tc>
          <w:tcPr>
            <w:tcW w:w="1157" w:type="pct"/>
            <w:tcPrChange w:id="111" w:author="Mohammad Nayeem Hasan" w:date="2024-09-27T21:43:00Z" w16du:dateUtc="2024-09-27T15:43:00Z">
              <w:tcPr>
                <w:tcW w:w="1158" w:type="pct"/>
              </w:tcPr>
            </w:tcPrChange>
          </w:tcPr>
          <w:p w14:paraId="5FB60F01" w14:textId="549B3F0B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12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13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</w:p>
        </w:tc>
      </w:tr>
      <w:tr w:rsidR="00A84B5D" w:rsidRPr="00753A7C" w14:paraId="35A69D80" w14:textId="666A87CE" w:rsidTr="00753A7C">
        <w:tblPrEx>
          <w:tblW w:w="5000" w:type="pct"/>
          <w:tblPrExChange w:id="114" w:author="Mohammad Nayeem Hasan" w:date="2024-09-27T21:43:00Z" w16du:dateUtc="2024-09-27T15:43:00Z">
            <w:tblPrEx>
              <w:tblW w:w="5000" w:type="pct"/>
            </w:tblPrEx>
          </w:tblPrExChange>
        </w:tblPrEx>
        <w:tc>
          <w:tcPr>
            <w:tcW w:w="860" w:type="pct"/>
            <w:tcPrChange w:id="115" w:author="Mohammad Nayeem Hasan" w:date="2024-09-27T21:43:00Z" w16du:dateUtc="2024-09-27T15:43:00Z">
              <w:tcPr>
                <w:tcW w:w="860" w:type="pct"/>
              </w:tcPr>
            </w:tcPrChange>
          </w:tcPr>
          <w:p w14:paraId="746864AE" w14:textId="77777777" w:rsidR="00A84B5D" w:rsidRPr="00753A7C" w:rsidRDefault="00A84B5D" w:rsidP="00753A7C">
            <w:pPr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116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sz w:val="24"/>
                <w:szCs w:val="24"/>
              </w:rPr>
              <w:t>Daily total rainfall</w:t>
            </w:r>
          </w:p>
        </w:tc>
        <w:tc>
          <w:tcPr>
            <w:tcW w:w="956" w:type="pct"/>
            <w:tcPrChange w:id="117" w:author="Mohammad Nayeem Hasan" w:date="2024-09-27T21:43:00Z" w16du:dateUtc="2024-09-27T15:43:00Z">
              <w:tcPr>
                <w:tcW w:w="956" w:type="pct"/>
              </w:tcPr>
            </w:tcPrChange>
          </w:tcPr>
          <w:p w14:paraId="63EB6191" w14:textId="269AD069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18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19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1.01 (1.01 – 1.02)  </w:t>
              </w:r>
            </w:ins>
            <w:del w:id="120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 xml:space="preserve">0.99 (0.98 – 0.99)  </w:delText>
              </w:r>
            </w:del>
          </w:p>
        </w:tc>
        <w:tc>
          <w:tcPr>
            <w:tcW w:w="869" w:type="pct"/>
            <w:tcPrChange w:id="121" w:author="Mohammad Nayeem Hasan" w:date="2024-09-27T21:43:00Z" w16du:dateUtc="2024-09-27T15:43:00Z">
              <w:tcPr>
                <w:tcW w:w="869" w:type="pct"/>
              </w:tcPr>
            </w:tcPrChange>
          </w:tcPr>
          <w:p w14:paraId="580AE957" w14:textId="7B8B6057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22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23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  <w:del w:id="124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&lt;0.001</w:delText>
              </w:r>
            </w:del>
          </w:p>
        </w:tc>
        <w:tc>
          <w:tcPr>
            <w:tcW w:w="1158" w:type="pct"/>
            <w:tcPrChange w:id="125" w:author="Mohammad Nayeem Hasan" w:date="2024-09-27T21:43:00Z" w16du:dateUtc="2024-09-27T15:43:00Z">
              <w:tcPr>
                <w:tcW w:w="1158" w:type="pct"/>
              </w:tcPr>
            </w:tcPrChange>
          </w:tcPr>
          <w:p w14:paraId="2AB81560" w14:textId="2CFBDDD2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26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27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 xml:space="preserve">0.99 (0.98 – 0.99)  </w:t>
              </w:r>
            </w:ins>
          </w:p>
        </w:tc>
        <w:tc>
          <w:tcPr>
            <w:tcW w:w="1157" w:type="pct"/>
            <w:tcPrChange w:id="128" w:author="Mohammad Nayeem Hasan" w:date="2024-09-27T21:43:00Z" w16du:dateUtc="2024-09-27T15:43:00Z">
              <w:tcPr>
                <w:tcW w:w="1158" w:type="pct"/>
              </w:tcPr>
            </w:tcPrChange>
          </w:tcPr>
          <w:p w14:paraId="1FE8E000" w14:textId="557990A3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29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30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</w:p>
        </w:tc>
      </w:tr>
      <w:tr w:rsidR="00A84B5D" w:rsidRPr="00753A7C" w14:paraId="2BFBF888" w14:textId="43E624A2" w:rsidTr="00753A7C">
        <w:tblPrEx>
          <w:tblW w:w="5000" w:type="pct"/>
          <w:tblPrExChange w:id="131" w:author="Mohammad Nayeem Hasan" w:date="2024-09-27T21:43:00Z" w16du:dateUtc="2024-09-27T15:43:00Z">
            <w:tblPrEx>
              <w:tblW w:w="5000" w:type="pct"/>
            </w:tblPrEx>
          </w:tblPrExChange>
        </w:tblPrEx>
        <w:tc>
          <w:tcPr>
            <w:tcW w:w="860" w:type="pct"/>
            <w:tcPrChange w:id="132" w:author="Mohammad Nayeem Hasan" w:date="2024-09-27T21:43:00Z" w16du:dateUtc="2024-09-27T15:43:00Z">
              <w:tcPr>
                <w:tcW w:w="860" w:type="pct"/>
              </w:tcPr>
            </w:tcPrChange>
          </w:tcPr>
          <w:p w14:paraId="53F50ABF" w14:textId="77777777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</w:rPr>
              <w:pPrChange w:id="133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sz w:val="24"/>
                <w:szCs w:val="24"/>
              </w:rPr>
              <w:t>Daily average relative humidity</w:t>
            </w:r>
          </w:p>
        </w:tc>
        <w:tc>
          <w:tcPr>
            <w:tcW w:w="956" w:type="pct"/>
            <w:tcPrChange w:id="134" w:author="Mohammad Nayeem Hasan" w:date="2024-09-27T21:43:00Z" w16du:dateUtc="2024-09-27T15:43:00Z">
              <w:tcPr>
                <w:tcW w:w="956" w:type="pct"/>
              </w:tcPr>
            </w:tcPrChange>
          </w:tcPr>
          <w:p w14:paraId="7AAA13A8" w14:textId="4DF3CE17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35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36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1.07 (1.06 – 1.07)</w:t>
              </w:r>
            </w:ins>
            <w:del w:id="137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1.09 (1.08 – 1.09)</w:delText>
              </w:r>
            </w:del>
          </w:p>
        </w:tc>
        <w:tc>
          <w:tcPr>
            <w:tcW w:w="869" w:type="pct"/>
            <w:tcPrChange w:id="138" w:author="Mohammad Nayeem Hasan" w:date="2024-09-27T21:43:00Z" w16du:dateUtc="2024-09-27T15:43:00Z">
              <w:tcPr>
                <w:tcW w:w="869" w:type="pct"/>
              </w:tcPr>
            </w:tcPrChange>
          </w:tcPr>
          <w:p w14:paraId="69C0FECD" w14:textId="42B073FB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39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40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  <w:del w:id="141" w:author="Mohammad Nayeem Hasan" w:date="2024-09-27T21:41:00Z" w16du:dateUtc="2024-09-27T15:41:00Z">
              <w:r w:rsidRPr="00753A7C" w:rsidDel="00AB4B67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&lt;0.001</w:delText>
              </w:r>
            </w:del>
          </w:p>
        </w:tc>
        <w:tc>
          <w:tcPr>
            <w:tcW w:w="1158" w:type="pct"/>
            <w:tcPrChange w:id="142" w:author="Mohammad Nayeem Hasan" w:date="2024-09-27T21:43:00Z" w16du:dateUtc="2024-09-27T15:43:00Z">
              <w:tcPr>
                <w:tcW w:w="1158" w:type="pct"/>
              </w:tcPr>
            </w:tcPrChange>
          </w:tcPr>
          <w:p w14:paraId="18F0AA55" w14:textId="065E37A8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43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44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1.09 (1.08 – 1.10)</w:t>
              </w:r>
            </w:ins>
          </w:p>
        </w:tc>
        <w:tc>
          <w:tcPr>
            <w:tcW w:w="1157" w:type="pct"/>
            <w:tcPrChange w:id="145" w:author="Mohammad Nayeem Hasan" w:date="2024-09-27T21:43:00Z" w16du:dateUtc="2024-09-27T15:43:00Z">
              <w:tcPr>
                <w:tcW w:w="1158" w:type="pct"/>
              </w:tcPr>
            </w:tcPrChange>
          </w:tcPr>
          <w:p w14:paraId="6F184360" w14:textId="6789E8D8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46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47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&lt;0.001</w:t>
              </w:r>
            </w:ins>
          </w:p>
        </w:tc>
      </w:tr>
      <w:tr w:rsidR="00753A7C" w:rsidRPr="00753A7C" w14:paraId="2CEF3CB0" w14:textId="77777777" w:rsidTr="00753A7C">
        <w:tblPrEx>
          <w:tblW w:w="5000" w:type="pct"/>
          <w:tblPrExChange w:id="148" w:author="Mohammad Nayeem Hasan" w:date="2024-09-27T21:43:00Z" w16du:dateUtc="2024-09-27T15:43:00Z">
            <w:tblPrEx>
              <w:tblW w:w="5000" w:type="pct"/>
            </w:tblPrEx>
          </w:tblPrExChange>
        </w:tblPrEx>
        <w:trPr>
          <w:ins w:id="149" w:author="Mohammad Nayeem Hasan" w:date="2024-09-27T21:42:00Z" w16du:dateUtc="2024-09-27T15:42:00Z"/>
        </w:trPr>
        <w:tc>
          <w:tcPr>
            <w:tcW w:w="860" w:type="pct"/>
            <w:tcPrChange w:id="150" w:author="Mohammad Nayeem Hasan" w:date="2024-09-27T21:43:00Z" w16du:dateUtc="2024-09-27T15:43:00Z">
              <w:tcPr>
                <w:tcW w:w="860" w:type="pct"/>
              </w:tcPr>
            </w:tcPrChange>
          </w:tcPr>
          <w:p w14:paraId="4143F71D" w14:textId="77777777" w:rsidR="00753A7C" w:rsidRPr="00753A7C" w:rsidRDefault="00753A7C" w:rsidP="00753A7C">
            <w:pPr>
              <w:rPr>
                <w:ins w:id="151" w:author="Mohammad Nayeem Hasan" w:date="2024-09-27T21:42:00Z" w16du:dateUtc="2024-09-27T15:42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52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956" w:type="pct"/>
            <w:tcPrChange w:id="153" w:author="Mohammad Nayeem Hasan" w:date="2024-09-27T21:43:00Z" w16du:dateUtc="2024-09-27T15:43:00Z">
              <w:tcPr>
                <w:tcW w:w="956" w:type="pct"/>
              </w:tcPr>
            </w:tcPrChange>
          </w:tcPr>
          <w:p w14:paraId="676BF876" w14:textId="77777777" w:rsidR="00753A7C" w:rsidRPr="00753A7C" w:rsidRDefault="00753A7C" w:rsidP="00753A7C">
            <w:pPr>
              <w:rPr>
                <w:ins w:id="154" w:author="Mohammad Nayeem Hasan" w:date="2024-09-27T21:42:00Z" w16du:dateUtc="2024-09-27T15:42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55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869" w:type="pct"/>
            <w:tcPrChange w:id="156" w:author="Mohammad Nayeem Hasan" w:date="2024-09-27T21:43:00Z" w16du:dateUtc="2024-09-27T15:43:00Z">
              <w:tcPr>
                <w:tcW w:w="869" w:type="pct"/>
              </w:tcPr>
            </w:tcPrChange>
          </w:tcPr>
          <w:p w14:paraId="3427BA68" w14:textId="77777777" w:rsidR="00753A7C" w:rsidRPr="00753A7C" w:rsidRDefault="00753A7C" w:rsidP="00753A7C">
            <w:pPr>
              <w:rPr>
                <w:ins w:id="157" w:author="Mohammad Nayeem Hasan" w:date="2024-09-27T21:42:00Z" w16du:dateUtc="2024-09-27T15:42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58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1158" w:type="pct"/>
            <w:tcPrChange w:id="159" w:author="Mohammad Nayeem Hasan" w:date="2024-09-27T21:43:00Z" w16du:dateUtc="2024-09-27T15:43:00Z">
              <w:tcPr>
                <w:tcW w:w="1158" w:type="pct"/>
              </w:tcPr>
            </w:tcPrChange>
          </w:tcPr>
          <w:p w14:paraId="73270510" w14:textId="77777777" w:rsidR="00753A7C" w:rsidRPr="00753A7C" w:rsidRDefault="00753A7C" w:rsidP="00753A7C">
            <w:pPr>
              <w:rPr>
                <w:ins w:id="160" w:author="Mohammad Nayeem Hasan" w:date="2024-09-27T21:42:00Z" w16du:dateUtc="2024-09-27T15:42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61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1157" w:type="pct"/>
            <w:tcPrChange w:id="162" w:author="Mohammad Nayeem Hasan" w:date="2024-09-27T21:43:00Z" w16du:dateUtc="2024-09-27T15:43:00Z">
              <w:tcPr>
                <w:tcW w:w="1158" w:type="pct"/>
              </w:tcPr>
            </w:tcPrChange>
          </w:tcPr>
          <w:p w14:paraId="3AFA3C7C" w14:textId="77777777" w:rsidR="00753A7C" w:rsidRPr="00753A7C" w:rsidRDefault="00753A7C" w:rsidP="00753A7C">
            <w:pPr>
              <w:rPr>
                <w:ins w:id="163" w:author="Mohammad Nayeem Hasan" w:date="2024-09-27T21:42:00Z" w16du:dateUtc="2024-09-27T15:42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64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</w:tr>
      <w:tr w:rsidR="00617F50" w:rsidRPr="00753A7C" w14:paraId="3124B8A0" w14:textId="10DDA2A1" w:rsidTr="00753A7C">
        <w:tblPrEx>
          <w:tblW w:w="5000" w:type="pct"/>
          <w:tblPrExChange w:id="165" w:author="Mohammad Nayeem Hasan" w:date="2024-09-27T21:43:00Z" w16du:dateUtc="2024-09-27T15:43:00Z">
            <w:tblPrEx>
              <w:tblW w:w="5000" w:type="pct"/>
            </w:tblPrEx>
          </w:tblPrExChange>
        </w:tblPrEx>
        <w:tc>
          <w:tcPr>
            <w:tcW w:w="860" w:type="pct"/>
            <w:vAlign w:val="center"/>
            <w:tcPrChange w:id="166" w:author="Mohammad Nayeem Hasan" w:date="2024-09-27T21:43:00Z" w16du:dateUtc="2024-09-27T15:43:00Z">
              <w:tcPr>
                <w:tcW w:w="860" w:type="pct"/>
              </w:tcPr>
            </w:tcPrChange>
          </w:tcPr>
          <w:p w14:paraId="7C7A4F1F" w14:textId="77777777" w:rsidR="00617F50" w:rsidRPr="00753A7C" w:rsidRDefault="00617F50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67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Groups   Name</w:t>
            </w:r>
          </w:p>
        </w:tc>
        <w:tc>
          <w:tcPr>
            <w:tcW w:w="956" w:type="pct"/>
            <w:vAlign w:val="center"/>
            <w:tcPrChange w:id="168" w:author="Mohammad Nayeem Hasan" w:date="2024-09-27T21:43:00Z" w16du:dateUtc="2024-09-27T15:43:00Z">
              <w:tcPr>
                <w:tcW w:w="956" w:type="pct"/>
              </w:tcPr>
            </w:tcPrChange>
          </w:tcPr>
          <w:p w14:paraId="7B3A50AB" w14:textId="77777777" w:rsidR="00617F50" w:rsidRPr="00753A7C" w:rsidRDefault="00617F50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69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Variance</w:t>
            </w:r>
          </w:p>
        </w:tc>
        <w:tc>
          <w:tcPr>
            <w:tcW w:w="869" w:type="pct"/>
            <w:vAlign w:val="center"/>
            <w:tcPrChange w:id="170" w:author="Mohammad Nayeem Hasan" w:date="2024-09-27T21:43:00Z" w16du:dateUtc="2024-09-27T15:43:00Z">
              <w:tcPr>
                <w:tcW w:w="869" w:type="pct"/>
              </w:tcPr>
            </w:tcPrChange>
          </w:tcPr>
          <w:p w14:paraId="0735AC6E" w14:textId="77777777" w:rsidR="00617F50" w:rsidRPr="00753A7C" w:rsidRDefault="00617F50" w:rsidP="00753A7C">
            <w:pPr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171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t>Standard Deviation</w:t>
            </w:r>
          </w:p>
        </w:tc>
        <w:tc>
          <w:tcPr>
            <w:tcW w:w="1158" w:type="pct"/>
            <w:tcPrChange w:id="172" w:author="Mohammad Nayeem Hasan" w:date="2024-09-27T21:43:00Z" w16du:dateUtc="2024-09-27T15:43:00Z">
              <w:tcPr>
                <w:tcW w:w="1158" w:type="pct"/>
              </w:tcPr>
            </w:tcPrChange>
          </w:tcPr>
          <w:p w14:paraId="53A610C3" w14:textId="77777777" w:rsidR="00617F50" w:rsidRPr="00753A7C" w:rsidRDefault="00617F50" w:rsidP="00753A7C">
            <w:pPr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73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1157" w:type="pct"/>
            <w:tcPrChange w:id="174" w:author="Mohammad Nayeem Hasan" w:date="2024-09-27T21:43:00Z" w16du:dateUtc="2024-09-27T15:43:00Z">
              <w:tcPr>
                <w:tcW w:w="1158" w:type="pct"/>
              </w:tcPr>
            </w:tcPrChange>
          </w:tcPr>
          <w:p w14:paraId="21B4AB92" w14:textId="77777777" w:rsidR="00617F50" w:rsidRPr="00753A7C" w:rsidRDefault="00617F50" w:rsidP="00753A7C">
            <w:pPr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75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</w:tr>
      <w:tr w:rsidR="00753A7C" w:rsidRPr="00753A7C" w14:paraId="34D26614" w14:textId="2B26B28B" w:rsidTr="00753A7C">
        <w:tc>
          <w:tcPr>
            <w:tcW w:w="860" w:type="pct"/>
            <w:vAlign w:val="center"/>
          </w:tcPr>
          <w:p w14:paraId="68CBA299" w14:textId="77777777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176" w:author="Mohammad Nayeem Hasan" w:date="2024-09-27T21:43:00Z" w16du:dateUtc="2024-09-27T15:43:00Z">
                <w:pPr>
                  <w:spacing w:line="276" w:lineRule="auto"/>
                </w:pPr>
              </w:pPrChange>
            </w:pPr>
            <w:r w:rsidRPr="00753A7C">
              <w:rPr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t>Location (Intercept)</w:t>
            </w:r>
          </w:p>
        </w:tc>
        <w:tc>
          <w:tcPr>
            <w:tcW w:w="956" w:type="pct"/>
            <w:vAlign w:val="center"/>
          </w:tcPr>
          <w:p w14:paraId="6729A491" w14:textId="7A0A71F6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77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78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0.002</w:t>
              </w:r>
            </w:ins>
            <w:del w:id="179" w:author="Mohammad Nayeem Hasan" w:date="2024-09-27T21:41:00Z" w16du:dateUtc="2024-09-27T15:41:00Z">
              <w:r w:rsidRPr="00753A7C" w:rsidDel="00683FB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0.01652</w:delText>
              </w:r>
            </w:del>
          </w:p>
        </w:tc>
        <w:tc>
          <w:tcPr>
            <w:tcW w:w="869" w:type="pct"/>
            <w:vAlign w:val="center"/>
          </w:tcPr>
          <w:p w14:paraId="439B387A" w14:textId="35CB2189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80" w:author="Mohammad Nayeem Hasan" w:date="2024-09-27T21:43:00Z" w16du:dateUtc="2024-09-27T15:43:00Z">
                <w:pPr>
                  <w:spacing w:line="276" w:lineRule="auto"/>
                </w:pPr>
              </w:pPrChange>
            </w:pPr>
            <w:ins w:id="181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0.050</w:t>
              </w:r>
            </w:ins>
            <w:del w:id="182" w:author="Mohammad Nayeem Hasan" w:date="2024-09-27T21:41:00Z" w16du:dateUtc="2024-09-27T15:41:00Z">
              <w:r w:rsidRPr="00753A7C" w:rsidDel="00683FB9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delText>0.1285</w:delText>
              </w:r>
            </w:del>
          </w:p>
        </w:tc>
        <w:tc>
          <w:tcPr>
            <w:tcW w:w="1158" w:type="pct"/>
          </w:tcPr>
          <w:p w14:paraId="71872546" w14:textId="77777777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83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1157" w:type="pct"/>
          </w:tcPr>
          <w:p w14:paraId="069C424F" w14:textId="77777777" w:rsidR="00A84B5D" w:rsidRPr="00753A7C" w:rsidRDefault="00A84B5D" w:rsidP="00753A7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184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</w:tr>
      <w:tr w:rsidR="00753A7C" w:rsidRPr="00753A7C" w:rsidDel="00753A7C" w14:paraId="70E0929D" w14:textId="77777777" w:rsidTr="00753A7C">
        <w:trPr>
          <w:del w:id="185" w:author="Mohammad Nayeem Hasan" w:date="2024-09-27T21:43:00Z" w16du:dateUtc="2024-09-27T15:43:00Z"/>
        </w:trPr>
        <w:tc>
          <w:tcPr>
            <w:tcW w:w="860" w:type="pct"/>
            <w:tcBorders>
              <w:right w:val="single" w:sz="4" w:space="0" w:color="auto"/>
            </w:tcBorders>
          </w:tcPr>
          <w:p w14:paraId="06A2EB3B" w14:textId="48B322EA" w:rsidR="00617F50" w:rsidRPr="00753A7C" w:rsidDel="00753A7C" w:rsidRDefault="00617F50" w:rsidP="00753A7C">
            <w:pPr>
              <w:rPr>
                <w:del w:id="186" w:author="Mohammad Nayeem Hasan" w:date="2024-09-27T21:43:00Z" w16du:dateUtc="2024-09-27T15:43:00Z"/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187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956" w:type="pct"/>
            <w:tcBorders>
              <w:right w:val="single" w:sz="4" w:space="0" w:color="auto"/>
            </w:tcBorders>
          </w:tcPr>
          <w:p w14:paraId="3326E15E" w14:textId="1B4F3976" w:rsidR="00617F50" w:rsidRPr="00753A7C" w:rsidDel="00753A7C" w:rsidRDefault="00617F50" w:rsidP="00753A7C">
            <w:pPr>
              <w:rPr>
                <w:del w:id="188" w:author="Mohammad Nayeem Hasan" w:date="2024-09-27T21:43:00Z" w16du:dateUtc="2024-09-27T15:43:00Z"/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189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869" w:type="pct"/>
            <w:tcBorders>
              <w:left w:val="single" w:sz="4" w:space="0" w:color="auto"/>
            </w:tcBorders>
          </w:tcPr>
          <w:p w14:paraId="75A0B00E" w14:textId="495C1E29" w:rsidR="00617F50" w:rsidRPr="00753A7C" w:rsidDel="00753A7C" w:rsidRDefault="00617F50" w:rsidP="00753A7C">
            <w:pPr>
              <w:rPr>
                <w:del w:id="190" w:author="Mohammad Nayeem Hasan" w:date="2024-09-27T21:43:00Z" w16du:dateUtc="2024-09-27T15:43:00Z"/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191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1158" w:type="pct"/>
            <w:tcBorders>
              <w:left w:val="single" w:sz="4" w:space="0" w:color="auto"/>
            </w:tcBorders>
          </w:tcPr>
          <w:p w14:paraId="720AA138" w14:textId="6DFDF0DF" w:rsidR="00617F50" w:rsidRPr="00753A7C" w:rsidDel="00753A7C" w:rsidRDefault="00617F50" w:rsidP="00753A7C">
            <w:pPr>
              <w:rPr>
                <w:del w:id="192" w:author="Mohammad Nayeem Hasan" w:date="2024-09-27T21:43:00Z" w16du:dateUtc="2024-09-27T15:43:00Z"/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193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6519CA8A" w14:textId="420E7D05" w:rsidR="00617F50" w:rsidRPr="00753A7C" w:rsidDel="00753A7C" w:rsidRDefault="00617F50" w:rsidP="00753A7C">
            <w:pPr>
              <w:rPr>
                <w:del w:id="194" w:author="Mohammad Nayeem Hasan" w:date="2024-09-27T21:43:00Z" w16du:dateUtc="2024-09-27T15:43:00Z"/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195" w:author="Mohammad Nayeem Hasan" w:date="2024-09-27T21:43:00Z" w16du:dateUtc="2024-09-27T15:43:00Z">
                <w:pPr>
                  <w:spacing w:line="276" w:lineRule="auto"/>
                </w:pPr>
              </w:pPrChange>
            </w:pPr>
          </w:p>
        </w:tc>
      </w:tr>
      <w:tr w:rsidR="00A84B5D" w:rsidRPr="00753A7C" w14:paraId="2ECEAE56" w14:textId="297C09AB" w:rsidTr="00753A7C">
        <w:tblPrEx>
          <w:tblW w:w="5000" w:type="pct"/>
          <w:tblPrExChange w:id="196" w:author="Mohammad Nayeem Hasan" w:date="2024-09-27T21:43:00Z" w16du:dateUtc="2024-09-27T15:43:00Z">
            <w:tblPrEx>
              <w:tblW w:w="5000" w:type="pct"/>
            </w:tblPrEx>
          </w:tblPrExChange>
        </w:tblPrEx>
        <w:tc>
          <w:tcPr>
            <w:tcW w:w="860" w:type="pct"/>
            <w:tcBorders>
              <w:right w:val="single" w:sz="4" w:space="0" w:color="auto"/>
            </w:tcBorders>
            <w:tcPrChange w:id="197" w:author="Mohammad Nayeem Hasan" w:date="2024-09-27T21:43:00Z" w16du:dateUtc="2024-09-27T15:43:00Z">
              <w:tcPr>
                <w:tcW w:w="860" w:type="pct"/>
                <w:tcBorders>
                  <w:right w:val="single" w:sz="4" w:space="0" w:color="auto"/>
                </w:tcBorders>
              </w:tcPr>
            </w:tcPrChange>
          </w:tcPr>
          <w:p w14:paraId="7BBD1E1B" w14:textId="3BF0FF1E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198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199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t>Akaike information criterion (AIC)</w:t>
              </w:r>
            </w:ins>
            <w:del w:id="200" w:author="Mohammad Nayeem Hasan" w:date="2024-09-27T21:41:00Z" w16du:dateUtc="2024-09-27T15:41:00Z">
              <w:r w:rsidRPr="00753A7C" w:rsidDel="002B6FBA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>Akaike information criterion (AIC)</w:delText>
              </w:r>
            </w:del>
          </w:p>
        </w:tc>
        <w:tc>
          <w:tcPr>
            <w:tcW w:w="956" w:type="pct"/>
            <w:tcBorders>
              <w:right w:val="single" w:sz="4" w:space="0" w:color="auto"/>
            </w:tcBorders>
            <w:tcPrChange w:id="201" w:author="Mohammad Nayeem Hasan" w:date="2024-09-27T21:43:00Z" w16du:dateUtc="2024-09-27T15:43:00Z">
              <w:tcPr>
                <w:tcW w:w="956" w:type="pct"/>
                <w:tcBorders>
                  <w:right w:val="single" w:sz="4" w:space="0" w:color="auto"/>
                </w:tcBorders>
              </w:tcPr>
            </w:tcPrChange>
          </w:tcPr>
          <w:p w14:paraId="2138FCBA" w14:textId="08EF0C9E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202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203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  <w:shd w:val="clear" w:color="auto" w:fill="FFFFFF"/>
                </w:rPr>
                <w:t>Bayesian Information Criterion</w:t>
              </w:r>
              <w:r w:rsidRPr="00753A7C">
                <w:rPr>
                  <w:rFonts w:ascii="Times New Roman" w:hAnsi="Times New Roman" w:cs="Times New Roman"/>
                  <w:b/>
                  <w:bCs/>
                  <w:color w:val="1C1C1C"/>
                  <w:sz w:val="24"/>
                  <w:szCs w:val="24"/>
                  <w:shd w:val="clear" w:color="auto" w:fill="FFFFFF"/>
                </w:rPr>
                <w:t xml:space="preserve"> (BIC</w:t>
              </w:r>
              <w:r w:rsidRPr="00753A7C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t>)</w:t>
              </w:r>
            </w:ins>
            <w:del w:id="204" w:author="Mohammad Nayeem Hasan" w:date="2024-09-27T21:41:00Z" w16du:dateUtc="2024-09-27T15:41:00Z">
              <w:r w:rsidRPr="00753A7C" w:rsidDel="002B6FBA">
                <w:rPr>
                  <w:rFonts w:ascii="Times New Roman" w:hAnsi="Times New Roman" w:cs="Times New Roman"/>
                  <w:b/>
                  <w:bCs/>
                  <w:color w:val="202124"/>
                  <w:sz w:val="24"/>
                  <w:szCs w:val="24"/>
                  <w:shd w:val="clear" w:color="auto" w:fill="FFFFFF"/>
                </w:rPr>
                <w:delText>Bayesian Information Criterion</w:delText>
              </w:r>
              <w:r w:rsidRPr="00753A7C" w:rsidDel="002B6FBA">
                <w:rPr>
                  <w:rFonts w:ascii="Times New Roman" w:hAnsi="Times New Roman" w:cs="Times New Roman"/>
                  <w:b/>
                  <w:bCs/>
                  <w:color w:val="1C1C1C"/>
                  <w:sz w:val="24"/>
                  <w:szCs w:val="24"/>
                  <w:shd w:val="clear" w:color="auto" w:fill="FFFFFF"/>
                </w:rPr>
                <w:delText xml:space="preserve"> (BIC</w:delText>
              </w:r>
              <w:r w:rsidRPr="00753A7C" w:rsidDel="002B6FBA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>)</w:delText>
              </w:r>
            </w:del>
          </w:p>
        </w:tc>
        <w:tc>
          <w:tcPr>
            <w:tcW w:w="869" w:type="pct"/>
            <w:tcBorders>
              <w:left w:val="single" w:sz="4" w:space="0" w:color="auto"/>
            </w:tcBorders>
            <w:tcPrChange w:id="205" w:author="Mohammad Nayeem Hasan" w:date="2024-09-27T21:43:00Z" w16du:dateUtc="2024-09-27T15:43:00Z">
              <w:tcPr>
                <w:tcW w:w="869" w:type="pct"/>
                <w:tcBorders>
                  <w:left w:val="single" w:sz="4" w:space="0" w:color="auto"/>
                </w:tcBorders>
              </w:tcPr>
            </w:tcPrChange>
          </w:tcPr>
          <w:p w14:paraId="22443C6C" w14:textId="51E6C6E6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206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207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t>Root Mean Square Error (RMSE)</w:t>
              </w:r>
            </w:ins>
            <w:del w:id="208" w:author="Mohammad Nayeem Hasan" w:date="2024-09-27T21:41:00Z" w16du:dateUtc="2024-09-27T15:41:00Z">
              <w:r w:rsidRPr="00753A7C" w:rsidDel="002B6FBA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>Root Mean Square Error (RMSE)</w:delText>
              </w:r>
            </w:del>
          </w:p>
        </w:tc>
        <w:tc>
          <w:tcPr>
            <w:tcW w:w="1158" w:type="pct"/>
            <w:tcBorders>
              <w:left w:val="single" w:sz="4" w:space="0" w:color="auto"/>
            </w:tcBorders>
            <w:tcPrChange w:id="209" w:author="Mohammad Nayeem Hasan" w:date="2024-09-27T21:43:00Z" w16du:dateUtc="2024-09-27T15:43:00Z">
              <w:tcPr>
                <w:tcW w:w="1158" w:type="pct"/>
                <w:tcBorders>
                  <w:left w:val="single" w:sz="4" w:space="0" w:color="auto"/>
                </w:tcBorders>
              </w:tcPr>
            </w:tcPrChange>
          </w:tcPr>
          <w:p w14:paraId="1EE0C19C" w14:textId="1D6947DD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210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211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Coefficient of determination (</w:t>
              </w:r>
              <w:r w:rsidRPr="00753A7C">
                <w:rPr>
                  <w:rFonts w:ascii="Times New Roman" w:hAnsi="Times New Roman" w:cs="Times New Roman"/>
                  <w:b/>
                  <w:bCs/>
                  <w:i/>
                  <w:iCs/>
                  <w:color w:val="1C1C1C"/>
                  <w:sz w:val="24"/>
                  <w:szCs w:val="24"/>
                  <w:shd w:val="clear" w:color="auto" w:fill="FFFFFF"/>
                </w:rPr>
                <w:t>R</w:t>
              </w:r>
              <w:r w:rsidRPr="00753A7C">
                <w:rPr>
                  <w:rFonts w:ascii="Times New Roman" w:hAnsi="Times New Roman" w:cs="Times New Roman"/>
                  <w:b/>
                  <w:bCs/>
                  <w:i/>
                  <w:iCs/>
                  <w:color w:val="1C1C1C"/>
                  <w:sz w:val="24"/>
                  <w:szCs w:val="24"/>
                  <w:shd w:val="clear" w:color="auto" w:fill="FFFFFF"/>
                  <w:vertAlign w:val="superscript"/>
                </w:rPr>
                <w:t>2</w:t>
              </w:r>
              <w:r w:rsidRPr="00753A7C">
                <w:rPr>
                  <w:rFonts w:ascii="Times New Roman" w:hAnsi="Times New Roman" w:cs="Times New Roman"/>
                  <w:b/>
                  <w:bCs/>
                  <w:i/>
                  <w:iCs/>
                  <w:color w:val="1C1C1C"/>
                  <w:sz w:val="24"/>
                  <w:szCs w:val="24"/>
                  <w:shd w:val="clear" w:color="auto" w:fill="FFFFFF"/>
                </w:rPr>
                <w:t>)</w:t>
              </w:r>
            </w:ins>
          </w:p>
        </w:tc>
        <w:tc>
          <w:tcPr>
            <w:tcW w:w="1157" w:type="pct"/>
            <w:tcBorders>
              <w:left w:val="single" w:sz="4" w:space="0" w:color="auto"/>
            </w:tcBorders>
            <w:tcPrChange w:id="212" w:author="Mohammad Nayeem Hasan" w:date="2024-09-27T21:43:00Z" w16du:dateUtc="2024-09-27T15:43:00Z">
              <w:tcPr>
                <w:tcW w:w="1158" w:type="pct"/>
                <w:tcBorders>
                  <w:left w:val="single" w:sz="4" w:space="0" w:color="auto"/>
                </w:tcBorders>
              </w:tcPr>
            </w:tcPrChange>
          </w:tcPr>
          <w:p w14:paraId="168BB06D" w14:textId="6AF6A8BF" w:rsidR="00A84B5D" w:rsidRPr="00753A7C" w:rsidRDefault="00A84B5D" w:rsidP="00753A7C">
            <w:pPr>
              <w:jc w:val="center"/>
              <w:rPr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213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ins w:id="214" w:author="Mohammad Nayeem Hasan" w:date="2024-09-27T21:41:00Z" w16du:dateUtc="2024-09-27T15:41:00Z">
              <w:r w:rsidRPr="00753A7C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Intraclass correlation (ICC)</w:t>
              </w:r>
            </w:ins>
          </w:p>
        </w:tc>
      </w:tr>
      <w:tr w:rsidR="00753A7C" w:rsidRPr="00753A7C" w14:paraId="1FF7F684" w14:textId="07FC0E22" w:rsidTr="00753A7C">
        <w:tc>
          <w:tcPr>
            <w:tcW w:w="860" w:type="pct"/>
            <w:tcBorders>
              <w:right w:val="single" w:sz="4" w:space="0" w:color="auto"/>
            </w:tcBorders>
          </w:tcPr>
          <w:p w14:paraId="4A02EE6F" w14:textId="13B0C7A3" w:rsidR="00A84B5D" w:rsidRPr="00753A7C" w:rsidRDefault="00A84B5D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PrChange w:id="215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  <w:ins w:id="216" w:author="Mohammad Nayeem Hasan" w:date="2024-09-27T21:41:00Z" w16du:dateUtc="2024-09-27T15:41:00Z">
              <w:r w:rsidRPr="00753A7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lang w:val="en-GB"/>
                </w:rPr>
                <w:t>23720.90</w:t>
              </w:r>
            </w:ins>
            <w:del w:id="217" w:author="Mohammad Nayeem Hasan" w:date="2024-09-27T21:41:00Z" w16du:dateUtc="2024-09-27T15:41:00Z">
              <w:r w:rsidRPr="00753A7C" w:rsidDel="002B6FBA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</w:rPr>
                <w:delText>23720.9</w:delText>
              </w:r>
            </w:del>
          </w:p>
        </w:tc>
        <w:tc>
          <w:tcPr>
            <w:tcW w:w="956" w:type="pct"/>
            <w:tcBorders>
              <w:right w:val="single" w:sz="4" w:space="0" w:color="auto"/>
            </w:tcBorders>
          </w:tcPr>
          <w:p w14:paraId="6D820651" w14:textId="6FB02DB7" w:rsidR="00A84B5D" w:rsidRPr="00753A7C" w:rsidRDefault="00A84B5D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PrChange w:id="218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  <w:ins w:id="219" w:author="Mohammad Nayeem Hasan" w:date="2024-09-27T21:41:00Z" w16du:dateUtc="2024-09-27T15:41:00Z">
              <w:r w:rsidRPr="00753A7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lang w:val="en-GB"/>
                </w:rPr>
                <w:t>23774.80</w:t>
              </w:r>
            </w:ins>
            <w:del w:id="220" w:author="Mohammad Nayeem Hasan" w:date="2024-09-27T21:41:00Z" w16du:dateUtc="2024-09-27T15:41:00Z">
              <w:r w:rsidRPr="00753A7C" w:rsidDel="002B6FBA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</w:rPr>
                <w:delText>23774.8</w:delText>
              </w:r>
            </w:del>
          </w:p>
        </w:tc>
        <w:tc>
          <w:tcPr>
            <w:tcW w:w="869" w:type="pct"/>
            <w:tcBorders>
              <w:left w:val="single" w:sz="4" w:space="0" w:color="auto"/>
            </w:tcBorders>
          </w:tcPr>
          <w:p w14:paraId="30394424" w14:textId="4CD26EAF" w:rsidR="00A84B5D" w:rsidRPr="00753A7C" w:rsidRDefault="00A84B5D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pPrChange w:id="221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  <w:ins w:id="222" w:author="Mohammad Nayeem Hasan" w:date="2024-09-27T21:41:00Z" w16du:dateUtc="2024-09-27T15:41:00Z">
              <w:r w:rsidRPr="00753A7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lang w:val="en-GB"/>
                </w:rPr>
                <w:t>181.80</w:t>
              </w:r>
            </w:ins>
            <w:del w:id="223" w:author="Mohammad Nayeem Hasan" w:date="2024-09-27T21:41:00Z" w16du:dateUtc="2024-09-27T15:41:00Z">
              <w:r w:rsidRPr="00753A7C" w:rsidDel="002B6FBA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</w:rPr>
                <w:delText>181.804</w:delText>
              </w:r>
            </w:del>
          </w:p>
        </w:tc>
        <w:tc>
          <w:tcPr>
            <w:tcW w:w="1158" w:type="pct"/>
            <w:tcBorders>
              <w:left w:val="single" w:sz="4" w:space="0" w:color="auto"/>
            </w:tcBorders>
          </w:tcPr>
          <w:p w14:paraId="7F64E19A" w14:textId="3FED19AC" w:rsidR="00A84B5D" w:rsidRPr="00753A7C" w:rsidRDefault="00A84B5D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pPrChange w:id="224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  <w:ins w:id="225" w:author="Mohammad Nayeem Hasan" w:date="2024-09-27T21:41:00Z" w16du:dateUtc="2024-09-27T15:41:00Z">
              <w:r w:rsidRPr="00753A7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lang w:val="en-GB"/>
                </w:rPr>
                <w:t>0.435</w:t>
              </w:r>
            </w:ins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6BB6DB3B" w14:textId="05FEBD1F" w:rsidR="00A84B5D" w:rsidRPr="00753A7C" w:rsidRDefault="00A84B5D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pPrChange w:id="226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  <w:ins w:id="227" w:author="Mohammad Nayeem Hasan" w:date="2024-09-27T21:41:00Z" w16du:dateUtc="2024-09-27T15:41:00Z">
              <w:r w:rsidRPr="00753A7C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  <w:lang w:val="en-GB"/>
                </w:rPr>
                <w:t>0.002</w:t>
              </w:r>
            </w:ins>
          </w:p>
        </w:tc>
      </w:tr>
      <w:tr w:rsidR="00BE0D2E" w:rsidRPr="00BE0D2E" w:rsidDel="00A84B5D" w14:paraId="2A7971FD" w14:textId="77777777" w:rsidTr="00753A7C">
        <w:trPr>
          <w:del w:id="228" w:author="Mohammad Nayeem Hasan" w:date="2024-09-27T21:41:00Z" w16du:dateUtc="2024-09-27T15:41:00Z"/>
        </w:trPr>
        <w:tc>
          <w:tcPr>
            <w:tcW w:w="860" w:type="pct"/>
            <w:tcBorders>
              <w:right w:val="single" w:sz="4" w:space="0" w:color="auto"/>
            </w:tcBorders>
            <w:vAlign w:val="center"/>
          </w:tcPr>
          <w:p w14:paraId="06B8ECD7" w14:textId="737EBEEF" w:rsidR="00617F50" w:rsidRPr="00753A7C" w:rsidDel="00A84B5D" w:rsidRDefault="00617F50" w:rsidP="00753A7C">
            <w:pPr>
              <w:jc w:val="center"/>
              <w:rPr>
                <w:del w:id="229" w:author="Mohammad Nayeem Hasan" w:date="2024-09-27T21:41:00Z" w16du:dateUtc="2024-09-27T15:41:00Z"/>
                <w:rFonts w:ascii="Times New Roman" w:hAnsi="Times New Roman" w:cs="Times New Roman"/>
                <w:color w:val="1C1C1C"/>
                <w:sz w:val="24"/>
                <w:szCs w:val="24"/>
                <w:shd w:val="clear" w:color="auto" w:fill="FFFFFF"/>
              </w:rPr>
              <w:pPrChange w:id="230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del w:id="231" w:author="Mohammad Nayeem Hasan" w:date="2024-09-27T21:41:00Z" w16du:dateUtc="2024-09-27T15:41:00Z">
              <w:r w:rsidRPr="00753A7C" w:rsidDel="00A84B5D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 xml:space="preserve">Conditional </w:delText>
              </w:r>
              <w:r w:rsidRPr="00753A7C" w:rsidDel="00A84B5D">
                <w:rPr>
                  <w:rFonts w:ascii="Times New Roman" w:hAnsi="Times New Roman" w:cs="Times New Roman"/>
                  <w:b/>
                  <w:i/>
                  <w:iCs/>
                  <w:color w:val="1C1C1C"/>
                  <w:sz w:val="24"/>
                  <w:szCs w:val="24"/>
                  <w:shd w:val="clear" w:color="auto" w:fill="FFFFFF"/>
                </w:rPr>
                <w:delText>R</w:delText>
              </w:r>
              <w:r w:rsidRPr="00753A7C" w:rsidDel="00A84B5D">
                <w:rPr>
                  <w:rFonts w:ascii="Times New Roman" w:hAnsi="Times New Roman" w:cs="Times New Roman"/>
                  <w:b/>
                  <w:i/>
                  <w:iCs/>
                  <w:color w:val="1C1C1C"/>
                  <w:sz w:val="24"/>
                  <w:szCs w:val="24"/>
                  <w:shd w:val="clear" w:color="auto" w:fill="FFFFFF"/>
                  <w:vertAlign w:val="superscript"/>
                </w:rPr>
                <w:delText>2</w:delText>
              </w:r>
            </w:del>
          </w:p>
        </w:tc>
        <w:tc>
          <w:tcPr>
            <w:tcW w:w="956" w:type="pct"/>
            <w:tcBorders>
              <w:right w:val="single" w:sz="4" w:space="0" w:color="auto"/>
            </w:tcBorders>
            <w:vAlign w:val="center"/>
          </w:tcPr>
          <w:p w14:paraId="7F62A122" w14:textId="75AA9E6A" w:rsidR="00617F50" w:rsidRPr="00753A7C" w:rsidDel="00A84B5D" w:rsidRDefault="00617F50" w:rsidP="00753A7C">
            <w:pPr>
              <w:jc w:val="center"/>
              <w:rPr>
                <w:del w:id="232" w:author="Mohammad Nayeem Hasan" w:date="2024-09-27T21:41:00Z" w16du:dateUtc="2024-09-27T15:41:00Z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233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del w:id="234" w:author="Mohammad Nayeem Hasan" w:date="2024-09-27T21:41:00Z" w16du:dateUtc="2024-09-27T15:41:00Z">
              <w:r w:rsidRPr="00753A7C" w:rsidDel="00A84B5D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 xml:space="preserve">Marginal </w:delText>
              </w:r>
              <w:r w:rsidRPr="00753A7C" w:rsidDel="00A84B5D">
                <w:rPr>
                  <w:rFonts w:ascii="Times New Roman" w:hAnsi="Times New Roman" w:cs="Times New Roman"/>
                  <w:b/>
                  <w:i/>
                  <w:iCs/>
                  <w:color w:val="1C1C1C"/>
                  <w:sz w:val="24"/>
                  <w:szCs w:val="24"/>
                  <w:shd w:val="clear" w:color="auto" w:fill="FFFFFF"/>
                </w:rPr>
                <w:delText>R</w:delText>
              </w:r>
              <w:r w:rsidRPr="00753A7C" w:rsidDel="00A84B5D">
                <w:rPr>
                  <w:rFonts w:ascii="Times New Roman" w:hAnsi="Times New Roman" w:cs="Times New Roman"/>
                  <w:b/>
                  <w:i/>
                  <w:iCs/>
                  <w:color w:val="1C1C1C"/>
                  <w:sz w:val="24"/>
                  <w:szCs w:val="24"/>
                  <w:shd w:val="clear" w:color="auto" w:fill="FFFFFF"/>
                  <w:vertAlign w:val="superscript"/>
                </w:rPr>
                <w:delText>2</w:delText>
              </w:r>
            </w:del>
          </w:p>
        </w:tc>
        <w:tc>
          <w:tcPr>
            <w:tcW w:w="869" w:type="pct"/>
            <w:tcBorders>
              <w:left w:val="single" w:sz="4" w:space="0" w:color="auto"/>
            </w:tcBorders>
            <w:vAlign w:val="center"/>
          </w:tcPr>
          <w:p w14:paraId="05CC9BED" w14:textId="765EA76F" w:rsidR="00617F50" w:rsidRPr="00753A7C" w:rsidDel="00A84B5D" w:rsidRDefault="00617F50" w:rsidP="00753A7C">
            <w:pPr>
              <w:jc w:val="center"/>
              <w:rPr>
                <w:del w:id="235" w:author="Mohammad Nayeem Hasan" w:date="2024-09-27T21:41:00Z" w16du:dateUtc="2024-09-27T15:41:00Z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pPrChange w:id="236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  <w:del w:id="237" w:author="Mohammad Nayeem Hasan" w:date="2024-09-27T21:41:00Z" w16du:dateUtc="2024-09-27T15:41:00Z">
              <w:r w:rsidRPr="00753A7C" w:rsidDel="00A84B5D">
                <w:rPr>
                  <w:rFonts w:ascii="Times New Roman" w:hAnsi="Times New Roman" w:cs="Times New Roman"/>
                  <w:b/>
                  <w:color w:val="1C1C1C"/>
                  <w:sz w:val="24"/>
                  <w:szCs w:val="24"/>
                  <w:shd w:val="clear" w:color="auto" w:fill="FFFFFF"/>
                </w:rPr>
                <w:delText>Intraclass correlation (ICC)</w:delText>
              </w:r>
            </w:del>
          </w:p>
        </w:tc>
        <w:tc>
          <w:tcPr>
            <w:tcW w:w="1158" w:type="pct"/>
            <w:tcBorders>
              <w:left w:val="single" w:sz="4" w:space="0" w:color="auto"/>
            </w:tcBorders>
          </w:tcPr>
          <w:p w14:paraId="2F5DE8A9" w14:textId="284A4F1A" w:rsidR="00617F50" w:rsidRPr="00753A7C" w:rsidDel="00A84B5D" w:rsidRDefault="00617F50" w:rsidP="00753A7C">
            <w:pPr>
              <w:jc w:val="center"/>
              <w:rPr>
                <w:del w:id="238" w:author="Mohammad Nayeem Hasan" w:date="2024-09-27T21:41:00Z" w16du:dateUtc="2024-09-27T15:41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239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261CFA1A" w14:textId="45C96300" w:rsidR="00617F50" w:rsidRPr="00753A7C" w:rsidDel="00A84B5D" w:rsidRDefault="00617F50" w:rsidP="00753A7C">
            <w:pPr>
              <w:jc w:val="center"/>
              <w:rPr>
                <w:del w:id="240" w:author="Mohammad Nayeem Hasan" w:date="2024-09-27T21:41:00Z" w16du:dateUtc="2024-09-27T15:41:00Z"/>
                <w:rFonts w:ascii="Times New Roman" w:hAnsi="Times New Roman" w:cs="Times New Roman"/>
                <w:b/>
                <w:color w:val="1C1C1C"/>
                <w:sz w:val="24"/>
                <w:szCs w:val="24"/>
                <w:shd w:val="clear" w:color="auto" w:fill="FFFFFF"/>
              </w:rPr>
              <w:pPrChange w:id="241" w:author="Mohammad Nayeem Hasan" w:date="2024-09-27T21:43:00Z" w16du:dateUtc="2024-09-27T15:43:00Z">
                <w:pPr>
                  <w:spacing w:line="276" w:lineRule="auto"/>
                  <w:jc w:val="center"/>
                </w:pPr>
              </w:pPrChange>
            </w:pPr>
          </w:p>
        </w:tc>
      </w:tr>
      <w:tr w:rsidR="00BE0D2E" w:rsidRPr="00BE0D2E" w:rsidDel="00A84B5D" w14:paraId="753F061A" w14:textId="77777777" w:rsidTr="00753A7C">
        <w:trPr>
          <w:del w:id="242" w:author="Mohammad Nayeem Hasan" w:date="2024-09-27T21:41:00Z" w16du:dateUtc="2024-09-27T15:41:00Z"/>
        </w:trPr>
        <w:tc>
          <w:tcPr>
            <w:tcW w:w="860" w:type="pct"/>
            <w:tcBorders>
              <w:right w:val="single" w:sz="4" w:space="0" w:color="auto"/>
            </w:tcBorders>
          </w:tcPr>
          <w:p w14:paraId="6632F812" w14:textId="11C095AA" w:rsidR="00617F50" w:rsidRPr="00753A7C" w:rsidDel="00A84B5D" w:rsidRDefault="00617F50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del w:id="243" w:author="Mohammad Nayeem Hasan" w:date="2024-09-27T21:41:00Z" w16du:dateUtc="2024-09-27T15:41:00Z"/>
                <w:rFonts w:ascii="Times New Roman" w:hAnsi="Times New Roman" w:cs="Times New Roman"/>
                <w:color w:val="000000"/>
                <w:sz w:val="24"/>
                <w:szCs w:val="24"/>
              </w:rPr>
              <w:pPrChange w:id="244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  <w:del w:id="245" w:author="Mohammad Nayeem Hasan" w:date="2024-09-27T21:41:00Z" w16du:dateUtc="2024-09-27T15:41:00Z">
              <w:r w:rsidRPr="00753A7C" w:rsidDel="00A84B5D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</w:rPr>
                <w:lastRenderedPageBreak/>
                <w:delText>0.436</w:delText>
              </w:r>
            </w:del>
          </w:p>
        </w:tc>
        <w:tc>
          <w:tcPr>
            <w:tcW w:w="956" w:type="pct"/>
            <w:tcBorders>
              <w:right w:val="single" w:sz="4" w:space="0" w:color="auto"/>
            </w:tcBorders>
            <w:vAlign w:val="center"/>
          </w:tcPr>
          <w:p w14:paraId="4C63B89C" w14:textId="6DE90DAC" w:rsidR="00617F50" w:rsidRPr="00753A7C" w:rsidDel="00A84B5D" w:rsidRDefault="00617F50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del w:id="246" w:author="Mohammad Nayeem Hasan" w:date="2024-09-27T21:41:00Z" w16du:dateUtc="2024-09-27T15:41:00Z"/>
                <w:rFonts w:ascii="Times New Roman" w:hAnsi="Times New Roman" w:cs="Times New Roman"/>
                <w:color w:val="000000"/>
                <w:sz w:val="24"/>
                <w:szCs w:val="24"/>
              </w:rPr>
              <w:pPrChange w:id="247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  <w:del w:id="248" w:author="Mohammad Nayeem Hasan" w:date="2024-09-27T21:41:00Z" w16du:dateUtc="2024-09-27T15:41:00Z">
              <w:r w:rsidRPr="00753A7C" w:rsidDel="00A84B5D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</w:rPr>
                <w:delText>0.435</w:delText>
              </w:r>
            </w:del>
          </w:p>
        </w:tc>
        <w:tc>
          <w:tcPr>
            <w:tcW w:w="869" w:type="pct"/>
            <w:tcBorders>
              <w:left w:val="single" w:sz="4" w:space="0" w:color="auto"/>
            </w:tcBorders>
            <w:vAlign w:val="center"/>
          </w:tcPr>
          <w:p w14:paraId="28AE0BFE" w14:textId="42BD4828" w:rsidR="00617F50" w:rsidRPr="00753A7C" w:rsidDel="00A84B5D" w:rsidRDefault="00617F50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del w:id="249" w:author="Mohammad Nayeem Hasan" w:date="2024-09-27T21:41:00Z" w16du:dateUtc="2024-09-27T15:41:00Z"/>
                <w:rFonts w:ascii="Times New Roman" w:hAnsi="Times New Roman" w:cs="Times New Roman"/>
                <w:color w:val="000000"/>
                <w:sz w:val="24"/>
                <w:szCs w:val="24"/>
              </w:rPr>
              <w:pPrChange w:id="250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  <w:del w:id="251" w:author="Mohammad Nayeem Hasan" w:date="2024-09-27T21:41:00Z" w16du:dateUtc="2024-09-27T15:41:00Z">
              <w:r w:rsidRPr="00753A7C" w:rsidDel="00A84B5D">
                <w:rPr>
                  <w:rStyle w:val="gnd-iwgdh3b"/>
                  <w:rFonts w:ascii="Times New Roman" w:hAnsi="Times New Roman" w:cs="Times New Roman"/>
                  <w:color w:val="000000"/>
                  <w:sz w:val="24"/>
                  <w:szCs w:val="24"/>
                  <w:bdr w:val="none" w:sz="0" w:space="0" w:color="auto" w:frame="1"/>
                </w:rPr>
                <w:delText>0.002</w:delText>
              </w:r>
            </w:del>
          </w:p>
        </w:tc>
        <w:tc>
          <w:tcPr>
            <w:tcW w:w="1158" w:type="pct"/>
            <w:tcBorders>
              <w:left w:val="single" w:sz="4" w:space="0" w:color="auto"/>
            </w:tcBorders>
          </w:tcPr>
          <w:p w14:paraId="40156B6D" w14:textId="7285FD72" w:rsidR="00617F50" w:rsidRPr="00753A7C" w:rsidDel="00A84B5D" w:rsidRDefault="00617F50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del w:id="252" w:author="Mohammad Nayeem Hasan" w:date="2024-09-27T21:41:00Z" w16du:dateUtc="2024-09-27T15:41:00Z"/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pPrChange w:id="253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</w:p>
        </w:tc>
        <w:tc>
          <w:tcPr>
            <w:tcW w:w="1157" w:type="pct"/>
            <w:tcBorders>
              <w:left w:val="single" w:sz="4" w:space="0" w:color="auto"/>
            </w:tcBorders>
          </w:tcPr>
          <w:p w14:paraId="3F41C416" w14:textId="1958F33B" w:rsidR="00617F50" w:rsidRPr="00753A7C" w:rsidDel="00A84B5D" w:rsidRDefault="00617F50" w:rsidP="00753A7C">
            <w:pPr>
              <w:pStyle w:val="HTMLPreformatted"/>
              <w:shd w:val="clear" w:color="auto" w:fill="FFFFFF"/>
              <w:wordWrap w:val="0"/>
              <w:spacing w:after="160"/>
              <w:jc w:val="center"/>
              <w:rPr>
                <w:del w:id="254" w:author="Mohammad Nayeem Hasan" w:date="2024-09-27T21:41:00Z" w16du:dateUtc="2024-09-27T15:41:00Z"/>
                <w:rStyle w:val="gnd-iwgdh3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pPrChange w:id="255" w:author="Mohammad Nayeem Hasan" w:date="2024-09-27T21:43:00Z" w16du:dateUtc="2024-09-27T15:43:00Z">
                <w:pPr>
                  <w:pStyle w:val="HTMLPreformatted"/>
                  <w:shd w:val="clear" w:color="auto" w:fill="FFFFFF"/>
                  <w:wordWrap w:val="0"/>
                  <w:spacing w:after="160" w:line="276" w:lineRule="auto"/>
                  <w:jc w:val="center"/>
                </w:pPr>
              </w:pPrChange>
            </w:pPr>
          </w:p>
        </w:tc>
      </w:tr>
    </w:tbl>
    <w:p w14:paraId="0BD35853" w14:textId="77777777" w:rsidR="00753A7C" w:rsidRPr="00753A7C" w:rsidRDefault="00753A7C" w:rsidP="00753A7C">
      <w:pPr>
        <w:spacing w:line="240" w:lineRule="auto"/>
        <w:rPr>
          <w:ins w:id="256" w:author="Mohammad Nayeem Hasan" w:date="2024-09-27T21:43:00Z"/>
          <w:rFonts w:ascii="Times New Roman" w:hAnsi="Times New Roman" w:cs="Times New Roman"/>
          <w:sz w:val="24"/>
          <w:szCs w:val="24"/>
        </w:rPr>
        <w:pPrChange w:id="257" w:author="Mohammad Nayeem Hasan" w:date="2024-09-27T21:43:00Z" w16du:dateUtc="2024-09-27T15:43:00Z">
          <w:pPr>
            <w:spacing w:line="276" w:lineRule="auto"/>
          </w:pPr>
        </w:pPrChange>
      </w:pPr>
      <w:ins w:id="258" w:author="Mohammad Nayeem Hasan" w:date="2024-09-27T21:43:00Z">
        <w:r w:rsidRPr="00753A7C">
          <w:rPr>
            <w:rFonts w:ascii="Times New Roman" w:hAnsi="Times New Roman" w:cs="Times New Roman"/>
            <w:sz w:val="24"/>
            <w:szCs w:val="24"/>
          </w:rPr>
          <w:t>IRR = Incidence Risk Ratio</w:t>
        </w:r>
      </w:ins>
    </w:p>
    <w:p w14:paraId="45F0120A" w14:textId="77777777" w:rsidR="00753A7C" w:rsidRPr="00753A7C" w:rsidRDefault="00753A7C" w:rsidP="00753A7C">
      <w:pPr>
        <w:spacing w:line="240" w:lineRule="auto"/>
        <w:rPr>
          <w:ins w:id="259" w:author="Mohammad Nayeem Hasan" w:date="2024-09-27T21:43:00Z"/>
          <w:rFonts w:ascii="Times New Roman" w:hAnsi="Times New Roman" w:cs="Times New Roman"/>
          <w:sz w:val="24"/>
          <w:szCs w:val="24"/>
        </w:rPr>
        <w:pPrChange w:id="260" w:author="Mohammad Nayeem Hasan" w:date="2024-09-27T21:43:00Z" w16du:dateUtc="2024-09-27T15:43:00Z">
          <w:pPr>
            <w:spacing w:line="276" w:lineRule="auto"/>
          </w:pPr>
        </w:pPrChange>
      </w:pPr>
      <w:ins w:id="261" w:author="Mohammad Nayeem Hasan" w:date="2024-09-27T21:43:00Z">
        <w:r w:rsidRPr="00753A7C">
          <w:rPr>
            <w:rFonts w:ascii="Times New Roman" w:hAnsi="Times New Roman" w:cs="Times New Roman"/>
            <w:sz w:val="24"/>
            <w:szCs w:val="24"/>
          </w:rPr>
          <w:t xml:space="preserve">CI = Confidence Interval </w:t>
        </w:r>
      </w:ins>
    </w:p>
    <w:p w14:paraId="2EFAD03E" w14:textId="77777777" w:rsidR="00842864" w:rsidRPr="00753A7C" w:rsidRDefault="00842864" w:rsidP="00753A7C">
      <w:pPr>
        <w:spacing w:line="240" w:lineRule="auto"/>
        <w:rPr>
          <w:rFonts w:ascii="Times New Roman" w:hAnsi="Times New Roman" w:cs="Times New Roman"/>
          <w:sz w:val="24"/>
          <w:szCs w:val="24"/>
        </w:rPr>
        <w:pPrChange w:id="262" w:author="Mohammad Nayeem Hasan" w:date="2024-09-27T21:43:00Z" w16du:dateUtc="2024-09-27T15:43:00Z">
          <w:pPr>
            <w:spacing w:line="276" w:lineRule="auto"/>
          </w:pPr>
        </w:pPrChange>
      </w:pPr>
    </w:p>
    <w:p w14:paraId="3B253407" w14:textId="77777777" w:rsidR="002455D5" w:rsidRPr="00753A7C" w:rsidRDefault="002455D5" w:rsidP="00753A7C">
      <w:pPr>
        <w:spacing w:line="240" w:lineRule="auto"/>
        <w:rPr>
          <w:rFonts w:ascii="Times New Roman" w:hAnsi="Times New Roman" w:cs="Times New Roman"/>
          <w:sz w:val="24"/>
          <w:szCs w:val="24"/>
          <w:rPrChange w:id="263" w:author="Mohammad Nayeem Hasan" w:date="2024-09-27T21:43:00Z" w16du:dateUtc="2024-09-27T15:43:00Z">
            <w:rPr/>
          </w:rPrChange>
        </w:rPr>
        <w:pPrChange w:id="264" w:author="Mohammad Nayeem Hasan" w:date="2024-09-27T21:43:00Z" w16du:dateUtc="2024-09-27T15:43:00Z">
          <w:pPr/>
        </w:pPrChange>
      </w:pPr>
    </w:p>
    <w:sectPr w:rsidR="002455D5" w:rsidRPr="00753A7C" w:rsidSect="00AF438E">
      <w:foot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23579" w14:textId="77777777" w:rsidR="00F50702" w:rsidRDefault="00F50702">
      <w:pPr>
        <w:spacing w:after="0" w:line="240" w:lineRule="auto"/>
      </w:pPr>
      <w:r>
        <w:separator/>
      </w:r>
    </w:p>
  </w:endnote>
  <w:endnote w:type="continuationSeparator" w:id="0">
    <w:p w14:paraId="26E85610" w14:textId="77777777" w:rsidR="00F50702" w:rsidRDefault="00F5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2668385"/>
      <w:docPartObj>
        <w:docPartGallery w:val="Page Numbers (Bottom of Page)"/>
        <w:docPartUnique/>
      </w:docPartObj>
    </w:sdtPr>
    <w:sdtContent>
      <w:p w14:paraId="6713AE84" w14:textId="77777777" w:rsidR="00170ADB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791AEF8B" w14:textId="77777777" w:rsidR="00170ADB" w:rsidRDefault="00170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799CC" w14:textId="77777777" w:rsidR="00F50702" w:rsidRDefault="00F50702">
      <w:pPr>
        <w:spacing w:after="0" w:line="240" w:lineRule="auto"/>
      </w:pPr>
      <w:r>
        <w:separator/>
      </w:r>
    </w:p>
  </w:footnote>
  <w:footnote w:type="continuationSeparator" w:id="0">
    <w:p w14:paraId="5566D231" w14:textId="77777777" w:rsidR="00F50702" w:rsidRDefault="00F5070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C3"/>
    <w:rsid w:val="00170ADB"/>
    <w:rsid w:val="002455D5"/>
    <w:rsid w:val="004931C3"/>
    <w:rsid w:val="00617F50"/>
    <w:rsid w:val="00753A7C"/>
    <w:rsid w:val="007C7B71"/>
    <w:rsid w:val="00842864"/>
    <w:rsid w:val="00A84B5D"/>
    <w:rsid w:val="00AF438E"/>
    <w:rsid w:val="00B0497F"/>
    <w:rsid w:val="00BE0D2E"/>
    <w:rsid w:val="00C46F71"/>
    <w:rsid w:val="00EB678F"/>
    <w:rsid w:val="00F437F2"/>
    <w:rsid w:val="00F5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F7FE7"/>
  <w15:chartTrackingRefBased/>
  <w15:docId w15:val="{9F704446-5CBD-424F-9013-77B10C3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64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8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kern w:val="0"/>
      <w:lang w:val="en-GB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842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64"/>
    <w:rPr>
      <w:kern w:val="0"/>
      <w:lang w:val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8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842864"/>
  </w:style>
  <w:style w:type="paragraph" w:styleId="Revision">
    <w:name w:val="Revision"/>
    <w:hidden/>
    <w:uiPriority w:val="99"/>
    <w:semiHidden/>
    <w:rsid w:val="00617F50"/>
    <w:pPr>
      <w:spacing w:after="0" w:line="240" w:lineRule="auto"/>
    </w:pPr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8</cp:revision>
  <dcterms:created xsi:type="dcterms:W3CDTF">2024-03-19T20:29:00Z</dcterms:created>
  <dcterms:modified xsi:type="dcterms:W3CDTF">2024-09-27T15:45:00Z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67e9bdd2b82776946b71543407d4c28164d60695a4e322788d147db5bcb3b70f</vt:lpwstr>
  </property>
</Properties>
</file>