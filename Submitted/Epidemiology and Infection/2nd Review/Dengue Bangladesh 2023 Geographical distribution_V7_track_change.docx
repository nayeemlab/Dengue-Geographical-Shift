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25A4D16D"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478B1233"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r w:rsidR="00F9266E" w:rsidRPr="000C658A">
        <w:rPr>
          <w:rFonts w:ascii="Times New Roman" w:hAnsi="Times New Roman" w:cs="Times New Roman"/>
          <w:sz w:val="24"/>
          <w:szCs w:val="24"/>
        </w:rPr>
        <w:t xml:space="preserve">Staffordshire,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49B89A71" w:rsidR="003F22A9" w:rsidRPr="00A72AE6" w:rsidRDefault="00F3118A" w:rsidP="004D4CC1">
      <w:pPr>
        <w:spacing w:line="480" w:lineRule="auto"/>
        <w:rPr>
          <w:rFonts w:ascii="Times New Roman" w:hAnsi="Times New Roman" w:cs="Times New Roman"/>
          <w:sz w:val="24"/>
          <w:szCs w:val="24"/>
        </w:rPr>
      </w:pPr>
      <w:bookmarkStart w:id="1" w:name="_Hlk178364403"/>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A72AE6">
        <w:rPr>
          <w:rFonts w:ascii="Times New Roman" w:hAnsi="Times New Roman" w:cs="Times New Roman"/>
          <w:sz w:val="24"/>
          <w:szCs w:val="24"/>
        </w:rPr>
        <w:t>.</w:t>
      </w:r>
    </w:p>
    <w:bookmarkEnd w:id="1"/>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3C8C957B" w:rsidR="00936F97" w:rsidRDefault="007924F9" w:rsidP="004D4CC1">
      <w:pPr>
        <w:spacing w:line="480" w:lineRule="auto"/>
        <w:rPr>
          <w:rFonts w:ascii="Times New Roman" w:hAnsi="Times New Roman" w:cs="Times New Roman"/>
          <w:sz w:val="24"/>
          <w:szCs w:val="24"/>
        </w:rPr>
      </w:pPr>
      <w:r w:rsidRPr="007924F9">
        <w:rPr>
          <w:rFonts w:ascii="Times New Roman" w:hAnsi="Times New Roman" w:cs="Times New Roman"/>
          <w:sz w:val="24"/>
          <w:szCs w:val="24"/>
        </w:rPr>
        <w:t>Bangladesh, a densely populated nation with a population exceeding 1</w:t>
      </w:r>
      <w:r w:rsidR="000650BD">
        <w:rPr>
          <w:rFonts w:ascii="Times New Roman" w:hAnsi="Times New Roman" w:cs="Times New Roman"/>
          <w:sz w:val="24"/>
          <w:szCs w:val="24"/>
        </w:rPr>
        <w:t>72</w:t>
      </w:r>
      <w:r w:rsidRPr="007924F9">
        <w:rPr>
          <w:rFonts w:ascii="Times New Roman" w:hAnsi="Times New Roman" w:cs="Times New Roman"/>
          <w:sz w:val="24"/>
          <w:szCs w:val="24"/>
        </w:rPr>
        <w:t xml:space="preserve"> million</w:t>
      </w:r>
      <w:r w:rsidR="00A72A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9A0195" w:rsidRPr="009A0195">
            <w:rPr>
              <w:rFonts w:ascii="Times New Roman" w:hAnsi="Times New Roman" w:cs="Times New Roman"/>
              <w:color w:val="000000"/>
              <w:sz w:val="24"/>
              <w:szCs w:val="24"/>
            </w:rPr>
            <w:t>[1]</w:t>
          </w:r>
        </w:sdtContent>
      </w:sdt>
      <w:r w:rsidRPr="007924F9">
        <w:rPr>
          <w:rFonts w:ascii="Times New Roman" w:hAnsi="Times New Roman" w:cs="Times New Roman"/>
          <w:sz w:val="24"/>
          <w:szCs w:val="24"/>
        </w:rPr>
        <w:t>, has consistently experienced recurring outbreaks of dengue fever, particularly during the monsoon season</w:t>
      </w:r>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000650BD">
        <w:rPr>
          <w:rFonts w:ascii="Times New Roman" w:hAnsi="Times New Roman" w:cs="Times New Roman"/>
          <w:sz w:val="24"/>
          <w:szCs w:val="24"/>
        </w:rPr>
        <w:t xml:space="preserve"> </w:t>
      </w:r>
      <w:r w:rsidRPr="007924F9">
        <w:rPr>
          <w:rFonts w:ascii="Times New Roman" w:hAnsi="Times New Roman" w:cs="Times New Roman"/>
          <w:sz w:val="24"/>
          <w:szCs w:val="24"/>
        </w:rPr>
        <w:t xml:space="preserve">. This mosquito-borne disease, transmitted primarily by </w:t>
      </w:r>
      <w:r w:rsidRPr="007924F9">
        <w:rPr>
          <w:rFonts w:ascii="Times New Roman" w:hAnsi="Times New Roman" w:cs="Times New Roman"/>
          <w:i/>
          <w:iCs/>
          <w:sz w:val="24"/>
          <w:szCs w:val="24"/>
        </w:rPr>
        <w:t>Aedes</w:t>
      </w:r>
      <w:r w:rsidRPr="007924F9">
        <w:rPr>
          <w:rFonts w:ascii="Times New Roman" w:hAnsi="Times New Roman" w:cs="Times New Roman"/>
          <w:sz w:val="24"/>
          <w:szCs w:val="24"/>
        </w:rPr>
        <w:t xml:space="preserve"> mosquitoes, has emerged as a critical public health concern, with significant surges in infections reported in 2019, 2021, and 2022, </w:t>
      </w:r>
      <w:r w:rsidR="0058040A">
        <w:rPr>
          <w:rFonts w:ascii="Times New Roman" w:hAnsi="Times New Roman" w:cs="Times New Roman"/>
          <w:sz w:val="24"/>
          <w:szCs w:val="24"/>
        </w:rPr>
        <w:t>and</w:t>
      </w:r>
      <w:r w:rsidRPr="007924F9">
        <w:rPr>
          <w:rFonts w:ascii="Times New Roman" w:hAnsi="Times New Roman" w:cs="Times New Roman"/>
          <w:sz w:val="24"/>
          <w:szCs w:val="24"/>
        </w:rPr>
        <w:t xml:space="preserve"> 2023</w:t>
      </w:r>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Pr="007924F9">
        <w:rPr>
          <w:rFonts w:ascii="Times New Roman" w:hAnsi="Times New Roman" w:cs="Times New Roman"/>
          <w:sz w:val="24"/>
          <w:szCs w:val="24"/>
        </w:rPr>
        <w:t xml:space="preserve">. Several factors are </w:t>
      </w:r>
      <w:r w:rsidR="0090020F">
        <w:rPr>
          <w:rFonts w:ascii="Times New Roman" w:hAnsi="Times New Roman" w:cs="Times New Roman"/>
          <w:sz w:val="24"/>
          <w:szCs w:val="24"/>
        </w:rPr>
        <w:t>likely</w:t>
      </w:r>
      <w:r w:rsidRPr="007924F9">
        <w:rPr>
          <w:rFonts w:ascii="Times New Roman" w:hAnsi="Times New Roman" w:cs="Times New Roman"/>
          <w:sz w:val="24"/>
          <w:szCs w:val="24"/>
        </w:rPr>
        <w:t xml:space="preserve"> </w:t>
      </w:r>
      <w:r w:rsidR="0058040A">
        <w:rPr>
          <w:rFonts w:ascii="Times New Roman" w:hAnsi="Times New Roman" w:cs="Times New Roman"/>
          <w:sz w:val="24"/>
          <w:szCs w:val="24"/>
        </w:rPr>
        <w:t xml:space="preserve">to </w:t>
      </w:r>
      <w:r w:rsidRPr="007924F9">
        <w:rPr>
          <w:rFonts w:ascii="Times New Roman" w:hAnsi="Times New Roman" w:cs="Times New Roman"/>
          <w:sz w:val="24"/>
          <w:szCs w:val="24"/>
        </w:rPr>
        <w:t xml:space="preserve">contribute to the persistence of these outbreaks, including rapid urbanization, inadequate waste management, and climatic conditions such as </w:t>
      </w:r>
      <w:r w:rsidR="0090020F">
        <w:rPr>
          <w:rFonts w:ascii="Times New Roman" w:hAnsi="Times New Roman" w:cs="Times New Roman"/>
          <w:sz w:val="24"/>
          <w:szCs w:val="24"/>
        </w:rPr>
        <w:t xml:space="preserve">flood and </w:t>
      </w:r>
      <w:r w:rsidRPr="007924F9">
        <w:rPr>
          <w:rFonts w:ascii="Times New Roman" w:hAnsi="Times New Roman" w:cs="Times New Roman"/>
          <w:sz w:val="24"/>
          <w:szCs w:val="24"/>
        </w:rPr>
        <w:t>heavy rainfall</w:t>
      </w:r>
      <w:r w:rsidR="0090020F">
        <w:rPr>
          <w:rFonts w:ascii="Times New Roman" w:hAnsi="Times New Roman" w:cs="Times New Roman"/>
          <w:sz w:val="24"/>
          <w:szCs w:val="24"/>
        </w:rPr>
        <w:t>,</w:t>
      </w:r>
      <w:r w:rsidRPr="007924F9">
        <w:rPr>
          <w:rFonts w:ascii="Times New Roman" w:hAnsi="Times New Roman" w:cs="Times New Roman"/>
          <w:sz w:val="24"/>
          <w:szCs w:val="24"/>
        </w:rPr>
        <w:t xml:space="preserve"> and high humidity, which create optimal breeding environments for mosquitoes</w:t>
      </w:r>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9A0195" w:rsidRPr="009A0195">
            <w:rPr>
              <w:rFonts w:ascii="Times New Roman" w:hAnsi="Times New Roman" w:cs="Times New Roman"/>
              <w:color w:val="000000"/>
              <w:sz w:val="24"/>
              <w:szCs w:val="24"/>
            </w:rPr>
            <w:t>[2–5]</w:t>
          </w:r>
        </w:sdtContent>
      </w:sdt>
      <w:r w:rsidRPr="007924F9">
        <w:rPr>
          <w:rFonts w:ascii="Times New Roman" w:hAnsi="Times New Roman" w:cs="Times New Roman"/>
          <w:sz w:val="24"/>
          <w:szCs w:val="24"/>
        </w:rPr>
        <w:t>. Despit</w:t>
      </w:r>
      <w:r w:rsidR="008909DF">
        <w:rPr>
          <w:rFonts w:ascii="Times New Roman" w:hAnsi="Times New Roman" w:cs="Times New Roman"/>
          <w:sz w:val="24"/>
          <w:szCs w:val="24"/>
        </w:rPr>
        <w:t>e</w:t>
      </w:r>
      <w:r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p>
    <w:p w14:paraId="1D811FC3" w14:textId="3CC8BF35" w:rsidR="00B34DA5" w:rsidRPr="00EB1377" w:rsidRDefault="00B34DA5"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9A0195" w:rsidRPr="009A0195">
            <w:rPr>
              <w:rFonts w:ascii="Times New Roman" w:hAnsi="Times New Roman" w:cs="Times New Roman"/>
              <w:color w:val="000000"/>
              <w:sz w:val="24"/>
              <w:szCs w:val="24"/>
            </w:rPr>
            <w:t>[6]</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p>
    <w:p w14:paraId="5BC58530" w14:textId="6FE23A89" w:rsidR="003B41E7" w:rsidRPr="003B41E7" w:rsidRDefault="00F9266E" w:rsidP="003B41E7">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9A0195" w:rsidRPr="009A0195">
            <w:rPr>
              <w:rFonts w:ascii="Times New Roman" w:hAnsi="Times New Roman" w:cs="Times New Roman"/>
              <w:color w:val="000000"/>
              <w:sz w:val="24"/>
              <w:szCs w:val="24"/>
            </w:rPr>
            <w:t>[7]</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9A0195" w:rsidRPr="009A0195">
            <w:rPr>
              <w:rFonts w:ascii="Times New Roman" w:hAnsi="Times New Roman" w:cs="Times New Roman"/>
              <w:color w:val="000000"/>
              <w:sz w:val="24"/>
              <w:szCs w:val="24"/>
            </w:rPr>
            <w:t>[8]</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397150">
        <w:rPr>
          <w:rFonts w:ascii="Times New Roman" w:hAnsi="Times New Roman" w:cs="Times New Roman"/>
          <w:color w:val="000000"/>
          <w:sz w:val="24"/>
          <w:szCs w:val="24"/>
        </w:rPr>
        <w:t>.</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9A0195" w:rsidRPr="009A0195">
            <w:rPr>
              <w:rFonts w:ascii="Times New Roman" w:hAnsi="Times New Roman" w:cs="Times New Roman"/>
              <w:color w:val="000000"/>
              <w:sz w:val="24"/>
              <w:szCs w:val="24"/>
            </w:rPr>
            <w:t>[4,7]</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w:t>
      </w:r>
      <w:r w:rsidR="00782869" w:rsidRPr="00EB1377">
        <w:rPr>
          <w:rFonts w:ascii="Times New Roman" w:hAnsi="Times New Roman" w:cs="Times New Roman"/>
          <w:sz w:val="24"/>
          <w:szCs w:val="24"/>
        </w:rPr>
        <w:lastRenderedPageBreak/>
        <w:t xml:space="preserve">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w:t>
      </w:r>
      <w:proofErr w:type="spellStart"/>
      <w:r w:rsidR="00782869" w:rsidRPr="00EB1377">
        <w:rPr>
          <w:rFonts w:ascii="Times New Roman" w:hAnsi="Times New Roman" w:cs="Times New Roman"/>
          <w:sz w:val="24"/>
          <w:szCs w:val="24"/>
        </w:rPr>
        <w:t>Maulvibazar</w:t>
      </w:r>
      <w:proofErr w:type="spellEnd"/>
      <w:r w:rsidR="00782869" w:rsidRPr="00EB1377">
        <w:rPr>
          <w:rFonts w:ascii="Times New Roman" w:hAnsi="Times New Roman" w:cs="Times New Roman"/>
          <w:sz w:val="24"/>
          <w:szCs w:val="24"/>
        </w:rPr>
        <w:t xml:space="preserve">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9A0195" w:rsidRPr="009A0195">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9A0195" w:rsidRPr="009A0195">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r w:rsidR="003B41E7" w:rsidRPr="00C15C54">
        <w:rPr>
          <w:rFonts w:ascii="Times New Roman" w:hAnsi="Times New Roman" w:cs="Times New Roman"/>
          <w:sz w:val="24"/>
          <w:szCs w:val="24"/>
        </w:rPr>
        <w:t>A recent study investigated the 2022-2023 dengue outbreak in Bangladesh, analy</w:t>
      </w:r>
      <w:r w:rsidR="00AC07FA" w:rsidRPr="00C15C54">
        <w:rPr>
          <w:rFonts w:ascii="Times New Roman" w:hAnsi="Times New Roman" w:cs="Times New Roman"/>
          <w:sz w:val="24"/>
          <w:szCs w:val="24"/>
        </w:rPr>
        <w:t>s</w:t>
      </w:r>
      <w:r w:rsidR="003B41E7" w:rsidRPr="00C15C54">
        <w:rPr>
          <w:rFonts w:ascii="Times New Roman" w:hAnsi="Times New Roman" w:cs="Times New Roman"/>
          <w:sz w:val="24"/>
          <w:szCs w:val="24"/>
        </w:rPr>
        <w:t xml:space="preserve">ing its characteristics, spatial distribution, and contributing factors. Dhaka and Chittagong emerged as major </w:t>
      </w:r>
      <w:del w:id="2" w:author="Mohammad Nayeem Hasan" w:date="2024-11-02T03:39:00Z" w16du:dateUtc="2024-11-01T21:39:00Z">
        <w:r w:rsidR="003B41E7" w:rsidRPr="00C15C54" w:rsidDel="00915207">
          <w:rPr>
            <w:rFonts w:ascii="Times New Roman" w:hAnsi="Times New Roman" w:cs="Times New Roman"/>
            <w:sz w:val="24"/>
            <w:szCs w:val="24"/>
          </w:rPr>
          <w:delText xml:space="preserve">epicenter </w:delText>
        </w:r>
      </w:del>
      <w:proofErr w:type="spellStart"/>
      <w:ins w:id="3" w:author="Mohammad Nayeem Hasan" w:date="2024-11-02T03:39:00Z" w16du:dateUtc="2024-11-01T21:39:00Z">
        <w:r w:rsidR="00915207">
          <w:rPr>
            <w:rFonts w:ascii="Times New Roman" w:hAnsi="Times New Roman" w:cs="Times New Roman"/>
            <w:sz w:val="24"/>
            <w:szCs w:val="24"/>
          </w:rPr>
          <w:t>epicenters</w:t>
        </w:r>
        <w:proofErr w:type="spellEnd"/>
        <w:r w:rsidR="00915207" w:rsidRPr="00C15C54">
          <w:rPr>
            <w:rFonts w:ascii="Times New Roman" w:hAnsi="Times New Roman" w:cs="Times New Roman"/>
            <w:sz w:val="24"/>
            <w:szCs w:val="24"/>
          </w:rPr>
          <w:t xml:space="preserve"> </w:t>
        </w:r>
      </w:ins>
      <w:r w:rsidR="003B41E7" w:rsidRPr="00C15C54">
        <w:rPr>
          <w:rFonts w:ascii="Times New Roman" w:hAnsi="Times New Roman" w:cs="Times New Roman"/>
          <w:sz w:val="24"/>
          <w:szCs w:val="24"/>
        </w:rPr>
        <w:t>with higher caseloads and mortality</w:t>
      </w:r>
      <w:r w:rsidR="008909DF"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9A0195" w:rsidRPr="009A0195">
            <w:rPr>
              <w:rFonts w:ascii="Times New Roman" w:hAnsi="Times New Roman" w:cs="Times New Roman"/>
              <w:color w:val="000000"/>
              <w:sz w:val="24"/>
              <w:szCs w:val="24"/>
            </w:rPr>
            <w:t>[10]</w:t>
          </w:r>
        </w:sdtContent>
      </w:sdt>
      <w:r w:rsidR="00FB2B7A">
        <w:rPr>
          <w:rFonts w:ascii="Times New Roman" w:hAnsi="Times New Roman" w:cs="Times New Roman"/>
          <w:color w:val="000000"/>
          <w:sz w:val="24"/>
          <w:szCs w:val="24"/>
        </w:rPr>
        <w:t xml:space="preserve">. </w:t>
      </w:r>
    </w:p>
    <w:p w14:paraId="15E149A2" w14:textId="1B219BF6"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9A0195" w:rsidRPr="009A0195">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9A0195" w:rsidRPr="009A0195">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9A0195" w:rsidRPr="009A0195">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9A0195" w:rsidRPr="009A0195">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093C22D0" w:rsidR="00FB3AC3" w:rsidRPr="007A301E" w:rsidRDefault="00D16607"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 xml:space="preserve">based on clinical symptoms (including fever and rash) and laboratory tests for </w:t>
      </w:r>
      <w:r w:rsidR="00F81584" w:rsidRPr="00EB1377">
        <w:rPr>
          <w:rFonts w:ascii="Times New Roman" w:hAnsi="Times New Roman" w:cs="Times New Roman"/>
          <w:sz w:val="24"/>
          <w:szCs w:val="24"/>
        </w:rPr>
        <w:lastRenderedPageBreak/>
        <w:t>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w:t>
      </w:r>
      <w:proofErr w:type="spellStart"/>
      <w:r w:rsidR="00F81584" w:rsidRPr="00EB1377">
        <w:rPr>
          <w:rFonts w:ascii="Times New Roman" w:hAnsi="Times New Roman" w:cs="Times New Roman"/>
          <w:sz w:val="24"/>
          <w:szCs w:val="24"/>
        </w:rPr>
        <w:t>nonstructural</w:t>
      </w:r>
      <w:proofErr w:type="spellEnd"/>
      <w:r w:rsidR="00F81584" w:rsidRPr="00EB1377">
        <w:rPr>
          <w:rFonts w:ascii="Times New Roman" w:hAnsi="Times New Roman" w:cs="Times New Roman"/>
          <w:sz w:val="24"/>
          <w:szCs w:val="24"/>
        </w:rPr>
        <w:t xml:space="preserve">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9A0195" w:rsidRPr="009A0195">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9A0195" w:rsidRPr="009A0195">
            <w:rPr>
              <w:rFonts w:ascii="Times New Roman" w:hAnsi="Times New Roman" w:cs="Times New Roman"/>
              <w:color w:val="000000"/>
              <w:sz w:val="24"/>
              <w:szCs w:val="24"/>
              <w:shd w:val="clear" w:color="auto" w:fill="FFFFFF"/>
            </w:rPr>
            <w:t>[2]</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w:t>
      </w:r>
      <w:proofErr w:type="spellStart"/>
      <w:r w:rsidR="003F20CC" w:rsidRPr="00EB1377">
        <w:rPr>
          <w:rFonts w:ascii="Times New Roman" w:hAnsi="Times New Roman" w:cs="Times New Roman"/>
          <w:sz w:val="24"/>
          <w:szCs w:val="24"/>
        </w:rPr>
        <w:t>Rajshahi</w:t>
      </w:r>
      <w:proofErr w:type="spellEnd"/>
      <w:r w:rsidR="003F20CC" w:rsidRPr="00EB1377">
        <w:rPr>
          <w:rFonts w:ascii="Times New Roman" w:hAnsi="Times New Roman" w:cs="Times New Roman"/>
          <w:sz w:val="24"/>
          <w:szCs w:val="24"/>
        </w:rPr>
        <w:t xml:space="preserve">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 and Barisal) and northern divisions (</w:t>
      </w:r>
      <w:proofErr w:type="spellStart"/>
      <w:r w:rsidR="00960B94" w:rsidRPr="00EB1377">
        <w:rPr>
          <w:rFonts w:ascii="Times New Roman" w:hAnsi="Times New Roman" w:cs="Times New Roman"/>
          <w:sz w:val="24"/>
          <w:szCs w:val="24"/>
        </w:rPr>
        <w:t>Rajshahi</w:t>
      </w:r>
      <w:proofErr w:type="spellEnd"/>
      <w:r w:rsidR="00960B94" w:rsidRPr="00EB1377">
        <w:rPr>
          <w:rFonts w:ascii="Times New Roman" w:hAnsi="Times New Roman" w:cs="Times New Roman"/>
          <w:sz w:val="24"/>
          <w:szCs w:val="24"/>
        </w:rPr>
        <w:t xml:space="preserve">,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5380B8BC"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7DF8AF1A" w14:textId="2306036B"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754DD010" w14:textId="77E2E26E"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proofErr w:type="spellStart"/>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proofErr w:type="spellStart"/>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18493C8" w14:textId="29ABB43E" w:rsidR="002361F7"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9A0195" w:rsidRPr="009A0195">
            <w:rPr>
              <w:rFonts w:ascii="Times New Roman" w:hAnsi="Times New Roman" w:cs="Times New Roman"/>
              <w:color w:val="000000"/>
              <w:sz w:val="24"/>
              <w:szCs w:val="24"/>
            </w:rPr>
            <w:t>[16]</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55A164FA" w14:textId="41DFAD96" w:rsidR="00474E2A" w:rsidRDefault="00DC7F41" w:rsidP="006D04AC">
      <w:pPr>
        <w:spacing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A g</w:t>
      </w:r>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003D450C" w:rsidRPr="00EB1377">
        <w:rPr>
          <w:rFonts w:ascii="Times New Roman" w:hAnsi="Times New Roman" w:cs="Times New Roman"/>
          <w:sz w:val="24"/>
          <w:szCs w:val="24"/>
        </w:rPr>
        <w:t xml:space="preserve"> negative binomial distribution</w:t>
      </w:r>
      <w:r>
        <w:rPr>
          <w:rFonts w:ascii="Times New Roman" w:hAnsi="Times New Roman" w:cs="Times New Roman"/>
          <w:sz w:val="24"/>
          <w:szCs w:val="24"/>
        </w:rPr>
        <w:t xml:space="preserve"> </w:t>
      </w:r>
      <w:r w:rsidR="00DA77A6">
        <w:rPr>
          <w:rFonts w:ascii="Times New Roman" w:hAnsi="Times New Roman" w:cs="Times New Roman"/>
          <w:sz w:val="24"/>
          <w:szCs w:val="24"/>
        </w:rPr>
        <w:t>wa</w:t>
      </w:r>
      <w:r>
        <w:rPr>
          <w:rFonts w:ascii="Times New Roman" w:hAnsi="Times New Roman" w:cs="Times New Roman"/>
          <w:sz w:val="24"/>
          <w:szCs w:val="24"/>
        </w:rPr>
        <w:t>s used</w:t>
      </w:r>
      <w:r w:rsidR="001E60D0" w:rsidRPr="00EB1377">
        <w:rPr>
          <w:rFonts w:ascii="Times New Roman" w:hAnsi="Times New Roman" w:cs="Times New Roman"/>
          <w:sz w:val="24"/>
          <w:szCs w:val="24"/>
        </w:rPr>
        <w:t xml:space="preserve"> to </w:t>
      </w:r>
      <w:r w:rsidR="00F94098" w:rsidRPr="00EB1377">
        <w:rPr>
          <w:rFonts w:ascii="Times New Roman" w:hAnsi="Times New Roman" w:cs="Times New Roman"/>
          <w:sz w:val="24"/>
          <w:szCs w:val="24"/>
        </w:rPr>
        <w:t xml:space="preserve">model </w:t>
      </w:r>
      <w:r w:rsidR="00F94098">
        <w:rPr>
          <w:rFonts w:ascii="Times New Roman" w:hAnsi="Times New Roman" w:cs="Times New Roman"/>
          <w:sz w:val="24"/>
          <w:szCs w:val="24"/>
        </w:rPr>
        <w:t>the</w:t>
      </w:r>
      <w:r w:rsidR="00AB00AD" w:rsidRPr="00EB1377">
        <w:rPr>
          <w:rFonts w:ascii="Times New Roman" w:hAnsi="Times New Roman" w:cs="Times New Roman"/>
          <w:sz w:val="24"/>
          <w:szCs w:val="24"/>
        </w:rPr>
        <w:t xml:space="preserve"> </w:t>
      </w:r>
      <w:r w:rsidR="002361F7">
        <w:rPr>
          <w:rFonts w:ascii="Times New Roman" w:hAnsi="Times New Roman" w:cs="Times New Roman"/>
          <w:sz w:val="24"/>
          <w:szCs w:val="24"/>
        </w:rPr>
        <w:t>outcome variable</w:t>
      </w:r>
      <w:r w:rsidR="009C414A">
        <w:rPr>
          <w:rFonts w:ascii="Times New Roman" w:hAnsi="Times New Roman" w:cs="Times New Roman"/>
          <w:sz w:val="24"/>
          <w:szCs w:val="24"/>
        </w:rPr>
        <w:t xml:space="preserve"> (division-wise daily dengue count)</w:t>
      </w:r>
      <w:r w:rsidR="004C1D67">
        <w:rPr>
          <w:rFonts w:ascii="Times New Roman" w:hAnsi="Times New Roman" w:cs="Times New Roman"/>
          <w:sz w:val="24"/>
          <w:szCs w:val="24"/>
        </w:rPr>
        <w:t>,</w:t>
      </w:r>
      <w:r w:rsidR="003D21A9" w:rsidRPr="00EB1377">
        <w:rPr>
          <w:rFonts w:ascii="Times New Roman" w:hAnsi="Times New Roman" w:cs="Times New Roman"/>
          <w:sz w:val="24"/>
          <w:szCs w:val="24"/>
        </w:rPr>
        <w:t xml:space="preserve"> enhancing modelling flexibility through the inclusion of </w:t>
      </w:r>
      <w:r w:rsidR="00A22AFF">
        <w:rPr>
          <w:rFonts w:ascii="Times New Roman" w:hAnsi="Times New Roman" w:cs="Times New Roman"/>
          <w:sz w:val="24"/>
          <w:szCs w:val="24"/>
        </w:rPr>
        <w:t xml:space="preserve">both </w:t>
      </w:r>
      <w:r w:rsidR="002361F7">
        <w:rPr>
          <w:rFonts w:ascii="Times New Roman" w:hAnsi="Times New Roman" w:cs="Times New Roman"/>
          <w:sz w:val="24"/>
          <w:szCs w:val="24"/>
        </w:rPr>
        <w:t xml:space="preserve">fixed and </w:t>
      </w:r>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9A0195" w:rsidRPr="009A0195">
            <w:rPr>
              <w:rFonts w:ascii="Times New Roman" w:hAnsi="Times New Roman" w:cs="Times New Roman"/>
              <w:color w:val="000000"/>
              <w:sz w:val="24"/>
              <w:szCs w:val="24"/>
            </w:rPr>
            <w:t>[17]</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r w:rsidR="009C3DA2" w:rsidRPr="009C3DA2">
        <w:rPr>
          <w:rFonts w:ascii="Times New Roman" w:hAnsi="Times New Roman" w:cs="Times New Roman"/>
          <w:color w:val="000000"/>
          <w:sz w:val="24"/>
          <w:szCs w:val="24"/>
        </w:rPr>
        <w:t>[</w:t>
      </w:r>
      <w:r w:rsidR="00F94098" w:rsidRPr="009C3DA2">
        <w:rPr>
          <w:rFonts w:ascii="Times New Roman" w:hAnsi="Times New Roman" w:cs="Times New Roman"/>
          <w:color w:val="000000"/>
          <w:sz w:val="24"/>
          <w:szCs w:val="24"/>
        </w:rPr>
        <w:t>16]</w:t>
      </w:r>
      <w:r w:rsidR="00F94098">
        <w:rPr>
          <w:rFonts w:ascii="Times New Roman" w:hAnsi="Times New Roman" w:cs="Times New Roman"/>
          <w:color w:val="000000"/>
          <w:sz w:val="24"/>
          <w:szCs w:val="24"/>
        </w:rPr>
        <w:t>.</w:t>
      </w:r>
      <w:r w:rsidR="00F94098" w:rsidRPr="00EB1377">
        <w:rPr>
          <w:rFonts w:ascii="Times New Roman" w:hAnsi="Times New Roman" w:cs="Times New Roman"/>
          <w:sz w:val="24"/>
          <w:szCs w:val="24"/>
        </w:rPr>
        <w:t xml:space="preserve"> The</w:t>
      </w:r>
      <w:r w:rsidR="0024085C" w:rsidRPr="00EB1377">
        <w:rPr>
          <w:rFonts w:ascii="Times New Roman" w:hAnsi="Times New Roman" w:cs="Times New Roman"/>
          <w:sz w:val="24"/>
          <w:szCs w:val="24"/>
        </w:rPr>
        <w:t xml:space="preserv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9A0195" w:rsidRPr="009A0195">
            <w:rPr>
              <w:rFonts w:ascii="Times New Roman" w:hAnsi="Times New Roman" w:cs="Times New Roman"/>
              <w:color w:val="000000"/>
              <w:sz w:val="24"/>
              <w:szCs w:val="24"/>
            </w:rPr>
            <w:t>[18]</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rFonts w:ascii="Times New Roman" w:hAnsi="Times New Roman" w:cs="Times New Roman"/>
          <w:sz w:val="24"/>
          <w:szCs w:val="24"/>
        </w:rPr>
      </w:pPr>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p>
    <w:p w14:paraId="58DDA6F1"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Distribution: </w:t>
      </w:r>
      <m:oMath>
        <m:sSub>
          <m:sSubPr>
            <m:ctrlPr>
              <w:rPr>
                <w:rFonts w:ascii="Cambria Math" w:hAnsi="Cambria Math" w:cs="Times New Roman"/>
                <w:i/>
                <w:sz w:val="24"/>
                <w:szCs w:val="24"/>
              </w:rPr>
            </m:ctrlPr>
          </m:sSubPr>
          <m:e>
            <m:r>
              <w:rPr>
                <w:rFonts w:ascii="Cambria Math" w:hAnsi="Cambria Math"/>
                <w:sz w:val="24"/>
              </w:rPr>
              <m:t>y</m:t>
            </m:r>
          </m:e>
          <m:sub>
            <m:r>
              <w:rPr>
                <w:rFonts w:ascii="Cambria Math" w:hAnsi="Cambria Math"/>
                <w:sz w:val="24"/>
              </w:rPr>
              <m:t>ij</m:t>
            </m:r>
          </m:sub>
        </m:sSub>
        <m:r>
          <w:rPr>
            <w:rFonts w:ascii="Cambria Math" w:hAnsi="Cambria Math"/>
            <w:sz w:val="24"/>
          </w:rPr>
          <m:t xml:space="preserve"> | </m:t>
        </m:r>
        <m:sSub>
          <m:sSubPr>
            <m:ctrlPr>
              <w:rPr>
                <w:rFonts w:ascii="Cambria Math" w:hAnsi="Cambria Math" w:cs="Times New Roman"/>
                <w:i/>
                <w:sz w:val="24"/>
                <w:szCs w:val="24"/>
              </w:rPr>
            </m:ctrlPr>
          </m:sSubPr>
          <m:e>
            <m:r>
              <w:rPr>
                <w:rFonts w:ascii="Cambria Math" w:hAnsi="Cambria Math"/>
                <w:sz w:val="24"/>
              </w:rPr>
              <m:t>r</m:t>
            </m:r>
          </m:e>
          <m:sub>
            <m:r>
              <w:rPr>
                <w:rFonts w:ascii="Cambria Math" w:hAnsi="Cambria Math"/>
                <w:sz w:val="24"/>
              </w:rPr>
              <m:t>j</m:t>
            </m:r>
          </m:sub>
        </m:sSub>
      </m:oMath>
      <w:r w:rsidRPr="00CF70D3">
        <w:rPr>
          <w:rFonts w:ascii="Times New Roman" w:hAnsi="Times New Roman"/>
          <w:sz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,ϕ)</m:t>
        </m:r>
      </m:oMath>
      <w:r w:rsidRPr="00CF70D3">
        <w:rPr>
          <w:rFonts w:ascii="Times New Roman" w:hAnsi="Times New Roman"/>
          <w:sz w:val="24"/>
        </w:rPr>
        <w:t>,</w:t>
      </w:r>
    </w:p>
    <w:p w14:paraId="4A5A6229" w14:textId="77777777" w:rsidR="0028379D" w:rsidRPr="00AD724A" w:rsidRDefault="00000000" w:rsidP="0028379D">
      <w:pPr>
        <w:spacing w:after="0"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8379D" w:rsidRPr="00AD724A">
        <w:rPr>
          <w:rFonts w:ascii="Times New Roman" w:eastAsiaTheme="minorEastAsia" w:hAnsi="Times New Roman" w:cs="Times New Roman"/>
          <w:sz w:val="24"/>
          <w:szCs w:val="24"/>
        </w:rPr>
        <w:t xml:space="preserve"> ~ </w:t>
      </w:r>
      <w:proofErr w:type="gramStart"/>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28379D" w:rsidRPr="00AD724A">
        <w:rPr>
          <w:rFonts w:ascii="Times New Roman" w:eastAsiaTheme="minorEastAsia" w:hAnsi="Times New Roman" w:cs="Times New Roman"/>
          <w:sz w:val="24"/>
          <w:szCs w:val="24"/>
        </w:rPr>
        <w:t>,</w:t>
      </w:r>
    </w:p>
    <w:p w14:paraId="0874AD58"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r</m:t>
            </m:r>
          </m:e>
          <m:sub>
            <m:r>
              <w:rPr>
                <w:rFonts w:ascii="Cambria Math" w:hAnsi="Cambria Math"/>
                <w:sz w:val="24"/>
              </w:rPr>
              <m:t>j</m:t>
            </m:r>
          </m:sub>
        </m:sSub>
      </m:oMath>
    </w:p>
    <w:p w14:paraId="7F2AB267"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Link function: </w:t>
      </w:r>
      <m:oMath>
        <m:r>
          <m:rPr>
            <m:sty m:val="p"/>
          </m:rPr>
          <w:rPr>
            <w:rFonts w:ascii="Cambria Math" w:hAnsi="Cambria Math"/>
            <w:sz w:val="24"/>
          </w:rPr>
          <m:t>log⁡</m:t>
        </m:r>
        <m:r>
          <w:rPr>
            <w:rFonts w:ascii="Cambria Math" w:hAnsi="Cambria Math"/>
            <w:sz w:val="24"/>
          </w:rPr>
          <m:t>(</m:t>
        </m:r>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oMath>
      <w:r w:rsidRPr="003F2178">
        <w:rPr>
          <w:rFonts w:ascii="Times New Roman" w:eastAsiaTheme="minorEastAsia" w:hAnsi="Times New Roman" w:cs="Times New Roman"/>
          <w:sz w:val="24"/>
          <w:szCs w:val="24"/>
        </w:rPr>
        <w:t>.</w:t>
      </w:r>
    </w:p>
    <w:p w14:paraId="240B046B" w14:textId="638C0EB9" w:rsidR="0028379D" w:rsidRPr="004048C1" w:rsidRDefault="0028379D" w:rsidP="0028379D">
      <w:pPr>
        <w:spacing w:after="0" w:line="480" w:lineRule="auto"/>
        <w:rPr>
          <w:rFonts w:ascii="Times New Roman" w:hAnsi="Times New Roman" w:cs="Times New Roman"/>
          <w:sz w:val="24"/>
          <w:szCs w:val="24"/>
        </w:rPr>
      </w:pPr>
      <w:r w:rsidRPr="00AD724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AD724A">
        <w:rPr>
          <w:rFonts w:ascii="Times New Roman" w:hAnsi="Times New Roman" w:cs="Times New Roman"/>
          <w:sz w:val="24"/>
          <w:szCs w:val="24"/>
        </w:rPr>
        <w:t xml:space="preserve"> denotes the number of </w:t>
      </w:r>
      <w:r w:rsidR="009C414A">
        <w:rPr>
          <w:rFonts w:ascii="Times New Roman" w:hAnsi="Times New Roman" w:cs="Times New Roman"/>
          <w:sz w:val="24"/>
          <w:szCs w:val="24"/>
        </w:rPr>
        <w:t xml:space="preserve">dengue </w:t>
      </w:r>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AD724A">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AD724A">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Pr>
          <w:rFonts w:ascii="Times New Roman" w:hAnsi="Times New Roman" w:cs="Times New Roman"/>
          <w:sz w:val="24"/>
          <w:szCs w:val="24"/>
        </w:rPr>
        <w:t xml:space="preserve"> for the </w:t>
      </w:r>
      <w:proofErr w:type="spellStart"/>
      <w:r w:rsidRPr="003F2178">
        <w:rPr>
          <w:rFonts w:ascii="Times New Roman" w:hAnsi="Times New Roman" w:cs="Times New Roman"/>
          <w:i/>
          <w:iCs/>
          <w:sz w:val="24"/>
          <w:szCs w:val="24"/>
        </w:rPr>
        <w:t>j</w:t>
      </w:r>
      <w:r>
        <w:rPr>
          <w:rFonts w:ascii="Times New Roman" w:hAnsi="Times New Roman" w:cs="Times New Roman"/>
          <w:sz w:val="24"/>
          <w:szCs w:val="24"/>
        </w:rPr>
        <w:t>th</w:t>
      </w:r>
      <w:proofErr w:type="spellEnd"/>
      <w:r>
        <w:rPr>
          <w:rFonts w:ascii="Times New Roman" w:hAnsi="Times New Roman" w:cs="Times New Roman"/>
          <w:sz w:val="24"/>
          <w:szCs w:val="24"/>
        </w:rPr>
        <w:t xml:space="preserve"> covariate</w:t>
      </w:r>
      <w:r w:rsidRPr="00AD724A">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00FB0334">
        <w:rPr>
          <w:rFonts w:ascii="Times New Roman" w:hAnsi="Times New Roman"/>
          <w:i/>
          <w:sz w:val="24"/>
        </w:rPr>
        <w:t>.</w:t>
      </w:r>
    </w:p>
    <w:p w14:paraId="253FFEA8" w14:textId="77777777" w:rsidR="0028379D" w:rsidRPr="00627217" w:rsidRDefault="0028379D" w:rsidP="00283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specific form of our model can be given by</w:t>
      </w:r>
    </w:p>
    <w:p w14:paraId="23194A53" w14:textId="04BB1C10" w:rsidR="0028379D" w:rsidRPr="00A40C9C" w:rsidRDefault="00000000" w:rsidP="0028379D">
      <w:pPr>
        <w:spacing w:after="0" w:line="480" w:lineRule="auto"/>
      </w:pPr>
      <m:oMathPara>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DF</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DT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xml:space="preserve">    </m:t>
              </m:r>
            </m:e>
          </m:func>
        </m:oMath>
      </m:oMathPara>
    </w:p>
    <w:p w14:paraId="70473956" w14:textId="546CD60B" w:rsidR="00474E2A" w:rsidRDefault="0028379D" w:rsidP="0028379D">
      <w:pPr>
        <w:spacing w:line="480" w:lineRule="auto"/>
        <w:rPr>
          <w:rFonts w:ascii="Times New Roman" w:hAnsi="Times New Roman" w:cs="Times New Roman"/>
          <w:color w:val="000000"/>
          <w:sz w:val="24"/>
          <w:szCs w:val="24"/>
        </w:rPr>
      </w:pPr>
      <w:r w:rsidRPr="003F217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urban-rural ratio, </w:t>
      </w:r>
      <m:oMath>
        <m:r>
          <w:rPr>
            <w:rFonts w:ascii="Cambria Math" w:hAnsi="Cambria Math" w:cs="Times New Roman"/>
            <w:sz w:val="24"/>
            <w:szCs w:val="24"/>
          </w:rPr>
          <m:t>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male-female ratio,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population density,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distance from </w:t>
      </w:r>
      <w:r w:rsidR="008307AA">
        <w:rPr>
          <w:rFonts w:ascii="Times New Roman" w:eastAsiaTheme="minorEastAsia" w:hAnsi="Times New Roman" w:cs="Times New Roman"/>
          <w:iCs/>
          <w:sz w:val="24"/>
          <w:szCs w:val="24"/>
        </w:rPr>
        <w:t>Dhaka</w:t>
      </w:r>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is the daily average temperature</w:t>
      </w:r>
      <w:r w:rsidR="00E36FE7">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daily total rainfall </w:t>
      </w:r>
      <w:r w:rsidR="00E36FE7">
        <w:rPr>
          <w:rFonts w:ascii="Times New Roman" w:eastAsiaTheme="minorEastAsia" w:hAnsi="Times New Roman" w:cs="Times New Roman"/>
          <w:iCs/>
          <w:sz w:val="24"/>
          <w:szCs w:val="24"/>
        </w:rPr>
        <w:t xml:space="preserve">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E36FE7">
        <w:rPr>
          <w:rFonts w:ascii="Times New Roman" w:eastAsiaTheme="minorEastAsia" w:hAnsi="Times New Roman" w:cs="Times New Roman"/>
          <w:iCs/>
          <w:sz w:val="24"/>
          <w:szCs w:val="24"/>
        </w:rPr>
        <w:t xml:space="preserve"> daily average relative humidity </w:t>
      </w:r>
      <w:r>
        <w:rPr>
          <w:rFonts w:ascii="Times New Roman" w:eastAsiaTheme="minorEastAsia" w:hAnsi="Times New Roman" w:cs="Times New Roman"/>
          <w:iCs/>
          <w:sz w:val="24"/>
          <w:szCs w:val="24"/>
        </w:rPr>
        <w:t xml:space="preserve">for day </w:t>
      </w:r>
      <w:proofErr w:type="spellStart"/>
      <w:r w:rsidRPr="003F2178">
        <w:rPr>
          <w:rFonts w:ascii="Times New Roman" w:eastAsiaTheme="minorEastAsia" w:hAnsi="Times New Roman" w:cs="Times New Roman"/>
          <w:i/>
          <w:sz w:val="24"/>
          <w:szCs w:val="24"/>
        </w:rPr>
        <w:t>i</w:t>
      </w:r>
      <w:proofErr w:type="spellEnd"/>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p>
    <w:p w14:paraId="483AD3D5" w14:textId="22E2A4FF" w:rsidR="006260DB" w:rsidRDefault="001E60D0"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9A0195" w:rsidRPr="009A0195">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4" w:name="_Hlk177763820"/>
      <w:bookmarkStart w:id="5" w:name="_Hlk177828290"/>
      <w:r w:rsidR="002361F7" w:rsidRPr="002361F7">
        <w:rPr>
          <w:rFonts w:ascii="Times New Roman" w:hAnsi="Times New Roman" w:cs="Times New Roman"/>
          <w:sz w:val="24"/>
          <w:szCs w:val="24"/>
        </w:rPr>
        <w:t>The fixed effects (a measure of association)</w:t>
      </w:r>
      <w:r w:rsidR="002361F7">
        <w:rPr>
          <w:rFonts w:ascii="Times New Roman" w:hAnsi="Times New Roman" w:cs="Times New Roman"/>
          <w:sz w:val="24"/>
          <w:szCs w:val="24"/>
        </w:rPr>
        <w:t>, urban-rural ratio, male-female ratio, population density, distance from Dhaka</w:t>
      </w:r>
      <w:r w:rsidR="00823378">
        <w:rPr>
          <w:rFonts w:ascii="Times New Roman" w:hAnsi="Times New Roman" w:cs="Times New Roman"/>
          <w:sz w:val="24"/>
          <w:szCs w:val="24"/>
        </w:rPr>
        <w:t xml:space="preserve"> (capital city), daily average </w:t>
      </w:r>
      <w:r w:rsidR="00823378">
        <w:rPr>
          <w:rFonts w:ascii="Times New Roman" w:hAnsi="Times New Roman" w:cs="Times New Roman"/>
          <w:sz w:val="24"/>
          <w:szCs w:val="24"/>
        </w:rPr>
        <w:lastRenderedPageBreak/>
        <w:t xml:space="preserve">temperature, daily total rainfall, </w:t>
      </w:r>
      <w:r w:rsidR="00142479">
        <w:rPr>
          <w:rFonts w:ascii="Times New Roman" w:hAnsi="Times New Roman" w:cs="Times New Roman"/>
          <w:sz w:val="24"/>
          <w:szCs w:val="24"/>
        </w:rPr>
        <w:t xml:space="preserve">and </w:t>
      </w:r>
      <w:r w:rsidR="00823378">
        <w:rPr>
          <w:rFonts w:ascii="Times New Roman" w:hAnsi="Times New Roman" w:cs="Times New Roman"/>
          <w:sz w:val="24"/>
          <w:szCs w:val="24"/>
        </w:rPr>
        <w:t>daily average relative humidity</w:t>
      </w:r>
      <w:r w:rsidR="002361F7" w:rsidRPr="002361F7">
        <w:rPr>
          <w:rFonts w:ascii="Times New Roman" w:hAnsi="Times New Roman" w:cs="Times New Roman"/>
          <w:sz w:val="24"/>
          <w:szCs w:val="24"/>
        </w:rPr>
        <w:t xml:space="preserve"> </w:t>
      </w:r>
      <w:r w:rsidR="00823378" w:rsidRPr="002361F7">
        <w:rPr>
          <w:rFonts w:ascii="Times New Roman" w:hAnsi="Times New Roman" w:cs="Times New Roman"/>
          <w:sz w:val="24"/>
          <w:szCs w:val="24"/>
        </w:rPr>
        <w:t>w</w:t>
      </w:r>
      <w:r w:rsidR="00DE0B40">
        <w:rPr>
          <w:rFonts w:ascii="Times New Roman" w:hAnsi="Times New Roman" w:cs="Times New Roman"/>
          <w:sz w:val="24"/>
          <w:szCs w:val="24"/>
        </w:rPr>
        <w:t>ere</w:t>
      </w:r>
      <w:r w:rsidR="002361F7" w:rsidRPr="002361F7">
        <w:rPr>
          <w:rFonts w:ascii="Times New Roman" w:hAnsi="Times New Roman" w:cs="Times New Roman"/>
          <w:sz w:val="24"/>
          <w:szCs w:val="24"/>
        </w:rPr>
        <w:t xml:space="preserve"> used to estimate the</w:t>
      </w:r>
      <w:r w:rsidR="002A296B">
        <w:rPr>
          <w:rFonts w:ascii="Times New Roman" w:hAnsi="Times New Roman" w:cs="Times New Roman"/>
          <w:sz w:val="24"/>
          <w:szCs w:val="24"/>
        </w:rPr>
        <w:t>ir</w:t>
      </w:r>
      <w:r w:rsidR="002361F7" w:rsidRPr="002361F7">
        <w:rPr>
          <w:rFonts w:ascii="Times New Roman" w:hAnsi="Times New Roman" w:cs="Times New Roman"/>
          <w:sz w:val="24"/>
          <w:szCs w:val="24"/>
        </w:rPr>
        <w:t xml:space="preserve"> </w:t>
      </w:r>
      <w:r w:rsidR="002A296B">
        <w:rPr>
          <w:rFonts w:ascii="Times New Roman" w:hAnsi="Times New Roman" w:cs="Times New Roman"/>
          <w:sz w:val="24"/>
          <w:szCs w:val="24"/>
        </w:rPr>
        <w:t>impact on</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division-wise daily dengue counts</w:t>
      </w:r>
      <w:r w:rsidR="008A05F2">
        <w:rPr>
          <w:rFonts w:ascii="Times New Roman" w:hAnsi="Times New Roman" w:cs="Times New Roman"/>
          <w:sz w:val="24"/>
          <w:szCs w:val="24"/>
        </w:rPr>
        <w:t xml:space="preserve"> (in number)</w:t>
      </w:r>
      <w:r w:rsidR="002361F7" w:rsidRPr="002361F7">
        <w:rPr>
          <w:rFonts w:ascii="Times New Roman" w:hAnsi="Times New Roman" w:cs="Times New Roman"/>
          <w:sz w:val="24"/>
          <w:szCs w:val="24"/>
        </w:rPr>
        <w:t xml:space="preserve"> and are expressed as </w:t>
      </w:r>
      <w:r w:rsidR="0027155E">
        <w:rPr>
          <w:rFonts w:ascii="Times New Roman" w:hAnsi="Times New Roman" w:cs="Times New Roman"/>
          <w:sz w:val="24"/>
          <w:szCs w:val="24"/>
        </w:rPr>
        <w:t>i</w:t>
      </w:r>
      <w:r w:rsidR="0064654F">
        <w:rPr>
          <w:rFonts w:ascii="Times New Roman" w:hAnsi="Times New Roman" w:cs="Times New Roman"/>
          <w:sz w:val="24"/>
          <w:szCs w:val="24"/>
        </w:rPr>
        <w:t xml:space="preserve">ncidence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isk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atios (IRRs) </w:t>
      </w:r>
      <w:r w:rsidR="002361F7" w:rsidRPr="002361F7">
        <w:rPr>
          <w:rFonts w:ascii="Times New Roman" w:hAnsi="Times New Roman" w:cs="Times New Roman"/>
          <w:sz w:val="24"/>
          <w:szCs w:val="24"/>
        </w:rPr>
        <w:t>with a 95% confidence interval</w:t>
      </w:r>
      <w:r w:rsidR="0027155E">
        <w:rPr>
          <w:rFonts w:ascii="Times New Roman" w:hAnsi="Times New Roman" w:cs="Times New Roman"/>
          <w:sz w:val="24"/>
          <w:szCs w:val="24"/>
        </w:rPr>
        <w:t xml:space="preserve"> (CI)</w:t>
      </w:r>
      <w:r w:rsidR="002361F7" w:rsidRPr="002361F7">
        <w:rPr>
          <w:rFonts w:ascii="Times New Roman" w:hAnsi="Times New Roman" w:cs="Times New Roman"/>
          <w:sz w:val="24"/>
          <w:szCs w:val="24"/>
        </w:rPr>
        <w:t>. Regarding the measures of variation (</w:t>
      </w:r>
      <w:r w:rsidR="00CE5661">
        <w:rPr>
          <w:rFonts w:ascii="Times New Roman" w:hAnsi="Times New Roman" w:cs="Times New Roman"/>
          <w:sz w:val="24"/>
          <w:szCs w:val="24"/>
        </w:rPr>
        <w:t>random effects</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 xml:space="preserve">location </w:t>
      </w:r>
      <w:r w:rsidR="002361F7" w:rsidRPr="002361F7">
        <w:rPr>
          <w:rFonts w:ascii="Times New Roman" w:hAnsi="Times New Roman" w:cs="Times New Roman"/>
          <w:sz w:val="24"/>
          <w:szCs w:val="24"/>
        </w:rPr>
        <w:t xml:space="preserve">with standard </w:t>
      </w:r>
      <w:r w:rsidR="00823378">
        <w:rPr>
          <w:rFonts w:ascii="Times New Roman" w:hAnsi="Times New Roman" w:cs="Times New Roman"/>
          <w:sz w:val="24"/>
          <w:szCs w:val="24"/>
        </w:rPr>
        <w:t>deviation (cluster)</w:t>
      </w:r>
      <w:r w:rsidR="002361F7" w:rsidRPr="002361F7">
        <w:rPr>
          <w:rFonts w:ascii="Times New Roman" w:hAnsi="Times New Roman" w:cs="Times New Roman"/>
          <w:sz w:val="24"/>
          <w:szCs w:val="24"/>
        </w:rPr>
        <w:t xml:space="preserve"> and intra-cluster correlation coefficient (ICC) were used. </w:t>
      </w:r>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r w:rsidR="00892587" w:rsidRPr="00892587">
        <w:rPr>
          <w:rFonts w:ascii="Times New Roman" w:hAnsi="Times New Roman" w:cs="Times New Roman"/>
          <w:sz w:val="24"/>
          <w:szCs w:val="24"/>
        </w:rPr>
        <w:t xml:space="preserve"> were used to report the variation of </w:t>
      </w:r>
      <w:r w:rsidR="00892587">
        <w:rPr>
          <w:rFonts w:ascii="Times New Roman" w:hAnsi="Times New Roman" w:cs="Times New Roman"/>
          <w:sz w:val="24"/>
          <w:szCs w:val="24"/>
        </w:rPr>
        <w:t xml:space="preserve">dengue cases </w:t>
      </w:r>
      <w:r w:rsidR="00892587" w:rsidRPr="00892587">
        <w:rPr>
          <w:rFonts w:ascii="Times New Roman" w:hAnsi="Times New Roman" w:cs="Times New Roman"/>
          <w:sz w:val="24"/>
          <w:szCs w:val="24"/>
        </w:rPr>
        <w:t xml:space="preserve">at the </w:t>
      </w:r>
      <w:r w:rsidR="00892587">
        <w:rPr>
          <w:rFonts w:ascii="Times New Roman" w:hAnsi="Times New Roman" w:cs="Times New Roman"/>
          <w:sz w:val="24"/>
          <w:szCs w:val="24"/>
        </w:rPr>
        <w:t>division</w:t>
      </w:r>
      <w:r w:rsidR="00892587" w:rsidRPr="00892587">
        <w:rPr>
          <w:rFonts w:ascii="Times New Roman" w:hAnsi="Times New Roman" w:cs="Times New Roman"/>
          <w:sz w:val="24"/>
          <w:szCs w:val="24"/>
        </w:rPr>
        <w:t xml:space="preserve"> level and to test</w:t>
      </w:r>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r w:rsidR="00892587" w:rsidRPr="00892587">
        <w:rPr>
          <w:rFonts w:ascii="Times New Roman" w:hAnsi="Times New Roman" w:cs="Times New Roman"/>
          <w:sz w:val="24"/>
          <w:szCs w:val="24"/>
        </w:rPr>
        <w:t xml:space="preserve"> the model.</w:t>
      </w:r>
      <w:r w:rsidR="00043CEF">
        <w:rPr>
          <w:rFonts w:ascii="Times New Roman" w:hAnsi="Times New Roman" w:cs="Times New Roman"/>
          <w:sz w:val="24"/>
          <w:szCs w:val="24"/>
        </w:rPr>
        <w:t xml:space="preserve"> </w:t>
      </w:r>
      <w:bookmarkEnd w:id="4"/>
    </w:p>
    <w:p w14:paraId="7F36DF8F" w14:textId="6DA0A061" w:rsidR="00FF3A7F" w:rsidRPr="00FF3A7F" w:rsidRDefault="006260DB" w:rsidP="006D04AC">
      <w:pPr>
        <w:spacing w:line="480" w:lineRule="auto"/>
        <w:rPr>
          <w:rFonts w:ascii="Times New Roman" w:hAnsi="Times New Roman" w:cs="Times New Roman"/>
          <w:sz w:val="24"/>
          <w:szCs w:val="24"/>
        </w:rPr>
      </w:pPr>
      <w:bookmarkStart w:id="6" w:name="_Hlk177765612"/>
      <w:bookmarkStart w:id="7" w:name="_Hlk177828481"/>
      <w:bookmarkEnd w:id="5"/>
      <w:r>
        <w:rPr>
          <w:rFonts w:ascii="Times New Roman" w:hAnsi="Times New Roman" w:cs="Times New Roman"/>
          <w:sz w:val="24"/>
          <w:szCs w:val="24"/>
        </w:rPr>
        <w:t xml:space="preserve">In </w:t>
      </w:r>
      <w:r w:rsidR="00265B99" w:rsidRPr="00EB1377">
        <w:rPr>
          <w:rFonts w:ascii="Times New Roman" w:hAnsi="Times New Roman" w:cs="Times New Roman"/>
          <w:sz w:val="24"/>
          <w:szCs w:val="24"/>
        </w:rPr>
        <w:t>our model</w:t>
      </w:r>
      <w:r w:rsidR="00AF2514">
        <w:rPr>
          <w:rFonts w:ascii="Times New Roman" w:hAnsi="Times New Roman" w:cs="Times New Roman"/>
          <w:sz w:val="24"/>
          <w:szCs w:val="24"/>
        </w:rPr>
        <w:t>,</w:t>
      </w:r>
      <w:r w:rsidR="00265B99" w:rsidRPr="00EB1377">
        <w:rPr>
          <w:rFonts w:ascii="Times New Roman" w:hAnsi="Times New Roman" w:cs="Times New Roman"/>
          <w:sz w:val="24"/>
          <w:szCs w:val="24"/>
        </w:rPr>
        <w:t xml:space="preserve"> </w:t>
      </w:r>
      <w:r w:rsidR="0068617A">
        <w:rPr>
          <w:rFonts w:ascii="Times New Roman" w:hAnsi="Times New Roman" w:cs="Times New Roman"/>
          <w:sz w:val="24"/>
          <w:szCs w:val="24"/>
        </w:rPr>
        <w:t xml:space="preserve">we used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r w:rsidR="00AF2514">
        <w:rPr>
          <w:rFonts w:ascii="Times New Roman" w:hAnsi="Times New Roman" w:cs="Times New Roman"/>
          <w:sz w:val="24"/>
          <w:szCs w:val="24"/>
        </w:rPr>
        <w:t xml:space="preserve">outcome variable </w:t>
      </w:r>
      <w:r w:rsidR="00D6294F">
        <w:rPr>
          <w:rFonts w:ascii="Times New Roman" w:hAnsi="Times New Roman" w:cs="Times New Roman"/>
          <w:sz w:val="24"/>
          <w:szCs w:val="24"/>
        </w:rPr>
        <w:t xml:space="preserve">which is a </w:t>
      </w:r>
      <w:r w:rsidR="00AF2514">
        <w:rPr>
          <w:rFonts w:ascii="Times New Roman" w:hAnsi="Times New Roman" w:cs="Times New Roman"/>
          <w:sz w:val="24"/>
          <w:szCs w:val="24"/>
        </w:rPr>
        <w:t xml:space="preserve">counts variable and </w:t>
      </w:r>
      <w:r w:rsidR="00265B99" w:rsidRPr="00EB1377">
        <w:rPr>
          <w:rFonts w:ascii="Times New Roman" w:hAnsi="Times New Roman" w:cs="Times New Roman"/>
          <w:sz w:val="24"/>
          <w:szCs w:val="24"/>
        </w:rPr>
        <w:t xml:space="preserve">the urban-rural ratio (as an urbanization proxy), </w:t>
      </w:r>
      <w:r w:rsidR="00AF2514">
        <w:rPr>
          <w:rFonts w:ascii="Times New Roman" w:hAnsi="Times New Roman" w:cs="Times New Roman"/>
          <w:sz w:val="24"/>
          <w:szCs w:val="24"/>
        </w:rPr>
        <w:t xml:space="preserve">male-female ratio, </w:t>
      </w:r>
      <w:r w:rsidR="00265B99" w:rsidRPr="00EB1377">
        <w:rPr>
          <w:rFonts w:ascii="Times New Roman" w:hAnsi="Times New Roman" w:cs="Times New Roman"/>
          <w:sz w:val="24"/>
          <w:szCs w:val="24"/>
        </w:rPr>
        <w:t>population density, distance from Dhaka</w:t>
      </w:r>
      <w:r w:rsidR="00AF2514">
        <w:rPr>
          <w:rFonts w:ascii="Times New Roman" w:hAnsi="Times New Roman" w:cs="Times New Roman"/>
          <w:sz w:val="24"/>
          <w:szCs w:val="24"/>
        </w:rPr>
        <w:t>, and several weather factors</w:t>
      </w:r>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r w:rsidR="00265B99" w:rsidRPr="00EB1377">
        <w:rPr>
          <w:rFonts w:ascii="Times New Roman" w:hAnsi="Times New Roman" w:cs="Times New Roman"/>
          <w:sz w:val="24"/>
          <w:szCs w:val="24"/>
        </w:rPr>
        <w:t>.</w:t>
      </w:r>
      <w:r w:rsidR="00265B99">
        <w:rPr>
          <w:rFonts w:ascii="Times New Roman" w:hAnsi="Times New Roman" w:cs="Times New Roman"/>
          <w:sz w:val="24"/>
          <w:szCs w:val="24"/>
        </w:rPr>
        <w:t xml:space="preserve"> </w:t>
      </w:r>
      <w:bookmarkEnd w:id="6"/>
      <w:r w:rsidR="002361F7" w:rsidRPr="002361F7">
        <w:rPr>
          <w:rFonts w:ascii="Times New Roman" w:hAnsi="Times New Roman" w:cs="Times New Roman"/>
          <w:sz w:val="24"/>
          <w:szCs w:val="24"/>
        </w:rPr>
        <w:t xml:space="preserve">Variables with a </w:t>
      </w:r>
      <w:r w:rsidR="008074B2" w:rsidRPr="00F94098">
        <w:rPr>
          <w:rFonts w:ascii="Times New Roman" w:hAnsi="Times New Roman" w:cs="Times New Roman"/>
          <w:i/>
          <w:iCs/>
          <w:sz w:val="24"/>
          <w:szCs w:val="24"/>
        </w:rPr>
        <w:t>P</w:t>
      </w:r>
      <w:r w:rsidR="002361F7" w:rsidRPr="002361F7">
        <w:rPr>
          <w:rFonts w:ascii="Times New Roman" w:hAnsi="Times New Roman" w:cs="Times New Roman"/>
          <w:sz w:val="24"/>
          <w:szCs w:val="24"/>
        </w:rPr>
        <w:t xml:space="preserve">-value less than 0.05 in the final model </w:t>
      </w:r>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r w:rsidR="002361F7" w:rsidRPr="002361F7">
        <w:rPr>
          <w:rFonts w:ascii="Times New Roman" w:hAnsi="Times New Roman" w:cs="Times New Roman"/>
          <w:sz w:val="24"/>
          <w:szCs w:val="24"/>
        </w:rPr>
        <w:t xml:space="preserve"> statistically significant determinants of </w:t>
      </w:r>
      <w:r w:rsidR="000B51F9">
        <w:rPr>
          <w:rFonts w:ascii="Times New Roman" w:hAnsi="Times New Roman" w:cs="Times New Roman"/>
          <w:sz w:val="24"/>
          <w:szCs w:val="24"/>
        </w:rPr>
        <w:t>dengue cases</w:t>
      </w:r>
      <w:r w:rsidR="00823378" w:rsidRPr="00823378">
        <w:rPr>
          <w:rFonts w:ascii="Times New Roman" w:hAnsi="Times New Roman" w:cs="Times New Roman"/>
          <w:sz w:val="24"/>
          <w:szCs w:val="24"/>
        </w:rPr>
        <w:t xml:space="preserve"> </w:t>
      </w:r>
      <w:bookmarkEnd w:id="7"/>
      <w:r w:rsidR="00AC07FA" w:rsidRPr="00FF5C84">
        <w:rPr>
          <w:rFonts w:ascii="Times New Roman" w:hAnsi="Times New Roman" w:cs="Times New Roman"/>
          <w:color w:val="000000"/>
          <w:sz w:val="24"/>
          <w:szCs w:val="24"/>
        </w:rPr>
        <w:t>[20]</w:t>
      </w:r>
      <w:r w:rsidR="00F94098">
        <w:rPr>
          <w:rFonts w:ascii="Times New Roman" w:hAnsi="Times New Roman" w:cs="Times New Roman"/>
          <w:color w:val="000000"/>
          <w:sz w:val="24"/>
          <w:szCs w:val="24"/>
        </w:rPr>
        <w:t>.</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7DD37DDB" w14:textId="7F17920B" w:rsidR="00F07386"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w:t>
      </w:r>
      <w:ins w:id="8" w:author="Najmul Haider" w:date="2024-10-25T18:42:00Z" w16du:dateUtc="2024-10-25T17:42:00Z">
        <w:r w:rsidR="008822C0">
          <w:rPr>
            <w:rFonts w:ascii="Times New Roman" w:hAnsi="Times New Roman" w:cs="Times New Roman"/>
            <w:sz w:val="24"/>
            <w:szCs w:val="24"/>
          </w:rPr>
          <w:t xml:space="preserve">with a </w:t>
        </w:r>
      </w:ins>
      <w:del w:id="9" w:author="Najmul Haider" w:date="2024-10-25T18:42:00Z" w16du:dateUtc="2024-10-25T17:42:00Z">
        <w:r w:rsidR="00B2444C" w:rsidRPr="00EB1377" w:rsidDel="008822C0">
          <w:rPr>
            <w:rFonts w:ascii="Times New Roman" w:hAnsi="Times New Roman" w:cs="Times New Roman"/>
            <w:sz w:val="24"/>
            <w:szCs w:val="24"/>
          </w:rPr>
          <w:delText>(</w:delText>
        </w:r>
      </w:del>
      <w:ins w:id="10" w:author="Najmul Haider" w:date="2024-10-25T18:42:00Z" w16du:dateUtc="2024-10-25T17:42:00Z">
        <w:r w:rsidR="008822C0">
          <w:rPr>
            <w:rFonts w:ascii="Times New Roman" w:hAnsi="Times New Roman" w:cs="Times New Roman"/>
            <w:sz w:val="24"/>
            <w:szCs w:val="24"/>
          </w:rPr>
          <w:t>C</w:t>
        </w:r>
      </w:ins>
      <w:del w:id="11" w:author="Najmul Haider" w:date="2024-10-25T18:42:00Z" w16du:dateUtc="2024-10-25T17:42:00Z">
        <w:r w:rsidR="00B2444C" w:rsidRPr="00EB1377" w:rsidDel="008822C0">
          <w:rPr>
            <w:rFonts w:ascii="Times New Roman" w:hAnsi="Times New Roman" w:cs="Times New Roman"/>
            <w:sz w:val="24"/>
            <w:szCs w:val="24"/>
          </w:rPr>
          <w:delText>c</w:delText>
        </w:r>
      </w:del>
      <w:r w:rsidR="00B2444C" w:rsidRPr="00EB1377">
        <w:rPr>
          <w:rFonts w:ascii="Times New Roman" w:hAnsi="Times New Roman" w:cs="Times New Roman"/>
          <w:sz w:val="24"/>
          <w:szCs w:val="24"/>
        </w:rPr>
        <w:t>ase</w:t>
      </w:r>
      <w:ins w:id="12" w:author="Najmul Haider" w:date="2024-10-25T18:42:00Z" w16du:dateUtc="2024-10-25T17:42:00Z">
        <w:r w:rsidR="008822C0">
          <w:rPr>
            <w:rFonts w:ascii="Times New Roman" w:hAnsi="Times New Roman" w:cs="Times New Roman"/>
            <w:sz w:val="24"/>
            <w:szCs w:val="24"/>
          </w:rPr>
          <w:t>-</w:t>
        </w:r>
      </w:ins>
      <w:del w:id="13" w:author="Najmul Haider" w:date="2024-10-25T18:42:00Z" w16du:dateUtc="2024-10-25T17:42:00Z">
        <w:r w:rsidR="00B2444C" w:rsidRPr="00EB1377" w:rsidDel="008822C0">
          <w:rPr>
            <w:rFonts w:ascii="Times New Roman" w:hAnsi="Times New Roman" w:cs="Times New Roman"/>
            <w:sz w:val="24"/>
            <w:szCs w:val="24"/>
          </w:rPr>
          <w:delText xml:space="preserve"> </w:delText>
        </w:r>
      </w:del>
      <w:r w:rsidR="00B2444C" w:rsidRPr="00EB1377">
        <w:rPr>
          <w:rFonts w:ascii="Times New Roman" w:hAnsi="Times New Roman" w:cs="Times New Roman"/>
          <w:sz w:val="24"/>
          <w:szCs w:val="24"/>
        </w:rPr>
        <w:t>fatality rat</w:t>
      </w:r>
      <w:r w:rsidR="000A2BE3" w:rsidRPr="00EB1377">
        <w:rPr>
          <w:rFonts w:ascii="Times New Roman" w:hAnsi="Times New Roman" w:cs="Times New Roman"/>
          <w:sz w:val="24"/>
          <w:szCs w:val="24"/>
        </w:rPr>
        <w:t>io</w:t>
      </w:r>
      <w:ins w:id="14" w:author="Najmul Haider" w:date="2024-10-25T18:42:00Z" w16du:dateUtc="2024-10-25T17:42:00Z">
        <w:r w:rsidR="0061504B">
          <w:rPr>
            <w:rFonts w:ascii="Times New Roman" w:hAnsi="Times New Roman" w:cs="Times New Roman"/>
            <w:sz w:val="24"/>
            <w:szCs w:val="24"/>
          </w:rPr>
          <w:t xml:space="preserve">, </w:t>
        </w:r>
        <w:r w:rsidR="008822C0">
          <w:rPr>
            <w:rFonts w:ascii="Times New Roman" w:hAnsi="Times New Roman" w:cs="Times New Roman"/>
            <w:sz w:val="24"/>
            <w:szCs w:val="24"/>
          </w:rPr>
          <w:t>(</w:t>
        </w:r>
        <w:r w:rsidR="0061504B">
          <w:rPr>
            <w:rFonts w:ascii="Times New Roman" w:hAnsi="Times New Roman" w:cs="Times New Roman"/>
            <w:sz w:val="24"/>
            <w:szCs w:val="24"/>
          </w:rPr>
          <w:t>CFR</w:t>
        </w:r>
      </w:ins>
      <w:ins w:id="15" w:author="Najmul Haider" w:date="2024-10-25T18:43:00Z" w16du:dateUtc="2024-10-25T17:43:00Z">
        <w:r w:rsidR="008822C0">
          <w:rPr>
            <w:rFonts w:ascii="Times New Roman" w:hAnsi="Times New Roman" w:cs="Times New Roman"/>
            <w:sz w:val="24"/>
            <w:szCs w:val="24"/>
          </w:rPr>
          <w:t xml:space="preserve">) of </w:t>
        </w:r>
      </w:ins>
      <w:del w:id="16" w:author="Najmul Haider" w:date="2024-10-25T18:43:00Z" w16du:dateUtc="2024-10-25T17:43:00Z">
        <w:r w:rsidR="00B61256" w:rsidRPr="00EB1377" w:rsidDel="008822C0">
          <w:rPr>
            <w:rFonts w:ascii="Times New Roman" w:hAnsi="Times New Roman" w:cs="Times New Roman"/>
            <w:sz w:val="24"/>
            <w:szCs w:val="24"/>
          </w:rPr>
          <w:delText>:</w:delText>
        </w:r>
      </w:del>
      <w:r w:rsidR="00B61256"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0.</w:t>
      </w:r>
      <w:r w:rsidR="00324444" w:rsidRPr="00EB1377">
        <w:rPr>
          <w:rFonts w:ascii="Times New Roman" w:hAnsi="Times New Roman" w:cs="Times New Roman"/>
          <w:sz w:val="24"/>
          <w:szCs w:val="24"/>
        </w:rPr>
        <w:t>53</w:t>
      </w:r>
      <w:r w:rsidR="004A0624" w:rsidRPr="00EB1377">
        <w:rPr>
          <w:rFonts w:ascii="Times New Roman" w:hAnsi="Times New Roman" w:cs="Times New Roman"/>
          <w:sz w:val="24"/>
          <w:szCs w:val="24"/>
        </w:rPr>
        <w:t>%</w:t>
      </w:r>
      <w:del w:id="17" w:author="Najmul Haider" w:date="2024-10-25T18:43:00Z" w16du:dateUtc="2024-10-25T17:43:00Z">
        <w:r w:rsidR="004A0624" w:rsidRPr="00EB1377" w:rsidDel="008822C0">
          <w:rPr>
            <w:rFonts w:ascii="Times New Roman" w:hAnsi="Times New Roman" w:cs="Times New Roman"/>
            <w:sz w:val="24"/>
            <w:szCs w:val="24"/>
          </w:rPr>
          <w:delText>)</w:delText>
        </w:r>
      </w:del>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a </w:t>
      </w:r>
      <w:del w:id="18" w:author="Najmul Haider" w:date="2024-10-25T18:43:00Z" w16du:dateUtc="2024-10-25T17:43:00Z">
        <w:r w:rsidR="0070213D" w:rsidRPr="00EB1377" w:rsidDel="00346F35">
          <w:rPr>
            <w:rFonts w:ascii="Times New Roman" w:hAnsi="Times New Roman" w:cs="Times New Roman"/>
            <w:sz w:val="24"/>
            <w:szCs w:val="24"/>
          </w:rPr>
          <w:delText>case-fatality ratio of</w:delText>
        </w:r>
      </w:del>
      <w:ins w:id="19" w:author="Najmul Haider" w:date="2024-10-25T18:43:00Z" w16du:dateUtc="2024-10-25T17:43:00Z">
        <w:r w:rsidR="00346F35">
          <w:rPr>
            <w:rFonts w:ascii="Times New Roman" w:hAnsi="Times New Roman" w:cs="Times New Roman"/>
            <w:sz w:val="24"/>
            <w:szCs w:val="24"/>
          </w:rPr>
          <w:t xml:space="preserve"> CFR</w:t>
        </w:r>
      </w:ins>
      <w:r w:rsidR="0070213D" w:rsidRPr="00EB1377">
        <w:rPr>
          <w:rFonts w:ascii="Times New Roman" w:hAnsi="Times New Roman" w:cs="Times New Roman"/>
          <w:sz w:val="24"/>
          <w:szCs w:val="24"/>
        </w:rPr>
        <w:t xml:space="preserve"> </w:t>
      </w:r>
      <w:ins w:id="20" w:author="Najmul Haider" w:date="2024-10-25T19:17:00Z" w16du:dateUtc="2024-10-25T18:17:00Z">
        <w:r w:rsidR="00102390">
          <w:rPr>
            <w:rFonts w:ascii="Times New Roman" w:hAnsi="Times New Roman" w:cs="Times New Roman"/>
            <w:sz w:val="24"/>
            <w:szCs w:val="24"/>
          </w:rPr>
          <w:t xml:space="preserve">of </w:t>
        </w:r>
      </w:ins>
      <w:del w:id="21" w:author="Najmul Haider" w:date="2024-10-25T19:17:00Z" w16du:dateUtc="2024-10-25T18:17:00Z">
        <w:r w:rsidR="0070213D" w:rsidRPr="00EB1377" w:rsidDel="00102390">
          <w:rPr>
            <w:rFonts w:ascii="Times New Roman" w:hAnsi="Times New Roman" w:cs="Times New Roman"/>
            <w:sz w:val="24"/>
            <w:szCs w:val="24"/>
          </w:rPr>
          <w:delText>0.4</w:delText>
        </w:r>
        <w:r w:rsidR="0070213D" w:rsidRPr="00EB1377" w:rsidDel="00D70CB5">
          <w:rPr>
            <w:rFonts w:ascii="Times New Roman" w:hAnsi="Times New Roman" w:cs="Times New Roman"/>
            <w:sz w:val="24"/>
            <w:szCs w:val="24"/>
          </w:rPr>
          <w:delText>9</w:delText>
        </w:r>
      </w:del>
      <w:ins w:id="22" w:author="Najmul Haider" w:date="2024-10-25T19:17:00Z" w16du:dateUtc="2024-10-25T18:17:00Z">
        <w:r w:rsidR="00D70CB5">
          <w:rPr>
            <w:rFonts w:ascii="Times New Roman" w:hAnsi="Times New Roman" w:cs="Times New Roman"/>
            <w:sz w:val="24"/>
            <w:szCs w:val="24"/>
          </w:rPr>
          <w:t>35</w:t>
        </w:r>
      </w:ins>
      <w:r w:rsidR="0070213D" w:rsidRPr="00EB1377">
        <w:rPr>
          <w:rFonts w:ascii="Times New Roman" w:hAnsi="Times New Roman" w:cs="Times New Roman"/>
          <w:sz w:val="24"/>
          <w:szCs w:val="24"/>
        </w:rPr>
        <w:t>%</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w:t>
      </w:r>
      <w:r w:rsidR="005D49CF">
        <w:rPr>
          <w:rFonts w:ascii="Times New Roman" w:hAnsi="Times New Roman" w:cs="Times New Roman"/>
          <w:sz w:val="24"/>
          <w:szCs w:val="24"/>
        </w:rPr>
        <w:t>total</w:t>
      </w:r>
      <w:r w:rsidR="0034024A">
        <w:rPr>
          <w:rFonts w:ascii="Times New Roman" w:hAnsi="Times New Roman" w:cs="Times New Roman"/>
          <w:sz w:val="24"/>
          <w:szCs w:val="24"/>
        </w:rPr>
        <w:t xml:space="preserve"> </w:t>
      </w:r>
      <w:r w:rsidR="00BD2D33" w:rsidRPr="00EB1377">
        <w:rPr>
          <w:rFonts w:ascii="Times New Roman" w:hAnsi="Times New Roman" w:cs="Times New Roman"/>
          <w:sz w:val="24"/>
          <w:szCs w:val="24"/>
        </w:rPr>
        <w:t>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w:t>
      </w:r>
      <w:r w:rsidR="005D49CF">
        <w:rPr>
          <w:rFonts w:ascii="Times New Roman" w:hAnsi="Times New Roman" w:cs="Times New Roman"/>
          <w:sz w:val="24"/>
          <w:szCs w:val="24"/>
        </w:rPr>
        <w:t xml:space="preserve">total </w:t>
      </w:r>
      <w:r w:rsidR="00BD2D33" w:rsidRPr="00EB1377">
        <w:rPr>
          <w:rFonts w:ascii="Times New Roman" w:hAnsi="Times New Roman" w:cs="Times New Roman"/>
          <w:sz w:val="24"/>
          <w:szCs w:val="24"/>
        </w:rPr>
        <w:t xml:space="preserve">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lastRenderedPageBreak/>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052E27">
        <w:rPr>
          <w:rFonts w:ascii="Times New Roman" w:hAnsi="Times New Roman" w:cs="Times New Roman"/>
          <w:sz w:val="24"/>
          <w:szCs w:val="24"/>
        </w:rPr>
        <w:t xml:space="preserve"> </w:t>
      </w:r>
      <w:r w:rsidR="00EF7E44">
        <w:rPr>
          <w:rFonts w:ascii="Times New Roman" w:hAnsi="Times New Roman" w:cs="Times New Roman"/>
          <w:sz w:val="24"/>
          <w:szCs w:val="24"/>
        </w:rPr>
        <w:t>among</w:t>
      </w:r>
      <w:r w:rsidR="00052E27">
        <w:rPr>
          <w:rFonts w:ascii="Times New Roman" w:hAnsi="Times New Roman" w:cs="Times New Roman"/>
          <w:sz w:val="24"/>
          <w:szCs w:val="24"/>
        </w:rPr>
        <w:t xml:space="preserve"> total cases</w:t>
      </w:r>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AF7265">
        <w:rPr>
          <w:rFonts w:ascii="Times New Roman" w:hAnsi="Times New Roman" w:cs="Times New Roman"/>
          <w:sz w:val="24"/>
          <w:szCs w:val="24"/>
        </w:rPr>
        <w:t xml:space="preserve"> </w:t>
      </w:r>
      <w:r w:rsidR="00EF7E44">
        <w:rPr>
          <w:rFonts w:ascii="Times New Roman" w:hAnsi="Times New Roman" w:cs="Times New Roman"/>
          <w:sz w:val="24"/>
          <w:szCs w:val="24"/>
        </w:rPr>
        <w:t>among</w:t>
      </w:r>
      <w:r w:rsidR="00AF7265">
        <w:rPr>
          <w:rFonts w:ascii="Times New Roman" w:hAnsi="Times New Roman" w:cs="Times New Roman"/>
          <w:sz w:val="24"/>
          <w:szCs w:val="24"/>
        </w:rPr>
        <w:t xml:space="preserve"> total deaths in 2023</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D2DAFA9"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r w:rsidR="00BD64CB">
        <w:rPr>
          <w:rFonts w:ascii="Times New Roman" w:hAnsi="Times New Roman" w:cs="Times New Roman"/>
          <w:sz w:val="24"/>
          <w:szCs w:val="24"/>
        </w:rPr>
        <w:t>median</w:t>
      </w:r>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r w:rsidR="00BD64CB">
        <w:rPr>
          <w:rFonts w:ascii="Times New Roman" w:hAnsi="Times New Roman" w:cs="Times New Roman"/>
          <w:sz w:val="24"/>
          <w:szCs w:val="24"/>
        </w:rPr>
        <w:t>median</w:t>
      </w:r>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r w:rsidR="00F75073">
        <w:rPr>
          <w:rFonts w:ascii="Times New Roman" w:hAnsi="Times New Roman" w:cs="Times New Roman"/>
          <w:sz w:val="24"/>
          <w:szCs w:val="24"/>
        </w:rPr>
        <w:t>843.1</w:t>
      </w:r>
      <w:r w:rsidR="00AF3361">
        <w:rPr>
          <w:rFonts w:ascii="Times New Roman" w:hAnsi="Times New Roman" w:cs="Times New Roman"/>
          <w:sz w:val="24"/>
          <w:szCs w:val="24"/>
        </w:rPr>
        <w:t xml:space="preserve"> (IQR: 257.10)</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r w:rsidR="008568FF" w:rsidRPr="00EB1377">
        <w:rPr>
          <w:rFonts w:ascii="Times New Roman" w:hAnsi="Times New Roman" w:cs="Times New Roman"/>
          <w:sz w:val="24"/>
          <w:szCs w:val="24"/>
        </w:rPr>
        <w:t>a</w:t>
      </w:r>
      <w:r w:rsidR="00A06020" w:rsidRPr="00EB1377">
        <w:rPr>
          <w:rFonts w:ascii="Times New Roman" w:hAnsi="Times New Roman" w:cs="Times New Roman"/>
          <w:sz w:val="24"/>
          <w:szCs w:val="24"/>
        </w:rPr>
        <w:t xml:space="preserve"> </w:t>
      </w:r>
      <w:r w:rsidR="00AF3361">
        <w:rPr>
          <w:rFonts w:ascii="Times New Roman" w:hAnsi="Times New Roman" w:cs="Times New Roman"/>
          <w:sz w:val="24"/>
          <w:szCs w:val="24"/>
        </w:rPr>
        <w:t>median</w:t>
      </w:r>
      <w:r w:rsidR="00A06020" w:rsidRPr="00EB1377">
        <w:rPr>
          <w:rFonts w:ascii="Times New Roman" w:hAnsi="Times New Roman" w:cs="Times New Roman"/>
          <w:sz w:val="24"/>
          <w:szCs w:val="24"/>
        </w:rPr>
        <w:t xml:space="preserve"> of </w:t>
      </w:r>
      <w:r w:rsidR="00AF3361">
        <w:rPr>
          <w:rFonts w:ascii="Times New Roman" w:hAnsi="Times New Roman" w:cs="Times New Roman"/>
          <w:sz w:val="24"/>
          <w:szCs w:val="24"/>
        </w:rPr>
        <w:t>29.5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r w:rsidR="00FF74D9">
        <w:rPr>
          <w:rFonts w:ascii="Times New Roman" w:hAnsi="Times New Roman" w:cs="Times New Roman"/>
          <w:sz w:val="24"/>
          <w:szCs w:val="24"/>
        </w:rPr>
        <w:t>8</w:t>
      </w:r>
      <w:r w:rsidR="00A16B0E" w:rsidRPr="00EB1377">
        <w:rPr>
          <w:rFonts w:ascii="Times New Roman" w:hAnsi="Times New Roman" w:cs="Times New Roman"/>
          <w:sz w:val="24"/>
          <w:szCs w:val="24"/>
        </w:rPr>
        <w:t>.</w:t>
      </w:r>
      <w:r w:rsidR="00FF74D9">
        <w:rPr>
          <w:rFonts w:ascii="Times New Roman" w:hAnsi="Times New Roman" w:cs="Times New Roman"/>
          <w:sz w:val="24"/>
          <w:szCs w:val="24"/>
        </w:rPr>
        <w:t>25</w:t>
      </w:r>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r w:rsidR="008568FF">
        <w:rPr>
          <w:rFonts w:ascii="Times New Roman" w:hAnsi="Times New Roman" w:cs="Times New Roman"/>
          <w:sz w:val="24"/>
          <w:szCs w:val="24"/>
        </w:rPr>
        <w:t xml:space="preserve"> (IQR: 6.26)</w:t>
      </w:r>
      <w:r w:rsidR="00CD40B8" w:rsidRPr="00EB1377">
        <w:rPr>
          <w:rFonts w:ascii="Times New Roman" w:hAnsi="Times New Roman" w:cs="Times New Roman"/>
          <w:sz w:val="24"/>
          <w:szCs w:val="24"/>
        </w:rPr>
        <w:t xml:space="preserve">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556119">
        <w:rPr>
          <w:rFonts w:ascii="Times New Roman" w:hAnsi="Times New Roman" w:cs="Times New Roman"/>
          <w:sz w:val="24"/>
          <w:szCs w:val="24"/>
        </w:rPr>
        <w:t>)</w:t>
      </w:r>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433BDEA7" w14:textId="242A3E26" w:rsidR="008D72E0" w:rsidRDefault="00AC0CDE"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hAnsi="Times New Roman" w:cs="Times New Roman"/>
          <w:sz w:val="24"/>
          <w:szCs w:val="24"/>
        </w:rPr>
        <w:t>The divisions southern to Dhaka had a higher dengue incidence compared to the northern division</w:t>
      </w:r>
      <w:r w:rsidR="00113264">
        <w:rPr>
          <w:rFonts w:ascii="Times New Roman" w:hAnsi="Times New Roman" w:cs="Times New Roman"/>
          <w:sz w:val="24"/>
          <w:szCs w:val="24"/>
        </w:rPr>
        <w:t>s</w:t>
      </w:r>
      <w:r w:rsidRPr="00EB1377">
        <w:rPr>
          <w:rFonts w:ascii="Times New Roman" w:hAnsi="Times New Roman" w:cs="Times New Roman"/>
          <w:sz w:val="24"/>
          <w:szCs w:val="24"/>
        </w:rPr>
        <w:t xml:space="preserve"> (2.30 vs. 0.50, p&lt;0,0.01)</w:t>
      </w:r>
      <w:r w:rsidR="00F42A11">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23" w:name="_Hlk177813143"/>
      <w:r w:rsidR="00053DCD" w:rsidRPr="00053DCD">
        <w:rPr>
          <w:rFonts w:ascii="Times New Roman" w:hAnsi="Times New Roman" w:cs="Times New Roman"/>
          <w:sz w:val="24"/>
          <w:szCs w:val="24"/>
        </w:rPr>
        <w:t>slightly higher</w:t>
      </w:r>
      <w:bookmarkEnd w:id="23"/>
      <w:r w:rsidR="00053DCD" w:rsidRPr="00053DCD">
        <w:rPr>
          <w:rFonts w:ascii="Times New Roman" w:hAnsi="Times New Roman" w:cs="Times New Roman"/>
          <w:sz w:val="24"/>
          <w:szCs w:val="24"/>
        </w:rPr>
        <w:t xml:space="preserve"> annual temperatures (27.46 vs. 26.54 °C) and </w:t>
      </w:r>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r w:rsidR="00053DCD" w:rsidRPr="00053DCD">
        <w:rPr>
          <w:rFonts w:ascii="Times New Roman" w:hAnsi="Times New Roman" w:cs="Times New Roman"/>
          <w:sz w:val="24"/>
          <w:szCs w:val="24"/>
        </w:rPr>
        <w:t xml:space="preserve"> </w:t>
      </w:r>
      <w:r w:rsidR="0045493B" w:rsidRPr="00053DCD">
        <w:rPr>
          <w:rFonts w:ascii="Times New Roman" w:hAnsi="Times New Roman" w:cs="Times New Roman"/>
          <w:sz w:val="24"/>
          <w:szCs w:val="24"/>
        </w:rPr>
        <w:lastRenderedPageBreak/>
        <w:t xml:space="preserve">relative humidity </w:t>
      </w:r>
      <w:r w:rsidR="00053DCD" w:rsidRPr="00053DCD">
        <w:rPr>
          <w:rFonts w:ascii="Times New Roman" w:hAnsi="Times New Roman" w:cs="Times New Roman"/>
          <w:sz w:val="24"/>
          <w:szCs w:val="24"/>
        </w:rPr>
        <w:t>(80.79 vs. 79.08%) than the northern division</w:t>
      </w:r>
      <w:r w:rsidR="0045493B">
        <w:rPr>
          <w:rFonts w:ascii="Times New Roman" w:hAnsi="Times New Roman" w:cs="Times New Roman"/>
          <w:sz w:val="24"/>
          <w:szCs w:val="24"/>
        </w:rPr>
        <w:t>s</w:t>
      </w:r>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1A81BA90" w14:textId="6109B658"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p>
    <w:p w14:paraId="71F5AADF" w14:textId="3DEF46EA"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207,716 (65%) were reported from outside Dhaka, whereas more than 57.5% (980 of 1705) deaths were recorded in Dhaka.</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0CD95FC0" w:rsidR="004D4CC1" w:rsidRPr="004D4CC1" w:rsidRDefault="005B539D" w:rsidP="004D4CC1">
      <w:pPr>
        <w:tabs>
          <w:tab w:val="left" w:pos="4962"/>
        </w:tabs>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Increases in the </w:t>
      </w:r>
      <w:r w:rsidR="00121B3A">
        <w:rPr>
          <w:rFonts w:ascii="Times New Roman" w:hAnsi="Times New Roman" w:cs="Times New Roman"/>
          <w:sz w:val="24"/>
          <w:szCs w:val="24"/>
        </w:rPr>
        <w:t>number</w:t>
      </w:r>
      <w:r>
        <w:rPr>
          <w:rFonts w:ascii="Times New Roman" w:hAnsi="Times New Roman" w:cs="Times New Roman"/>
          <w:sz w:val="24"/>
          <w:szCs w:val="24"/>
        </w:rPr>
        <w:t>s</w:t>
      </w:r>
      <w:r w:rsidR="00121B3A">
        <w:rPr>
          <w:rFonts w:ascii="Times New Roman" w:hAnsi="Times New Roman" w:cs="Times New Roman"/>
          <w:sz w:val="24"/>
          <w:szCs w:val="24"/>
        </w:rPr>
        <w:t xml:space="preserve"> of dengue cases </w:t>
      </w:r>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r>
        <w:rPr>
          <w:rFonts w:ascii="Times New Roman" w:hAnsi="Times New Roman" w:cs="Times New Roman"/>
          <w:sz w:val="24"/>
          <w:szCs w:val="24"/>
        </w:rPr>
        <w:t xml:space="preserve">were similar </w:t>
      </w:r>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 xml:space="preserve">g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lastRenderedPageBreak/>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Manikganj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xml:space="preserve">, the lowest Dengue cases were recorded in Sunamganj (102), </w:t>
      </w:r>
      <w:proofErr w:type="spellStart"/>
      <w:r w:rsidR="00DF33F8" w:rsidRPr="00EB1377">
        <w:rPr>
          <w:rFonts w:ascii="Times New Roman" w:hAnsi="Times New Roman" w:cs="Times New Roman"/>
          <w:sz w:val="24"/>
          <w:szCs w:val="24"/>
        </w:rPr>
        <w:t>Maulvibazar</w:t>
      </w:r>
      <w:proofErr w:type="spellEnd"/>
      <w:r w:rsidR="00DF33F8" w:rsidRPr="00EB1377">
        <w:rPr>
          <w:rFonts w:ascii="Times New Roman" w:hAnsi="Times New Roman" w:cs="Times New Roman"/>
          <w:sz w:val="24"/>
          <w:szCs w:val="24"/>
        </w:rPr>
        <w:t xml:space="preserve"> (129), </w:t>
      </w:r>
      <w:proofErr w:type="spellStart"/>
      <w:r w:rsidR="00DF33F8" w:rsidRPr="00EB1377">
        <w:rPr>
          <w:rFonts w:ascii="Times New Roman" w:hAnsi="Times New Roman" w:cs="Times New Roman"/>
          <w:sz w:val="24"/>
          <w:szCs w:val="24"/>
        </w:rPr>
        <w:t>Panchagarh</w:t>
      </w:r>
      <w:proofErr w:type="spellEnd"/>
      <w:r w:rsidR="00DF33F8" w:rsidRPr="00EB1377">
        <w:rPr>
          <w:rFonts w:ascii="Times New Roman" w:hAnsi="Times New Roman" w:cs="Times New Roman"/>
          <w:sz w:val="24"/>
          <w:szCs w:val="24"/>
        </w:rPr>
        <w:t xml:space="preserve"> (187), </w:t>
      </w:r>
      <w:proofErr w:type="spellStart"/>
      <w:r w:rsidR="00DF33F8" w:rsidRPr="00EB1377">
        <w:rPr>
          <w:rFonts w:ascii="Times New Roman" w:hAnsi="Times New Roman" w:cs="Times New Roman"/>
          <w:sz w:val="24"/>
          <w:szCs w:val="24"/>
        </w:rPr>
        <w:t>Joypurhat</w:t>
      </w:r>
      <w:proofErr w:type="spellEnd"/>
      <w:r w:rsidR="00DF33F8" w:rsidRPr="00EB1377">
        <w:rPr>
          <w:rFonts w:ascii="Times New Roman" w:hAnsi="Times New Roman" w:cs="Times New Roman"/>
          <w:sz w:val="24"/>
          <w:szCs w:val="24"/>
        </w:rPr>
        <w:t xml:space="preserve">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w:t>
      </w:r>
      <w:proofErr w:type="spellStart"/>
      <w:r w:rsidR="00DF33F8" w:rsidRPr="00EB1377">
        <w:rPr>
          <w:rFonts w:ascii="Times New Roman" w:hAnsi="Times New Roman" w:cs="Times New Roman"/>
          <w:sz w:val="24"/>
          <w:szCs w:val="24"/>
        </w:rPr>
        <w:t>Lalmonirhat</w:t>
      </w:r>
      <w:proofErr w:type="spellEnd"/>
      <w:r w:rsidR="00DF33F8" w:rsidRPr="00EB1377">
        <w:rPr>
          <w:rFonts w:ascii="Times New Roman" w:hAnsi="Times New Roman" w:cs="Times New Roman"/>
          <w:sz w:val="24"/>
          <w:szCs w:val="24"/>
        </w:rPr>
        <w:t xml:space="preserve">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65C74A50"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9B69AC">
        <w:rPr>
          <w:rFonts w:ascii="Times New Roman" w:hAnsi="Times New Roman" w:cs="Times New Roman"/>
          <w:sz w:val="24"/>
          <w:szCs w:val="24"/>
        </w:rPr>
        <w:t xml:space="preserve"> and deaths</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positive correlation</w:t>
      </w:r>
      <w:r w:rsidR="005B539D">
        <w:rPr>
          <w:rFonts w:ascii="Times New Roman" w:hAnsi="Times New Roman" w:cs="Times New Roman"/>
          <w:sz w:val="24"/>
          <w:szCs w:val="24"/>
        </w:rPr>
        <w:t>s</w:t>
      </w:r>
      <w:r w:rsidR="004F51BA" w:rsidRPr="00EB1377">
        <w:rPr>
          <w:rFonts w:ascii="Times New Roman" w:hAnsi="Times New Roman" w:cs="Times New Roman"/>
          <w:sz w:val="24"/>
          <w:szCs w:val="24"/>
        </w:rPr>
        <w:t xml:space="preserve"> w</w:t>
      </w:r>
      <w:r w:rsidR="005B539D">
        <w:rPr>
          <w:rFonts w:ascii="Times New Roman" w:hAnsi="Times New Roman" w:cs="Times New Roman"/>
          <w:sz w:val="24"/>
          <w:szCs w:val="24"/>
        </w:rPr>
        <w:t>ere</w:t>
      </w:r>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r w:rsidR="009B69AC">
        <w:rPr>
          <w:rFonts w:ascii="Times New Roman" w:hAnsi="Times New Roman" w:cs="Times New Roman"/>
          <w:sz w:val="24"/>
          <w:szCs w:val="24"/>
        </w:rPr>
        <w:t xml:space="preserve"> and</w:t>
      </w:r>
      <w:r w:rsidR="004F51BA" w:rsidRPr="00EB1377">
        <w:rPr>
          <w:rFonts w:ascii="Times New Roman" w:hAnsi="Times New Roman" w:cs="Times New Roman"/>
          <w:sz w:val="24"/>
          <w:szCs w:val="24"/>
        </w:rPr>
        <w:t xml:space="preserve"> </w:t>
      </w:r>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r w:rsidR="009B69AC">
        <w:rPr>
          <w:rFonts w:ascii="Times New Roman" w:hAnsi="Times New Roman" w:cs="Times New Roman"/>
          <w:sz w:val="24"/>
          <w:szCs w:val="24"/>
        </w:rPr>
        <w:t xml:space="preserve">the number of dengue </w:t>
      </w:r>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24" w:name="_Hlk177824835"/>
      <w:r w:rsidR="0082236D">
        <w:rPr>
          <w:rFonts w:ascii="Times New Roman" w:hAnsi="Times New Roman" w:cs="Times New Roman"/>
          <w:sz w:val="24"/>
          <w:szCs w:val="24"/>
        </w:rPr>
        <w:t xml:space="preserve">We </w:t>
      </w:r>
      <w:r w:rsidR="009B75D2" w:rsidRPr="009B75D2">
        <w:rPr>
          <w:rFonts w:ascii="Times New Roman" w:hAnsi="Times New Roman" w:cs="Times New Roman"/>
          <w:sz w:val="24"/>
          <w:szCs w:val="24"/>
        </w:rPr>
        <w:t>observed</w:t>
      </w:r>
      <w:r w:rsidR="0082236D">
        <w:rPr>
          <w:rFonts w:ascii="Times New Roman" w:hAnsi="Times New Roman" w:cs="Times New Roman"/>
          <w:sz w:val="24"/>
          <w:szCs w:val="24"/>
        </w:rPr>
        <w:t xml:space="preserve"> </w:t>
      </w:r>
      <w:r w:rsidR="00447A8D">
        <w:rPr>
          <w:rFonts w:ascii="Times New Roman" w:hAnsi="Times New Roman" w:cs="Times New Roman"/>
          <w:sz w:val="24"/>
          <w:szCs w:val="24"/>
        </w:rPr>
        <w:t>significant</w:t>
      </w:r>
      <w:r w:rsidR="00623E98">
        <w:rPr>
          <w:rFonts w:ascii="Times New Roman" w:hAnsi="Times New Roman" w:cs="Times New Roman"/>
          <w:sz w:val="24"/>
          <w:szCs w:val="24"/>
        </w:rPr>
        <w:t xml:space="preserve"> </w:t>
      </w:r>
      <w:r w:rsidR="0082236D">
        <w:rPr>
          <w:rFonts w:ascii="Times New Roman" w:hAnsi="Times New Roman" w:cs="Times New Roman"/>
          <w:sz w:val="24"/>
          <w:szCs w:val="24"/>
        </w:rPr>
        <w:t>correlation</w:t>
      </w:r>
      <w:r w:rsidR="00EB5400">
        <w:rPr>
          <w:rFonts w:ascii="Times New Roman" w:hAnsi="Times New Roman" w:cs="Times New Roman"/>
          <w:sz w:val="24"/>
          <w:szCs w:val="24"/>
        </w:rPr>
        <w:t>s</w:t>
      </w:r>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24"/>
    <w:p w14:paraId="05445732" w14:textId="37942C5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25"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r w:rsidR="003F669E">
        <w:rPr>
          <w:rFonts w:ascii="Times New Roman" w:hAnsi="Times New Roman" w:cs="Times New Roman"/>
          <w:sz w:val="24"/>
          <w:szCs w:val="24"/>
        </w:rPr>
        <w:t>10</w:t>
      </w:r>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25"/>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Discussion</w:t>
      </w:r>
    </w:p>
    <w:p w14:paraId="4C9C3AF2" w14:textId="3954D8C8"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9A0195" w:rsidRPr="009A0195">
            <w:rPr>
              <w:rFonts w:ascii="Times New Roman" w:hAnsi="Times New Roman" w:cs="Times New Roman"/>
              <w:color w:val="000000"/>
              <w:sz w:val="24"/>
              <w:szCs w:val="24"/>
            </w:rPr>
            <w:t>[20]</w:t>
          </w:r>
        </w:sdtContent>
      </w:sdt>
      <w:r w:rsidRPr="00F412C7">
        <w:rPr>
          <w:rFonts w:ascii="Times New Roman" w:hAnsi="Times New Roman" w:cs="Times New Roman"/>
          <w:sz w:val="24"/>
          <w:szCs w:val="24"/>
        </w:rPr>
        <w:t xml:space="preserve"> ,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424034C0" w14:textId="463B8FF4" w:rsidR="00C46B1C" w:rsidRDefault="004358C2"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w:t>
      </w:r>
      <w:ins w:id="26" w:author="Najmul Haider" w:date="2024-10-31T19:45:00Z" w16du:dateUtc="2024-10-31T19:45:00Z">
        <w:r w:rsidR="00A20E35">
          <w:rPr>
            <w:rFonts w:ascii="Times New Roman" w:hAnsi="Times New Roman" w:cs="Times New Roman"/>
            <w:sz w:val="24"/>
            <w:szCs w:val="24"/>
          </w:rPr>
          <w:t>several</w:t>
        </w:r>
      </w:ins>
      <w:r w:rsidR="00F621DE" w:rsidRPr="00EB1377">
        <w:rPr>
          <w:rFonts w:ascii="Times New Roman" w:hAnsi="Times New Roman" w:cs="Times New Roman"/>
          <w:sz w:val="24"/>
          <w:szCs w:val="24"/>
        </w:rPr>
        <w:t xml:space="preserve"> possible explanations for </w:t>
      </w:r>
      <w:ins w:id="27" w:author="Najmul Haider" w:date="2024-10-31T19:46:00Z" w16du:dateUtc="2024-10-31T19:46:00Z">
        <w:r w:rsidR="00987805">
          <w:rPr>
            <w:rFonts w:ascii="Times New Roman" w:hAnsi="Times New Roman" w:cs="Times New Roman"/>
            <w:sz w:val="24"/>
            <w:szCs w:val="24"/>
          </w:rPr>
          <w:t>the higher fatality rates observed within the first day of admission</w:t>
        </w:r>
        <w:r w:rsidR="003752AA">
          <w:rPr>
            <w:rFonts w:ascii="Times New Roman" w:hAnsi="Times New Roman" w:cs="Times New Roman"/>
            <w:sz w:val="24"/>
            <w:szCs w:val="24"/>
          </w:rPr>
          <w:t xml:space="preserve"> </w:t>
        </w:r>
      </w:ins>
      <w:del w:id="28" w:author="Najmul Haider" w:date="2024-10-31T19:46:00Z" w16du:dateUtc="2024-10-31T19:46:00Z">
        <w:r w:rsidR="00F621DE" w:rsidRPr="00EB1377" w:rsidDel="00987805">
          <w:rPr>
            <w:rFonts w:ascii="Times New Roman" w:hAnsi="Times New Roman" w:cs="Times New Roman"/>
            <w:sz w:val="24"/>
            <w:szCs w:val="24"/>
          </w:rPr>
          <w:delText>this delay in seekin</w:delText>
        </w:r>
        <w:r w:rsidR="00767580" w:rsidRPr="00EB1377" w:rsidDel="00987805">
          <w:rPr>
            <w:rFonts w:ascii="Times New Roman" w:hAnsi="Times New Roman" w:cs="Times New Roman"/>
            <w:sz w:val="24"/>
            <w:szCs w:val="24"/>
          </w:rPr>
          <w:delText>g hospitali</w:delText>
        </w:r>
        <w:r w:rsidR="005C1F65" w:rsidDel="00987805">
          <w:rPr>
            <w:rFonts w:ascii="Times New Roman" w:hAnsi="Times New Roman" w:cs="Times New Roman"/>
            <w:sz w:val="24"/>
            <w:szCs w:val="24"/>
          </w:rPr>
          <w:delText>z</w:delText>
        </w:r>
        <w:r w:rsidR="00767580" w:rsidRPr="00EB1377" w:rsidDel="00987805">
          <w:rPr>
            <w:rFonts w:ascii="Times New Roman" w:hAnsi="Times New Roman" w:cs="Times New Roman"/>
            <w:sz w:val="24"/>
            <w:szCs w:val="24"/>
          </w:rPr>
          <w:delText>ation</w:delText>
        </w:r>
      </w:del>
      <w:r w:rsidR="00767580" w:rsidRPr="00EB1377">
        <w:rPr>
          <w:rFonts w:ascii="Times New Roman" w:hAnsi="Times New Roman" w:cs="Times New Roman"/>
          <w:sz w:val="24"/>
          <w:szCs w:val="24"/>
        </w:rPr>
        <w:t xml:space="preserve">. </w:t>
      </w:r>
      <w:del w:id="29" w:author="Najmul Haider" w:date="2024-10-31T19:47:00Z" w16du:dateUtc="2024-10-31T19:47:00Z">
        <w:r w:rsidR="00994E99" w:rsidRPr="00EB1377" w:rsidDel="00783453">
          <w:rPr>
            <w:rFonts w:ascii="Times New Roman" w:hAnsi="Times New Roman" w:cs="Times New Roman"/>
            <w:sz w:val="24"/>
            <w:szCs w:val="24"/>
          </w:rPr>
          <w:delText xml:space="preserve">First, </w:delText>
        </w:r>
        <w:r w:rsidR="001A40F1" w:rsidRPr="00EB1377" w:rsidDel="00783453">
          <w:rPr>
            <w:rFonts w:ascii="Times New Roman" w:hAnsi="Times New Roman" w:cs="Times New Roman"/>
            <w:sz w:val="24"/>
            <w:szCs w:val="24"/>
          </w:rPr>
          <w:delText xml:space="preserve">numerous </w:delText>
        </w:r>
      </w:del>
      <w:ins w:id="30" w:author="Najmul Haider" w:date="2024-10-31T19:47:00Z" w16du:dateUtc="2024-10-31T19:47:00Z">
        <w:r w:rsidR="00783453">
          <w:rPr>
            <w:rFonts w:ascii="Times New Roman" w:hAnsi="Times New Roman" w:cs="Times New Roman"/>
            <w:sz w:val="24"/>
            <w:szCs w:val="24"/>
          </w:rPr>
          <w:t>N</w:t>
        </w:r>
        <w:r w:rsidR="00783453" w:rsidRPr="00EB1377">
          <w:rPr>
            <w:rFonts w:ascii="Times New Roman" w:hAnsi="Times New Roman" w:cs="Times New Roman"/>
            <w:sz w:val="24"/>
            <w:szCs w:val="24"/>
          </w:rPr>
          <w:t xml:space="preserve">umerous </w:t>
        </w:r>
      </w:ins>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w:t>
      </w:r>
      <w:ins w:id="31" w:author="Najmul Haider" w:date="2024-10-31T19:48:00Z" w16du:dateUtc="2024-10-31T19:48:00Z">
        <w:r w:rsidR="001117AB">
          <w:rPr>
            <w:rFonts w:ascii="Times New Roman" w:hAnsi="Times New Roman" w:cs="Times New Roman"/>
            <w:sz w:val="24"/>
            <w:szCs w:val="24"/>
          </w:rPr>
          <w:t xml:space="preserve"> </w:t>
        </w:r>
      </w:ins>
      <w:ins w:id="32" w:author="Najmul Haider" w:date="2024-10-31T19:47:00Z" w16du:dateUtc="2024-10-31T19:47:00Z">
        <w:r w:rsidR="0088093E">
          <w:rPr>
            <w:rFonts w:ascii="Times New Roman" w:hAnsi="Times New Roman" w:cs="Times New Roman"/>
            <w:sz w:val="24"/>
            <w:szCs w:val="24"/>
          </w:rPr>
          <w:t>This may be related to the lack of awareness regarding dengue secondary infection and its complications.</w:t>
        </w:r>
        <w:r w:rsidR="0088093E" w:rsidRPr="00EB1377">
          <w:rPr>
            <w:rFonts w:ascii="Times New Roman" w:hAnsi="Times New Roman" w:cs="Times New Roman"/>
            <w:sz w:val="24"/>
            <w:szCs w:val="24"/>
          </w:rPr>
          <w:t xml:space="preserve"> </w:t>
        </w:r>
        <w:r w:rsidR="0088093E">
          <w:rPr>
            <w:rFonts w:ascii="Times New Roman" w:hAnsi="Times New Roman" w:cs="Times New Roman"/>
            <w:sz w:val="24"/>
            <w:szCs w:val="24"/>
          </w:rPr>
          <w:t xml:space="preserve">Hospitalized cases were likely composed of many secondary dengue infections. </w:t>
        </w:r>
      </w:ins>
      <w:ins w:id="33" w:author="Papakonstantinou, Danai (RJE) UHNM" w:date="2024-10-27T22:28:00Z" w16du:dateUtc="2024-10-27T22:28:00Z">
        <w:del w:id="34" w:author="Najmul Haider" w:date="2024-10-31T19:47:00Z" w16du:dateUtc="2024-10-31T19:47:00Z">
          <w:r w:rsidR="005C1419" w:rsidDel="0088093E">
            <w:rPr>
              <w:rFonts w:ascii="Times New Roman" w:hAnsi="Times New Roman" w:cs="Times New Roman"/>
              <w:sz w:val="24"/>
              <w:szCs w:val="24"/>
            </w:rPr>
            <w:delText xml:space="preserve"> The latter may be related to</w:delText>
          </w:r>
        </w:del>
      </w:ins>
      <w:ins w:id="35" w:author="Papakonstantinou, Danai (RJE) UHNM" w:date="2024-10-27T22:45:00Z" w16du:dateUtc="2024-10-27T22:45:00Z">
        <w:del w:id="36" w:author="Najmul Haider" w:date="2024-10-31T19:47:00Z" w16du:dateUtc="2024-10-31T19:47:00Z">
          <w:r w:rsidR="005C1419" w:rsidDel="0088093E">
            <w:rPr>
              <w:rFonts w:ascii="Times New Roman" w:hAnsi="Times New Roman" w:cs="Times New Roman"/>
              <w:sz w:val="24"/>
              <w:szCs w:val="24"/>
            </w:rPr>
            <w:delText xml:space="preserve"> the</w:delText>
          </w:r>
        </w:del>
      </w:ins>
      <w:ins w:id="37" w:author="Papakonstantinou, Danai (RJE) UHNM" w:date="2024-10-27T22:28:00Z" w16du:dateUtc="2024-10-27T22:28:00Z">
        <w:del w:id="38" w:author="Najmul Haider" w:date="2024-10-31T19:47:00Z" w16du:dateUtc="2024-10-31T19:47:00Z">
          <w:r w:rsidR="005C1419" w:rsidDel="0088093E">
            <w:rPr>
              <w:rFonts w:ascii="Times New Roman" w:hAnsi="Times New Roman" w:cs="Times New Roman"/>
              <w:sz w:val="24"/>
              <w:szCs w:val="24"/>
            </w:rPr>
            <w:delText xml:space="preserve"> </w:delText>
          </w:r>
        </w:del>
      </w:ins>
      <w:ins w:id="39" w:author="Papakonstantinou, Danai (RJE) UHNM" w:date="2024-10-27T22:37:00Z" w16du:dateUtc="2024-10-27T22:37:00Z">
        <w:del w:id="40" w:author="Najmul Haider" w:date="2024-10-31T19:47:00Z" w16du:dateUtc="2024-10-31T19:47:00Z">
          <w:r w:rsidR="005C1419" w:rsidDel="0088093E">
            <w:rPr>
              <w:rFonts w:ascii="Times New Roman" w:hAnsi="Times New Roman" w:cs="Times New Roman"/>
              <w:sz w:val="24"/>
              <w:szCs w:val="24"/>
            </w:rPr>
            <w:delText>lack of awareness regarding dengue secondary infection and its co</w:delText>
          </w:r>
        </w:del>
      </w:ins>
      <w:ins w:id="41" w:author="Papakonstantinou, Danai (RJE) UHNM" w:date="2024-10-27T22:41:00Z" w16du:dateUtc="2024-10-27T22:41:00Z">
        <w:del w:id="42" w:author="Najmul Haider" w:date="2024-10-31T19:47:00Z" w16du:dateUtc="2024-10-31T19:47:00Z">
          <w:r w:rsidR="005C1419" w:rsidDel="0088093E">
            <w:rPr>
              <w:rFonts w:ascii="Times New Roman" w:hAnsi="Times New Roman" w:cs="Times New Roman"/>
              <w:sz w:val="24"/>
              <w:szCs w:val="24"/>
            </w:rPr>
            <w:delText>mplications</w:delText>
          </w:r>
        </w:del>
        <w:r w:rsidR="005C1419">
          <w:rPr>
            <w:rFonts w:ascii="Times New Roman" w:hAnsi="Times New Roman" w:cs="Times New Roman"/>
            <w:sz w:val="24"/>
            <w:szCs w:val="24"/>
          </w:rPr>
          <w:t>.</w:t>
        </w:r>
      </w:ins>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w:t>
      </w:r>
      <w:ins w:id="43" w:author="Papakonstantinou, Danai (RJE) UHNM" w:date="2024-10-27T22:46:00Z" w16du:dateUtc="2024-10-27T22:46:00Z">
        <w:r w:rsidR="005C1419">
          <w:rPr>
            <w:rFonts w:ascii="Times New Roman" w:hAnsi="Times New Roman" w:cs="Times New Roman"/>
            <w:sz w:val="24"/>
            <w:szCs w:val="24"/>
          </w:rPr>
          <w:t xml:space="preserve">with one of the DENV serotypes </w:t>
        </w:r>
      </w:ins>
      <w:r w:rsidR="00C516D4" w:rsidRPr="00EB1377">
        <w:rPr>
          <w:rFonts w:ascii="Times New Roman" w:hAnsi="Times New Roman" w:cs="Times New Roman"/>
          <w:sz w:val="24"/>
          <w:szCs w:val="24"/>
        </w:rPr>
        <w:t xml:space="preserve">tends to be mild and self-limiting, subsequent infection </w:t>
      </w:r>
      <w:ins w:id="44" w:author="Papakonstantinou, Danai (RJE) UHNM" w:date="2024-10-27T22:46:00Z" w16du:dateUtc="2024-10-27T22:46:00Z">
        <w:r w:rsidR="005C1419">
          <w:rPr>
            <w:rFonts w:ascii="Times New Roman" w:hAnsi="Times New Roman" w:cs="Times New Roman"/>
            <w:sz w:val="24"/>
            <w:szCs w:val="24"/>
          </w:rPr>
          <w:t xml:space="preserve">with another serotype </w:t>
        </w:r>
      </w:ins>
      <w:r w:rsidR="00C516D4" w:rsidRPr="00EB1377">
        <w:rPr>
          <w:rFonts w:ascii="Times New Roman" w:hAnsi="Times New Roman" w:cs="Times New Roman"/>
          <w:sz w:val="24"/>
          <w:szCs w:val="24"/>
        </w:rPr>
        <w:t xml:space="preserve">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9A0195" w:rsidRPr="009A0195">
            <w:rPr>
              <w:rFonts w:ascii="Times New Roman" w:hAnsi="Times New Roman" w:cs="Times New Roman"/>
              <w:color w:val="000000"/>
              <w:sz w:val="24"/>
              <w:szCs w:val="24"/>
            </w:rPr>
            <w:t>[21]</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9A0195" w:rsidRPr="009A0195">
            <w:rPr>
              <w:rFonts w:ascii="Times New Roman" w:hAnsi="Times New Roman" w:cs="Times New Roman"/>
              <w:color w:val="000000"/>
              <w:sz w:val="24"/>
              <w:szCs w:val="24"/>
            </w:rPr>
            <w:t>[21]</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allenging</w:t>
      </w:r>
      <w:ins w:id="45" w:author="Papakonstantinou, Danai (RJE) UHNM" w:date="2024-10-27T22:41:00Z" w16du:dateUtc="2024-10-27T22:41:00Z">
        <w:r w:rsidR="005C1419">
          <w:rPr>
            <w:rFonts w:ascii="Times New Roman" w:hAnsi="Times New Roman" w:cs="Times New Roman"/>
            <w:sz w:val="24"/>
            <w:szCs w:val="24"/>
          </w:rPr>
          <w:t xml:space="preserve">, </w:t>
        </w:r>
      </w:ins>
      <w:del w:id="46" w:author="Papakonstantinou, Danai (RJE) UHNM" w:date="2024-10-27T22:47:00Z" w16du:dateUtc="2024-10-27T22:47:00Z">
        <w:r w:rsidR="001C4C4F" w:rsidRPr="00EB1377" w:rsidDel="005C1419">
          <w:rPr>
            <w:rFonts w:ascii="Times New Roman" w:hAnsi="Times New Roman" w:cs="Times New Roman"/>
            <w:sz w:val="24"/>
            <w:szCs w:val="24"/>
          </w:rPr>
          <w:delText>.</w:delText>
        </w:r>
      </w:del>
      <w:ins w:id="47" w:author="Papakonstantinou, Danai (RJE) UHNM" w:date="2024-10-27T22:47:00Z" w16du:dateUtc="2024-10-27T22:47:00Z">
        <w:r w:rsidR="005C1419">
          <w:rPr>
            <w:rFonts w:ascii="Times New Roman" w:hAnsi="Times New Roman" w:cs="Times New Roman"/>
            <w:sz w:val="24"/>
            <w:szCs w:val="24"/>
          </w:rPr>
          <w:t>especially at the beginning of the illness</w:t>
        </w:r>
      </w:ins>
      <w:ins w:id="48" w:author="Papakonstantinou, Danai (RJE) UHNM" w:date="2024-10-27T22:50:00Z" w16du:dateUtc="2024-10-27T22:50:00Z">
        <w:r w:rsidR="005C1419">
          <w:rPr>
            <w:rFonts w:ascii="Times New Roman" w:hAnsi="Times New Roman" w:cs="Times New Roman"/>
            <w:sz w:val="24"/>
            <w:szCs w:val="24"/>
          </w:rPr>
          <w:t xml:space="preserve"> </w:t>
        </w:r>
      </w:ins>
      <w:ins w:id="49" w:author="Papakonstantinou, Danai (RJE) UHNM" w:date="2024-10-27T22:47:00Z" w16du:dateUtc="2024-10-27T22:47:00Z">
        <w:r w:rsidR="005C1419">
          <w:rPr>
            <w:rFonts w:ascii="Times New Roman" w:hAnsi="Times New Roman" w:cs="Times New Roman"/>
            <w:sz w:val="24"/>
            <w:szCs w:val="24"/>
          </w:rPr>
          <w:t>whe</w:t>
        </w:r>
      </w:ins>
      <w:ins w:id="50" w:author="Papakonstantinou, Danai (RJE) UHNM" w:date="2024-10-27T22:50:00Z" w16du:dateUtc="2024-10-27T22:50:00Z">
        <w:r w:rsidR="005C1419">
          <w:rPr>
            <w:rFonts w:ascii="Times New Roman" w:hAnsi="Times New Roman" w:cs="Times New Roman"/>
            <w:sz w:val="24"/>
            <w:szCs w:val="24"/>
          </w:rPr>
          <w:t>n</w:t>
        </w:r>
      </w:ins>
      <w:ins w:id="51" w:author="Papakonstantinou, Danai (RJE) UHNM" w:date="2024-10-27T22:47:00Z" w16du:dateUtc="2024-10-27T22:47:00Z">
        <w:r w:rsidR="005C1419">
          <w:rPr>
            <w:rFonts w:ascii="Times New Roman" w:hAnsi="Times New Roman" w:cs="Times New Roman"/>
            <w:sz w:val="24"/>
            <w:szCs w:val="24"/>
          </w:rPr>
          <w:t xml:space="preserve"> the sy</w:t>
        </w:r>
      </w:ins>
      <w:ins w:id="52" w:author="Papakonstantinou, Danai (RJE) UHNM" w:date="2024-10-27T22:57:00Z" w16du:dateUtc="2024-10-27T22:57:00Z">
        <w:r w:rsidR="005C1419">
          <w:rPr>
            <w:rFonts w:ascii="Times New Roman" w:hAnsi="Times New Roman" w:cs="Times New Roman"/>
            <w:sz w:val="24"/>
            <w:szCs w:val="24"/>
          </w:rPr>
          <w:t>mptomatology is</w:t>
        </w:r>
      </w:ins>
      <w:ins w:id="53" w:author="Papakonstantinou, Danai (RJE) UHNM" w:date="2024-10-27T22:47:00Z" w16du:dateUtc="2024-10-27T22:47:00Z">
        <w:r w:rsidR="005C1419">
          <w:rPr>
            <w:rFonts w:ascii="Times New Roman" w:hAnsi="Times New Roman" w:cs="Times New Roman"/>
            <w:sz w:val="24"/>
            <w:szCs w:val="24"/>
          </w:rPr>
          <w:t xml:space="preserve"> similar.</w:t>
        </w:r>
      </w:ins>
      <w:r w:rsidR="001C4C4F" w:rsidRPr="00EB1377">
        <w:rPr>
          <w:rFonts w:ascii="Times New Roman" w:hAnsi="Times New Roman" w:cs="Times New Roman"/>
          <w:sz w:val="24"/>
          <w:szCs w:val="24"/>
        </w:rPr>
        <w:t xml:space="preserve"> </w:t>
      </w:r>
      <w:del w:id="54" w:author="Papakonstantinou, Danai (RJE) UHNM" w:date="2024-10-27T22:48:00Z" w16du:dateUtc="2024-10-27T22:48:00Z">
        <w:r w:rsidR="00F306D2" w:rsidRPr="00EB1377" w:rsidDel="005C1419">
          <w:rPr>
            <w:rFonts w:ascii="Times New Roman" w:hAnsi="Times New Roman" w:cs="Times New Roman"/>
            <w:sz w:val="24"/>
            <w:szCs w:val="24"/>
          </w:rPr>
          <w:delText>Hence</w:delText>
        </w:r>
        <w:r w:rsidR="009F7C4E" w:rsidRPr="00EB1377" w:rsidDel="005C1419">
          <w:rPr>
            <w:rFonts w:ascii="Times New Roman" w:hAnsi="Times New Roman" w:cs="Times New Roman"/>
            <w:sz w:val="24"/>
            <w:szCs w:val="24"/>
          </w:rPr>
          <w:delText>,</w:delText>
        </w:r>
        <w:r w:rsidR="00F306D2" w:rsidRPr="00EB1377" w:rsidDel="005C1419">
          <w:rPr>
            <w:rFonts w:ascii="Times New Roman" w:hAnsi="Times New Roman" w:cs="Times New Roman"/>
            <w:sz w:val="24"/>
            <w:szCs w:val="24"/>
          </w:rPr>
          <w:delText xml:space="preserve"> we advocate for</w:delText>
        </w:r>
      </w:del>
      <w:ins w:id="55" w:author="Papakonstantinou, Danai (RJE) UHNM" w:date="2024-10-27T22:48:00Z" w16du:dateUtc="2024-10-27T22:48:00Z">
        <w:r w:rsidR="005C1419">
          <w:rPr>
            <w:rFonts w:ascii="Times New Roman" w:hAnsi="Times New Roman" w:cs="Times New Roman"/>
            <w:sz w:val="24"/>
            <w:szCs w:val="24"/>
          </w:rPr>
          <w:t>Thus</w:t>
        </w:r>
      </w:ins>
      <w:ins w:id="56" w:author="Papakonstantinou, Danai (RJE) UHNM" w:date="2024-10-27T22:52:00Z" w16du:dateUtc="2024-10-27T22:52:00Z">
        <w:r w:rsidR="005C1419">
          <w:rPr>
            <w:rFonts w:ascii="Times New Roman" w:hAnsi="Times New Roman" w:cs="Times New Roman"/>
            <w:sz w:val="24"/>
            <w:szCs w:val="24"/>
          </w:rPr>
          <w:t>,</w:t>
        </w:r>
      </w:ins>
      <w:ins w:id="57" w:author="Papakonstantinou, Danai (RJE) UHNM" w:date="2024-10-27T22:48:00Z" w16du:dateUtc="2024-10-27T22:48:00Z">
        <w:r w:rsidR="005C1419">
          <w:rPr>
            <w:rFonts w:ascii="Times New Roman" w:hAnsi="Times New Roman" w:cs="Times New Roman"/>
            <w:sz w:val="24"/>
            <w:szCs w:val="24"/>
          </w:rPr>
          <w:t xml:space="preserve"> </w:t>
        </w:r>
      </w:ins>
      <w:del w:id="58" w:author="Papakonstantinou, Danai (RJE) UHNM" w:date="2024-10-27T22:48:00Z" w16du:dateUtc="2024-10-27T22:48:00Z">
        <w:r w:rsidR="00F306D2" w:rsidRPr="00EB1377" w:rsidDel="005C1419">
          <w:rPr>
            <w:rFonts w:ascii="Times New Roman" w:hAnsi="Times New Roman" w:cs="Times New Roman"/>
            <w:sz w:val="24"/>
            <w:szCs w:val="24"/>
          </w:rPr>
          <w:delText xml:space="preserve"> </w:delText>
        </w:r>
        <w:r w:rsidR="00206634" w:rsidDel="005C1419">
          <w:rPr>
            <w:rFonts w:ascii="Times New Roman" w:hAnsi="Times New Roman" w:cs="Times New Roman"/>
            <w:sz w:val="24"/>
            <w:szCs w:val="24"/>
          </w:rPr>
          <w:delText>r</w:delText>
        </w:r>
      </w:del>
      <w:ins w:id="59" w:author="Papakonstantinou, Danai (RJE) UHNM" w:date="2024-10-27T22:48:00Z" w16du:dateUtc="2024-10-27T22:48:00Z">
        <w:r w:rsidR="005C1419">
          <w:rPr>
            <w:rFonts w:ascii="Times New Roman" w:hAnsi="Times New Roman" w:cs="Times New Roman"/>
            <w:sz w:val="24"/>
            <w:szCs w:val="24"/>
          </w:rPr>
          <w:t>r</w:t>
        </w:r>
      </w:ins>
      <w:r w:rsidR="00206634">
        <w:rPr>
          <w:rFonts w:ascii="Times New Roman" w:hAnsi="Times New Roman" w:cs="Times New Roman"/>
          <w:sz w:val="24"/>
          <w:szCs w:val="24"/>
        </w:rPr>
        <w:t xml:space="preserve">aising </w:t>
      </w:r>
      <w:del w:id="60" w:author="Papakonstantinou, Danai (RJE) UHNM" w:date="2024-10-27T22:58:00Z" w16du:dateUtc="2024-10-27T22:58:00Z">
        <w:r w:rsidR="00A33BBB" w:rsidDel="005C1419">
          <w:rPr>
            <w:rFonts w:ascii="Times New Roman" w:hAnsi="Times New Roman" w:cs="Times New Roman"/>
            <w:sz w:val="24"/>
            <w:szCs w:val="24"/>
          </w:rPr>
          <w:delText xml:space="preserve">awareness </w:delText>
        </w:r>
      </w:del>
      <w:ins w:id="61" w:author="Papakonstantinou, Danai (RJE) UHNM" w:date="2024-10-27T22:58:00Z" w16du:dateUtc="2024-10-27T22:58:00Z">
        <w:r w:rsidR="005C1419">
          <w:rPr>
            <w:rFonts w:ascii="Times New Roman" w:hAnsi="Times New Roman" w:cs="Times New Roman"/>
            <w:sz w:val="24"/>
            <w:szCs w:val="24"/>
          </w:rPr>
          <w:t>awareness regarding</w:t>
        </w:r>
      </w:ins>
      <w:ins w:id="62" w:author="Papakonstantinou, Danai (RJE) UHNM" w:date="2024-10-27T22:48:00Z" w16du:dateUtc="2024-10-27T22:48:00Z">
        <w:r w:rsidR="005C1419">
          <w:rPr>
            <w:rFonts w:ascii="Times New Roman" w:hAnsi="Times New Roman" w:cs="Times New Roman"/>
            <w:sz w:val="24"/>
            <w:szCs w:val="24"/>
          </w:rPr>
          <w:t xml:space="preserve"> secondary dengue </w:t>
        </w:r>
      </w:ins>
      <w:ins w:id="63" w:author="Papakonstantinou, Danai (RJE) UHNM" w:date="2024-10-27T22:52:00Z" w16du:dateUtc="2024-10-27T22:52:00Z">
        <w:r w:rsidR="005C1419">
          <w:rPr>
            <w:rFonts w:ascii="Times New Roman" w:hAnsi="Times New Roman" w:cs="Times New Roman"/>
            <w:sz w:val="24"/>
            <w:szCs w:val="24"/>
          </w:rPr>
          <w:t xml:space="preserve">infection </w:t>
        </w:r>
      </w:ins>
      <w:ins w:id="64" w:author="Papakonstantinou, Danai (RJE) UHNM" w:date="2024-10-27T22:48:00Z" w16du:dateUtc="2024-10-27T22:48:00Z">
        <w:r w:rsidR="005C1419">
          <w:rPr>
            <w:rFonts w:ascii="Times New Roman" w:hAnsi="Times New Roman" w:cs="Times New Roman"/>
            <w:sz w:val="24"/>
            <w:szCs w:val="24"/>
          </w:rPr>
          <w:t xml:space="preserve">and promotion of </w:t>
        </w:r>
      </w:ins>
      <w:del w:id="65" w:author="Papakonstantinou, Danai (RJE) UHNM" w:date="2024-10-27T22:48:00Z" w16du:dateUtc="2024-10-27T22:48:00Z">
        <w:r w:rsidR="00A33BBB" w:rsidDel="005C1419">
          <w:rPr>
            <w:rFonts w:ascii="Times New Roman" w:hAnsi="Times New Roman" w:cs="Times New Roman"/>
            <w:sz w:val="24"/>
            <w:szCs w:val="24"/>
          </w:rPr>
          <w:delText xml:space="preserve">to promote </w:delText>
        </w:r>
      </w:del>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w:t>
      </w:r>
      <w:r w:rsidR="00DB130A" w:rsidRPr="00EB1377">
        <w:rPr>
          <w:rFonts w:ascii="Times New Roman" w:hAnsi="Times New Roman" w:cs="Times New Roman"/>
          <w:sz w:val="24"/>
          <w:szCs w:val="24"/>
        </w:rPr>
        <w:lastRenderedPageBreak/>
        <w:t>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w:t>
      </w:r>
      <w:ins w:id="66" w:author="Papakonstantinou, Danai (RJE) UHNM" w:date="2024-10-27T22:52:00Z" w16du:dateUtc="2024-10-27T22:52:00Z">
        <w:r w:rsidR="005C1419">
          <w:rPr>
            <w:rFonts w:ascii="Times New Roman" w:hAnsi="Times New Roman" w:cs="Times New Roman"/>
            <w:sz w:val="24"/>
            <w:szCs w:val="24"/>
          </w:rPr>
          <w:t xml:space="preserve">are </w:t>
        </w:r>
      </w:ins>
      <w:del w:id="67" w:author="Papakonstantinou, Danai (RJE) UHNM" w:date="2024-10-27T22:52:00Z" w16du:dateUtc="2024-10-27T22:52:00Z">
        <w:r w:rsidR="00084418" w:rsidRPr="00EB1377" w:rsidDel="005C1419">
          <w:rPr>
            <w:rFonts w:ascii="Times New Roman" w:hAnsi="Times New Roman" w:cs="Times New Roman"/>
            <w:sz w:val="24"/>
            <w:szCs w:val="24"/>
          </w:rPr>
          <w:delText>is</w:delText>
        </w:r>
      </w:del>
      <w:r w:rsidR="00084418" w:rsidRPr="00EB1377">
        <w:rPr>
          <w:rFonts w:ascii="Times New Roman" w:hAnsi="Times New Roman" w:cs="Times New Roman"/>
          <w:sz w:val="24"/>
          <w:szCs w:val="24"/>
        </w:rPr>
        <w:t xml:space="preserve"> not recorded systematically</w:t>
      </w:r>
      <w:ins w:id="68" w:author="Papakonstantinou, Danai (RJE) UHNM" w:date="2024-10-27T22:48:00Z" w16du:dateUtc="2024-10-27T22:48:00Z">
        <w:r w:rsidR="005C1419">
          <w:rPr>
            <w:rFonts w:ascii="Times New Roman" w:hAnsi="Times New Roman" w:cs="Times New Roman"/>
            <w:sz w:val="24"/>
            <w:szCs w:val="24"/>
          </w:rPr>
          <w:t xml:space="preserve"> is essential</w:t>
        </w:r>
      </w:ins>
      <w:r w:rsidR="00084418"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9A0195" w:rsidRPr="009A0195">
            <w:rPr>
              <w:rFonts w:ascii="Times New Roman" w:hAnsi="Times New Roman" w:cs="Times New Roman"/>
              <w:color w:val="000000"/>
              <w:sz w:val="24"/>
              <w:szCs w:val="24"/>
            </w:rPr>
            <w:t>[6]</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del w:id="69" w:author="Papakonstantinou, Danai (RJE) UHNM" w:date="2024-10-27T22:28:00Z" w16du:dateUtc="2024-10-27T22:28:00Z">
        <w:r w:rsidR="000A076F" w:rsidDel="005C1419">
          <w:rPr>
            <w:rFonts w:ascii="Times New Roman" w:hAnsi="Times New Roman" w:cs="Times New Roman"/>
            <w:sz w:val="24"/>
            <w:szCs w:val="24"/>
          </w:rPr>
          <w:delText>traveled</w:delText>
        </w:r>
      </w:del>
      <w:ins w:id="70" w:author="Papakonstantinou, Danai (RJE) UHNM" w:date="2024-10-27T22:28:00Z" w16du:dateUtc="2024-10-27T22:28:00Z">
        <w:r w:rsidR="005C1419">
          <w:rPr>
            <w:rFonts w:ascii="Times New Roman" w:hAnsi="Times New Roman" w:cs="Times New Roman"/>
            <w:sz w:val="24"/>
            <w:szCs w:val="24"/>
          </w:rPr>
          <w:t>travelled</w:t>
        </w:r>
      </w:ins>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treatment</w:t>
      </w:r>
      <w:r w:rsidR="007B1578" w:rsidRPr="00EB1377">
        <w:rPr>
          <w:rFonts w:ascii="Times New Roman" w:hAnsi="Times New Roman" w:cs="Times New Roman"/>
          <w:sz w:val="24"/>
          <w:szCs w:val="24"/>
        </w:rPr>
        <w:t>.</w:t>
      </w:r>
      <w:del w:id="71" w:author="Papakonstantinou, Danai (RJE) UHNM" w:date="2024-10-27T22:34:00Z" w16du:dateUtc="2024-10-27T22:34:00Z">
        <w:r w:rsidR="005F0A5F" w:rsidDel="005C1419">
          <w:rPr>
            <w:rFonts w:ascii="Times New Roman" w:hAnsi="Times New Roman" w:cs="Times New Roman"/>
            <w:sz w:val="24"/>
            <w:szCs w:val="24"/>
          </w:rPr>
          <w:delText xml:space="preserve"> </w:delText>
        </w:r>
        <w:r w:rsidR="005F0A5F" w:rsidRPr="005F0A5F" w:rsidDel="005C1419">
          <w:rPr>
            <w:rFonts w:ascii="Times New Roman" w:hAnsi="Times New Roman" w:cs="Times New Roman"/>
            <w:sz w:val="24"/>
            <w:szCs w:val="24"/>
          </w:rPr>
          <w:delText>This may explain the higher number of deaths in the capital city</w:delText>
        </w:r>
      </w:del>
      <w:r w:rsidR="005F0A5F" w:rsidRPr="005F0A5F">
        <w:rPr>
          <w:rFonts w:ascii="Times New Roman" w:hAnsi="Times New Roman" w:cs="Times New Roman"/>
          <w:sz w:val="24"/>
          <w:szCs w:val="24"/>
        </w:rPr>
        <w:t>.</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w:t>
      </w:r>
      <w:ins w:id="72" w:author="Papakonstantinou, Danai (RJE) UHNM" w:date="2024-10-27T22:35:00Z" w16du:dateUtc="2024-10-27T22:35:00Z">
        <w:r w:rsidR="005C1419">
          <w:rPr>
            <w:rFonts w:ascii="Times New Roman" w:hAnsi="Times New Roman" w:cs="Times New Roman"/>
            <w:sz w:val="24"/>
            <w:szCs w:val="24"/>
          </w:rPr>
          <w:t xml:space="preserve"> </w:t>
        </w:r>
        <w:r w:rsidR="005C1419" w:rsidRPr="005F0A5F">
          <w:rPr>
            <w:rFonts w:ascii="Times New Roman" w:hAnsi="Times New Roman" w:cs="Times New Roman"/>
            <w:sz w:val="24"/>
            <w:szCs w:val="24"/>
          </w:rPr>
          <w:t>This may explain the higher number of deaths in the capital city</w:t>
        </w:r>
        <w:r w:rsidR="005C1419">
          <w:rPr>
            <w:rFonts w:ascii="Times New Roman" w:hAnsi="Times New Roman" w:cs="Times New Roman"/>
            <w:sz w:val="24"/>
            <w:szCs w:val="24"/>
          </w:rPr>
          <w:t xml:space="preserve">. </w:t>
        </w:r>
      </w:ins>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w:t>
      </w:r>
      <w:ins w:id="73" w:author="Najmul Haider" w:date="2024-10-29T13:51:00Z" w16du:dateUtc="2024-10-29T13:51:00Z">
        <w:r w:rsidR="00E7046F">
          <w:rPr>
            <w:rFonts w:ascii="Times New Roman" w:hAnsi="Times New Roman" w:cs="Times New Roman"/>
            <w:sz w:val="24"/>
            <w:szCs w:val="24"/>
          </w:rPr>
          <w:t xml:space="preserve">ntensive </w:t>
        </w:r>
      </w:ins>
      <w:r w:rsidR="00F71FEC">
        <w:rPr>
          <w:rFonts w:ascii="Times New Roman" w:hAnsi="Times New Roman" w:cs="Times New Roman"/>
          <w:sz w:val="24"/>
          <w:szCs w:val="24"/>
        </w:rPr>
        <w:t>C</w:t>
      </w:r>
      <w:ins w:id="74" w:author="Najmul Haider" w:date="2024-10-29T13:51:00Z" w16du:dateUtc="2024-10-29T13:51:00Z">
        <w:r w:rsidR="00E7046F">
          <w:rPr>
            <w:rFonts w:ascii="Times New Roman" w:hAnsi="Times New Roman" w:cs="Times New Roman"/>
            <w:sz w:val="24"/>
            <w:szCs w:val="24"/>
          </w:rPr>
          <w:t xml:space="preserve">are </w:t>
        </w:r>
      </w:ins>
      <w:r w:rsidR="00F71FEC">
        <w:rPr>
          <w:rFonts w:ascii="Times New Roman" w:hAnsi="Times New Roman" w:cs="Times New Roman"/>
          <w:sz w:val="24"/>
          <w:szCs w:val="24"/>
        </w:rPr>
        <w:t>U</w:t>
      </w:r>
      <w:ins w:id="75" w:author="Najmul Haider" w:date="2024-10-29T13:51:00Z" w16du:dateUtc="2024-10-29T13:51:00Z">
        <w:r w:rsidR="00E7046F">
          <w:rPr>
            <w:rFonts w:ascii="Times New Roman" w:hAnsi="Times New Roman" w:cs="Times New Roman"/>
            <w:sz w:val="24"/>
            <w:szCs w:val="24"/>
          </w:rPr>
          <w:t>nit (ICU)</w:t>
        </w:r>
      </w:ins>
      <w:r w:rsidR="00F71FEC">
        <w:rPr>
          <w:rFonts w:ascii="Times New Roman" w:hAnsi="Times New Roman" w:cs="Times New Roman"/>
          <w:sz w:val="24"/>
          <w:szCs w:val="24"/>
        </w:rPr>
        <w:t xml:space="preserve">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9A0195" w:rsidRPr="009A0195">
            <w:rPr>
              <w:rFonts w:ascii="Times New Roman" w:hAnsi="Times New Roman" w:cs="Times New Roman"/>
              <w:color w:val="000000"/>
              <w:sz w:val="24"/>
              <w:szCs w:val="24"/>
            </w:rPr>
            <w:t>[6]</w:t>
          </w:r>
        </w:sdtContent>
      </w:sdt>
      <w:r w:rsidR="001E5595" w:rsidRPr="00EB1377">
        <w:rPr>
          <w:rFonts w:ascii="Times New Roman" w:hAnsi="Times New Roman" w:cs="Times New Roman"/>
          <w:sz w:val="24"/>
          <w:szCs w:val="24"/>
        </w:rPr>
        <w:t>.</w:t>
      </w:r>
    </w:p>
    <w:p w14:paraId="18E07A63" w14:textId="6B8AE515" w:rsidR="00893B8F" w:rsidRPr="00E7046F" w:rsidRDefault="002C35CF" w:rsidP="00DC70E1">
      <w:pPr>
        <w:spacing w:line="480" w:lineRule="auto"/>
        <w:rPr>
          <w:rFonts w:ascii="Times New Roman" w:hAnsi="Times New Roman" w:cs="Times New Roman"/>
          <w:sz w:val="24"/>
          <w:szCs w:val="24"/>
        </w:rPr>
      </w:pPr>
      <w:ins w:id="76" w:author="Najmul Haider" w:date="2024-10-29T13:59:00Z" w16du:dateUtc="2024-10-29T13:59:00Z">
        <w:r w:rsidRPr="00E7046F">
          <w:rPr>
            <w:rFonts w:ascii="Times New Roman" w:hAnsi="Times New Roman" w:cs="Times New Roman"/>
            <w:sz w:val="24"/>
            <w:szCs w:val="24"/>
          </w:rPr>
          <w:t>The sharp increase in dengue cases in 2023 is likely multifactorial</w:t>
        </w:r>
      </w:ins>
      <w:ins w:id="77" w:author="Najmul Haider" w:date="2024-10-29T14:24:00Z" w16du:dateUtc="2024-10-29T14:24:00Z">
        <w:r w:rsidR="00CC2608">
          <w:rPr>
            <w:rFonts w:ascii="Times New Roman" w:hAnsi="Times New Roman" w:cs="Times New Roman"/>
            <w:sz w:val="24"/>
            <w:szCs w:val="24"/>
          </w:rPr>
          <w:t xml:space="preserve"> </w:t>
        </w:r>
      </w:ins>
      <w:ins w:id="78" w:author="Najmul Haider" w:date="2024-10-29T14:25:00Z" w16du:dateUtc="2024-10-29T14:25:00Z">
        <w:r w:rsidR="00CC2608">
          <w:rPr>
            <w:rFonts w:ascii="Times New Roman" w:hAnsi="Times New Roman" w:cs="Times New Roman"/>
            <w:sz w:val="24"/>
            <w:szCs w:val="24"/>
          </w:rPr>
          <w:t xml:space="preserve">including </w:t>
        </w:r>
        <w:r w:rsidR="00DD3707">
          <w:rPr>
            <w:rFonts w:ascii="Times New Roman" w:hAnsi="Times New Roman" w:cs="Times New Roman"/>
            <w:sz w:val="24"/>
            <w:szCs w:val="24"/>
          </w:rPr>
          <w:t xml:space="preserve">a higher temperature, humidity, </w:t>
        </w:r>
      </w:ins>
      <w:ins w:id="79" w:author="Najmul Haider" w:date="2024-10-30T17:13:00Z" w16du:dateUtc="2024-10-30T17:13:00Z">
        <w:r w:rsidR="009E34CD">
          <w:rPr>
            <w:rFonts w:ascii="Times New Roman" w:hAnsi="Times New Roman" w:cs="Times New Roman"/>
            <w:sz w:val="24"/>
            <w:szCs w:val="24"/>
          </w:rPr>
          <w:t>urbanization</w:t>
        </w:r>
      </w:ins>
      <w:ins w:id="80" w:author="Najmul Haider" w:date="2024-10-29T14:26:00Z" w16du:dateUtc="2024-10-29T14:26:00Z">
        <w:r w:rsidR="00973C3F">
          <w:rPr>
            <w:rFonts w:ascii="Times New Roman" w:hAnsi="Times New Roman" w:cs="Times New Roman"/>
            <w:sz w:val="24"/>
            <w:szCs w:val="24"/>
          </w:rPr>
          <w:t>,</w:t>
        </w:r>
      </w:ins>
      <w:ins w:id="81" w:author="Najmul Haider" w:date="2024-10-29T14:25:00Z" w16du:dateUtc="2024-10-29T14:25:00Z">
        <w:r w:rsidR="00DD3707">
          <w:rPr>
            <w:rFonts w:ascii="Times New Roman" w:hAnsi="Times New Roman" w:cs="Times New Roman"/>
            <w:sz w:val="24"/>
            <w:szCs w:val="24"/>
          </w:rPr>
          <w:t xml:space="preserve"> and </w:t>
        </w:r>
      </w:ins>
      <w:ins w:id="82" w:author="Najmul Haider" w:date="2024-10-30T17:13:00Z" w16du:dateUtc="2024-10-30T17:13:00Z">
        <w:r w:rsidR="009E34CD">
          <w:rPr>
            <w:rFonts w:ascii="Times New Roman" w:hAnsi="Times New Roman" w:cs="Times New Roman"/>
            <w:sz w:val="24"/>
            <w:szCs w:val="24"/>
          </w:rPr>
          <w:t>population movement</w:t>
        </w:r>
      </w:ins>
      <w:ins w:id="83" w:author="Najmul Haider" w:date="2024-10-29T14:25:00Z" w16du:dateUtc="2024-10-29T14:25:00Z">
        <w:r w:rsidR="004D4A62">
          <w:rPr>
            <w:rFonts w:ascii="Times New Roman" w:hAnsi="Times New Roman" w:cs="Times New Roman"/>
            <w:sz w:val="24"/>
            <w:szCs w:val="24"/>
          </w:rPr>
          <w:t xml:space="preserve"> </w:t>
        </w:r>
      </w:ins>
      <w:ins w:id="84" w:author="Najmul Haider" w:date="2024-10-29T14:26:00Z" w16du:dateUtc="2024-10-29T14:26:00Z">
        <w:r w:rsidR="004D4A62">
          <w:rPr>
            <w:rFonts w:ascii="Times New Roman" w:hAnsi="Times New Roman" w:cs="Times New Roman"/>
            <w:sz w:val="24"/>
            <w:szCs w:val="24"/>
          </w:rPr>
          <w:t>during the Eid festival.</w:t>
        </w:r>
      </w:ins>
      <w:r w:rsidR="00823652">
        <w:rPr>
          <w:rFonts w:ascii="Times New Roman" w:hAnsi="Times New Roman" w:cs="Times New Roman"/>
          <w:sz w:val="24"/>
          <w:szCs w:val="24"/>
        </w:rPr>
        <w:t xml:space="preserve"> </w:t>
      </w:r>
      <w:r w:rsidR="00F6003B" w:rsidRPr="00E7046F">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7046F">
        <w:rPr>
          <w:rFonts w:ascii="Times New Roman" w:hAnsi="Times New Roman" w:cs="Times New Roman"/>
          <w:sz w:val="24"/>
          <w:szCs w:val="24"/>
        </w:rPr>
        <w:t>Kilometres</w:t>
      </w:r>
      <w:r w:rsidR="009570F3"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with a population density of 23,234 people/K</w:t>
      </w:r>
      <w:r w:rsidR="007C44AF" w:rsidRPr="00E7046F">
        <w:rPr>
          <w:rFonts w:ascii="Times New Roman" w:hAnsi="Times New Roman" w:cs="Times New Roman"/>
          <w:sz w:val="24"/>
          <w:szCs w:val="24"/>
        </w:rPr>
        <w:t>m</w:t>
      </w:r>
      <w:r w:rsidR="00F6003B" w:rsidRPr="00E7046F">
        <w:rPr>
          <w:rFonts w:ascii="Times New Roman" w:hAnsi="Times New Roman" w:cs="Times New Roman"/>
          <w:sz w:val="24"/>
          <w:szCs w:val="24"/>
          <w:vertAlign w:val="superscript"/>
        </w:rPr>
        <w:t>2</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9A0195" w:rsidRPr="00E7046F">
            <w:rPr>
              <w:rFonts w:ascii="Times New Roman" w:hAnsi="Times New Roman" w:cs="Times New Roman"/>
              <w:color w:val="000000"/>
              <w:sz w:val="24"/>
              <w:szCs w:val="24"/>
            </w:rPr>
            <w:t>[22]</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color w:val="000000"/>
          <w:sz w:val="24"/>
          <w:szCs w:val="24"/>
          <w:vertAlign w:val="superscript"/>
        </w:rPr>
        <w:t xml:space="preserve"> </w:t>
      </w:r>
      <w:r w:rsidR="00F6003B" w:rsidRPr="00E7046F">
        <w:rPr>
          <w:rFonts w:ascii="Times New Roman" w:hAnsi="Times New Roman" w:cs="Times New Roman"/>
          <w:sz w:val="24"/>
          <w:szCs w:val="24"/>
        </w:rPr>
        <w:t xml:space="preserve">Many people travel to their rural homes during </w:t>
      </w:r>
      <w:r w:rsidR="004B4D67" w:rsidRPr="00E7046F">
        <w:rPr>
          <w:rFonts w:ascii="Times New Roman" w:hAnsi="Times New Roman" w:cs="Times New Roman"/>
          <w:sz w:val="24"/>
          <w:szCs w:val="24"/>
        </w:rPr>
        <w:t xml:space="preserve">the </w:t>
      </w:r>
      <w:r w:rsidR="00F6003B" w:rsidRPr="00E7046F">
        <w:rPr>
          <w:rFonts w:ascii="Times New Roman" w:hAnsi="Times New Roman" w:cs="Times New Roman"/>
          <w:sz w:val="24"/>
          <w:szCs w:val="24"/>
        </w:rPr>
        <w:t xml:space="preserve">two large </w:t>
      </w:r>
      <w:r w:rsidR="008676FF" w:rsidRPr="00E7046F">
        <w:rPr>
          <w:rFonts w:ascii="Times New Roman" w:hAnsi="Times New Roman" w:cs="Times New Roman"/>
          <w:sz w:val="24"/>
          <w:szCs w:val="24"/>
        </w:rPr>
        <w:t xml:space="preserve">religious </w:t>
      </w:r>
      <w:r w:rsidR="00F6003B" w:rsidRPr="00E7046F">
        <w:rPr>
          <w:rFonts w:ascii="Times New Roman" w:hAnsi="Times New Roman" w:cs="Times New Roman"/>
          <w:sz w:val="24"/>
          <w:szCs w:val="24"/>
        </w:rPr>
        <w:t>festivals: Eid-Al-Fitr and Eid-Al-Adha. In 2023, the Eid-Al-Adha was celebrated on 28</w:t>
      </w:r>
      <w:r w:rsidR="00F6003B" w:rsidRPr="00E7046F">
        <w:rPr>
          <w:rFonts w:ascii="Times New Roman" w:hAnsi="Times New Roman" w:cs="Times New Roman"/>
          <w:sz w:val="24"/>
          <w:szCs w:val="24"/>
          <w:vertAlign w:val="superscript"/>
        </w:rPr>
        <w:t>th</w:t>
      </w:r>
      <w:r w:rsidR="00F6003B" w:rsidRPr="00E7046F">
        <w:rPr>
          <w:rFonts w:ascii="Times New Roman" w:hAnsi="Times New Roman" w:cs="Times New Roman"/>
          <w:sz w:val="24"/>
          <w:szCs w:val="24"/>
        </w:rPr>
        <w:t xml:space="preserve"> June. </w:t>
      </w:r>
      <w:r w:rsidR="00893B8F" w:rsidRPr="00540480">
        <w:rPr>
          <w:rFonts w:ascii="Times New Roman" w:hAnsi="Times New Roman" w:cs="Times New Roman"/>
          <w:sz w:val="24"/>
          <w:szCs w:val="24"/>
        </w:rPr>
        <w:t xml:space="preserve">Up </w:t>
      </w:r>
      <w:r w:rsidR="00893B8F" w:rsidRPr="007A6AEC">
        <w:rPr>
          <w:rFonts w:ascii="Times New Roman" w:hAnsi="Times New Roman" w:cs="Times New Roman"/>
          <w:sz w:val="24"/>
          <w:szCs w:val="24"/>
        </w:rPr>
        <w:t>until June 28</w:t>
      </w:r>
      <w:r w:rsidR="007A6AEC">
        <w:rPr>
          <w:rFonts w:ascii="Times New Roman" w:hAnsi="Times New Roman" w:cs="Times New Roman"/>
          <w:sz w:val="24"/>
          <w:szCs w:val="24"/>
        </w:rPr>
        <w:t>,</w:t>
      </w:r>
      <w:r w:rsidR="005C1419" w:rsidRPr="007A6AEC">
        <w:rPr>
          <w:rFonts w:ascii="Times New Roman" w:hAnsi="Times New Roman" w:cs="Times New Roman"/>
          <w:sz w:val="24"/>
          <w:szCs w:val="24"/>
        </w:rPr>
        <w:t xml:space="preserve"> 2023</w:t>
      </w:r>
      <w:r w:rsidR="00E85BA8">
        <w:rPr>
          <w:rFonts w:ascii="Times New Roman" w:hAnsi="Times New Roman" w:cs="Times New Roman"/>
          <w:sz w:val="24"/>
          <w:szCs w:val="24"/>
        </w:rPr>
        <w:t>,</w:t>
      </w:r>
      <w:r w:rsidR="00893B8F" w:rsidRPr="007A6AEC">
        <w:rPr>
          <w:rFonts w:ascii="Times New Roman" w:hAnsi="Times New Roman" w:cs="Times New Roman"/>
          <w:sz w:val="24"/>
          <w:szCs w:val="24"/>
        </w:rPr>
        <w:t xml:space="preserve"> 76% of 6</w:t>
      </w:r>
      <w:r w:rsidR="00893B8F" w:rsidRPr="00540480">
        <w:rPr>
          <w:rFonts w:ascii="Times New Roman" w:hAnsi="Times New Roman" w:cs="Times New Roman"/>
          <w:sz w:val="24"/>
          <w:szCs w:val="24"/>
        </w:rPr>
        <w:t xml:space="preserve">,014 reported dengue cases </w:t>
      </w:r>
      <w:r w:rsidR="00082A3E" w:rsidRPr="00540480">
        <w:rPr>
          <w:rFonts w:ascii="Times New Roman" w:hAnsi="Times New Roman" w:cs="Times New Roman"/>
          <w:sz w:val="24"/>
          <w:szCs w:val="24"/>
        </w:rPr>
        <w:t>were recorded in the capital city</w:t>
      </w:r>
      <w:r w:rsidR="00893B8F" w:rsidRPr="00540480">
        <w:rPr>
          <w:rFonts w:ascii="Times New Roman" w:hAnsi="Times New Roman" w:cs="Times New Roman"/>
          <w:sz w:val="24"/>
          <w:szCs w:val="24"/>
        </w:rPr>
        <w:t xml:space="preserve"> </w:t>
      </w:r>
      <w:r w:rsidR="00E024A5" w:rsidRPr="00540480">
        <w:rPr>
          <w:rFonts w:ascii="Times New Roman" w:hAnsi="Times New Roman" w:cs="Times New Roman"/>
          <w:sz w:val="24"/>
          <w:szCs w:val="24"/>
        </w:rPr>
        <w:t xml:space="preserve">of </w:t>
      </w:r>
      <w:r w:rsidR="00893B8F" w:rsidRPr="00540480">
        <w:rPr>
          <w:rFonts w:ascii="Times New Roman" w:hAnsi="Times New Roman" w:cs="Times New Roman"/>
          <w:sz w:val="24"/>
          <w:szCs w:val="24"/>
        </w:rPr>
        <w:t xml:space="preserve">Dhaka </w:t>
      </w:r>
      <w:sdt>
        <w:sdtPr>
          <w:rPr>
            <w:rFonts w:ascii="Times New Roman" w:hAnsi="Times New Roman" w:cs="Times New Roman"/>
            <w:color w:val="000000"/>
            <w:sz w:val="24"/>
            <w:szCs w:val="24"/>
          </w:rPr>
          <w:tag w:val="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r w:rsidR="009A0195" w:rsidRPr="00540480">
            <w:rPr>
              <w:rFonts w:ascii="Times New Roman" w:hAnsi="Times New Roman" w:cs="Times New Roman"/>
              <w:color w:val="000000"/>
              <w:sz w:val="24"/>
              <w:szCs w:val="24"/>
            </w:rPr>
            <w:t>[6]</w:t>
          </w:r>
        </w:sdtContent>
      </w:sdt>
      <w:r w:rsidR="00893B8F" w:rsidRPr="00540480">
        <w:rPr>
          <w:rFonts w:ascii="Times New Roman" w:hAnsi="Times New Roman" w:cs="Times New Roman"/>
          <w:sz w:val="24"/>
          <w:szCs w:val="24"/>
        </w:rPr>
        <w:t>. Whereas in the first six months of the year from January to June during the period 2000-2022, an average of 266 cases were reported nationwide</w:t>
      </w:r>
      <w:sdt>
        <w:sdtPr>
          <w:rPr>
            <w:rFonts w:ascii="Times New Roman" w:hAnsi="Times New Roman" w:cs="Times New Roman"/>
            <w:color w:val="000000"/>
            <w:sz w:val="24"/>
            <w:szCs w:val="24"/>
          </w:rPr>
          <w:tag w:val="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r w:rsidR="009A0195" w:rsidRPr="00540480">
            <w:rPr>
              <w:rFonts w:ascii="Times New Roman" w:hAnsi="Times New Roman" w:cs="Times New Roman"/>
              <w:color w:val="000000"/>
              <w:sz w:val="24"/>
              <w:szCs w:val="24"/>
            </w:rPr>
            <w:t>[2]</w:t>
          </w:r>
        </w:sdtContent>
      </w:sdt>
      <w:r w:rsidR="00893B8F" w:rsidRPr="00540480">
        <w:rPr>
          <w:rFonts w:ascii="Times New Roman" w:hAnsi="Times New Roman" w:cs="Times New Roman"/>
          <w:sz w:val="24"/>
          <w:szCs w:val="24"/>
        </w:rPr>
        <w:t xml:space="preserve">. </w:t>
      </w:r>
      <w:r>
        <w:rPr>
          <w:rFonts w:ascii="Times New Roman" w:hAnsi="Times New Roman" w:cs="Times New Roman"/>
          <w:sz w:val="24"/>
          <w:szCs w:val="24"/>
        </w:rPr>
        <w:t>T</w:t>
      </w:r>
      <w:r w:rsidR="00893B8F" w:rsidRPr="002C35CF">
        <w:rPr>
          <w:rFonts w:ascii="Times New Roman" w:hAnsi="Times New Roman" w:cs="Times New Roman"/>
          <w:sz w:val="24"/>
          <w:szCs w:val="24"/>
        </w:rPr>
        <w:t xml:space="preserve">he </w:t>
      </w:r>
      <w:r w:rsidR="00893B8F" w:rsidRPr="00540480">
        <w:rPr>
          <w:rFonts w:ascii="Times New Roman" w:hAnsi="Times New Roman" w:cs="Times New Roman"/>
          <w:sz w:val="24"/>
          <w:szCs w:val="24"/>
        </w:rPr>
        <w:t xml:space="preserve">sharp </w:t>
      </w:r>
      <w:r w:rsidR="005562D5">
        <w:rPr>
          <w:rFonts w:ascii="Times New Roman" w:hAnsi="Times New Roman" w:cs="Times New Roman"/>
          <w:sz w:val="24"/>
          <w:szCs w:val="24"/>
        </w:rPr>
        <w:t>rise</w:t>
      </w:r>
      <w:r w:rsidR="005562D5" w:rsidRPr="00540480">
        <w:rPr>
          <w:rFonts w:ascii="Times New Roman" w:hAnsi="Times New Roman" w:cs="Times New Roman"/>
        </w:rPr>
        <w:t xml:space="preserve"> </w:t>
      </w:r>
      <w:r w:rsidR="00893B8F" w:rsidRPr="00540480">
        <w:rPr>
          <w:rFonts w:ascii="Times New Roman" w:hAnsi="Times New Roman" w:cs="Times New Roman"/>
        </w:rPr>
        <w:t xml:space="preserve">in dengue cases in 2023 coincided with the Eid festival, which facilitated the spread of the virus as </w:t>
      </w:r>
      <w:r w:rsidR="00082A3E" w:rsidRPr="00540480">
        <w:rPr>
          <w:rFonts w:ascii="Times New Roman" w:hAnsi="Times New Roman" w:cs="Times New Roman"/>
        </w:rPr>
        <w:t xml:space="preserve">nearly </w:t>
      </w:r>
      <w:r w:rsidR="00E024A5" w:rsidRPr="00540480">
        <w:rPr>
          <w:rFonts w:ascii="Times New Roman" w:hAnsi="Times New Roman" w:cs="Times New Roman"/>
        </w:rPr>
        <w:t xml:space="preserve">15 </w:t>
      </w:r>
      <w:r w:rsidR="00893B8F" w:rsidRPr="00540480">
        <w:rPr>
          <w:rFonts w:ascii="Times New Roman" w:hAnsi="Times New Roman" w:cs="Times New Roman"/>
        </w:rPr>
        <w:t>million people left Dhaka and surrounding cities, such as Gazipur and Narayanganj, to return to their rural homes</w:t>
      </w:r>
      <w:r w:rsidR="00E024A5"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9A0195" w:rsidRPr="00E7046F">
            <w:rPr>
              <w:rFonts w:ascii="Times New Roman" w:hAnsi="Times New Roman" w:cs="Times New Roman"/>
              <w:color w:val="000000"/>
              <w:sz w:val="24"/>
              <w:szCs w:val="24"/>
            </w:rPr>
            <w:t>[23]</w:t>
          </w:r>
        </w:sdtContent>
      </w:sdt>
      <w:r w:rsidR="00FF3A7F"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This large </w:t>
      </w:r>
      <w:r w:rsidR="00C46F33" w:rsidRPr="00E7046F">
        <w:rPr>
          <w:rFonts w:ascii="Times New Roman" w:hAnsi="Times New Roman" w:cs="Times New Roman"/>
          <w:sz w:val="24"/>
          <w:szCs w:val="24"/>
        </w:rPr>
        <w:t xml:space="preserve">population </w:t>
      </w:r>
      <w:r w:rsidR="00F6003B" w:rsidRPr="00E7046F">
        <w:rPr>
          <w:rFonts w:ascii="Times New Roman" w:hAnsi="Times New Roman" w:cs="Times New Roman"/>
          <w:sz w:val="24"/>
          <w:szCs w:val="24"/>
        </w:rPr>
        <w:t>movement probably</w:t>
      </w:r>
      <w:r w:rsidR="001C1B28">
        <w:rPr>
          <w:rFonts w:ascii="Times New Roman" w:hAnsi="Times New Roman" w:cs="Times New Roman"/>
          <w:sz w:val="24"/>
          <w:szCs w:val="24"/>
        </w:rPr>
        <w:t xml:space="preserve"> c</w:t>
      </w:r>
      <w:r w:rsidR="00F57A17">
        <w:rPr>
          <w:rFonts w:ascii="Times New Roman" w:hAnsi="Times New Roman" w:cs="Times New Roman"/>
          <w:sz w:val="24"/>
          <w:szCs w:val="24"/>
        </w:rPr>
        <w:t>ontributed</w:t>
      </w:r>
      <w:r w:rsidR="005C1419" w:rsidRPr="00E7046F">
        <w:rPr>
          <w:rFonts w:ascii="Times New Roman" w:hAnsi="Times New Roman" w:cs="Times New Roman"/>
          <w:sz w:val="24"/>
          <w:szCs w:val="24"/>
        </w:rPr>
        <w:t xml:space="preserve"> to the</w:t>
      </w:r>
      <w:r w:rsidR="00F6003B" w:rsidRPr="00E7046F">
        <w:rPr>
          <w:rFonts w:ascii="Times New Roman" w:hAnsi="Times New Roman" w:cs="Times New Roman"/>
          <w:sz w:val="24"/>
          <w:szCs w:val="24"/>
        </w:rPr>
        <w:t xml:space="preserve"> </w:t>
      </w:r>
      <w:r w:rsidR="002E11D8" w:rsidRPr="00E7046F">
        <w:rPr>
          <w:rFonts w:ascii="Times New Roman" w:hAnsi="Times New Roman" w:cs="Times New Roman"/>
          <w:sz w:val="24"/>
          <w:szCs w:val="24"/>
        </w:rPr>
        <w:t>spreading of</w:t>
      </w:r>
      <w:r w:rsidR="005C1419" w:rsidRPr="00E7046F">
        <w:rPr>
          <w:rFonts w:ascii="Times New Roman" w:hAnsi="Times New Roman" w:cs="Times New Roman"/>
          <w:sz w:val="24"/>
          <w:szCs w:val="24"/>
        </w:rPr>
        <w:t xml:space="preserve"> </w:t>
      </w:r>
      <w:r w:rsidR="00F6003B" w:rsidRPr="00E7046F">
        <w:rPr>
          <w:rFonts w:ascii="Times New Roman" w:hAnsi="Times New Roman" w:cs="Times New Roman"/>
          <w:sz w:val="24"/>
          <w:szCs w:val="24"/>
        </w:rPr>
        <w:t>the DENV throughout the county</w:t>
      </w:r>
      <w:r w:rsidR="005C1419" w:rsidRPr="00E7046F">
        <w:rPr>
          <w:rFonts w:ascii="Times New Roman" w:hAnsi="Times New Roman" w:cs="Times New Roman"/>
          <w:sz w:val="24"/>
          <w:szCs w:val="24"/>
        </w:rPr>
        <w:t>, as p</w:t>
      </w:r>
      <w:r w:rsidR="00F6003B" w:rsidRPr="00E7046F">
        <w:rPr>
          <w:rFonts w:ascii="Times New Roman" w:hAnsi="Times New Roman" w:cs="Times New Roman"/>
          <w:sz w:val="24"/>
          <w:szCs w:val="24"/>
        </w:rPr>
        <w:t xml:space="preserve">eople infected with DENV can remain </w:t>
      </w:r>
      <w:r w:rsidR="00183334" w:rsidRPr="00E7046F">
        <w:rPr>
          <w:rFonts w:ascii="Times New Roman" w:hAnsi="Times New Roman" w:cs="Times New Roman"/>
          <w:sz w:val="24"/>
          <w:szCs w:val="24"/>
        </w:rPr>
        <w:t>viraemic</w:t>
      </w:r>
      <w:r w:rsidR="005C1419" w:rsidRPr="00E7046F">
        <w:rPr>
          <w:rFonts w:ascii="Times New Roman" w:hAnsi="Times New Roman" w:cs="Times New Roman"/>
          <w:sz w:val="24"/>
          <w:szCs w:val="24"/>
        </w:rPr>
        <w:t>, therefore,</w:t>
      </w:r>
      <w:r w:rsidR="00F6003B" w:rsidRPr="00E7046F">
        <w:rPr>
          <w:rFonts w:ascii="Times New Roman" w:hAnsi="Times New Roman" w:cs="Times New Roman"/>
          <w:sz w:val="24"/>
          <w:szCs w:val="24"/>
        </w:rPr>
        <w:t xml:space="preserve"> infectious </w:t>
      </w:r>
      <w:r w:rsidR="005C1419" w:rsidRPr="00E7046F">
        <w:rPr>
          <w:rFonts w:ascii="Times New Roman" w:hAnsi="Times New Roman" w:cs="Times New Roman"/>
          <w:sz w:val="24"/>
          <w:szCs w:val="24"/>
        </w:rPr>
        <w:t>for up to</w:t>
      </w:r>
      <w:r w:rsidR="00F6003B" w:rsidRPr="00E7046F">
        <w:rPr>
          <w:rFonts w:ascii="Times New Roman" w:hAnsi="Times New Roman" w:cs="Times New Roman"/>
          <w:sz w:val="24"/>
          <w:szCs w:val="24"/>
        </w:rPr>
        <w:t xml:space="preserve"> 12 days</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9A0195" w:rsidRPr="00E7046F">
            <w:rPr>
              <w:rFonts w:ascii="Times New Roman" w:hAnsi="Times New Roman" w:cs="Times New Roman"/>
              <w:color w:val="000000"/>
              <w:sz w:val="24"/>
              <w:szCs w:val="24"/>
            </w:rPr>
            <w:t>[24]</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sz w:val="24"/>
          <w:szCs w:val="24"/>
        </w:rPr>
        <w:t xml:space="preserve"> </w:t>
      </w:r>
    </w:p>
    <w:p w14:paraId="302F580B" w14:textId="77777777" w:rsidR="00396C29" w:rsidRDefault="00396C29" w:rsidP="004D4CC1">
      <w:pPr>
        <w:spacing w:line="480" w:lineRule="auto"/>
        <w:rPr>
          <w:ins w:id="85" w:author="Najmul Haider" w:date="2024-10-29T14:02:00Z" w16du:dateUtc="2024-10-29T14:02:00Z"/>
          <w:rFonts w:ascii="Times New Roman" w:hAnsi="Times New Roman" w:cs="Times New Roman"/>
          <w:sz w:val="24"/>
          <w:szCs w:val="24"/>
        </w:rPr>
      </w:pPr>
    </w:p>
    <w:p w14:paraId="29766060" w14:textId="7DCEF849" w:rsidR="00944C67" w:rsidRDefault="00396C29" w:rsidP="004D4CC1">
      <w:pPr>
        <w:spacing w:line="480" w:lineRule="auto"/>
        <w:rPr>
          <w:rFonts w:ascii="Times New Roman" w:hAnsi="Times New Roman" w:cs="Times New Roman"/>
          <w:sz w:val="24"/>
          <w:szCs w:val="24"/>
        </w:rPr>
      </w:pPr>
      <w:ins w:id="86" w:author="Najmul Haider" w:date="2024-10-29T14:02:00Z">
        <w:r w:rsidRPr="00396C29">
          <w:rPr>
            <w:rFonts w:ascii="Times New Roman" w:hAnsi="Times New Roman" w:cs="Times New Roman"/>
            <w:sz w:val="24"/>
            <w:szCs w:val="24"/>
          </w:rPr>
          <w:lastRenderedPageBreak/>
          <w:t>Another possible explanation of the increased dengue cases in 2023 may have to do with population transfers and the different mosquito species in different area</w:t>
        </w:r>
      </w:ins>
      <w:ins w:id="87" w:author="Najmul Haider" w:date="2024-10-29T14:02:00Z" w16du:dateUtc="2024-10-29T14:02:00Z">
        <w:r>
          <w:rPr>
            <w:rFonts w:ascii="Times New Roman" w:hAnsi="Times New Roman" w:cs="Times New Roman"/>
            <w:sz w:val="24"/>
            <w:szCs w:val="24"/>
          </w:rPr>
          <w:t xml:space="preserve">s. </w:t>
        </w:r>
      </w:ins>
      <w:r w:rsidR="00F6003B" w:rsidRPr="00EB1377">
        <w:rPr>
          <w:rFonts w:ascii="Times New Roman" w:hAnsi="Times New Roman" w:cs="Times New Roman"/>
          <w:sz w:val="24"/>
          <w:szCs w:val="24"/>
        </w:rPr>
        <w:t xml:space="preserve">Although </w:t>
      </w:r>
      <w:r w:rsidR="00F6003B" w:rsidRPr="00EB1377">
        <w:rPr>
          <w:rFonts w:ascii="Times New Roman" w:hAnsi="Times New Roman" w:cs="Times New Roman"/>
          <w:i/>
          <w:iCs/>
          <w:sz w:val="24"/>
          <w:szCs w:val="24"/>
        </w:rPr>
        <w:t>Aedes</w:t>
      </w:r>
      <w:r w:rsidR="00F6003B" w:rsidRPr="00EB1377">
        <w:rPr>
          <w:rFonts w:ascii="Times New Roman" w:hAnsi="Times New Roman" w:cs="Times New Roman"/>
          <w:sz w:val="24"/>
          <w:szCs w:val="24"/>
        </w:rPr>
        <w:t xml:space="preserve"> </w:t>
      </w:r>
      <w:r w:rsidR="00F6003B" w:rsidRPr="00EB1377">
        <w:rPr>
          <w:rFonts w:ascii="Times New Roman" w:hAnsi="Times New Roman" w:cs="Times New Roman"/>
          <w:i/>
          <w:iCs/>
          <w:sz w:val="24"/>
          <w:szCs w:val="24"/>
        </w:rPr>
        <w:t>aegypti</w:t>
      </w:r>
      <w:r w:rsidR="00F6003B" w:rsidRPr="00EB1377">
        <w:rPr>
          <w:rFonts w:ascii="Times New Roman" w:hAnsi="Times New Roman" w:cs="Times New Roman"/>
          <w:sz w:val="24"/>
          <w:szCs w:val="24"/>
        </w:rPr>
        <w:t xml:space="preserve">, the key vector of DENV transmission is a city-adapted mosquito, </w:t>
      </w:r>
      <w:r w:rsidR="00F6003B" w:rsidRPr="00EB1377">
        <w:rPr>
          <w:rFonts w:ascii="Times New Roman" w:hAnsi="Times New Roman" w:cs="Times New Roman"/>
          <w:i/>
          <w:iCs/>
          <w:sz w:val="24"/>
          <w:szCs w:val="24"/>
        </w:rPr>
        <w:t>Aedes albopictus,</w:t>
      </w:r>
      <w:r w:rsidR="00F6003B" w:rsidRPr="00EB1377">
        <w:rPr>
          <w:rFonts w:ascii="Times New Roman" w:hAnsi="Times New Roman" w:cs="Times New Roman"/>
          <w:sz w:val="24"/>
          <w:szCs w:val="24"/>
        </w:rPr>
        <w:t xml:space="preserve"> is adapted more to rural settings. Earlier studies in Bangladesh reported the presence of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9A0195" w:rsidRPr="009A0195">
            <w:rPr>
              <w:rFonts w:ascii="Times New Roman" w:hAnsi="Times New Roman" w:cs="Times New Roman"/>
              <w:color w:val="000000"/>
              <w:sz w:val="24"/>
              <w:szCs w:val="24"/>
            </w:rPr>
            <w:t>[9,25]</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00F6003B"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00F6003B"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9A0195" w:rsidRPr="009A0195">
            <w:rPr>
              <w:rFonts w:ascii="Times New Roman" w:hAnsi="Times New Roman" w:cs="Times New Roman"/>
              <w:color w:val="000000"/>
              <w:sz w:val="24"/>
              <w:szCs w:val="24"/>
            </w:rPr>
            <w:t>[6]</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w:t>
      </w:r>
      <w:r w:rsidR="004B4D67">
        <w:rPr>
          <w:rFonts w:ascii="Times New Roman" w:hAnsi="Times New Roman" w:cs="Times New Roman"/>
          <w:sz w:val="24"/>
          <w:szCs w:val="24"/>
        </w:rPr>
        <w:t>Contrary to the popular notion of dengue being an urban disease, the significant number of cases observed in the rural areas of Bangladesh during the 2023 outbreak suggest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w:t>
      </w:r>
      <w:r w:rsidR="005C1419">
        <w:rPr>
          <w:rFonts w:ascii="Times New Roman" w:hAnsi="Times New Roman" w:cs="Times New Roman"/>
          <w:sz w:val="24"/>
          <w:szCs w:val="24"/>
        </w:rPr>
        <w:t xml:space="preserve">which carry specific characteristics that make them </w:t>
      </w:r>
      <w:r w:rsidR="00DC70E1" w:rsidRPr="00EB1377">
        <w:rPr>
          <w:rFonts w:ascii="Times New Roman" w:hAnsi="Times New Roman" w:cs="Times New Roman"/>
          <w:sz w:val="24"/>
          <w:szCs w:val="24"/>
        </w:rPr>
        <w:t xml:space="preserve">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9A0195" w:rsidRPr="009A0195">
            <w:rPr>
              <w:rFonts w:ascii="Times New Roman" w:hAnsi="Times New Roman" w:cs="Times New Roman"/>
              <w:iCs/>
              <w:color w:val="000000"/>
              <w:sz w:val="24"/>
              <w:szCs w:val="24"/>
            </w:rPr>
            <w:t>[26]</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64B68A91" w14:textId="003BA015" w:rsidR="00DF6EDC" w:rsidRDefault="006D4597" w:rsidP="004D4CC1">
      <w:pPr>
        <w:spacing w:line="480" w:lineRule="auto"/>
        <w:rPr>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9D33C4">
        <w:rPr>
          <w:rFonts w:ascii="Times New Roman" w:hAnsi="Times New Roman" w:cs="Times New Roman"/>
          <w:sz w:val="24"/>
          <w:szCs w:val="24"/>
        </w:rPr>
        <w:t>case-fatality</w:t>
      </w:r>
      <w:r w:rsidR="003D6088">
        <w:rPr>
          <w:rFonts w:ascii="Times New Roman" w:hAnsi="Times New Roman" w:cs="Times New Roman"/>
          <w:sz w:val="24"/>
          <w:szCs w:val="24"/>
        </w:rPr>
        <w:t xml:space="preserve"> </w:t>
      </w:r>
      <w:r>
        <w:rPr>
          <w:rFonts w:ascii="Times New Roman" w:hAnsi="Times New Roman" w:cs="Times New Roman"/>
          <w:sz w:val="24"/>
          <w:szCs w:val="24"/>
        </w:rPr>
        <w:t>r</w:t>
      </w:r>
      <w:r w:rsidR="003D6088">
        <w:rPr>
          <w:rFonts w:ascii="Times New Roman" w:hAnsi="Times New Roman" w:cs="Times New Roman"/>
          <w:sz w:val="24"/>
          <w:szCs w:val="24"/>
        </w:rPr>
        <w:t>atio (CFR)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9A0195" w:rsidRPr="009A0195">
            <w:rPr>
              <w:rFonts w:ascii="Times New Roman" w:hAnsi="Times New Roman" w:cs="Times New Roman"/>
              <w:color w:val="000000"/>
              <w:sz w:val="24"/>
              <w:szCs w:val="24"/>
            </w:rPr>
            <w:t>[2,27,28]</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9A0195" w:rsidRPr="009A0195">
            <w:rPr>
              <w:rFonts w:ascii="Times New Roman" w:hAnsi="Times New Roman" w:cs="Times New Roman"/>
              <w:color w:val="000000"/>
              <w:sz w:val="24"/>
              <w:szCs w:val="24"/>
            </w:rPr>
            <w:t>[29]</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w:t>
      </w:r>
      <w:r w:rsidR="000B02FA" w:rsidRPr="00EB1377">
        <w:rPr>
          <w:rFonts w:ascii="Times New Roman" w:hAnsi="Times New Roman" w:cs="Times New Roman"/>
          <w:sz w:val="24"/>
          <w:szCs w:val="24"/>
        </w:rPr>
        <w:lastRenderedPageBreak/>
        <w:t xml:space="preserve">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88"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9A0195" w:rsidRPr="009A0195">
            <w:rPr>
              <w:rFonts w:ascii="Times New Roman" w:hAnsi="Times New Roman" w:cs="Times New Roman"/>
              <w:color w:val="000000"/>
              <w:sz w:val="24"/>
              <w:szCs w:val="24"/>
            </w:rPr>
            <w:t>[28]</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9A0195" w:rsidRPr="009A0195">
            <w:rPr>
              <w:rFonts w:ascii="Times New Roman" w:hAnsi="Times New Roman" w:cs="Times New Roman"/>
              <w:color w:val="000000"/>
              <w:sz w:val="24"/>
              <w:szCs w:val="24"/>
            </w:rPr>
            <w:t>[28]</w:t>
          </w:r>
        </w:sdtContent>
      </w:sdt>
      <w:r w:rsidR="008603BD">
        <w:rPr>
          <w:rFonts w:ascii="Times New Roman" w:hAnsi="Times New Roman" w:cs="Times New Roman"/>
          <w:color w:val="000000"/>
          <w:sz w:val="24"/>
          <w:szCs w:val="24"/>
        </w:rPr>
        <w:t xml:space="preserve">. </w:t>
      </w:r>
    </w:p>
    <w:p w14:paraId="5A95CA55" w14:textId="3F26710B" w:rsidR="002E3DB8" w:rsidRDefault="002E3DB8" w:rsidP="00C15C54">
      <w:pPr>
        <w:spacing w:line="480" w:lineRule="auto"/>
        <w:rPr>
          <w:ins w:id="89" w:author="Najmul Haider" w:date="2024-10-25T18:45:00Z" w16du:dateUtc="2024-10-25T17:45:00Z"/>
          <w:rFonts w:ascii="Times New Roman" w:hAnsi="Times New Roman" w:cs="Times New Roman"/>
          <w:sz w:val="24"/>
          <w:szCs w:val="24"/>
          <w:lang w:val="en-US"/>
        </w:rPr>
      </w:pPr>
      <w:ins w:id="90" w:author="Najmul Haider" w:date="2024-10-25T18:45:00Z" w16du:dateUtc="2024-10-25T17:45:00Z">
        <w:r w:rsidRPr="00EB1377">
          <w:rPr>
            <w:rFonts w:ascii="Times New Roman" w:hAnsi="Times New Roman" w:cs="Times New Roman"/>
            <w:sz w:val="24"/>
            <w:szCs w:val="24"/>
          </w:rPr>
          <w:t>The</w:t>
        </w:r>
      </w:ins>
      <w:ins w:id="91" w:author="Najmul Haider" w:date="2024-10-25T19:22:00Z" w16du:dateUtc="2024-10-25T18:22:00Z">
        <w:r w:rsidR="00E92233">
          <w:rPr>
            <w:rFonts w:ascii="Times New Roman" w:hAnsi="Times New Roman" w:cs="Times New Roman"/>
            <w:sz w:val="24"/>
            <w:szCs w:val="24"/>
          </w:rPr>
          <w:t xml:space="preserve"> </w:t>
        </w:r>
      </w:ins>
      <w:ins w:id="92" w:author="Najmul Haider" w:date="2024-10-25T18:45:00Z" w16du:dateUtc="2024-10-25T17:45:00Z">
        <w:r w:rsidRPr="00EB1377">
          <w:rPr>
            <w:rFonts w:ascii="Times New Roman" w:hAnsi="Times New Roman" w:cs="Times New Roman"/>
            <w:sz w:val="24"/>
            <w:szCs w:val="24"/>
          </w:rPr>
          <w:t xml:space="preserve">CFR observed in </w:t>
        </w:r>
      </w:ins>
      <w:ins w:id="93" w:author="Najmul Haider" w:date="2024-10-25T19:23:00Z" w16du:dateUtc="2024-10-25T18:23:00Z">
        <w:r w:rsidR="00E45F11">
          <w:rPr>
            <w:rFonts w:ascii="Times New Roman" w:hAnsi="Times New Roman" w:cs="Times New Roman"/>
            <w:sz w:val="24"/>
            <w:szCs w:val="24"/>
          </w:rPr>
          <w:t xml:space="preserve">Bangladesh in </w:t>
        </w:r>
      </w:ins>
      <w:ins w:id="94" w:author="Najmul Haider" w:date="2024-10-25T18:45:00Z" w16du:dateUtc="2024-10-25T17:45:00Z">
        <w:r w:rsidRPr="00EB1377">
          <w:rPr>
            <w:rFonts w:ascii="Times New Roman" w:hAnsi="Times New Roman" w:cs="Times New Roman"/>
            <w:sz w:val="24"/>
            <w:szCs w:val="24"/>
          </w:rPr>
          <w:t xml:space="preserve">2023 </w:t>
        </w:r>
        <w:r>
          <w:rPr>
            <w:rFonts w:ascii="Times New Roman" w:hAnsi="Times New Roman" w:cs="Times New Roman"/>
            <w:sz w:val="24"/>
            <w:szCs w:val="24"/>
          </w:rPr>
          <w:t xml:space="preserve">(0.53%) </w:t>
        </w:r>
        <w:r w:rsidRPr="00EB1377">
          <w:rPr>
            <w:rFonts w:ascii="Times New Roman" w:hAnsi="Times New Roman" w:cs="Times New Roman"/>
            <w:sz w:val="24"/>
            <w:szCs w:val="24"/>
          </w:rPr>
          <w:t xml:space="preserve">is </w:t>
        </w:r>
      </w:ins>
      <w:ins w:id="95" w:author="Najmul Haider" w:date="2024-10-25T19:23:00Z" w16du:dateUtc="2024-10-25T18:23:00Z">
        <w:r w:rsidR="00E45F11">
          <w:rPr>
            <w:rFonts w:ascii="Times New Roman" w:hAnsi="Times New Roman" w:cs="Times New Roman"/>
            <w:sz w:val="24"/>
            <w:szCs w:val="24"/>
          </w:rPr>
          <w:t>10 times</w:t>
        </w:r>
      </w:ins>
      <w:ins w:id="96" w:author="Najmul Haider" w:date="2024-10-25T18:45:00Z" w16du:dateUtc="2024-10-25T17:45:00Z">
        <w:r w:rsidRPr="00EB1377">
          <w:rPr>
            <w:rFonts w:ascii="Times New Roman" w:hAnsi="Times New Roman" w:cs="Times New Roman"/>
            <w:sz w:val="24"/>
            <w:szCs w:val="24"/>
          </w:rPr>
          <w:t xml:space="preserve"> higher than the World Health Organization’s (WHO) goal to limit the dengue-related CFR below 0.05%</w:t>
        </w:r>
        <w:r>
          <w:rPr>
            <w:rFonts w:ascii="Times New Roman" w:hAnsi="Times New Roman" w:cs="Times New Roman"/>
            <w:sz w:val="24"/>
            <w:szCs w:val="24"/>
          </w:rPr>
          <w:t>.</w:t>
        </w:r>
      </w:ins>
      <w:customXmlInsRangeStart w:id="97" w:author="Najmul Haider" w:date="2024-10-25T18:45:00Z"/>
      <w:sdt>
        <w:sdtPr>
          <w:rPr>
            <w:rFonts w:ascii="Times New Roman" w:hAnsi="Times New Roman" w:cs="Times New Roman"/>
            <w:color w:val="000000"/>
            <w:sz w:val="24"/>
            <w:szCs w:val="24"/>
          </w:rPr>
          <w:tag w:val="MENDELEY_CITATION_v3_eyJjaXRhdGlvbklEIjoiTUVOREVMRVlfQ0lUQVRJT05fZmIyOGJkNDgtOWQ5NC00NWIwLWEwYjQtNTgzYmUwODRlMzBmIiwicHJvcGVydGllcyI6eyJub3RlSW5kZXgiOjB9LCJpc0VkaXRlZCI6ZmFsc2UsIm1hbnVhbE92ZXJyaWRlIjp7ImlzTWFudWFsbHlPdmVycmlkZGVuIjpmYWxzZSwiY2l0ZXByb2NUZXh0IjoiWzMw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70068065"/>
          <w:placeholder>
            <w:docPart w:val="9531D0B17DE54225B5D5FD5B507FEF85"/>
          </w:placeholder>
        </w:sdtPr>
        <w:sdtContent>
          <w:customXmlInsRangeEnd w:id="97"/>
          <w:r w:rsidR="009A0195" w:rsidRPr="009A0195">
            <w:rPr>
              <w:rFonts w:ascii="Times New Roman" w:hAnsi="Times New Roman" w:cs="Times New Roman"/>
              <w:color w:val="000000"/>
              <w:sz w:val="24"/>
              <w:szCs w:val="24"/>
            </w:rPr>
            <w:t>[30]</w:t>
          </w:r>
          <w:customXmlInsRangeStart w:id="98" w:author="Najmul Haider" w:date="2024-10-25T18:45:00Z"/>
        </w:sdtContent>
      </w:sdt>
      <w:customXmlInsRangeEnd w:id="98"/>
      <w:ins w:id="99" w:author="Najmul Haider" w:date="2024-10-25T19:08:00Z" w16du:dateUtc="2024-10-25T18:08:00Z">
        <w:r w:rsidR="004B7F2D">
          <w:rPr>
            <w:rFonts w:ascii="Times New Roman" w:hAnsi="Times New Roman" w:cs="Times New Roman"/>
            <w:sz w:val="24"/>
            <w:szCs w:val="24"/>
          </w:rPr>
          <w:t xml:space="preserve">. In 2023, the CFR varied in different South Asian countries: 0.04% </w:t>
        </w:r>
      </w:ins>
      <w:ins w:id="100" w:author="Najmul Haider" w:date="2024-10-25T19:09:00Z" w16du:dateUtc="2024-10-25T18:09:00Z">
        <w:r w:rsidR="0083541E">
          <w:rPr>
            <w:rFonts w:ascii="Times New Roman" w:hAnsi="Times New Roman" w:cs="Times New Roman"/>
            <w:sz w:val="24"/>
            <w:szCs w:val="24"/>
          </w:rPr>
          <w:t>(</w:t>
        </w:r>
      </w:ins>
      <w:ins w:id="101" w:author="Najmul Haider" w:date="2024-10-25T19:10:00Z" w16du:dateUtc="2024-10-25T18:10:00Z">
        <w:r w:rsidR="000E0BCE">
          <w:rPr>
            <w:rFonts w:ascii="Times New Roman" w:hAnsi="Times New Roman" w:cs="Times New Roman"/>
            <w:sz w:val="24"/>
            <w:szCs w:val="24"/>
          </w:rPr>
          <w:t>20/51243</w:t>
        </w:r>
      </w:ins>
      <w:ins w:id="102" w:author="Najmul Haider" w:date="2024-10-25T19:09:00Z" w16du:dateUtc="2024-10-25T18:09:00Z">
        <w:r w:rsidR="0083541E">
          <w:rPr>
            <w:rFonts w:ascii="Times New Roman" w:hAnsi="Times New Roman" w:cs="Times New Roman"/>
            <w:sz w:val="24"/>
            <w:szCs w:val="24"/>
          </w:rPr>
          <w:t xml:space="preserve">) </w:t>
        </w:r>
      </w:ins>
      <w:ins w:id="103" w:author="Najmul Haider" w:date="2024-10-25T19:08:00Z" w16du:dateUtc="2024-10-25T18:08:00Z">
        <w:r w:rsidR="004B7F2D">
          <w:rPr>
            <w:rFonts w:ascii="Times New Roman" w:hAnsi="Times New Roman" w:cs="Times New Roman"/>
            <w:sz w:val="24"/>
            <w:szCs w:val="24"/>
          </w:rPr>
          <w:t>in Nepal, 0.09%</w:t>
        </w:r>
      </w:ins>
      <w:ins w:id="104" w:author="Najmul Haider" w:date="2024-10-25T19:11:00Z" w16du:dateUtc="2024-10-25T18:11:00Z">
        <w:r w:rsidR="00DC11FC">
          <w:rPr>
            <w:rFonts w:ascii="Times New Roman" w:hAnsi="Times New Roman" w:cs="Times New Roman"/>
            <w:sz w:val="24"/>
            <w:szCs w:val="24"/>
          </w:rPr>
          <w:t xml:space="preserve"> (91/94198)</w:t>
        </w:r>
      </w:ins>
      <w:ins w:id="105" w:author="Najmul Haider" w:date="2024-10-25T19:08:00Z" w16du:dateUtc="2024-10-25T18:08:00Z">
        <w:r w:rsidR="004B7F2D">
          <w:rPr>
            <w:rFonts w:ascii="Times New Roman" w:hAnsi="Times New Roman" w:cs="Times New Roman"/>
            <w:sz w:val="24"/>
            <w:szCs w:val="24"/>
          </w:rPr>
          <w:t xml:space="preserve"> in India, 0.06% in Sri Lanka, and 0.05%</w:t>
        </w:r>
      </w:ins>
      <w:ins w:id="106" w:author="Najmul Haider" w:date="2024-10-25T19:10:00Z" w16du:dateUtc="2024-10-25T18:10:00Z">
        <w:r w:rsidR="00907594">
          <w:rPr>
            <w:rFonts w:ascii="Times New Roman" w:hAnsi="Times New Roman" w:cs="Times New Roman"/>
            <w:sz w:val="24"/>
            <w:szCs w:val="24"/>
          </w:rPr>
          <w:t xml:space="preserve"> (1/1700)</w:t>
        </w:r>
      </w:ins>
      <w:ins w:id="107" w:author="Najmul Haider" w:date="2024-10-25T19:08:00Z" w16du:dateUtc="2024-10-25T18:08:00Z">
        <w:r w:rsidR="004B7F2D">
          <w:rPr>
            <w:rFonts w:ascii="Times New Roman" w:hAnsi="Times New Roman" w:cs="Times New Roman"/>
            <w:sz w:val="24"/>
            <w:szCs w:val="24"/>
          </w:rPr>
          <w:t xml:space="preserve"> in </w:t>
        </w:r>
      </w:ins>
      <w:ins w:id="108" w:author="Najmul Haider" w:date="2024-10-25T19:13:00Z" w16du:dateUtc="2024-10-25T18:13:00Z">
        <w:r w:rsidR="00056CE2">
          <w:rPr>
            <w:rFonts w:ascii="Times New Roman" w:hAnsi="Times New Roman" w:cs="Times New Roman"/>
            <w:sz w:val="24"/>
            <w:szCs w:val="24"/>
          </w:rPr>
          <w:t>Afghanistan (</w:t>
        </w:r>
      </w:ins>
      <w:ins w:id="109" w:author="Najmul Haider" w:date="2024-10-25T19:08:00Z" w16du:dateUtc="2024-10-25T18:08:00Z">
        <w:r w:rsidR="004B7F2D">
          <w:rPr>
            <w:rFonts w:ascii="Times New Roman" w:hAnsi="Times New Roman" w:cs="Times New Roman"/>
            <w:sz w:val="24"/>
            <w:szCs w:val="24"/>
          </w:rPr>
          <w:t>See the</w:t>
        </w:r>
      </w:ins>
      <w:ins w:id="110" w:author="Najmul Haider" w:date="2024-10-25T19:13:00Z" w16du:dateUtc="2024-10-25T18:13:00Z">
        <w:r w:rsidR="00056CE2">
          <w:rPr>
            <w:rFonts w:ascii="Times New Roman" w:hAnsi="Times New Roman" w:cs="Times New Roman"/>
            <w:sz w:val="24"/>
            <w:szCs w:val="24"/>
          </w:rPr>
          <w:t xml:space="preserve"> references in </w:t>
        </w:r>
        <w:r w:rsidR="008C755F">
          <w:rPr>
            <w:rFonts w:ascii="Times New Roman" w:hAnsi="Times New Roman" w:cs="Times New Roman"/>
            <w:sz w:val="24"/>
            <w:szCs w:val="24"/>
          </w:rPr>
          <w:t>the</w:t>
        </w:r>
      </w:ins>
      <w:ins w:id="111" w:author="Najmul Haider" w:date="2024-10-25T19:08:00Z" w16du:dateUtc="2024-10-25T18:08:00Z">
        <w:r w:rsidR="004B7F2D">
          <w:rPr>
            <w:rFonts w:ascii="Times New Roman" w:hAnsi="Times New Roman" w:cs="Times New Roman"/>
            <w:sz w:val="24"/>
            <w:szCs w:val="24"/>
          </w:rPr>
          <w:t xml:space="preserve"> appendix </w:t>
        </w:r>
      </w:ins>
      <w:ins w:id="112" w:author="Najmul Haider" w:date="2024-10-25T19:13:00Z" w16du:dateUtc="2024-10-25T18:13:00Z">
        <w:r w:rsidR="008C755F">
          <w:rPr>
            <w:rFonts w:ascii="Times New Roman" w:hAnsi="Times New Roman" w:cs="Times New Roman"/>
            <w:sz w:val="24"/>
            <w:szCs w:val="24"/>
          </w:rPr>
          <w:t>of</w:t>
        </w:r>
      </w:ins>
      <w:ins w:id="113" w:author="Najmul Haider" w:date="2024-10-25T19:08:00Z" w16du:dateUtc="2024-10-25T18:08:00Z">
        <w:r w:rsidR="004B7F2D">
          <w:rPr>
            <w:rFonts w:ascii="Times New Roman" w:hAnsi="Times New Roman" w:cs="Times New Roman"/>
            <w:sz w:val="24"/>
            <w:szCs w:val="24"/>
          </w:rPr>
          <w:t xml:space="preserve"> </w:t>
        </w:r>
        <w:r w:rsidR="0044732E">
          <w:rPr>
            <w:rFonts w:ascii="Times New Roman" w:hAnsi="Times New Roman" w:cs="Times New Roman"/>
            <w:sz w:val="24"/>
            <w:szCs w:val="24"/>
          </w:rPr>
          <w:t>Haider et al</w:t>
        </w:r>
        <w:r w:rsidR="004B7F2D">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"/>
          <w:id w:val="-711111659"/>
          <w:placeholder>
            <w:docPart w:val="DefaultPlaceholder_-1854013440"/>
          </w:placeholder>
        </w:sdtPr>
        <w:sdtContent>
          <w:r w:rsidR="009A0195" w:rsidRPr="009A0195">
            <w:rPr>
              <w:rFonts w:ascii="Times New Roman" w:hAnsi="Times New Roman" w:cs="Times New Roman"/>
              <w:color w:val="000000"/>
              <w:sz w:val="24"/>
              <w:szCs w:val="24"/>
            </w:rPr>
            <w:t>[31]</w:t>
          </w:r>
        </w:sdtContent>
      </w:sdt>
      <w:ins w:id="114" w:author="Najmul Haider" w:date="2024-10-25T19:09:00Z" w16du:dateUtc="2024-10-25T18:09:00Z">
        <w:r w:rsidR="0044732E">
          <w:rPr>
            <w:rFonts w:ascii="Times New Roman" w:hAnsi="Times New Roman" w:cs="Times New Roman"/>
            <w:color w:val="000000"/>
            <w:sz w:val="24"/>
            <w:szCs w:val="24"/>
          </w:rPr>
          <w:t xml:space="preserve">). </w:t>
        </w:r>
      </w:ins>
      <w:ins w:id="115" w:author="Najmul Haider" w:date="2024-10-25T18:45:00Z" w16du:dateUtc="2024-10-25T17:45:00Z">
        <w:r w:rsidRPr="00EB1377">
          <w:rPr>
            <w:rFonts w:ascii="Times New Roman" w:hAnsi="Times New Roman" w:cs="Times New Roman"/>
            <w:sz w:val="24"/>
            <w:szCs w:val="24"/>
          </w:rPr>
          <w:t>In the past 23 years, Bangladesh recorded a CFR of 0.3</w:t>
        </w:r>
      </w:ins>
      <w:ins w:id="116" w:author="Najmul Haider" w:date="2024-10-25T19:18:00Z" w16du:dateUtc="2024-10-25T18:18:00Z">
        <w:r w:rsidR="0087256D">
          <w:rPr>
            <w:rFonts w:ascii="Times New Roman" w:hAnsi="Times New Roman" w:cs="Times New Roman"/>
            <w:sz w:val="24"/>
            <w:szCs w:val="24"/>
          </w:rPr>
          <w:t>5</w:t>
        </w:r>
      </w:ins>
      <w:ins w:id="117" w:author="Najmul Haider" w:date="2024-10-25T18:45:00Z" w16du:dateUtc="2024-10-25T17:45:00Z">
        <w:r w:rsidRPr="00EB1377">
          <w:rPr>
            <w:rFonts w:ascii="Times New Roman" w:hAnsi="Times New Roman" w:cs="Times New Roman"/>
            <w:sz w:val="24"/>
            <w:szCs w:val="24"/>
          </w:rPr>
          <w:t xml:space="preserve">% which is </w:t>
        </w:r>
      </w:ins>
      <w:ins w:id="118" w:author="Najmul Haider" w:date="2024-10-25T18:57:00Z" w16du:dateUtc="2024-10-25T17:57:00Z">
        <w:r w:rsidR="003748BA">
          <w:rPr>
            <w:rFonts w:ascii="Times New Roman" w:hAnsi="Times New Roman" w:cs="Times New Roman"/>
            <w:sz w:val="24"/>
            <w:szCs w:val="24"/>
          </w:rPr>
          <w:t xml:space="preserve">lower </w:t>
        </w:r>
      </w:ins>
      <w:r w:rsidR="002D3B1F">
        <w:rPr>
          <w:rFonts w:ascii="Times New Roman" w:hAnsi="Times New Roman" w:cs="Times New Roman"/>
          <w:sz w:val="24"/>
          <w:szCs w:val="24"/>
        </w:rPr>
        <w:t xml:space="preserve">than </w:t>
      </w:r>
      <w:r w:rsidR="002D3B1F" w:rsidRPr="00EB1377">
        <w:rPr>
          <w:rFonts w:ascii="Times New Roman" w:hAnsi="Times New Roman" w:cs="Times New Roman"/>
          <w:sz w:val="24"/>
          <w:szCs w:val="24"/>
        </w:rPr>
        <w:t>the</w:t>
      </w:r>
      <w:ins w:id="119" w:author="Najmul Haider" w:date="2024-10-25T18:59:00Z" w16du:dateUtc="2024-10-25T17:59:00Z">
        <w:r w:rsidR="00960C21">
          <w:rPr>
            <w:rFonts w:ascii="Times New Roman" w:hAnsi="Times New Roman" w:cs="Times New Roman"/>
            <w:sz w:val="24"/>
            <w:szCs w:val="24"/>
          </w:rPr>
          <w:t xml:space="preserve"> mean fatality rate </w:t>
        </w:r>
      </w:ins>
      <w:ins w:id="120" w:author="Najmul Haider" w:date="2024-10-25T18:45:00Z" w16du:dateUtc="2024-10-25T17:45:00Z">
        <w:r w:rsidRPr="00EB1377">
          <w:rPr>
            <w:rFonts w:ascii="Times New Roman" w:hAnsi="Times New Roman" w:cs="Times New Roman"/>
            <w:sz w:val="24"/>
            <w:szCs w:val="24"/>
          </w:rPr>
          <w:t xml:space="preserve">in the </w:t>
        </w:r>
      </w:ins>
      <w:ins w:id="121" w:author="Najmul Haider" w:date="2024-10-25T18:57:00Z" w16du:dateUtc="2024-10-25T17:57:00Z">
        <w:r w:rsidR="003748BA">
          <w:rPr>
            <w:rFonts w:ascii="Times New Roman" w:hAnsi="Times New Roman" w:cs="Times New Roman"/>
            <w:sz w:val="24"/>
            <w:szCs w:val="24"/>
          </w:rPr>
          <w:t xml:space="preserve">South Asian </w:t>
        </w:r>
      </w:ins>
      <w:ins w:id="122" w:author="Najmul Haider" w:date="2024-10-25T18:45:00Z" w16du:dateUtc="2024-10-25T17:45:00Z">
        <w:r w:rsidRPr="00EB1377">
          <w:rPr>
            <w:rFonts w:ascii="Times New Roman" w:hAnsi="Times New Roman" w:cs="Times New Roman"/>
            <w:sz w:val="24"/>
            <w:szCs w:val="24"/>
          </w:rPr>
          <w:t>region</w:t>
        </w:r>
      </w:ins>
      <w:r w:rsidR="00001012">
        <w:rPr>
          <w:rFonts w:ascii="Times New Roman" w:hAnsi="Times New Roman" w:cs="Times New Roman"/>
          <w:color w:val="000000"/>
          <w:sz w:val="24"/>
          <w:szCs w:val="24"/>
        </w:rPr>
        <w:t xml:space="preserve"> </w:t>
      </w:r>
      <w:ins w:id="123" w:author="Najmul Haider" w:date="2024-10-25T18:57:00Z" w16du:dateUtc="2024-10-25T17:57:00Z">
        <w:r w:rsidR="003748BA">
          <w:rPr>
            <w:rFonts w:ascii="Times New Roman" w:hAnsi="Times New Roman" w:cs="Times New Roman"/>
            <w:color w:val="000000"/>
            <w:sz w:val="24"/>
            <w:szCs w:val="24"/>
          </w:rPr>
          <w:t xml:space="preserve">(1.9%) </w:t>
        </w:r>
      </w:ins>
      <w:ins w:id="124" w:author="Najmul Haider" w:date="2024-10-25T18:54:00Z" w16du:dateUtc="2024-10-25T17:54:00Z">
        <w:r w:rsidR="00367F95">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y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DefaultPlaceholder_-1854013440"/>
          </w:placeholder>
        </w:sdtPr>
        <w:sdtContent>
          <w:r w:rsidR="009A0195" w:rsidRPr="009A0195">
            <w:rPr>
              <w:rFonts w:ascii="Times New Roman" w:hAnsi="Times New Roman" w:cs="Times New Roman"/>
              <w:color w:val="000000"/>
              <w:sz w:val="24"/>
              <w:szCs w:val="24"/>
            </w:rPr>
            <w:t>[32]</w:t>
          </w:r>
        </w:sdtContent>
      </w:sdt>
      <w:ins w:id="125" w:author="Najmul Haider" w:date="2024-10-25T18:48:00Z" w16du:dateUtc="2024-10-25T17:48:00Z">
        <w:r w:rsidR="00D922A8">
          <w:rPr>
            <w:rFonts w:ascii="Times New Roman" w:hAnsi="Times New Roman" w:cs="Times New Roman"/>
            <w:color w:val="000000"/>
            <w:sz w:val="24"/>
            <w:szCs w:val="24"/>
          </w:rPr>
          <w:t xml:space="preserve">.  </w:t>
        </w:r>
      </w:ins>
      <w:r w:rsidR="00584F61">
        <w:rPr>
          <w:rFonts w:ascii="Times New Roman" w:hAnsi="Times New Roman" w:cs="Times New Roman"/>
          <w:color w:val="000000"/>
          <w:sz w:val="24"/>
          <w:szCs w:val="24"/>
        </w:rPr>
        <w:t xml:space="preserve"> </w:t>
      </w:r>
      <w:ins w:id="126" w:author="Najmul Haider" w:date="2024-10-25T19:20:00Z">
        <w:r w:rsidR="00E44CD2" w:rsidRPr="00E44CD2">
          <w:rPr>
            <w:rFonts w:ascii="Times New Roman" w:hAnsi="Times New Roman" w:cs="Times New Roman"/>
            <w:sz w:val="24"/>
            <w:szCs w:val="24"/>
          </w:rPr>
          <w:t xml:space="preserve">In 2023, the CFR of DENV in Bangladesh may be elevated due to a particularly high fatality rate in the capital, Dhaka (0.88%). This increase may be linked to a higher incidence of secondary or tertiary infections, as </w:t>
        </w:r>
      </w:ins>
      <w:r w:rsidR="00A40049">
        <w:rPr>
          <w:rFonts w:ascii="Times New Roman" w:hAnsi="Times New Roman" w:cs="Times New Roman"/>
          <w:sz w:val="24"/>
          <w:szCs w:val="24"/>
        </w:rPr>
        <w:t xml:space="preserve">the </w:t>
      </w:r>
      <w:ins w:id="127" w:author="Najmul Haider" w:date="2024-10-29T14:51:00Z" w16du:dateUtc="2024-10-29T14:51:00Z">
        <w:r w:rsidR="001D2CC0">
          <w:rPr>
            <w:rFonts w:ascii="Times New Roman" w:hAnsi="Times New Roman" w:cs="Times New Roman"/>
            <w:sz w:val="24"/>
            <w:szCs w:val="24"/>
          </w:rPr>
          <w:t xml:space="preserve">evidence suggests that </w:t>
        </w:r>
      </w:ins>
      <w:ins w:id="128" w:author="Najmul Haider" w:date="2024-10-25T19:20:00Z">
        <w:r w:rsidR="00E44CD2" w:rsidRPr="00E44CD2">
          <w:rPr>
            <w:rFonts w:ascii="Times New Roman" w:hAnsi="Times New Roman" w:cs="Times New Roman"/>
            <w:sz w:val="24"/>
            <w:szCs w:val="24"/>
          </w:rPr>
          <w:t>over 80% of Dhaka's population has previously been exposed to at least one DENV serotype</w:t>
        </w:r>
      </w:ins>
      <w:ins w:id="129" w:author="Najmul Haider" w:date="2024-10-25T19:21:00Z" w16du:dateUtc="2024-10-25T18:21:00Z">
        <w:r w:rsidR="008A6D7F">
          <w:rPr>
            <w:rFonts w:ascii="Times New Roman" w:hAnsi="Times New Roman" w:cs="Times New Roman"/>
            <w:sz w:val="24"/>
            <w:szCs w:val="24"/>
          </w:rPr>
          <w:t xml:space="preserve"> </w:t>
        </w:r>
      </w:ins>
      <w:customXmlInsRangeStart w:id="130" w:author="Najmul Haider" w:date="2024-10-25T18:45:00Z"/>
      <w:sdt>
        <w:sdtPr>
          <w:rPr>
            <w:rFonts w:ascii="Times New Roman" w:hAnsi="Times New Roman" w:cs="Times New Roman"/>
            <w:color w:val="000000"/>
            <w:sz w:val="24"/>
            <w:szCs w:val="24"/>
          </w:rPr>
          <w:tag w:val="MENDELEY_CITATION_v3_eyJjaXRhdGlvbklEIjoiTUVOREVMRVlfQ0lUQVRJT05fZGJhOWNjYTItNWE0YS00MDdiLTg5YTUtNTIyYTQ2OTNiMWMy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426732674"/>
          <w:placeholder>
            <w:docPart w:val="8C9AA3E8D43E4B16B57476A02DA3243A"/>
          </w:placeholder>
        </w:sdtPr>
        <w:sdtContent>
          <w:customXmlInsRangeEnd w:id="130"/>
          <w:r w:rsidR="009A0195" w:rsidRPr="009A0195">
            <w:rPr>
              <w:rFonts w:ascii="Times New Roman" w:hAnsi="Times New Roman" w:cs="Times New Roman"/>
              <w:color w:val="000000"/>
              <w:sz w:val="24"/>
              <w:szCs w:val="24"/>
            </w:rPr>
            <w:t>[9]</w:t>
          </w:r>
          <w:r w:rsidR="008A6D7F">
            <w:rPr>
              <w:rFonts w:ascii="Times New Roman" w:hAnsi="Times New Roman" w:cs="Times New Roman"/>
              <w:color w:val="000000"/>
              <w:sz w:val="24"/>
              <w:szCs w:val="24"/>
            </w:rPr>
            <w:t xml:space="preserve">. </w:t>
          </w:r>
          <w:customXmlInsRangeStart w:id="131" w:author="Najmul Haider" w:date="2024-10-25T18:45:00Z"/>
        </w:sdtContent>
      </w:sdt>
      <w:customXmlInsRangeEnd w:id="131"/>
      <w:ins w:id="132" w:author="Najmul Haider" w:date="2024-10-25T18:45:00Z" w16du:dateUtc="2024-10-25T17:45:00Z">
        <w:r w:rsidRPr="00EB1377">
          <w:rPr>
            <w:rFonts w:ascii="Times New Roman" w:hAnsi="Times New Roman" w:cs="Times New Roman"/>
            <w:sz w:val="24"/>
            <w:szCs w:val="24"/>
          </w:rPr>
          <w:t xml:space="preserve"> Moderate to severe cases outside of Dhaka city have been referred and travelled to hospitals in Dhaka for better health care</w:t>
        </w:r>
      </w:ins>
      <w:ins w:id="133" w:author="Najmul Haider" w:date="2024-10-25T19:25:00Z" w16du:dateUtc="2024-10-25T18:25:00Z">
        <w:r w:rsidR="00984D32">
          <w:rPr>
            <w:rFonts w:ascii="Times New Roman" w:hAnsi="Times New Roman" w:cs="Times New Roman"/>
            <w:sz w:val="24"/>
            <w:szCs w:val="24"/>
          </w:rPr>
          <w:t xml:space="preserve"> management</w:t>
        </w:r>
      </w:ins>
      <w:ins w:id="134" w:author="Najmul Haider" w:date="2024-10-25T18:45:00Z" w16du:dateUtc="2024-10-25T17:45:00Z">
        <w:r w:rsidRPr="00EB1377">
          <w:rPr>
            <w:rFonts w:ascii="Times New Roman" w:hAnsi="Times New Roman" w:cs="Times New Roman"/>
            <w:sz w:val="24"/>
            <w:szCs w:val="24"/>
          </w:rPr>
          <w:t xml:space="preserve">. </w:t>
        </w:r>
      </w:ins>
    </w:p>
    <w:p w14:paraId="3CA2EE59" w14:textId="5C1CEA07" w:rsidR="0037313F" w:rsidRPr="00C15C54" w:rsidRDefault="00DF6EDC" w:rsidP="00C15C54">
      <w:pPr>
        <w:spacing w:line="480" w:lineRule="auto"/>
        <w:rPr>
          <w:rFonts w:ascii="Times New Roman" w:hAnsi="Times New Roman" w:cs="Times New Roman"/>
          <w:sz w:val="24"/>
          <w:szCs w:val="24"/>
          <w:lang w:val="en-US"/>
        </w:rPr>
      </w:pPr>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z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9A0195" w:rsidRPr="009A0195">
            <w:rPr>
              <w:rFonts w:ascii="Times New Roman" w:hAnsi="Times New Roman" w:cs="Times New Roman"/>
              <w:color w:val="000000"/>
              <w:sz w:val="24"/>
              <w:szCs w:val="24"/>
              <w:lang w:val="en-US"/>
            </w:rPr>
            <w:t>[33]</w:t>
          </w:r>
        </w:sdtContent>
      </w:sdt>
      <w:r w:rsidRPr="00DF6EDC">
        <w:rPr>
          <w:rFonts w:ascii="Times New Roman" w:hAnsi="Times New Roman" w:cs="Times New Roman"/>
          <w:sz w:val="24"/>
          <w:szCs w:val="24"/>
          <w:lang w:val="en-US"/>
        </w:rPr>
        <w:t xml:space="preserve">. Continuous monitoring of dengue cases will facilitate early detection and help </w:t>
      </w:r>
      <w:r w:rsidR="00FD70EE">
        <w:rPr>
          <w:rFonts w:ascii="Times New Roman" w:hAnsi="Times New Roman" w:cs="Times New Roman"/>
          <w:sz w:val="24"/>
          <w:szCs w:val="24"/>
          <w:lang w:val="en-US"/>
        </w:rPr>
        <w:t xml:space="preserve">to proactively </w:t>
      </w:r>
      <w:r w:rsidRPr="00DF6EDC">
        <w:rPr>
          <w:rFonts w:ascii="Times New Roman" w:hAnsi="Times New Roman" w:cs="Times New Roman"/>
          <w:sz w:val="24"/>
          <w:szCs w:val="24"/>
          <w:lang w:val="en-US"/>
        </w:rPr>
        <w:t xml:space="preserve">identify </w:t>
      </w:r>
      <w:r w:rsidR="00FD70EE">
        <w:rPr>
          <w:rFonts w:ascii="Times New Roman" w:hAnsi="Times New Roman" w:cs="Times New Roman"/>
          <w:sz w:val="24"/>
          <w:szCs w:val="24"/>
          <w:lang w:val="en-US"/>
        </w:rPr>
        <w:t>hotspots</w:t>
      </w:r>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zLD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9A0195" w:rsidRPr="009A0195">
            <w:rPr>
              <w:rFonts w:ascii="Times New Roman" w:hAnsi="Times New Roman" w:cs="Times New Roman"/>
              <w:color w:val="000000"/>
              <w:sz w:val="24"/>
              <w:szCs w:val="24"/>
              <w:lang w:val="en-US"/>
            </w:rPr>
            <w:t>[33,34]</w:t>
          </w:r>
        </w:sdtContent>
      </w:sdt>
      <w:r w:rsidRPr="00DF6EDC">
        <w:rPr>
          <w:rFonts w:ascii="Times New Roman" w:hAnsi="Times New Roman" w:cs="Times New Roman"/>
          <w:sz w:val="24"/>
          <w:szCs w:val="24"/>
          <w:lang w:val="en-US"/>
        </w:rPr>
        <w:t>.</w:t>
      </w:r>
      <w:r w:rsidR="006D5B41">
        <w:rPr>
          <w:rFonts w:ascii="Times New Roman" w:hAnsi="Times New Roman" w:cs="Times New Roman"/>
          <w:sz w:val="24"/>
          <w:szCs w:val="24"/>
          <w:lang w:val="en-US"/>
        </w:rPr>
        <w:t xml:space="preserve"> </w:t>
      </w:r>
      <w:r w:rsidR="0058040A" w:rsidRPr="00DF6EDC">
        <w:rPr>
          <w:rFonts w:ascii="Times New Roman" w:hAnsi="Times New Roman" w:cs="Times New Roman"/>
          <w:sz w:val="24"/>
          <w:szCs w:val="24"/>
          <w:lang w:val="en-US"/>
        </w:rPr>
        <w:t xml:space="preserve">Early detection and prompt response are key to preventing the spread of dengue and </w:t>
      </w:r>
      <w:r w:rsidR="0058040A" w:rsidRPr="00DF6EDC">
        <w:rPr>
          <w:rFonts w:ascii="Times New Roman" w:hAnsi="Times New Roman" w:cs="Times New Roman"/>
          <w:sz w:val="24"/>
          <w:szCs w:val="24"/>
          <w:lang w:val="en-US"/>
        </w:rPr>
        <w:lastRenderedPageBreak/>
        <w:t>mitigating its impact</w:t>
      </w:r>
      <w:r w:rsidR="0058040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RhYTZmMjgtNDNkMS00NmFiLTgwMWItOTE0ZjYyYzU1YjE0IiwicHJvcGVydGllcyI6eyJub3RlSW5kZXgiOjB9LCJpc0VkaXRlZCI6ZmFsc2UsIm1hbnVhbE92ZXJyaWRlIjp7ImlzTWFudWFsbHlPdmVycmlkZGVuIjpmYWxzZSwiY2l0ZXByb2NUZXh0IjoiWzMzLDM0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r w:rsidR="009A0195" w:rsidRPr="009A0195">
            <w:rPr>
              <w:rFonts w:ascii="Times New Roman" w:hAnsi="Times New Roman" w:cs="Times New Roman"/>
              <w:color w:val="000000"/>
              <w:sz w:val="24"/>
              <w:szCs w:val="24"/>
              <w:lang w:val="en-US"/>
            </w:rPr>
            <w:t>[33,34]</w:t>
          </w:r>
        </w:sdtContent>
      </w:sdt>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r w:rsidRPr="00DF6EDC">
        <w:rPr>
          <w:rFonts w:ascii="Times New Roman" w:hAnsi="Times New Roman" w:cs="Times New Roman"/>
          <w:sz w:val="24"/>
          <w:szCs w:val="24"/>
          <w:lang w:val="en-US"/>
        </w:rPr>
        <w:t xml:space="preserve">Both </w:t>
      </w:r>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r w:rsidR="0058040A">
        <w:rPr>
          <w:rFonts w:ascii="Times New Roman" w:hAnsi="Times New Roman" w:cs="Times New Roman"/>
          <w:sz w:val="24"/>
          <w:szCs w:val="24"/>
          <w:lang w:val="en-US"/>
        </w:rPr>
        <w:t xml:space="preserve"> would be </w:t>
      </w:r>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9A0195" w:rsidRPr="009A0195">
            <w:rPr>
              <w:rFonts w:ascii="Times New Roman" w:hAnsi="Times New Roman" w:cs="Times New Roman"/>
              <w:color w:val="000000"/>
              <w:sz w:val="24"/>
              <w:szCs w:val="24"/>
              <w:lang w:val="en-US"/>
            </w:rPr>
            <w:t>[35]</w:t>
          </w:r>
        </w:sdtContent>
      </w:sdt>
      <w:r w:rsidRPr="00DF6EDC">
        <w:rPr>
          <w:rFonts w:ascii="Times New Roman" w:hAnsi="Times New Roman" w:cs="Times New Roman"/>
          <w:sz w:val="24"/>
          <w:szCs w:val="24"/>
          <w:lang w:val="en-US"/>
        </w:rPr>
        <w:t xml:space="preserve">. </w:t>
      </w:r>
      <w:bookmarkStart w:id="135" w:name="_Hlk178295463"/>
      <w:r w:rsidRPr="00DF6EDC">
        <w:rPr>
          <w:rFonts w:ascii="Times New Roman" w:hAnsi="Times New Roman" w:cs="Times New Roman"/>
          <w:sz w:val="24"/>
          <w:szCs w:val="24"/>
          <w:lang w:val="en-US"/>
        </w:rPr>
        <w:t xml:space="preserve">Residents </w:t>
      </w:r>
      <w:r w:rsidR="00433D74">
        <w:rPr>
          <w:rFonts w:ascii="Times New Roman" w:hAnsi="Times New Roman" w:cs="Times New Roman"/>
          <w:sz w:val="24"/>
          <w:szCs w:val="24"/>
          <w:lang w:val="en-US"/>
        </w:rPr>
        <w:t>storing</w:t>
      </w:r>
      <w:r w:rsidRPr="00DF6EDC">
        <w:rPr>
          <w:rFonts w:ascii="Times New Roman" w:hAnsi="Times New Roman" w:cs="Times New Roman"/>
          <w:sz w:val="24"/>
          <w:szCs w:val="24"/>
          <w:lang w:val="en-US"/>
        </w:rPr>
        <w:t xml:space="preserve"> water for extended periods </w:t>
      </w:r>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bookmarkEnd w:id="135"/>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9A0195" w:rsidRPr="009A0195">
            <w:rPr>
              <w:rFonts w:ascii="Times New Roman" w:hAnsi="Times New Roman" w:cs="Times New Roman"/>
              <w:color w:val="000000"/>
              <w:sz w:val="24"/>
              <w:szCs w:val="24"/>
              <w:lang w:val="en-US"/>
            </w:rPr>
            <w:t>[35]</w:t>
          </w:r>
        </w:sdtContent>
      </w:sdt>
      <w:r w:rsidRPr="00DF6EDC">
        <w:rPr>
          <w:rFonts w:ascii="Times New Roman" w:hAnsi="Times New Roman" w:cs="Times New Roman"/>
          <w:sz w:val="24"/>
          <w:szCs w:val="24"/>
          <w:lang w:val="en-US"/>
        </w:rPr>
        <w:t xml:space="preserve">. </w:t>
      </w:r>
    </w:p>
    <w:p w14:paraId="6D6FC90F" w14:textId="5FDF64A4" w:rsidR="004564D6" w:rsidRPr="004156F0" w:rsidRDefault="004564D6" w:rsidP="001E260F">
      <w:pPr>
        <w:spacing w:after="0" w:line="480" w:lineRule="auto"/>
        <w:rPr>
          <w:rFonts w:ascii="Times New Roman" w:hAnsi="Times New Roman" w:cs="Times New Roman"/>
          <w:b/>
          <w:bCs/>
          <w:sz w:val="24"/>
          <w:szCs w:val="24"/>
        </w:rPr>
      </w:pPr>
      <w:bookmarkStart w:id="136" w:name="_Hlk177825471"/>
      <w:bookmarkEnd w:id="88"/>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Pr="00EB1377">
        <w:rPr>
          <w:rFonts w:ascii="Times New Roman" w:hAnsi="Times New Roman" w:cs="Times New Roman"/>
          <w:sz w:val="24"/>
          <w:szCs w:val="24"/>
        </w:rPr>
        <w:t>. The surveillance covers a mere fraction (5%) of the country’s total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9A0195" w:rsidRPr="009A0195">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r w:rsidR="00FD70EE">
        <w:rPr>
          <w:rFonts w:ascii="Times New Roman" w:hAnsi="Times New Roman" w:cs="Times New Roman"/>
          <w:sz w:val="24"/>
          <w:szCs w:val="24"/>
        </w:rPr>
        <w:t>id</w:t>
      </w:r>
      <w:r w:rsidR="00B768F6">
        <w:rPr>
          <w:rFonts w:ascii="Times New Roman" w:hAnsi="Times New Roman" w:cs="Times New Roman"/>
          <w:sz w:val="24"/>
          <w:szCs w:val="24"/>
        </w:rPr>
        <w:t xml:space="preserve"> not have </w:t>
      </w:r>
      <w:r w:rsidR="00FD70EE">
        <w:rPr>
          <w:rFonts w:ascii="Times New Roman" w:hAnsi="Times New Roman" w:cs="Times New Roman"/>
          <w:sz w:val="24"/>
          <w:szCs w:val="24"/>
        </w:rPr>
        <w:t xml:space="preserve">access to </w:t>
      </w:r>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r w:rsidR="00FD70EE">
        <w:rPr>
          <w:rFonts w:ascii="Times New Roman" w:hAnsi="Times New Roman" w:cs="Times New Roman"/>
          <w:sz w:val="24"/>
          <w:szCs w:val="24"/>
        </w:rPr>
        <w:t>the</w:t>
      </w:r>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2LDM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9A0195" w:rsidRPr="009A0195">
            <w:rPr>
              <w:rFonts w:ascii="Times New Roman" w:hAnsi="Times New Roman" w:cs="Times New Roman"/>
              <w:color w:val="000000"/>
              <w:sz w:val="24"/>
              <w:szCs w:val="24"/>
            </w:rPr>
            <w:t>[36,37]</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4LD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9A0195" w:rsidRPr="009A0195">
            <w:rPr>
              <w:rFonts w:ascii="Times New Roman" w:hAnsi="Times New Roman" w:cs="Times New Roman"/>
              <w:color w:val="000000"/>
              <w:sz w:val="24"/>
              <w:szCs w:val="24"/>
            </w:rPr>
            <w:t>[38,39]</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9A0195" w:rsidRPr="009A0195">
            <w:rPr>
              <w:rFonts w:ascii="Times New Roman" w:hAnsi="Times New Roman" w:cs="Times New Roman"/>
              <w:color w:val="000000"/>
              <w:sz w:val="24"/>
              <w:szCs w:val="24"/>
            </w:rPr>
            <w:t>[38]</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9A0195" w:rsidRPr="009A0195">
            <w:rPr>
              <w:rFonts w:ascii="Times New Roman" w:hAnsi="Times New Roman" w:cs="Times New Roman"/>
              <w:color w:val="000000"/>
              <w:sz w:val="24"/>
              <w:szCs w:val="24"/>
            </w:rPr>
            <w:t>[24]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136"/>
    <w:p w14:paraId="6CF61B9C" w14:textId="77777777" w:rsidR="00D2593A" w:rsidRDefault="00D2593A" w:rsidP="00F00C80">
      <w:pPr>
        <w:spacing w:line="480" w:lineRule="auto"/>
        <w:rPr>
          <w:rFonts w:ascii="Times New Roman" w:hAnsi="Times New Roman" w:cs="Times New Roman"/>
          <w:b/>
          <w:sz w:val="24"/>
          <w:szCs w:val="24"/>
        </w:rPr>
      </w:pPr>
    </w:p>
    <w:p w14:paraId="5143803E" w14:textId="77777777" w:rsidR="00915207" w:rsidRDefault="00915207" w:rsidP="00F00C80">
      <w:pPr>
        <w:spacing w:line="480" w:lineRule="auto"/>
        <w:rPr>
          <w:ins w:id="137" w:author="Mohammad Nayeem Hasan" w:date="2024-11-02T03:41:00Z" w16du:dateUtc="2024-11-01T21:41:00Z"/>
          <w:rFonts w:ascii="Times New Roman" w:hAnsi="Times New Roman" w:cs="Times New Roman"/>
          <w:b/>
          <w:sz w:val="24"/>
          <w:szCs w:val="24"/>
        </w:rPr>
      </w:pPr>
    </w:p>
    <w:p w14:paraId="0AF61A59" w14:textId="0C7074F5" w:rsidR="0043139A" w:rsidRDefault="0043139A" w:rsidP="00F00C80">
      <w:pPr>
        <w:spacing w:line="480" w:lineRule="auto"/>
        <w:rPr>
          <w:ins w:id="138" w:author="Najmul Haider" w:date="2024-10-25T19:39:00Z" w16du:dateUtc="2024-10-25T18:39:00Z"/>
          <w:rFonts w:ascii="Times New Roman" w:hAnsi="Times New Roman" w:cs="Times New Roman"/>
          <w:b/>
          <w:sz w:val="24"/>
          <w:szCs w:val="24"/>
        </w:rPr>
      </w:pPr>
      <w:r w:rsidRPr="00525AF4">
        <w:rPr>
          <w:rFonts w:ascii="Times New Roman" w:hAnsi="Times New Roman" w:cs="Times New Roman"/>
          <w:b/>
          <w:sz w:val="24"/>
          <w:szCs w:val="24"/>
        </w:rPr>
        <w:lastRenderedPageBreak/>
        <w:t>Conclusion</w:t>
      </w:r>
      <w:r w:rsidR="00D2593A">
        <w:rPr>
          <w:rFonts w:ascii="Times New Roman" w:hAnsi="Times New Roman" w:cs="Times New Roman"/>
          <w:b/>
          <w:sz w:val="24"/>
          <w:szCs w:val="24"/>
        </w:rPr>
        <w:t>s</w:t>
      </w:r>
    </w:p>
    <w:p w14:paraId="1411AE14" w14:textId="5C43E296" w:rsidR="00194683" w:rsidRPr="00525AF4" w:rsidRDefault="00194683" w:rsidP="00F00C80">
      <w:pPr>
        <w:spacing w:line="480" w:lineRule="auto"/>
        <w:rPr>
          <w:rFonts w:ascii="Times New Roman" w:hAnsi="Times New Roman" w:cs="Times New Roman"/>
          <w:b/>
          <w:sz w:val="24"/>
          <w:szCs w:val="24"/>
        </w:rPr>
      </w:pPr>
      <w:ins w:id="139" w:author="Najmul Haider" w:date="2024-10-25T19:39:00Z" w16du:dateUtc="2024-10-25T18:39:00Z">
        <w:r>
          <w:rPr>
            <w:rFonts w:ascii="Times New Roman" w:hAnsi="Times New Roman" w:cs="Times New Roman"/>
            <w:sz w:val="24"/>
            <w:szCs w:val="24"/>
          </w:rPr>
          <w:t>Bangladesh observed a large outbreak in 2023</w:t>
        </w:r>
      </w:ins>
      <w:ins w:id="140" w:author="Papakonstantinou, Danai (RJE) UHNM" w:date="2024-10-27T23:33:00Z" w16du:dateUtc="2024-10-27T23:33:00Z">
        <w:r w:rsidR="005C1419">
          <w:rPr>
            <w:rFonts w:ascii="Times New Roman" w:hAnsi="Times New Roman" w:cs="Times New Roman"/>
            <w:sz w:val="24"/>
            <w:szCs w:val="24"/>
          </w:rPr>
          <w:t>,</w:t>
        </w:r>
      </w:ins>
      <w:ins w:id="141" w:author="Najmul Haider" w:date="2024-10-25T19:39:00Z" w16du:dateUtc="2024-10-25T18:39:00Z">
        <w:r>
          <w:rPr>
            <w:rFonts w:ascii="Times New Roman" w:hAnsi="Times New Roman" w:cs="Times New Roman"/>
            <w:sz w:val="24"/>
            <w:szCs w:val="24"/>
          </w:rPr>
          <w:t xml:space="preserve"> with more than double the cumulative number of deaths of the previous 23 years. Compared to the mean CFR of the past 23 years, Bangladesh recorded a higher CFR of DENV in 2023 (0.35% vs 0.53%.  </w:t>
        </w:r>
        <w:r w:rsidRPr="00EB1377">
          <w:rPr>
            <w:rFonts w:ascii="Times New Roman" w:hAnsi="Times New Roman" w:cs="Times New Roman"/>
            <w:sz w:val="24"/>
            <w:szCs w:val="24"/>
          </w:rPr>
          <w:t xml:space="preserve">A large proportion (67%) of deaths were recorded within one day of hospitalization. </w:t>
        </w:r>
        <w:r>
          <w:rPr>
            <w:rFonts w:ascii="Times New Roman" w:hAnsi="Times New Roman" w:cs="Times New Roman"/>
            <w:sz w:val="24"/>
            <w:szCs w:val="24"/>
          </w:rPr>
          <w:t>A</w:t>
        </w:r>
        <w:r w:rsidRPr="005F09F7">
          <w:rPr>
            <w:rFonts w:ascii="Times New Roman" w:hAnsi="Times New Roman" w:cs="Times New Roman"/>
            <w:sz w:val="24"/>
            <w:szCs w:val="24"/>
          </w:rPr>
          <w:t xml:space="preserve"> </w:t>
        </w:r>
        <w:r>
          <w:rPr>
            <w:rFonts w:ascii="Times New Roman" w:hAnsi="Times New Roman" w:cs="Times New Roman"/>
            <w:sz w:val="24"/>
            <w:szCs w:val="24"/>
          </w:rPr>
          <w:t>major</w:t>
        </w:r>
        <w:r w:rsidRPr="005F09F7">
          <w:rPr>
            <w:rFonts w:ascii="Times New Roman" w:hAnsi="Times New Roman" w:cs="Times New Roman"/>
            <w:sz w:val="24"/>
            <w:szCs w:val="24"/>
          </w:rPr>
          <w:t xml:space="preserve"> geographic shift in dengue cases was observed, moving from the capital city, Dhaka, to the southern division</w:t>
        </w:r>
        <w:r>
          <w:rPr>
            <w:rFonts w:ascii="Times New Roman" w:hAnsi="Times New Roman" w:cs="Times New Roman"/>
            <w:sz w:val="24"/>
            <w:szCs w:val="24"/>
          </w:rPr>
          <w:t xml:space="preserve"> in 2023.</w:t>
        </w:r>
        <w:r w:rsidRPr="00EB1377">
          <w:rPr>
            <w:rFonts w:ascii="Times New Roman" w:hAnsi="Times New Roman" w:cs="Times New Roman"/>
            <w:sz w:val="24"/>
            <w:szCs w:val="24"/>
          </w:rPr>
          <w:t xml:space="preserve"> The transmission of dengue cases was </w:t>
        </w:r>
      </w:ins>
      <w:ins w:id="142" w:author="Najmul Haider" w:date="2024-10-31T19:51:00Z" w16du:dateUtc="2024-10-31T19:51:00Z">
        <w:r w:rsidR="009A0CA1">
          <w:rPr>
            <w:rFonts w:ascii="Times New Roman" w:hAnsi="Times New Roman" w:cs="Times New Roman"/>
            <w:sz w:val="24"/>
            <w:szCs w:val="24"/>
          </w:rPr>
          <w:t xml:space="preserve">likely </w:t>
        </w:r>
      </w:ins>
      <w:ins w:id="143" w:author="Najmul Haider" w:date="2024-10-25T19:39:00Z" w16du:dateUtc="2024-10-25T18:39:00Z">
        <w:r w:rsidRPr="00EB1377">
          <w:rPr>
            <w:rFonts w:ascii="Times New Roman" w:hAnsi="Times New Roman" w:cs="Times New Roman"/>
            <w:sz w:val="24"/>
            <w:szCs w:val="24"/>
          </w:rPr>
          <w:t>facilitated by urbanization, and higher temperature</w:t>
        </w:r>
      </w:ins>
      <w:r w:rsidR="005C1419">
        <w:rPr>
          <w:rFonts w:ascii="Times New Roman" w:hAnsi="Times New Roman" w:cs="Times New Roman"/>
          <w:sz w:val="24"/>
          <w:szCs w:val="24"/>
        </w:rPr>
        <w:t>s</w:t>
      </w:r>
      <w:ins w:id="144" w:author="Najmul Haider" w:date="2024-10-25T19:39:00Z" w16du:dateUtc="2024-10-25T18:39:00Z">
        <w:r>
          <w:rPr>
            <w:rFonts w:ascii="Times New Roman" w:hAnsi="Times New Roman" w:cs="Times New Roman"/>
            <w:sz w:val="24"/>
            <w:szCs w:val="24"/>
          </w:rPr>
          <w:t>, humidity, and lower rainfall in</w:t>
        </w:r>
        <w:r w:rsidRPr="00EB1377">
          <w:rPr>
            <w:rFonts w:ascii="Times New Roman" w:hAnsi="Times New Roman" w:cs="Times New Roman"/>
            <w:sz w:val="24"/>
            <w:szCs w:val="24"/>
          </w:rPr>
          <w:t xml:space="preserve"> the southern districts.</w:t>
        </w:r>
        <w:r>
          <w:rPr>
            <w:rFonts w:ascii="Times New Roman" w:hAnsi="Times New Roman" w:cs="Times New Roman"/>
            <w:sz w:val="24"/>
            <w:szCs w:val="24"/>
          </w:rPr>
          <w:t xml:space="preserve"> </w:t>
        </w:r>
        <w:r w:rsidRPr="00EB1377">
          <w:rPr>
            <w:rStyle w:val="cf01"/>
            <w:rFonts w:ascii="Times New Roman" w:hAnsi="Times New Roman" w:cs="Times New Roman"/>
            <w:sz w:val="24"/>
            <w:szCs w:val="24"/>
          </w:rPr>
          <w:t xml:space="preserve">Improved estimation of mild or subclinical cases, their associated risk factors, and temporal trends are essential for </w:t>
        </w:r>
        <w:r>
          <w:rPr>
            <w:rStyle w:val="cf01"/>
            <w:rFonts w:ascii="Times New Roman" w:hAnsi="Times New Roman" w:cs="Times New Roman"/>
            <w:sz w:val="24"/>
            <w:szCs w:val="24"/>
          </w:rPr>
          <w:t xml:space="preserve">implementing </w:t>
        </w:r>
        <w:r w:rsidRPr="00EB1377">
          <w:rPr>
            <w:rStyle w:val="cf01"/>
            <w:rFonts w:ascii="Times New Roman" w:hAnsi="Times New Roman" w:cs="Times New Roman"/>
            <w:sz w:val="24"/>
            <w:szCs w:val="24"/>
          </w:rPr>
          <w:t xml:space="preserve">effective public health interventions. </w:t>
        </w:r>
      </w:ins>
      <w:ins w:id="145" w:author="Najmul Haider" w:date="2024-10-30T18:15:00Z" w16du:dateUtc="2024-10-30T18:15:00Z">
        <w:r w:rsidR="00BC053C">
          <w:rPr>
            <w:rStyle w:val="cf01"/>
            <w:rFonts w:ascii="Times New Roman" w:hAnsi="Times New Roman" w:cs="Times New Roman"/>
            <w:sz w:val="24"/>
            <w:szCs w:val="24"/>
          </w:rPr>
          <w:t>Contrar</w:t>
        </w:r>
        <w:r w:rsidR="00ED383D">
          <w:rPr>
            <w:rStyle w:val="cf01"/>
            <w:rFonts w:ascii="Times New Roman" w:hAnsi="Times New Roman" w:cs="Times New Roman"/>
            <w:sz w:val="24"/>
            <w:szCs w:val="24"/>
          </w:rPr>
          <w:t>y</w:t>
        </w:r>
      </w:ins>
      <w:ins w:id="146" w:author="Najmul Haider" w:date="2024-10-25T19:39:00Z" w16du:dateUtc="2024-10-25T18:39:00Z">
        <w:r w:rsidRPr="00EB1377">
          <w:rPr>
            <w:rStyle w:val="cf01"/>
            <w:rFonts w:ascii="Times New Roman" w:hAnsi="Times New Roman" w:cs="Times New Roman"/>
            <w:sz w:val="24"/>
            <w:szCs w:val="24"/>
          </w:rPr>
          <w:t xml:space="preserve"> to </w:t>
        </w:r>
        <w:r w:rsidRPr="00EB1377">
          <w:rPr>
            <w:rFonts w:ascii="Times New Roman" w:hAnsi="Times New Roman" w:cs="Times New Roman"/>
            <w:sz w:val="24"/>
            <w:szCs w:val="24"/>
          </w:rPr>
          <w:t xml:space="preserve">the idea of </w:t>
        </w:r>
      </w:ins>
      <w:ins w:id="147" w:author="Najmul Haider" w:date="2024-10-30T18:15:00Z" w16du:dateUtc="2024-10-30T18:15:00Z">
        <w:r w:rsidR="00ED383D">
          <w:rPr>
            <w:rFonts w:ascii="Times New Roman" w:hAnsi="Times New Roman" w:cs="Times New Roman"/>
            <w:sz w:val="24"/>
            <w:szCs w:val="24"/>
          </w:rPr>
          <w:t xml:space="preserve">dengue being </w:t>
        </w:r>
      </w:ins>
      <w:ins w:id="148" w:author="Najmul Haider" w:date="2024-10-25T19:39:00Z" w16du:dateUtc="2024-10-25T18:39:00Z">
        <w:r w:rsidRPr="00EB1377">
          <w:rPr>
            <w:rFonts w:ascii="Times New Roman" w:hAnsi="Times New Roman" w:cs="Times New Roman"/>
            <w:sz w:val="24"/>
            <w:szCs w:val="24"/>
          </w:rPr>
          <w:t xml:space="preserve">an urban disease, </w:t>
        </w:r>
      </w:ins>
      <w:ins w:id="149" w:author="Najmul Haider" w:date="2024-10-30T18:16:00Z" w16du:dateUtc="2024-10-30T18:16:00Z">
        <w:r w:rsidR="00380EA8">
          <w:rPr>
            <w:rFonts w:ascii="Times New Roman" w:hAnsi="Times New Roman" w:cs="Times New Roman"/>
            <w:sz w:val="24"/>
            <w:szCs w:val="24"/>
          </w:rPr>
          <w:t xml:space="preserve">our study shows that dengue poses a significant threat to rural </w:t>
        </w:r>
      </w:ins>
      <w:ins w:id="150" w:author="Najmul Haider" w:date="2024-10-25T19:39:00Z" w16du:dateUtc="2024-10-25T18:39:00Z">
        <w:r w:rsidRPr="00EB1377">
          <w:rPr>
            <w:rFonts w:ascii="Times New Roman" w:hAnsi="Times New Roman" w:cs="Times New Roman"/>
            <w:sz w:val="24"/>
            <w:szCs w:val="24"/>
          </w:rPr>
          <w:t>communities in Bangladesh</w:t>
        </w:r>
      </w:ins>
    </w:p>
    <w:p w14:paraId="42B80F88" w14:textId="610537E3" w:rsidR="003A5954" w:rsidDel="00E87D6E" w:rsidRDefault="0043139A" w:rsidP="007704FA">
      <w:pPr>
        <w:spacing w:after="0" w:line="480" w:lineRule="auto"/>
        <w:rPr>
          <w:del w:id="151" w:author="Najmul Haider" w:date="2024-10-25T19:38:00Z" w16du:dateUtc="2024-10-25T18:38:00Z"/>
          <w:rFonts w:ascii="Times New Roman" w:hAnsi="Times New Roman" w:cs="Times New Roman"/>
          <w:sz w:val="24"/>
          <w:szCs w:val="24"/>
        </w:rPr>
      </w:pPr>
      <w:del w:id="152" w:author="Najmul Haider" w:date="2024-10-25T19:38:00Z" w16du:dateUtc="2024-10-25T18:38:00Z">
        <w:r w:rsidDel="00E87D6E">
          <w:rPr>
            <w:rFonts w:ascii="Times New Roman" w:hAnsi="Times New Roman" w:cs="Times New Roman"/>
            <w:sz w:val="24"/>
            <w:szCs w:val="24"/>
          </w:rPr>
          <w:delText xml:space="preserve">Bangladesh observed a large outbreak in 2023 with </w:delText>
        </w:r>
        <w:r w:rsidR="000A04DF" w:rsidDel="00E87D6E">
          <w:rPr>
            <w:rFonts w:ascii="Times New Roman" w:hAnsi="Times New Roman" w:cs="Times New Roman"/>
            <w:sz w:val="24"/>
            <w:szCs w:val="24"/>
          </w:rPr>
          <w:delText xml:space="preserve">the number </w:delText>
        </w:r>
        <w:r w:rsidR="00DB793C" w:rsidDel="00E87D6E">
          <w:rPr>
            <w:rFonts w:ascii="Times New Roman" w:hAnsi="Times New Roman" w:cs="Times New Roman"/>
            <w:sz w:val="24"/>
            <w:szCs w:val="24"/>
          </w:rPr>
          <w:delText xml:space="preserve">of </w:delText>
        </w:r>
        <w:r w:rsidR="001437C9" w:rsidDel="00E87D6E">
          <w:rPr>
            <w:rFonts w:ascii="Times New Roman" w:hAnsi="Times New Roman" w:cs="Times New Roman"/>
            <w:sz w:val="24"/>
            <w:szCs w:val="24"/>
          </w:rPr>
          <w:delText xml:space="preserve">deaths being more than double the cumulative number of </w:delText>
        </w:r>
        <w:r w:rsidR="004308AF" w:rsidDel="00E87D6E">
          <w:rPr>
            <w:rFonts w:ascii="Times New Roman" w:hAnsi="Times New Roman" w:cs="Times New Roman"/>
            <w:sz w:val="24"/>
            <w:szCs w:val="24"/>
          </w:rPr>
          <w:delText>deaths</w:delText>
        </w:r>
        <w:r w:rsidR="00A240F5" w:rsidDel="00E87D6E">
          <w:rPr>
            <w:rFonts w:ascii="Times New Roman" w:hAnsi="Times New Roman" w:cs="Times New Roman"/>
            <w:sz w:val="24"/>
            <w:szCs w:val="24"/>
          </w:rPr>
          <w:delText xml:space="preserve"> of </w:delText>
        </w:r>
        <w:r w:rsidR="00525AF4" w:rsidDel="00E87D6E">
          <w:rPr>
            <w:rFonts w:ascii="Times New Roman" w:hAnsi="Times New Roman" w:cs="Times New Roman"/>
            <w:sz w:val="24"/>
            <w:szCs w:val="24"/>
          </w:rPr>
          <w:delText xml:space="preserve">the </w:delText>
        </w:r>
        <w:r w:rsidR="00A240F5" w:rsidDel="00E87D6E">
          <w:rPr>
            <w:rFonts w:ascii="Times New Roman" w:hAnsi="Times New Roman" w:cs="Times New Roman"/>
            <w:sz w:val="24"/>
            <w:szCs w:val="24"/>
          </w:rPr>
          <w:delText>previous 23 years</w:delText>
        </w:r>
        <w:r w:rsidR="004308AF" w:rsidDel="00E87D6E">
          <w:rPr>
            <w:rFonts w:ascii="Times New Roman" w:hAnsi="Times New Roman" w:cs="Times New Roman"/>
            <w:sz w:val="24"/>
            <w:szCs w:val="24"/>
          </w:rPr>
          <w:delText>.</w:delText>
        </w:r>
        <w:r w:rsidR="001437C9" w:rsidDel="00E87D6E">
          <w:rPr>
            <w:rFonts w:ascii="Times New Roman" w:hAnsi="Times New Roman" w:cs="Times New Roman"/>
            <w:sz w:val="24"/>
            <w:szCs w:val="24"/>
          </w:rPr>
          <w:delText xml:space="preserve"> </w:delText>
        </w:r>
      </w:del>
      <w:moveToRangeStart w:id="153" w:author="Najmul Haider" w:date="2024-10-25T19:37:00Z" w:name="move180777484"/>
      <w:moveTo w:id="154" w:author="Najmul Haider" w:date="2024-10-25T19:37:00Z" w16du:dateUtc="2024-10-25T18:37:00Z">
        <w:del w:id="155" w:author="Najmul Haider" w:date="2024-10-25T19:38:00Z" w16du:dateUtc="2024-10-25T18:38:00Z">
          <w:r w:rsidR="00CB7D9A" w:rsidRPr="00EB1377" w:rsidDel="00E87D6E">
            <w:rPr>
              <w:rFonts w:ascii="Times New Roman" w:hAnsi="Times New Roman" w:cs="Times New Roman"/>
              <w:sz w:val="24"/>
              <w:szCs w:val="24"/>
            </w:rPr>
            <w:delText xml:space="preserve">A large proportion (67%) of deaths were recorded within one day of hospitalization, indicating a late admission of patients with severe disease. </w:delText>
          </w:r>
        </w:del>
      </w:moveTo>
      <w:moveToRangeEnd w:id="153"/>
      <w:del w:id="156" w:author="Najmul Haider" w:date="2024-10-25T19:38:00Z" w16du:dateUtc="2024-10-25T18:38:00Z">
        <w:r w:rsidR="00AD3D1D" w:rsidDel="00E87D6E">
          <w:rPr>
            <w:rFonts w:ascii="Times New Roman" w:hAnsi="Times New Roman" w:cs="Times New Roman"/>
            <w:sz w:val="24"/>
            <w:szCs w:val="24"/>
          </w:rPr>
          <w:delText>A</w:delText>
        </w:r>
        <w:r w:rsidRPr="00EB1377" w:rsidDel="00E87D6E">
          <w:rPr>
            <w:rFonts w:ascii="Times New Roman" w:hAnsi="Times New Roman" w:cs="Times New Roman"/>
            <w:sz w:val="24"/>
            <w:szCs w:val="24"/>
          </w:rPr>
          <w:delText xml:space="preserve"> major geographical shift of </w:delText>
        </w:r>
        <w:r w:rsidR="00741169" w:rsidDel="00E87D6E">
          <w:rPr>
            <w:rFonts w:ascii="Times New Roman" w:hAnsi="Times New Roman" w:cs="Times New Roman"/>
            <w:sz w:val="24"/>
            <w:szCs w:val="24"/>
          </w:rPr>
          <w:delText>d</w:delText>
        </w:r>
        <w:r w:rsidRPr="00EB1377" w:rsidDel="00E87D6E">
          <w:rPr>
            <w:rFonts w:ascii="Times New Roman" w:hAnsi="Times New Roman" w:cs="Times New Roman"/>
            <w:sz w:val="24"/>
            <w:szCs w:val="24"/>
          </w:rPr>
          <w:delText xml:space="preserve">engue cases from the capital city Dhaka </w:delText>
        </w:r>
      </w:del>
      <w:del w:id="157" w:author="Najmul Haider" w:date="2024-10-25T19:34:00Z" w16du:dateUtc="2024-10-25T18:34:00Z">
        <w:r w:rsidRPr="00EB1377" w:rsidDel="00202563">
          <w:rPr>
            <w:rFonts w:ascii="Times New Roman" w:hAnsi="Times New Roman" w:cs="Times New Roman"/>
            <w:sz w:val="24"/>
            <w:szCs w:val="24"/>
          </w:rPr>
          <w:delText>to different districts of Bangladesh with a higher incidence of dengue in</w:delText>
        </w:r>
      </w:del>
      <w:del w:id="158" w:author="Najmul Haider" w:date="2024-10-25T19:38:00Z" w16du:dateUtc="2024-10-25T18:38:00Z">
        <w:r w:rsidRPr="00EB1377" w:rsidDel="00E87D6E">
          <w:rPr>
            <w:rFonts w:ascii="Times New Roman" w:hAnsi="Times New Roman" w:cs="Times New Roman"/>
            <w:sz w:val="24"/>
            <w:szCs w:val="24"/>
          </w:rPr>
          <w:delText xml:space="preserve"> the southern </w:delText>
        </w:r>
      </w:del>
      <w:del w:id="159" w:author="Najmul Haider" w:date="2024-10-25T19:34:00Z" w16du:dateUtc="2024-10-25T18:34:00Z">
        <w:r w:rsidR="00741169" w:rsidDel="000E208C">
          <w:rPr>
            <w:rFonts w:ascii="Times New Roman" w:hAnsi="Times New Roman" w:cs="Times New Roman"/>
            <w:sz w:val="24"/>
            <w:szCs w:val="24"/>
          </w:rPr>
          <w:delText xml:space="preserve">compared to </w:delText>
        </w:r>
        <w:r w:rsidR="007704FA" w:rsidDel="000E208C">
          <w:rPr>
            <w:rFonts w:ascii="Times New Roman" w:hAnsi="Times New Roman" w:cs="Times New Roman"/>
            <w:sz w:val="24"/>
            <w:szCs w:val="24"/>
          </w:rPr>
          <w:delText xml:space="preserve">the </w:delText>
        </w:r>
        <w:r w:rsidR="00741169" w:rsidDel="000E208C">
          <w:rPr>
            <w:rFonts w:ascii="Times New Roman" w:hAnsi="Times New Roman" w:cs="Times New Roman"/>
            <w:sz w:val="24"/>
            <w:szCs w:val="24"/>
          </w:rPr>
          <w:delText xml:space="preserve">northern </w:delText>
        </w:r>
        <w:r w:rsidRPr="00EB1377" w:rsidDel="000E208C">
          <w:rPr>
            <w:rFonts w:ascii="Times New Roman" w:hAnsi="Times New Roman" w:cs="Times New Roman"/>
            <w:sz w:val="24"/>
            <w:szCs w:val="24"/>
          </w:rPr>
          <w:delText>division</w:delText>
        </w:r>
      </w:del>
      <w:del w:id="160" w:author="Najmul Haider" w:date="2024-10-25T19:27:00Z" w16du:dateUtc="2024-10-25T18:27:00Z">
        <w:r w:rsidRPr="00EB1377" w:rsidDel="005B42CC">
          <w:rPr>
            <w:rFonts w:ascii="Times New Roman" w:hAnsi="Times New Roman" w:cs="Times New Roman"/>
            <w:sz w:val="24"/>
            <w:szCs w:val="24"/>
          </w:rPr>
          <w:delText xml:space="preserve"> </w:delText>
        </w:r>
      </w:del>
      <w:del w:id="161" w:author="Najmul Haider" w:date="2024-10-25T18:40:00Z" w16du:dateUtc="2024-10-25T17:40:00Z">
        <w:r w:rsidR="00B57200" w:rsidDel="00264AFD">
          <w:rPr>
            <w:rFonts w:ascii="Times New Roman" w:hAnsi="Times New Roman" w:cs="Times New Roman"/>
            <w:sz w:val="24"/>
            <w:szCs w:val="24"/>
          </w:rPr>
          <w:delText xml:space="preserve">was observed in </w:delText>
        </w:r>
        <w:r w:rsidR="00CA787E" w:rsidDel="00264AFD">
          <w:rPr>
            <w:rFonts w:ascii="Times New Roman" w:hAnsi="Times New Roman" w:cs="Times New Roman"/>
            <w:sz w:val="24"/>
            <w:szCs w:val="24"/>
          </w:rPr>
          <w:delText>Bangladesh</w:delText>
        </w:r>
        <w:r w:rsidR="00B57200" w:rsidDel="00264AFD">
          <w:rPr>
            <w:rFonts w:ascii="Times New Roman" w:hAnsi="Times New Roman" w:cs="Times New Roman"/>
            <w:sz w:val="24"/>
            <w:szCs w:val="24"/>
          </w:rPr>
          <w:delText xml:space="preserve"> 2023 outbreak</w:delText>
        </w:r>
      </w:del>
      <w:del w:id="162" w:author="Najmul Haider" w:date="2024-10-25T19:38:00Z" w16du:dateUtc="2024-10-25T18:38:00Z">
        <w:r w:rsidR="00741169" w:rsidDel="00E87D6E">
          <w:rPr>
            <w:rFonts w:ascii="Times New Roman" w:hAnsi="Times New Roman" w:cs="Times New Roman"/>
            <w:sz w:val="24"/>
            <w:szCs w:val="24"/>
          </w:rPr>
          <w:delText xml:space="preserve">. </w:delText>
        </w:r>
      </w:del>
      <w:del w:id="163" w:author="Najmul Haider" w:date="2024-10-25T18:40:00Z" w16du:dateUtc="2024-10-25T17:40:00Z">
        <w:r w:rsidR="00741169" w:rsidDel="00A70815">
          <w:rPr>
            <w:rFonts w:ascii="Times New Roman" w:hAnsi="Times New Roman" w:cs="Times New Roman"/>
            <w:sz w:val="24"/>
            <w:szCs w:val="24"/>
          </w:rPr>
          <w:delText xml:space="preserve">A constellation of factors including mass human movement linked to a religious festival, circulating strains of the pathogens, meteorological </w:delText>
        </w:r>
        <w:r w:rsidR="007704FA" w:rsidDel="00A70815">
          <w:rPr>
            <w:rFonts w:ascii="Times New Roman" w:hAnsi="Times New Roman" w:cs="Times New Roman"/>
            <w:sz w:val="24"/>
            <w:szCs w:val="24"/>
          </w:rPr>
          <w:delText>factors, urbanization</w:delText>
        </w:r>
        <w:r w:rsidR="009D33C4" w:rsidDel="00A70815">
          <w:rPr>
            <w:rFonts w:ascii="Times New Roman" w:hAnsi="Times New Roman" w:cs="Times New Roman"/>
            <w:sz w:val="24"/>
            <w:szCs w:val="24"/>
          </w:rPr>
          <w:delText>,</w:delText>
        </w:r>
        <w:r w:rsidR="00741169" w:rsidDel="00A70815">
          <w:rPr>
            <w:rFonts w:ascii="Times New Roman" w:hAnsi="Times New Roman" w:cs="Times New Roman"/>
            <w:sz w:val="24"/>
            <w:szCs w:val="24"/>
          </w:rPr>
          <w:delText xml:space="preserve"> and widespread availability of a potent vector (</w:delText>
        </w:r>
        <w:r w:rsidR="00741169" w:rsidRPr="00777214" w:rsidDel="00A70815">
          <w:rPr>
            <w:rFonts w:ascii="Times New Roman" w:hAnsi="Times New Roman" w:cs="Times New Roman"/>
            <w:i/>
            <w:iCs/>
            <w:sz w:val="24"/>
            <w:szCs w:val="24"/>
          </w:rPr>
          <w:delText>Aedes albopictus</w:delText>
        </w:r>
        <w:r w:rsidR="00741169" w:rsidDel="00A70815">
          <w:rPr>
            <w:rFonts w:ascii="Times New Roman" w:hAnsi="Times New Roman" w:cs="Times New Roman"/>
            <w:sz w:val="24"/>
            <w:szCs w:val="24"/>
          </w:rPr>
          <w:delText xml:space="preserve">) may have contributed to the widespread </w:delText>
        </w:r>
        <w:r w:rsidR="00F30E69" w:rsidDel="00A70815">
          <w:rPr>
            <w:rFonts w:ascii="Times New Roman" w:hAnsi="Times New Roman" w:cs="Times New Roman"/>
            <w:sz w:val="24"/>
            <w:szCs w:val="24"/>
          </w:rPr>
          <w:delText xml:space="preserve">transmission of </w:delText>
        </w:r>
        <w:r w:rsidR="00741169" w:rsidDel="00A70815">
          <w:rPr>
            <w:rFonts w:ascii="Times New Roman" w:hAnsi="Times New Roman" w:cs="Times New Roman"/>
            <w:sz w:val="24"/>
            <w:szCs w:val="24"/>
          </w:rPr>
          <w:delText xml:space="preserve">dengue </w:delText>
        </w:r>
        <w:r w:rsidR="00F30E69" w:rsidDel="00A70815">
          <w:rPr>
            <w:rFonts w:ascii="Times New Roman" w:hAnsi="Times New Roman" w:cs="Times New Roman"/>
            <w:sz w:val="24"/>
            <w:szCs w:val="24"/>
          </w:rPr>
          <w:delText>across</w:delText>
        </w:r>
        <w:r w:rsidR="00741169" w:rsidDel="00A70815">
          <w:rPr>
            <w:rFonts w:ascii="Times New Roman" w:hAnsi="Times New Roman" w:cs="Times New Roman"/>
            <w:sz w:val="24"/>
            <w:szCs w:val="24"/>
          </w:rPr>
          <w:delText xml:space="preserve"> Bangladesh</w:delText>
        </w:r>
      </w:del>
      <w:del w:id="164" w:author="Najmul Haider" w:date="2024-10-25T19:27:00Z" w16du:dateUtc="2024-10-25T18:27:00Z">
        <w:r w:rsidRPr="00EB1377" w:rsidDel="005B42CC">
          <w:rPr>
            <w:rFonts w:ascii="Times New Roman" w:hAnsi="Times New Roman" w:cs="Times New Roman"/>
            <w:sz w:val="24"/>
            <w:szCs w:val="24"/>
          </w:rPr>
          <w:delText>.</w:delText>
        </w:r>
      </w:del>
      <w:del w:id="165" w:author="Najmul Haider" w:date="2024-10-25T19:38:00Z" w16du:dateUtc="2024-10-25T18:38:00Z">
        <w:r w:rsidRPr="00EB1377" w:rsidDel="00E87D6E">
          <w:rPr>
            <w:rFonts w:ascii="Times New Roman" w:hAnsi="Times New Roman" w:cs="Times New Roman"/>
            <w:sz w:val="24"/>
            <w:szCs w:val="24"/>
          </w:rPr>
          <w:delText xml:space="preserve"> </w:delText>
        </w:r>
      </w:del>
      <w:moveFromRangeStart w:id="166" w:author="Najmul Haider" w:date="2024-10-25T19:37:00Z" w:name="move180777484"/>
      <w:moveFrom w:id="167" w:author="Najmul Haider" w:date="2024-10-25T19:37:00Z" w16du:dateUtc="2024-10-25T18:37:00Z">
        <w:del w:id="168" w:author="Najmul Haider" w:date="2024-10-25T19:38:00Z" w16du:dateUtc="2024-10-25T18:38:00Z">
          <w:r w:rsidR="005967D0" w:rsidRPr="00EB1377" w:rsidDel="00E87D6E">
            <w:rPr>
              <w:rFonts w:ascii="Times New Roman" w:hAnsi="Times New Roman" w:cs="Times New Roman"/>
              <w:sz w:val="24"/>
              <w:szCs w:val="24"/>
            </w:rPr>
            <w:delText xml:space="preserve">A large proportion </w:delText>
          </w:r>
          <w:r w:rsidR="00035156" w:rsidRPr="00EB1377" w:rsidDel="00E87D6E">
            <w:rPr>
              <w:rFonts w:ascii="Times New Roman" w:hAnsi="Times New Roman" w:cs="Times New Roman"/>
              <w:sz w:val="24"/>
              <w:szCs w:val="24"/>
            </w:rPr>
            <w:delText xml:space="preserve">(67%) </w:delText>
          </w:r>
          <w:r w:rsidR="005967D0" w:rsidRPr="00EB1377" w:rsidDel="00E87D6E">
            <w:rPr>
              <w:rFonts w:ascii="Times New Roman" w:hAnsi="Times New Roman" w:cs="Times New Roman"/>
              <w:sz w:val="24"/>
              <w:szCs w:val="24"/>
            </w:rPr>
            <w:delText>of d</w:delText>
          </w:r>
          <w:r w:rsidR="00035156" w:rsidRPr="00EB1377" w:rsidDel="00E87D6E">
            <w:rPr>
              <w:rFonts w:ascii="Times New Roman" w:hAnsi="Times New Roman" w:cs="Times New Roman"/>
              <w:sz w:val="24"/>
              <w:szCs w:val="24"/>
            </w:rPr>
            <w:delText>eaths were recorded within one day of hospitalization</w:delText>
          </w:r>
          <w:r w:rsidR="003F5ADD" w:rsidRPr="00EB1377" w:rsidDel="00E87D6E">
            <w:rPr>
              <w:rFonts w:ascii="Times New Roman" w:hAnsi="Times New Roman" w:cs="Times New Roman"/>
              <w:sz w:val="24"/>
              <w:szCs w:val="24"/>
            </w:rPr>
            <w:delText>,</w:delText>
          </w:r>
          <w:r w:rsidR="00035156" w:rsidRPr="00EB1377" w:rsidDel="00E87D6E">
            <w:rPr>
              <w:rFonts w:ascii="Times New Roman" w:hAnsi="Times New Roman" w:cs="Times New Roman"/>
              <w:sz w:val="24"/>
              <w:szCs w:val="24"/>
            </w:rPr>
            <w:delText xml:space="preserve"> indicating a late admission of </w:delText>
          </w:r>
          <w:r w:rsidR="003F5ADD" w:rsidRPr="00EB1377" w:rsidDel="00E87D6E">
            <w:rPr>
              <w:rFonts w:ascii="Times New Roman" w:hAnsi="Times New Roman" w:cs="Times New Roman"/>
              <w:sz w:val="24"/>
              <w:szCs w:val="24"/>
            </w:rPr>
            <w:delText>patients with severe disease.</w:delText>
          </w:r>
          <w:r w:rsidR="00035156" w:rsidRPr="00EB1377" w:rsidDel="00E87D6E">
            <w:rPr>
              <w:rFonts w:ascii="Times New Roman" w:hAnsi="Times New Roman" w:cs="Times New Roman"/>
              <w:sz w:val="24"/>
              <w:szCs w:val="24"/>
            </w:rPr>
            <w:delText xml:space="preserve"> </w:delText>
          </w:r>
        </w:del>
      </w:moveFrom>
      <w:moveFromRangeEnd w:id="166"/>
      <w:del w:id="169" w:author="Najmul Haider" w:date="2024-10-25T19:36:00Z" w16du:dateUtc="2024-10-25T18:36:00Z">
        <w:r w:rsidR="00AC6E22" w:rsidRPr="00EB1377" w:rsidDel="007E3034">
          <w:rPr>
            <w:rFonts w:ascii="Times New Roman" w:hAnsi="Times New Roman" w:cs="Times New Roman"/>
            <w:sz w:val="24"/>
            <w:szCs w:val="24"/>
          </w:rPr>
          <w:delText>A higher</w:delText>
        </w:r>
        <w:r w:rsidR="00A20828" w:rsidRPr="00EB1377" w:rsidDel="007E3034">
          <w:rPr>
            <w:rFonts w:ascii="Times New Roman" w:hAnsi="Times New Roman" w:cs="Times New Roman"/>
            <w:sz w:val="24"/>
            <w:szCs w:val="24"/>
          </w:rPr>
          <w:delText xml:space="preserve"> proportion of</w:delText>
        </w:r>
        <w:r w:rsidR="00376D43" w:rsidRPr="00EB1377" w:rsidDel="007E3034">
          <w:rPr>
            <w:rFonts w:ascii="Times New Roman" w:hAnsi="Times New Roman" w:cs="Times New Roman"/>
            <w:sz w:val="24"/>
            <w:szCs w:val="24"/>
          </w:rPr>
          <w:delText xml:space="preserve"> deaths </w:delText>
        </w:r>
        <w:r w:rsidR="003A6F68" w:rsidDel="007E3034">
          <w:rPr>
            <w:rFonts w:ascii="Times New Roman" w:hAnsi="Times New Roman" w:cs="Times New Roman"/>
            <w:sz w:val="24"/>
            <w:szCs w:val="24"/>
          </w:rPr>
          <w:delText>was</w:delText>
        </w:r>
        <w:r w:rsidR="003A6F68" w:rsidRPr="00EB1377" w:rsidDel="007E3034">
          <w:rPr>
            <w:rFonts w:ascii="Times New Roman" w:hAnsi="Times New Roman" w:cs="Times New Roman"/>
            <w:sz w:val="24"/>
            <w:szCs w:val="24"/>
          </w:rPr>
          <w:delText xml:space="preserve"> </w:delText>
        </w:r>
        <w:r w:rsidR="00376D43" w:rsidRPr="00EB1377" w:rsidDel="007E3034">
          <w:rPr>
            <w:rFonts w:ascii="Times New Roman" w:hAnsi="Times New Roman" w:cs="Times New Roman"/>
            <w:sz w:val="24"/>
            <w:szCs w:val="24"/>
          </w:rPr>
          <w:delText>recorded in the capital city Dhaka</w:delText>
        </w:r>
        <w:r w:rsidR="008261F4" w:rsidDel="007E3034">
          <w:rPr>
            <w:rFonts w:ascii="Times New Roman" w:hAnsi="Times New Roman" w:cs="Times New Roman"/>
            <w:sz w:val="24"/>
            <w:szCs w:val="24"/>
          </w:rPr>
          <w:delText>.</w:delText>
        </w:r>
      </w:del>
      <w:del w:id="170" w:author="Najmul Haider" w:date="2024-10-25T19:31:00Z" w16du:dateUtc="2024-10-25T18:31:00Z">
        <w:r w:rsidR="008261F4" w:rsidDel="00BA1D9C">
          <w:rPr>
            <w:rFonts w:ascii="Times New Roman" w:hAnsi="Times New Roman" w:cs="Times New Roman"/>
            <w:sz w:val="24"/>
            <w:szCs w:val="24"/>
          </w:rPr>
          <w:delText xml:space="preserve"> </w:delText>
        </w:r>
      </w:del>
      <w:del w:id="171" w:author="Najmul Haider" w:date="2024-10-25T19:30:00Z" w16du:dateUtc="2024-10-25T18:30:00Z">
        <w:r w:rsidR="003F5ADD" w:rsidRPr="00EB1377" w:rsidDel="00BA1D9C">
          <w:rPr>
            <w:rFonts w:ascii="Times New Roman" w:hAnsi="Times New Roman" w:cs="Times New Roman"/>
            <w:sz w:val="24"/>
            <w:szCs w:val="24"/>
          </w:rPr>
          <w:delText>,</w:delText>
        </w:r>
        <w:r w:rsidR="00376D43" w:rsidRPr="00EB1377" w:rsidDel="00BA1D9C">
          <w:rPr>
            <w:rFonts w:ascii="Times New Roman" w:hAnsi="Times New Roman" w:cs="Times New Roman"/>
            <w:sz w:val="24"/>
            <w:szCs w:val="24"/>
          </w:rPr>
          <w:delText xml:space="preserve"> which might be associated with </w:delText>
        </w:r>
        <w:r w:rsidR="00BC66C3" w:rsidRPr="00EB1377" w:rsidDel="00BA1D9C">
          <w:rPr>
            <w:rFonts w:ascii="Times New Roman" w:hAnsi="Times New Roman" w:cs="Times New Roman"/>
            <w:sz w:val="24"/>
            <w:szCs w:val="24"/>
          </w:rPr>
          <w:delText>increased secondary</w:delText>
        </w:r>
        <w:r w:rsidR="0090485E" w:rsidRPr="00EB1377" w:rsidDel="00BA1D9C">
          <w:rPr>
            <w:rFonts w:ascii="Times New Roman" w:hAnsi="Times New Roman" w:cs="Times New Roman"/>
            <w:sz w:val="24"/>
            <w:szCs w:val="24"/>
          </w:rPr>
          <w:delText xml:space="preserve"> or subsequent</w:delText>
        </w:r>
        <w:r w:rsidR="00BC66C3" w:rsidRPr="00EB1377" w:rsidDel="00BA1D9C">
          <w:rPr>
            <w:rFonts w:ascii="Times New Roman" w:hAnsi="Times New Roman" w:cs="Times New Roman"/>
            <w:sz w:val="24"/>
            <w:szCs w:val="24"/>
          </w:rPr>
          <w:delText xml:space="preserve"> infection in the </w:delText>
        </w:r>
        <w:r w:rsidR="00E3087F" w:rsidRPr="00EB1377" w:rsidDel="00BA1D9C">
          <w:rPr>
            <w:rFonts w:ascii="Times New Roman" w:hAnsi="Times New Roman" w:cs="Times New Roman"/>
            <w:sz w:val="24"/>
            <w:szCs w:val="24"/>
          </w:rPr>
          <w:delText xml:space="preserve">city </w:delText>
        </w:r>
        <w:r w:rsidR="001F38F8" w:rsidRPr="00EB1377" w:rsidDel="00BA1D9C">
          <w:rPr>
            <w:rFonts w:ascii="Times New Roman" w:hAnsi="Times New Roman" w:cs="Times New Roman"/>
            <w:sz w:val="24"/>
            <w:szCs w:val="24"/>
          </w:rPr>
          <w:delText xml:space="preserve">or </w:delText>
        </w:r>
        <w:r w:rsidR="00ED1E1E" w:rsidRPr="00EB1377" w:rsidDel="00BA1D9C">
          <w:rPr>
            <w:rFonts w:ascii="Times New Roman" w:hAnsi="Times New Roman" w:cs="Times New Roman"/>
            <w:sz w:val="24"/>
            <w:szCs w:val="24"/>
          </w:rPr>
          <w:delText>care seeking of severe dengue cases from all around the country to the capital city hospital</w:delText>
        </w:r>
        <w:r w:rsidR="004E0530" w:rsidRPr="00EB1377" w:rsidDel="00BA1D9C">
          <w:rPr>
            <w:rFonts w:ascii="Times New Roman" w:hAnsi="Times New Roman" w:cs="Times New Roman"/>
            <w:sz w:val="24"/>
            <w:szCs w:val="24"/>
          </w:rPr>
          <w:delText>s</w:delText>
        </w:r>
        <w:r w:rsidR="00BC66C3" w:rsidRPr="00EB1377" w:rsidDel="00BA1D9C">
          <w:rPr>
            <w:rFonts w:ascii="Times New Roman" w:hAnsi="Times New Roman" w:cs="Times New Roman"/>
            <w:sz w:val="24"/>
            <w:szCs w:val="24"/>
          </w:rPr>
          <w:delText>.</w:delText>
        </w:r>
      </w:del>
      <w:del w:id="172" w:author="Najmul Haider" w:date="2024-10-25T19:38:00Z" w16du:dateUtc="2024-10-25T18:38:00Z">
        <w:r w:rsidR="006851F9" w:rsidRPr="00EB1377" w:rsidDel="00E87D6E">
          <w:rPr>
            <w:rFonts w:ascii="Times New Roman" w:hAnsi="Times New Roman" w:cs="Times New Roman"/>
            <w:sz w:val="24"/>
            <w:szCs w:val="24"/>
          </w:rPr>
          <w:delText xml:space="preserve"> </w:delText>
        </w:r>
        <w:r w:rsidR="002A0AC0" w:rsidRPr="00EB1377" w:rsidDel="00E87D6E">
          <w:rPr>
            <w:rFonts w:ascii="Times New Roman" w:hAnsi="Times New Roman" w:cs="Times New Roman"/>
            <w:sz w:val="24"/>
            <w:szCs w:val="24"/>
          </w:rPr>
          <w:delText>The transmission of dengue cases was facilitated by urbanization, as indicated in the proportion of urban vs rural population, and a higher temperature</w:delText>
        </w:r>
        <w:r w:rsidR="005E0732" w:rsidDel="00E87D6E">
          <w:rPr>
            <w:rFonts w:ascii="Times New Roman" w:hAnsi="Times New Roman" w:cs="Times New Roman"/>
            <w:sz w:val="24"/>
            <w:szCs w:val="24"/>
          </w:rPr>
          <w:delText>, humidity</w:delText>
        </w:r>
        <w:r w:rsidR="009D33C4" w:rsidDel="00E87D6E">
          <w:rPr>
            <w:rFonts w:ascii="Times New Roman" w:hAnsi="Times New Roman" w:cs="Times New Roman"/>
            <w:sz w:val="24"/>
            <w:szCs w:val="24"/>
          </w:rPr>
          <w:delText>,</w:delText>
        </w:r>
        <w:r w:rsidR="005E0732" w:rsidDel="00E87D6E">
          <w:rPr>
            <w:rFonts w:ascii="Times New Roman" w:hAnsi="Times New Roman" w:cs="Times New Roman"/>
            <w:sz w:val="24"/>
            <w:szCs w:val="24"/>
          </w:rPr>
          <w:delText xml:space="preserve"> and lower </w:delText>
        </w:r>
        <w:r w:rsidR="00C23EFA" w:rsidDel="00E87D6E">
          <w:rPr>
            <w:rFonts w:ascii="Times New Roman" w:hAnsi="Times New Roman" w:cs="Times New Roman"/>
            <w:sz w:val="24"/>
            <w:szCs w:val="24"/>
          </w:rPr>
          <w:delText>rainfall in</w:delText>
        </w:r>
        <w:r w:rsidR="002A0AC0" w:rsidRPr="00EB1377" w:rsidDel="00E87D6E">
          <w:rPr>
            <w:rFonts w:ascii="Times New Roman" w:hAnsi="Times New Roman" w:cs="Times New Roman"/>
            <w:sz w:val="24"/>
            <w:szCs w:val="24"/>
          </w:rPr>
          <w:delText xml:space="preserve"> the southern districts. </w:delText>
        </w:r>
      </w:del>
      <w:del w:id="173" w:author="Najmul Haider" w:date="2024-10-25T18:41:00Z" w16du:dateUtc="2024-10-25T17:41:00Z">
        <w:r w:rsidR="001E73D9" w:rsidRPr="00EB1377" w:rsidDel="00A70815">
          <w:rPr>
            <w:rStyle w:val="cf01"/>
            <w:rFonts w:ascii="Times New Roman" w:hAnsi="Times New Roman" w:cs="Times New Roman"/>
            <w:sz w:val="24"/>
            <w:szCs w:val="24"/>
          </w:rPr>
          <w:delText>Bangladesh needs active case and death surveillance</w:delText>
        </w:r>
        <w:r w:rsidR="005E0732" w:rsidDel="00A70815">
          <w:rPr>
            <w:rStyle w:val="cf01"/>
            <w:rFonts w:ascii="Times New Roman" w:hAnsi="Times New Roman" w:cs="Times New Roman"/>
            <w:sz w:val="24"/>
            <w:szCs w:val="24"/>
          </w:rPr>
          <w:delText xml:space="preserve"> that </w:delText>
        </w:r>
        <w:r w:rsidR="001E73D9" w:rsidRPr="00EB1377" w:rsidDel="00A70815">
          <w:rPr>
            <w:rStyle w:val="cf01"/>
            <w:rFonts w:ascii="Times New Roman" w:hAnsi="Times New Roman" w:cs="Times New Roman"/>
            <w:sz w:val="24"/>
            <w:szCs w:val="24"/>
          </w:rPr>
          <w:delText xml:space="preserve">incorporates </w:delText>
        </w:r>
        <w:r w:rsidR="005E0732" w:rsidDel="00A70815">
          <w:rPr>
            <w:rStyle w:val="cf01"/>
            <w:rFonts w:ascii="Times New Roman" w:hAnsi="Times New Roman" w:cs="Times New Roman"/>
            <w:sz w:val="24"/>
            <w:szCs w:val="24"/>
          </w:rPr>
          <w:delText xml:space="preserve">vector and </w:delText>
        </w:r>
        <w:r w:rsidR="001E73D9" w:rsidRPr="00EB1377" w:rsidDel="00A70815">
          <w:rPr>
            <w:rStyle w:val="cf01"/>
            <w:rFonts w:ascii="Times New Roman" w:hAnsi="Times New Roman" w:cs="Times New Roman"/>
            <w:sz w:val="24"/>
            <w:szCs w:val="24"/>
          </w:rPr>
          <w:delText>meteorological data</w:delText>
        </w:r>
        <w:r w:rsidR="005E0732" w:rsidDel="00A70815">
          <w:rPr>
            <w:rStyle w:val="cf01"/>
            <w:rFonts w:ascii="Times New Roman" w:hAnsi="Times New Roman" w:cs="Times New Roman"/>
            <w:sz w:val="24"/>
            <w:szCs w:val="24"/>
          </w:rPr>
          <w:delText>. R</w:delText>
        </w:r>
        <w:r w:rsidR="001E73D9" w:rsidRPr="00EB1377" w:rsidDel="00A70815">
          <w:rPr>
            <w:rStyle w:val="cf01"/>
            <w:rFonts w:ascii="Times New Roman" w:hAnsi="Times New Roman" w:cs="Times New Roman"/>
            <w:sz w:val="24"/>
            <w:szCs w:val="24"/>
          </w:rPr>
          <w:delText xml:space="preserve">esearch </w:delText>
        </w:r>
        <w:r w:rsidR="005E0732" w:rsidDel="00A70815">
          <w:rPr>
            <w:rStyle w:val="cf01"/>
            <w:rFonts w:ascii="Times New Roman" w:hAnsi="Times New Roman" w:cs="Times New Roman"/>
            <w:sz w:val="24"/>
            <w:szCs w:val="24"/>
          </w:rPr>
          <w:delText xml:space="preserve">exploring the </w:delText>
        </w:r>
        <w:r w:rsidR="001E73D9" w:rsidRPr="00EB1377" w:rsidDel="00A70815">
          <w:rPr>
            <w:rStyle w:val="cf01"/>
            <w:rFonts w:ascii="Times New Roman" w:hAnsi="Times New Roman" w:cs="Times New Roman"/>
            <w:sz w:val="24"/>
            <w:szCs w:val="24"/>
          </w:rPr>
          <w:delText xml:space="preserve">causes of increased deaths </w:delText>
        </w:r>
        <w:r w:rsidR="005E0732" w:rsidDel="00A70815">
          <w:rPr>
            <w:rStyle w:val="cf01"/>
            <w:rFonts w:ascii="Times New Roman" w:hAnsi="Times New Roman" w:cs="Times New Roman"/>
            <w:sz w:val="24"/>
            <w:szCs w:val="24"/>
          </w:rPr>
          <w:delText xml:space="preserve">could lead to </w:delText>
        </w:r>
        <w:r w:rsidR="001E73D9" w:rsidRPr="00EB1377" w:rsidDel="00A70815">
          <w:rPr>
            <w:rStyle w:val="cf01"/>
            <w:rFonts w:ascii="Times New Roman" w:hAnsi="Times New Roman" w:cs="Times New Roman"/>
            <w:sz w:val="24"/>
            <w:szCs w:val="24"/>
          </w:rPr>
          <w:delText>improved dengue care.</w:delText>
        </w:r>
      </w:del>
      <w:del w:id="174" w:author="Najmul Haider" w:date="2024-10-25T19:38:00Z" w16du:dateUtc="2024-10-25T18:38:00Z">
        <w:r w:rsidR="001E73D9" w:rsidRPr="00EB1377" w:rsidDel="00E87D6E">
          <w:rPr>
            <w:rStyle w:val="cf01"/>
            <w:rFonts w:ascii="Times New Roman" w:hAnsi="Times New Roman" w:cs="Times New Roman"/>
            <w:sz w:val="24"/>
            <w:szCs w:val="24"/>
          </w:rPr>
          <w:delText xml:space="preserve"> </w:delText>
        </w:r>
        <w:r w:rsidR="007F2BA3" w:rsidRPr="00EB1377" w:rsidDel="00E87D6E">
          <w:rPr>
            <w:rStyle w:val="cf01"/>
            <w:rFonts w:ascii="Times New Roman" w:hAnsi="Times New Roman" w:cs="Times New Roman"/>
            <w:sz w:val="24"/>
            <w:szCs w:val="24"/>
          </w:rPr>
          <w:delText xml:space="preserve">Improved estimation of </w:delText>
        </w:r>
        <w:r w:rsidR="00CE7E63" w:rsidRPr="00EB1377" w:rsidDel="00E87D6E">
          <w:rPr>
            <w:rStyle w:val="cf01"/>
            <w:rFonts w:ascii="Times New Roman" w:hAnsi="Times New Roman" w:cs="Times New Roman"/>
            <w:sz w:val="24"/>
            <w:szCs w:val="24"/>
          </w:rPr>
          <w:delText xml:space="preserve">mild or </w:delText>
        </w:r>
        <w:r w:rsidR="007F2BA3" w:rsidRPr="00EB1377" w:rsidDel="00E87D6E">
          <w:rPr>
            <w:rStyle w:val="cf01"/>
            <w:rFonts w:ascii="Times New Roman" w:hAnsi="Times New Roman" w:cs="Times New Roman"/>
            <w:sz w:val="24"/>
            <w:szCs w:val="24"/>
          </w:rPr>
          <w:delText xml:space="preserve">subclinical cases, their associated risk factors, and temporal trends are </w:delText>
        </w:r>
        <w:r w:rsidR="00805C4A" w:rsidRPr="00EB1377" w:rsidDel="00E87D6E">
          <w:rPr>
            <w:rStyle w:val="cf01"/>
            <w:rFonts w:ascii="Times New Roman" w:hAnsi="Times New Roman" w:cs="Times New Roman"/>
            <w:sz w:val="24"/>
            <w:szCs w:val="24"/>
          </w:rPr>
          <w:delText>essential for</w:delText>
        </w:r>
        <w:r w:rsidR="009609F2" w:rsidRPr="00EB1377" w:rsidDel="00E87D6E">
          <w:rPr>
            <w:rStyle w:val="cf01"/>
            <w:rFonts w:ascii="Times New Roman" w:hAnsi="Times New Roman" w:cs="Times New Roman"/>
            <w:sz w:val="24"/>
            <w:szCs w:val="24"/>
          </w:rPr>
          <w:delText xml:space="preserve"> </w:delText>
        </w:r>
        <w:r w:rsidR="005E0732" w:rsidDel="00E87D6E">
          <w:rPr>
            <w:rStyle w:val="cf01"/>
            <w:rFonts w:ascii="Times New Roman" w:hAnsi="Times New Roman" w:cs="Times New Roman"/>
            <w:sz w:val="24"/>
            <w:szCs w:val="24"/>
          </w:rPr>
          <w:delText xml:space="preserve">implementing </w:delText>
        </w:r>
        <w:r w:rsidR="00CE7E63" w:rsidRPr="00EB1377" w:rsidDel="00E87D6E">
          <w:rPr>
            <w:rStyle w:val="cf01"/>
            <w:rFonts w:ascii="Times New Roman" w:hAnsi="Times New Roman" w:cs="Times New Roman"/>
            <w:sz w:val="24"/>
            <w:szCs w:val="24"/>
          </w:rPr>
          <w:delText xml:space="preserve">effective </w:delText>
        </w:r>
        <w:r w:rsidR="007F2BA3" w:rsidRPr="00EB1377" w:rsidDel="00E87D6E">
          <w:rPr>
            <w:rStyle w:val="cf01"/>
            <w:rFonts w:ascii="Times New Roman" w:hAnsi="Times New Roman" w:cs="Times New Roman"/>
            <w:sz w:val="24"/>
            <w:szCs w:val="24"/>
          </w:rPr>
          <w:delText xml:space="preserve">public health interventions. </w:delText>
        </w:r>
        <w:r w:rsidR="00DD5DC2" w:rsidRPr="00EB1377" w:rsidDel="00E87D6E">
          <w:rPr>
            <w:rStyle w:val="cf01"/>
            <w:rFonts w:ascii="Times New Roman" w:hAnsi="Times New Roman" w:cs="Times New Roman"/>
            <w:sz w:val="24"/>
            <w:szCs w:val="24"/>
          </w:rPr>
          <w:delText xml:space="preserve">In contrast to </w:delText>
        </w:r>
        <w:r w:rsidR="00C47D0B" w:rsidRPr="00EB1377" w:rsidDel="00E87D6E">
          <w:rPr>
            <w:rFonts w:ascii="Times New Roman" w:hAnsi="Times New Roman" w:cs="Times New Roman"/>
            <w:sz w:val="24"/>
            <w:szCs w:val="24"/>
          </w:rPr>
          <w:delText xml:space="preserve">the idea of an urban disease, dengue </w:delText>
        </w:r>
        <w:r w:rsidR="00DD5DC2" w:rsidRPr="00EB1377" w:rsidDel="00E87D6E">
          <w:rPr>
            <w:rFonts w:ascii="Times New Roman" w:hAnsi="Times New Roman" w:cs="Times New Roman"/>
            <w:sz w:val="24"/>
            <w:szCs w:val="24"/>
          </w:rPr>
          <w:delText>poses</w:delText>
        </w:r>
        <w:r w:rsidR="00C47D0B" w:rsidRPr="00EB1377" w:rsidDel="00E87D6E">
          <w:rPr>
            <w:rFonts w:ascii="Times New Roman" w:hAnsi="Times New Roman" w:cs="Times New Roman"/>
            <w:sz w:val="24"/>
            <w:szCs w:val="24"/>
          </w:rPr>
          <w:delText xml:space="preserve"> </w:delText>
        </w:r>
        <w:r w:rsidR="00DD5DC2" w:rsidRPr="00EB1377" w:rsidDel="00E87D6E">
          <w:rPr>
            <w:rFonts w:ascii="Times New Roman" w:hAnsi="Times New Roman" w:cs="Times New Roman"/>
            <w:sz w:val="24"/>
            <w:szCs w:val="24"/>
          </w:rPr>
          <w:delText xml:space="preserve">a </w:delText>
        </w:r>
        <w:r w:rsidR="00C47D0B" w:rsidRPr="00EB1377" w:rsidDel="00E87D6E">
          <w:rPr>
            <w:rFonts w:ascii="Times New Roman" w:hAnsi="Times New Roman" w:cs="Times New Roman"/>
            <w:sz w:val="24"/>
            <w:szCs w:val="24"/>
          </w:rPr>
          <w:delText xml:space="preserve">significant threat </w:delText>
        </w:r>
        <w:r w:rsidR="009609F2" w:rsidRPr="00EB1377" w:rsidDel="00E87D6E">
          <w:rPr>
            <w:rFonts w:ascii="Times New Roman" w:hAnsi="Times New Roman" w:cs="Times New Roman"/>
            <w:sz w:val="24"/>
            <w:szCs w:val="24"/>
          </w:rPr>
          <w:delText>to</w:delText>
        </w:r>
        <w:r w:rsidR="00C47D0B" w:rsidRPr="00EB1377" w:rsidDel="00E87D6E">
          <w:rPr>
            <w:rFonts w:ascii="Times New Roman" w:hAnsi="Times New Roman" w:cs="Times New Roman"/>
            <w:sz w:val="24"/>
            <w:szCs w:val="24"/>
          </w:rPr>
          <w:delText xml:space="preserve"> rural communities </w:delText>
        </w:r>
        <w:r w:rsidR="00BC41AF" w:rsidRPr="00EB1377" w:rsidDel="00E87D6E">
          <w:rPr>
            <w:rFonts w:ascii="Times New Roman" w:hAnsi="Times New Roman" w:cs="Times New Roman"/>
            <w:sz w:val="24"/>
            <w:szCs w:val="24"/>
          </w:rPr>
          <w:delText>in Bangladesh</w:delText>
        </w:r>
        <w:r w:rsidR="00C47D0B" w:rsidRPr="00EB1377" w:rsidDel="00E87D6E">
          <w:rPr>
            <w:rFonts w:ascii="Times New Roman" w:hAnsi="Times New Roman" w:cs="Times New Roman"/>
            <w:sz w:val="24"/>
            <w:szCs w:val="24"/>
          </w:rPr>
          <w:delText>.</w:delText>
        </w:r>
        <w:r w:rsidR="009609F2" w:rsidRPr="00EB1377" w:rsidDel="00E87D6E">
          <w:rPr>
            <w:rFonts w:ascii="Times New Roman" w:hAnsi="Times New Roman" w:cs="Times New Roman"/>
            <w:sz w:val="24"/>
            <w:szCs w:val="24"/>
          </w:rPr>
          <w:delText xml:space="preserve"> </w:delText>
        </w:r>
      </w:del>
    </w:p>
    <w:p w14:paraId="73DDB051" w14:textId="77777777" w:rsidR="00A240F5" w:rsidRPr="002300E9" w:rsidRDefault="00A240F5" w:rsidP="004D4CC1">
      <w:pPr>
        <w:spacing w:line="480" w:lineRule="auto"/>
        <w:rPr>
          <w:rFonts w:ascii="Times New Roman" w:hAnsi="Times New Roman" w:cs="Times New Roman"/>
          <w:sz w:val="24"/>
          <w:szCs w:val="24"/>
        </w:rPr>
      </w:pPr>
    </w:p>
    <w:p w14:paraId="35EA981F" w14:textId="77777777"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are grateful to the Ministry of Health and Family Welfare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of Bangladesh for publicly sharing the dengue cases and deaths data. We acknowledge the Management Information System of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330FF326" w14:textId="7217EFA6"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lastRenderedPageBreak/>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38C0FE45" w14:textId="77777777" w:rsidR="009A0195" w:rsidRDefault="009A0195">
          <w:pPr>
            <w:autoSpaceDE w:val="0"/>
            <w:autoSpaceDN w:val="0"/>
            <w:ind w:hanging="640"/>
            <w:divId w:val="2096974370"/>
            <w:rPr>
              <w:rFonts w:eastAsia="Times New Roman"/>
              <w:sz w:val="24"/>
              <w:szCs w:val="24"/>
            </w:rPr>
          </w:pPr>
          <w:r>
            <w:rPr>
              <w:rFonts w:eastAsia="Times New Roman"/>
            </w:rPr>
            <w:t>1.</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5EE76A2B" w14:textId="77777777" w:rsidR="009A0195" w:rsidRDefault="009A0195">
          <w:pPr>
            <w:autoSpaceDE w:val="0"/>
            <w:autoSpaceDN w:val="0"/>
            <w:ind w:hanging="640"/>
            <w:divId w:val="2002273737"/>
            <w:rPr>
              <w:rFonts w:eastAsia="Times New Roman"/>
            </w:rPr>
          </w:pPr>
          <w:r>
            <w:rPr>
              <w:rFonts w:eastAsia="Times New Roman"/>
            </w:rPr>
            <w:t>2.</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w:t>
          </w:r>
          <w:proofErr w:type="spellStart"/>
          <w:r>
            <w:rPr>
              <w:rFonts w:eastAsia="Times New Roman"/>
            </w:rPr>
            <w:t>jme</w:t>
          </w:r>
          <w:proofErr w:type="spellEnd"/>
          <w:r>
            <w:rPr>
              <w:rFonts w:eastAsia="Times New Roman"/>
            </w:rPr>
            <w:t xml:space="preserve">/tjae001. </w:t>
          </w:r>
        </w:p>
        <w:p w14:paraId="6EE0C9F0" w14:textId="77777777" w:rsidR="009A0195" w:rsidRDefault="009A0195">
          <w:pPr>
            <w:autoSpaceDE w:val="0"/>
            <w:autoSpaceDN w:val="0"/>
            <w:ind w:hanging="640"/>
            <w:divId w:val="1404335868"/>
            <w:rPr>
              <w:rFonts w:eastAsia="Times New Roman"/>
            </w:rPr>
          </w:pPr>
          <w:r>
            <w:rPr>
              <w:rFonts w:eastAsia="Times New Roman"/>
            </w:rPr>
            <w:t>3.</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40AFDF9E" w14:textId="77777777" w:rsidR="009A0195" w:rsidRDefault="009A0195">
          <w:pPr>
            <w:autoSpaceDE w:val="0"/>
            <w:autoSpaceDN w:val="0"/>
            <w:ind w:hanging="640"/>
            <w:divId w:val="466167933"/>
            <w:rPr>
              <w:rFonts w:eastAsia="Times New Roman"/>
            </w:rPr>
          </w:pPr>
          <w:r>
            <w:rPr>
              <w:rFonts w:eastAsia="Times New Roman"/>
            </w:rPr>
            <w:t>4.</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36228BBD" w14:textId="77777777" w:rsidR="009A0195" w:rsidRDefault="009A0195">
          <w:pPr>
            <w:autoSpaceDE w:val="0"/>
            <w:autoSpaceDN w:val="0"/>
            <w:ind w:hanging="640"/>
            <w:divId w:val="783813921"/>
            <w:rPr>
              <w:rFonts w:eastAsia="Times New Roman"/>
            </w:rPr>
          </w:pPr>
          <w:r>
            <w:rPr>
              <w:rFonts w:eastAsia="Times New Roman"/>
            </w:rPr>
            <w:t>5.</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6657953E" w14:textId="77777777" w:rsidR="009A0195" w:rsidRDefault="009A0195">
          <w:pPr>
            <w:autoSpaceDE w:val="0"/>
            <w:autoSpaceDN w:val="0"/>
            <w:ind w:hanging="640"/>
            <w:divId w:val="1013919241"/>
            <w:rPr>
              <w:rFonts w:eastAsia="Times New Roman"/>
            </w:rPr>
          </w:pPr>
          <w:r>
            <w:rPr>
              <w:rFonts w:eastAsia="Times New Roman"/>
            </w:rPr>
            <w:t>6.</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w:t>
          </w:r>
          <w:proofErr w:type="gramStart"/>
          <w:r>
            <w:rPr>
              <w:rFonts w:eastAsia="Times New Roman"/>
            </w:rPr>
            <w:t>2023.doi:10.1016/j.ijid</w:t>
          </w:r>
          <w:proofErr w:type="gramEnd"/>
          <w:r>
            <w:rPr>
              <w:rFonts w:eastAsia="Times New Roman"/>
            </w:rPr>
            <w:t xml:space="preserve">.2023.08.026. </w:t>
          </w:r>
        </w:p>
        <w:p w14:paraId="49056595" w14:textId="77777777" w:rsidR="009A0195" w:rsidRDefault="009A0195">
          <w:pPr>
            <w:autoSpaceDE w:val="0"/>
            <w:autoSpaceDN w:val="0"/>
            <w:ind w:hanging="640"/>
            <w:divId w:val="646281091"/>
            <w:rPr>
              <w:rFonts w:eastAsia="Times New Roman"/>
            </w:rPr>
          </w:pPr>
          <w:r>
            <w:rPr>
              <w:rFonts w:eastAsia="Times New Roman"/>
            </w:rPr>
            <w:t>7.</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6F16DAD8" w14:textId="77777777" w:rsidR="009A0195" w:rsidRDefault="009A0195">
          <w:pPr>
            <w:autoSpaceDE w:val="0"/>
            <w:autoSpaceDN w:val="0"/>
            <w:ind w:hanging="640"/>
            <w:divId w:val="1361661087"/>
            <w:rPr>
              <w:rFonts w:eastAsia="Times New Roman"/>
            </w:rPr>
          </w:pPr>
          <w:r>
            <w:rPr>
              <w:rFonts w:eastAsia="Times New Roman"/>
            </w:rPr>
            <w:t>8.</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5AD688E1" w14:textId="77777777" w:rsidR="009A0195" w:rsidRDefault="009A0195">
          <w:pPr>
            <w:autoSpaceDE w:val="0"/>
            <w:autoSpaceDN w:val="0"/>
            <w:ind w:hanging="640"/>
            <w:divId w:val="749812822"/>
            <w:rPr>
              <w:rFonts w:eastAsia="Times New Roman"/>
            </w:rPr>
          </w:pPr>
          <w:r>
            <w:rPr>
              <w:rFonts w:eastAsia="Times New Roman"/>
            </w:rPr>
            <w:t>9.</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w:t>
          </w:r>
          <w:proofErr w:type="spellStart"/>
          <w:r>
            <w:rPr>
              <w:rFonts w:eastAsia="Times New Roman"/>
              <w:i/>
              <w:iCs/>
            </w:rPr>
            <w:t>eLife</w:t>
          </w:r>
          <w:proofErr w:type="spellEnd"/>
          <w:r>
            <w:rPr>
              <w:rFonts w:eastAsia="Times New Roman"/>
            </w:rPr>
            <w:t xml:space="preserve"> 2019; </w:t>
          </w:r>
          <w:r>
            <w:rPr>
              <w:rFonts w:eastAsia="Times New Roman"/>
              <w:b/>
              <w:bCs/>
            </w:rPr>
            <w:t>8</w:t>
          </w:r>
          <w:r>
            <w:rPr>
              <w:rFonts w:eastAsia="Times New Roman"/>
            </w:rPr>
            <w:t xml:space="preserve">Published online: 8 April 2019.doi:10.7554/eLife.42869. </w:t>
          </w:r>
        </w:p>
        <w:p w14:paraId="734DF5AE" w14:textId="77777777" w:rsidR="009A0195" w:rsidRDefault="009A0195">
          <w:pPr>
            <w:autoSpaceDE w:val="0"/>
            <w:autoSpaceDN w:val="0"/>
            <w:ind w:hanging="640"/>
            <w:divId w:val="2049984655"/>
            <w:rPr>
              <w:rFonts w:eastAsia="Times New Roman"/>
            </w:rPr>
          </w:pPr>
          <w:r>
            <w:rPr>
              <w:rFonts w:eastAsia="Times New Roman"/>
            </w:rPr>
            <w:t>10.</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10D6FB2A" w14:textId="77777777" w:rsidR="009A0195" w:rsidRDefault="009A0195">
          <w:pPr>
            <w:autoSpaceDE w:val="0"/>
            <w:autoSpaceDN w:val="0"/>
            <w:ind w:hanging="640"/>
            <w:divId w:val="894853891"/>
            <w:rPr>
              <w:rFonts w:eastAsia="Times New Roman"/>
            </w:rPr>
          </w:pPr>
          <w:r>
            <w:rPr>
              <w:rFonts w:eastAsia="Times New Roman"/>
            </w:rPr>
            <w:t>11.</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226E43EA" w14:textId="77777777" w:rsidR="009A0195" w:rsidRDefault="009A0195">
          <w:pPr>
            <w:autoSpaceDE w:val="0"/>
            <w:autoSpaceDN w:val="0"/>
            <w:ind w:hanging="640"/>
            <w:divId w:val="434132557"/>
            <w:rPr>
              <w:rFonts w:eastAsia="Times New Roman"/>
            </w:rPr>
          </w:pPr>
          <w:r>
            <w:rPr>
              <w:rFonts w:eastAsia="Times New Roman"/>
            </w:rPr>
            <w:t>12.</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7B3030AF" w14:textId="77777777" w:rsidR="009A0195" w:rsidRDefault="009A0195">
          <w:pPr>
            <w:autoSpaceDE w:val="0"/>
            <w:autoSpaceDN w:val="0"/>
            <w:ind w:hanging="640"/>
            <w:divId w:val="261688464"/>
            <w:rPr>
              <w:rFonts w:eastAsia="Times New Roman"/>
            </w:rPr>
          </w:pPr>
          <w:r>
            <w:rPr>
              <w:rFonts w:eastAsia="Times New Roman"/>
            </w:rPr>
            <w:t>13.</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02C8B120" w14:textId="77777777" w:rsidR="009A0195" w:rsidRDefault="009A0195">
          <w:pPr>
            <w:autoSpaceDE w:val="0"/>
            <w:autoSpaceDN w:val="0"/>
            <w:ind w:hanging="640"/>
            <w:divId w:val="262690686"/>
            <w:rPr>
              <w:rFonts w:eastAsia="Times New Roman"/>
            </w:rPr>
          </w:pPr>
          <w:r>
            <w:rPr>
              <w:rFonts w:eastAsia="Times New Roman"/>
            </w:rPr>
            <w:t>14.</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683FBC5D" w14:textId="77777777" w:rsidR="009A0195" w:rsidRDefault="009A0195">
          <w:pPr>
            <w:autoSpaceDE w:val="0"/>
            <w:autoSpaceDN w:val="0"/>
            <w:ind w:hanging="640"/>
            <w:divId w:val="1797025193"/>
            <w:rPr>
              <w:rFonts w:eastAsia="Times New Roman"/>
            </w:rPr>
          </w:pPr>
          <w:r>
            <w:rPr>
              <w:rFonts w:eastAsia="Times New Roman"/>
            </w:rPr>
            <w:lastRenderedPageBreak/>
            <w:t>15.</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702A2E46" w14:textId="77777777" w:rsidR="009A0195" w:rsidRDefault="009A0195">
          <w:pPr>
            <w:autoSpaceDE w:val="0"/>
            <w:autoSpaceDN w:val="0"/>
            <w:ind w:hanging="640"/>
            <w:divId w:val="578639852"/>
            <w:rPr>
              <w:rFonts w:eastAsia="Times New Roman"/>
            </w:rPr>
          </w:pPr>
          <w:r>
            <w:rPr>
              <w:rFonts w:eastAsia="Times New Roman"/>
            </w:rPr>
            <w:t>16.</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1D3E3941" w14:textId="77777777" w:rsidR="009A0195" w:rsidRDefault="009A0195">
          <w:pPr>
            <w:autoSpaceDE w:val="0"/>
            <w:autoSpaceDN w:val="0"/>
            <w:ind w:hanging="640"/>
            <w:divId w:val="1537042508"/>
            <w:rPr>
              <w:rFonts w:eastAsia="Times New Roman"/>
            </w:rPr>
          </w:pPr>
          <w:r>
            <w:rPr>
              <w:rFonts w:eastAsia="Times New Roman"/>
            </w:rPr>
            <w:t>17.</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 xml:space="preserve">Applied Generalized Linear Mixed </w:t>
          </w:r>
          <w:proofErr w:type="gramStart"/>
          <w:r>
            <w:rPr>
              <w:rFonts w:eastAsia="Times New Roman"/>
              <w:i/>
              <w:iCs/>
            </w:rPr>
            <w:t>Models :</w:t>
          </w:r>
          <w:proofErr w:type="gramEnd"/>
          <w:r>
            <w:rPr>
              <w:rFonts w:eastAsia="Times New Roman"/>
              <w:i/>
              <w:iCs/>
            </w:rPr>
            <w:t xml:space="preserve"> Continuous and Discrete Data</w:t>
          </w:r>
          <w:r>
            <w:rPr>
              <w:rFonts w:eastAsia="Times New Roman"/>
            </w:rPr>
            <w:t xml:space="preserve">. 1st ed. Spinger, 2012. </w:t>
          </w:r>
        </w:p>
        <w:p w14:paraId="772735F9" w14:textId="77777777" w:rsidR="009A0195" w:rsidRDefault="009A0195">
          <w:pPr>
            <w:autoSpaceDE w:val="0"/>
            <w:autoSpaceDN w:val="0"/>
            <w:ind w:hanging="640"/>
            <w:divId w:val="679233543"/>
            <w:rPr>
              <w:rFonts w:eastAsia="Times New Roman"/>
            </w:rPr>
          </w:pPr>
          <w:r>
            <w:rPr>
              <w:rFonts w:eastAsia="Times New Roman"/>
            </w:rPr>
            <w:t>18.</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w:t>
          </w:r>
          <w:proofErr w:type="spellStart"/>
          <w:r>
            <w:rPr>
              <w:rFonts w:eastAsia="Times New Roman"/>
            </w:rPr>
            <w:t>scp</w:t>
          </w:r>
          <w:proofErr w:type="spellEnd"/>
          <w:r>
            <w:rPr>
              <w:rFonts w:eastAsia="Times New Roman"/>
            </w:rPr>
            <w:t>&gt;LM&lt;/</w:t>
          </w:r>
          <w:proofErr w:type="spellStart"/>
          <w:r>
            <w:rPr>
              <w:rFonts w:eastAsia="Times New Roman"/>
            </w:rPr>
            <w:t>scp</w:t>
          </w:r>
          <w:proofErr w:type="spellEnd"/>
          <w:r>
            <w:rPr>
              <w:rFonts w:eastAsia="Times New Roman"/>
            </w:rPr>
            <w:t>&gt; or &lt;</w:t>
          </w:r>
          <w:proofErr w:type="spellStart"/>
          <w:r>
            <w:rPr>
              <w:rFonts w:eastAsia="Times New Roman"/>
            </w:rPr>
            <w:t>scp</w:t>
          </w:r>
          <w:proofErr w:type="spellEnd"/>
          <w:r>
            <w:rPr>
              <w:rFonts w:eastAsia="Times New Roman"/>
            </w:rPr>
            <w:t>&gt;GLM&lt;/</w:t>
          </w:r>
          <w:proofErr w:type="spellStart"/>
          <w:r>
            <w:rPr>
              <w:rFonts w:eastAsia="Times New Roman"/>
            </w:rPr>
            <w:t>scp</w:t>
          </w:r>
          <w:proofErr w:type="spellEnd"/>
          <w:r>
            <w:rPr>
              <w:rFonts w:eastAsia="Times New Roman"/>
            </w:rPr>
            <w:t xml:space="preserve">&gt;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364E769C" w14:textId="77777777" w:rsidR="009A0195" w:rsidRDefault="009A0195">
          <w:pPr>
            <w:autoSpaceDE w:val="0"/>
            <w:autoSpaceDN w:val="0"/>
            <w:ind w:hanging="640"/>
            <w:divId w:val="894241032"/>
            <w:rPr>
              <w:rFonts w:eastAsia="Times New Roman"/>
            </w:rPr>
          </w:pPr>
          <w:r>
            <w:rPr>
              <w:rFonts w:eastAsia="Times New Roman"/>
            </w:rPr>
            <w:t>19.</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7B2920E6" w14:textId="77777777" w:rsidR="009A0195" w:rsidRDefault="009A0195">
          <w:pPr>
            <w:autoSpaceDE w:val="0"/>
            <w:autoSpaceDN w:val="0"/>
            <w:ind w:hanging="640"/>
            <w:divId w:val="639069252"/>
            <w:rPr>
              <w:rFonts w:eastAsia="Times New Roman"/>
            </w:rPr>
          </w:pPr>
          <w:r>
            <w:rPr>
              <w:rFonts w:eastAsia="Times New Roman"/>
            </w:rPr>
            <w:t>20.</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73E01CC6" w14:textId="77777777" w:rsidR="009A0195" w:rsidRDefault="009A0195">
          <w:pPr>
            <w:autoSpaceDE w:val="0"/>
            <w:autoSpaceDN w:val="0"/>
            <w:ind w:hanging="640"/>
            <w:divId w:val="1612931254"/>
            <w:rPr>
              <w:rFonts w:eastAsia="Times New Roman"/>
            </w:rPr>
          </w:pPr>
          <w:r>
            <w:rPr>
              <w:rFonts w:eastAsia="Times New Roman"/>
            </w:rPr>
            <w:t>21.</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w:t>
          </w:r>
          <w:proofErr w:type="spellStart"/>
          <w:r>
            <w:rPr>
              <w:rFonts w:eastAsia="Times New Roman"/>
            </w:rPr>
            <w:t>afucosylated</w:t>
          </w:r>
          <w:proofErr w:type="spellEnd"/>
          <w:r>
            <w:rPr>
              <w:rFonts w:eastAsia="Times New Roman"/>
            </w:rPr>
            <w:t xml:space="preserve">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77BCD6A1" w14:textId="77777777" w:rsidR="009A0195" w:rsidRDefault="009A0195">
          <w:pPr>
            <w:autoSpaceDE w:val="0"/>
            <w:autoSpaceDN w:val="0"/>
            <w:ind w:hanging="640"/>
            <w:divId w:val="330914096"/>
            <w:rPr>
              <w:rFonts w:eastAsia="Times New Roman"/>
            </w:rPr>
          </w:pPr>
          <w:r>
            <w:rPr>
              <w:rFonts w:eastAsia="Times New Roman"/>
            </w:rPr>
            <w:t>22.</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w:t>
          </w:r>
          <w:proofErr w:type="gramStart"/>
          <w:r>
            <w:rPr>
              <w:rFonts w:eastAsia="Times New Roman"/>
              <w:i/>
              <w:iCs/>
            </w:rPr>
            <w:t xml:space="preserve">2023 </w:t>
          </w:r>
          <w:r>
            <w:rPr>
              <w:rFonts w:eastAsia="Times New Roman"/>
            </w:rPr>
            <w:t>.</w:t>
          </w:r>
          <w:proofErr w:type="gramEnd"/>
          <w:r>
            <w:rPr>
              <w:rFonts w:eastAsia="Times New Roman"/>
            </w:rPr>
            <w:t xml:space="preserve"> 2023 Sep. </w:t>
          </w:r>
        </w:p>
        <w:p w14:paraId="2282E4B0" w14:textId="77777777" w:rsidR="009A0195" w:rsidRDefault="009A0195">
          <w:pPr>
            <w:autoSpaceDE w:val="0"/>
            <w:autoSpaceDN w:val="0"/>
            <w:ind w:hanging="640"/>
            <w:divId w:val="1894539208"/>
            <w:rPr>
              <w:rFonts w:eastAsia="Times New Roman"/>
            </w:rPr>
          </w:pPr>
          <w:r>
            <w:rPr>
              <w:rFonts w:eastAsia="Times New Roman"/>
            </w:rPr>
            <w:t>23.</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w:t>
          </w:r>
          <w:proofErr w:type="spellStart"/>
          <w:r>
            <w:rPr>
              <w:rFonts w:eastAsia="Times New Roman"/>
              <w:i/>
              <w:iCs/>
            </w:rPr>
            <w:t>ul</w:t>
          </w:r>
          <w:proofErr w:type="spellEnd"/>
          <w:r>
            <w:rPr>
              <w:rFonts w:eastAsia="Times New Roman"/>
              <w:i/>
              <w:iCs/>
            </w:rPr>
            <w:t>-Azha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128BF3B4" w14:textId="77777777" w:rsidR="009A0195" w:rsidRDefault="009A0195">
          <w:pPr>
            <w:autoSpaceDE w:val="0"/>
            <w:autoSpaceDN w:val="0"/>
            <w:ind w:hanging="640"/>
            <w:divId w:val="1551528833"/>
            <w:rPr>
              <w:rFonts w:eastAsia="Times New Roman"/>
            </w:rPr>
          </w:pPr>
          <w:r>
            <w:rPr>
              <w:rFonts w:eastAsia="Times New Roman"/>
            </w:rPr>
            <w:t>24.</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1E1109F9" w14:textId="77777777" w:rsidR="009A0195" w:rsidRDefault="009A0195">
          <w:pPr>
            <w:autoSpaceDE w:val="0"/>
            <w:autoSpaceDN w:val="0"/>
            <w:ind w:hanging="640"/>
            <w:divId w:val="791360552"/>
            <w:rPr>
              <w:rFonts w:eastAsia="Times New Roman"/>
            </w:rPr>
          </w:pPr>
          <w:r>
            <w:rPr>
              <w:rFonts w:eastAsia="Times New Roman"/>
            </w:rPr>
            <w:t>25.</w:t>
          </w:r>
          <w:r>
            <w:rPr>
              <w:rFonts w:eastAsia="Times New Roman"/>
            </w:rPr>
            <w:tab/>
          </w:r>
          <w:r>
            <w:rPr>
              <w:rFonts w:eastAsia="Times New Roman"/>
              <w:b/>
              <w:bCs/>
            </w:rPr>
            <w:t xml:space="preserve">Rahman </w:t>
          </w:r>
          <w:proofErr w:type="spellStart"/>
          <w:r>
            <w:rPr>
              <w:rFonts w:eastAsia="Times New Roman"/>
              <w:b/>
              <w:bCs/>
            </w:rPr>
            <w:t>MdS</w:t>
          </w:r>
          <w:proofErr w:type="spellEnd"/>
          <w:r>
            <w:rPr>
              <w:rFonts w:eastAsia="Times New Roman"/>
              <w:b/>
              <w:bCs/>
            </w:rPr>
            <w:t xml:space="preserve">,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w:t>
          </w:r>
          <w:proofErr w:type="spellStart"/>
          <w:r>
            <w:rPr>
              <w:rFonts w:eastAsia="Times New Roman"/>
              <w:i/>
              <w:iCs/>
            </w:rPr>
            <w:t>Suef</w:t>
          </w:r>
          <w:proofErr w:type="spellEnd"/>
          <w:r>
            <w:rPr>
              <w:rFonts w:eastAsia="Times New Roman"/>
              <w:i/>
              <w:iCs/>
            </w:rPr>
            <w:t xml:space="preserve"> University Journal of Basic and Applied Sciences</w:t>
          </w:r>
          <w:r>
            <w:rPr>
              <w:rFonts w:eastAsia="Times New Roman"/>
            </w:rPr>
            <w:t xml:space="preserve"> Beni-</w:t>
          </w:r>
          <w:proofErr w:type="spellStart"/>
          <w:r>
            <w:rPr>
              <w:rFonts w:eastAsia="Times New Roman"/>
            </w:rPr>
            <w:t>Suef</w:t>
          </w:r>
          <w:proofErr w:type="spellEnd"/>
          <w:r>
            <w:rPr>
              <w:rFonts w:eastAsia="Times New Roman"/>
            </w:rPr>
            <w:t xml:space="preserve"> University Journal of Basic and Applied Sciences, 2021; </w:t>
          </w:r>
          <w:r>
            <w:rPr>
              <w:rFonts w:eastAsia="Times New Roman"/>
              <w:b/>
              <w:bCs/>
            </w:rPr>
            <w:t>10</w:t>
          </w:r>
          <w:r>
            <w:rPr>
              <w:rFonts w:eastAsia="Times New Roman"/>
            </w:rPr>
            <w:t xml:space="preserve">Published online: 2021.doi:10.1186/s43088-021-00122-x. </w:t>
          </w:r>
        </w:p>
        <w:p w14:paraId="0EB8572C" w14:textId="77777777" w:rsidR="009A0195" w:rsidRDefault="009A0195">
          <w:pPr>
            <w:autoSpaceDE w:val="0"/>
            <w:autoSpaceDN w:val="0"/>
            <w:ind w:hanging="640"/>
            <w:divId w:val="5520705"/>
            <w:rPr>
              <w:rFonts w:eastAsia="Times New Roman"/>
            </w:rPr>
          </w:pPr>
          <w:r>
            <w:rPr>
              <w:rFonts w:eastAsia="Times New Roman"/>
            </w:rPr>
            <w:t>26.</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Barru,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50F4F1EC" w14:textId="77777777" w:rsidR="009A0195" w:rsidRDefault="009A0195">
          <w:pPr>
            <w:autoSpaceDE w:val="0"/>
            <w:autoSpaceDN w:val="0"/>
            <w:ind w:hanging="640"/>
            <w:divId w:val="291713363"/>
            <w:rPr>
              <w:rFonts w:eastAsia="Times New Roman"/>
            </w:rPr>
          </w:pPr>
          <w:r>
            <w:rPr>
              <w:rFonts w:eastAsia="Times New Roman"/>
            </w:rPr>
            <w:t>27.</w:t>
          </w:r>
          <w:r>
            <w:rPr>
              <w:rFonts w:eastAsia="Times New Roman"/>
            </w:rPr>
            <w:tab/>
          </w:r>
          <w:r>
            <w:rPr>
              <w:rFonts w:eastAsia="Times New Roman"/>
              <w:b/>
              <w:bCs/>
            </w:rPr>
            <w:t>Najmul Haider</w:t>
          </w:r>
          <w:r>
            <w:rPr>
              <w:rFonts w:eastAsia="Times New Roman"/>
            </w:rPr>
            <w:t xml:space="preserve">. </w:t>
          </w:r>
          <w:proofErr w:type="spellStart"/>
          <w:r>
            <w:rPr>
              <w:rFonts w:eastAsia="Times New Roman"/>
              <w:i/>
              <w:iCs/>
            </w:rPr>
            <w:t>Modeling</w:t>
          </w:r>
          <w:proofErr w:type="spellEnd"/>
          <w:r>
            <w:rPr>
              <w:rFonts w:eastAsia="Times New Roman"/>
              <w:i/>
              <w:iCs/>
            </w:rPr>
            <w:t xml:space="preserve"> the vector-borne disease transmission potential in northern Europe with a special emphasis on microclimatic temperature: PhD Thesis</w:t>
          </w:r>
          <w:r>
            <w:rPr>
              <w:rFonts w:eastAsia="Times New Roman"/>
            </w:rPr>
            <w:t xml:space="preserve">. [Lyngby]: Technical University of Denmark, 2018. </w:t>
          </w:r>
        </w:p>
        <w:p w14:paraId="5FF1DAC0" w14:textId="77777777" w:rsidR="009A0195" w:rsidRDefault="009A0195">
          <w:pPr>
            <w:autoSpaceDE w:val="0"/>
            <w:autoSpaceDN w:val="0"/>
            <w:ind w:hanging="640"/>
            <w:divId w:val="1522668506"/>
            <w:rPr>
              <w:rFonts w:eastAsia="Times New Roman"/>
            </w:rPr>
          </w:pPr>
          <w:r>
            <w:rPr>
              <w:rFonts w:eastAsia="Times New Roman"/>
            </w:rPr>
            <w:t>28.</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5C61E6CB" w14:textId="77777777" w:rsidR="009A0195" w:rsidRDefault="009A0195">
          <w:pPr>
            <w:autoSpaceDE w:val="0"/>
            <w:autoSpaceDN w:val="0"/>
            <w:ind w:hanging="640"/>
            <w:divId w:val="1995185614"/>
            <w:rPr>
              <w:rFonts w:eastAsia="Times New Roman"/>
            </w:rPr>
          </w:pPr>
          <w:r>
            <w:rPr>
              <w:rFonts w:eastAsia="Times New Roman"/>
            </w:rPr>
            <w:t>29.</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w:t>
          </w:r>
          <w:proofErr w:type="gramStart"/>
          <w:r>
            <w:rPr>
              <w:rFonts w:eastAsia="Times New Roman"/>
              <w:i/>
              <w:iCs/>
            </w:rPr>
            <w:t xml:space="preserve">https://www.aa.com.tr/en/asia-pacific/bangladeshs-northern-region-lags-behind-in-human-development/2398274 </w:t>
          </w:r>
          <w:r>
            <w:rPr>
              <w:rFonts w:eastAsia="Times New Roman"/>
            </w:rPr>
            <w:t>.</w:t>
          </w:r>
          <w:proofErr w:type="gramEnd"/>
          <w:r>
            <w:rPr>
              <w:rFonts w:eastAsia="Times New Roman"/>
            </w:rPr>
            <w:t xml:space="preserve"> </w:t>
          </w:r>
          <w:proofErr w:type="gramStart"/>
          <w:r>
            <w:rPr>
              <w:rFonts w:eastAsia="Times New Roman"/>
              <w:i/>
              <w:iCs/>
            </w:rPr>
            <w:t>AA :</w:t>
          </w:r>
          <w:proofErr w:type="gramEnd"/>
          <w:r>
            <w:rPr>
              <w:rFonts w:eastAsia="Times New Roman"/>
              <w:i/>
              <w:iCs/>
            </w:rPr>
            <w:t xml:space="preserve"> Asia-Pacific</w:t>
          </w:r>
          <w:r>
            <w:rPr>
              <w:rFonts w:eastAsia="Times New Roman"/>
            </w:rPr>
            <w:t xml:space="preserve">. Dhaka, 2021; Published online: 21 October 2021. </w:t>
          </w:r>
        </w:p>
        <w:p w14:paraId="32DFDAEE" w14:textId="77777777" w:rsidR="009A0195" w:rsidRDefault="009A0195">
          <w:pPr>
            <w:autoSpaceDE w:val="0"/>
            <w:autoSpaceDN w:val="0"/>
            <w:ind w:hanging="640"/>
            <w:divId w:val="1176652364"/>
            <w:rPr>
              <w:rFonts w:eastAsia="Times New Roman"/>
            </w:rPr>
          </w:pPr>
          <w:r>
            <w:rPr>
              <w:rFonts w:eastAsia="Times New Roman"/>
            </w:rPr>
            <w:t>30.</w:t>
          </w:r>
          <w:r>
            <w:rPr>
              <w:rFonts w:eastAsia="Times New Roman"/>
            </w:rPr>
            <w:tab/>
          </w:r>
          <w:r>
            <w:rPr>
              <w:rFonts w:eastAsia="Times New Roman"/>
              <w:b/>
              <w:bCs/>
            </w:rPr>
            <w:t>WHO</w:t>
          </w:r>
          <w:r>
            <w:rPr>
              <w:rFonts w:eastAsia="Times New Roman"/>
            </w:rPr>
            <w:t xml:space="preserve">. </w:t>
          </w:r>
          <w:r>
            <w:rPr>
              <w:rFonts w:eastAsia="Times New Roman"/>
              <w:i/>
              <w:iCs/>
            </w:rPr>
            <w:t>Dengue – the Region of the Americas: https://www.who.int/emergencies/disease-outbreak-news/item/2023-DON475</w:t>
          </w:r>
          <w:r>
            <w:rPr>
              <w:rFonts w:eastAsia="Times New Roman"/>
            </w:rPr>
            <w:t xml:space="preserve">. Geneva, 2023 Jul. </w:t>
          </w:r>
        </w:p>
        <w:p w14:paraId="50DEA67D" w14:textId="77777777" w:rsidR="009A0195" w:rsidRDefault="009A0195">
          <w:pPr>
            <w:autoSpaceDE w:val="0"/>
            <w:autoSpaceDN w:val="0"/>
            <w:ind w:hanging="640"/>
            <w:divId w:val="91098"/>
            <w:rPr>
              <w:rFonts w:eastAsia="Times New Roman"/>
            </w:rPr>
          </w:pPr>
          <w:r>
            <w:rPr>
              <w:rFonts w:eastAsia="Times New Roman"/>
            </w:rPr>
            <w:t>31.</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Global Landmark: 2023 Marks the Worst Year for Dengue Cases with Millions Infected and Thousands of Deaths Reported. </w:t>
          </w:r>
          <w:r>
            <w:rPr>
              <w:rFonts w:eastAsia="Times New Roman"/>
              <w:i/>
              <w:iCs/>
            </w:rPr>
            <w:t>IJID Regions</w:t>
          </w:r>
          <w:r>
            <w:rPr>
              <w:rFonts w:eastAsia="Times New Roman"/>
            </w:rPr>
            <w:t xml:space="preserve"> 2024</w:t>
          </w:r>
          <w:proofErr w:type="gramStart"/>
          <w:r>
            <w:rPr>
              <w:rFonts w:eastAsia="Times New Roman"/>
            </w:rPr>
            <w:t>; :</w:t>
          </w:r>
          <w:proofErr w:type="gramEnd"/>
          <w:r>
            <w:rPr>
              <w:rFonts w:eastAsia="Times New Roman"/>
            </w:rPr>
            <w:t xml:space="preserve"> 100459. </w:t>
          </w:r>
        </w:p>
        <w:p w14:paraId="08A5F4F0" w14:textId="77777777" w:rsidR="009A0195" w:rsidRDefault="009A0195">
          <w:pPr>
            <w:autoSpaceDE w:val="0"/>
            <w:autoSpaceDN w:val="0"/>
            <w:ind w:hanging="640"/>
            <w:divId w:val="803498822"/>
            <w:rPr>
              <w:rFonts w:eastAsia="Times New Roman"/>
            </w:rPr>
          </w:pPr>
          <w:r>
            <w:rPr>
              <w:rFonts w:eastAsia="Times New Roman"/>
            </w:rPr>
            <w:lastRenderedPageBreak/>
            <w:t>32.</w:t>
          </w:r>
          <w:r>
            <w:rPr>
              <w:rFonts w:eastAsia="Times New Roman"/>
            </w:rPr>
            <w:tab/>
          </w:r>
          <w:r>
            <w:rPr>
              <w:rFonts w:eastAsia="Times New Roman"/>
              <w:b/>
              <w:bCs/>
            </w:rPr>
            <w:t xml:space="preserve">Shrestha DB, </w:t>
          </w:r>
          <w:r>
            <w:rPr>
              <w:rFonts w:eastAsia="Times New Roman"/>
              <w:b/>
              <w:bCs/>
              <w:i/>
              <w:iCs/>
            </w:rPr>
            <w:t>et al.</w:t>
          </w:r>
          <w:r>
            <w:rPr>
              <w:rFonts w:eastAsia="Times New Roman"/>
            </w:rPr>
            <w:t xml:space="preserve"> Epidemiology of dengue in SAARC territory: a systematic review and meta-analysis. </w:t>
          </w:r>
          <w:r>
            <w:rPr>
              <w:rFonts w:eastAsia="Times New Roman"/>
              <w:i/>
              <w:iCs/>
            </w:rPr>
            <w:t>Parasites &amp; Vectors</w:t>
          </w:r>
          <w:r>
            <w:rPr>
              <w:rFonts w:eastAsia="Times New Roman"/>
            </w:rPr>
            <w:t xml:space="preserve"> 2022; </w:t>
          </w:r>
          <w:r>
            <w:rPr>
              <w:rFonts w:eastAsia="Times New Roman"/>
              <w:b/>
              <w:bCs/>
            </w:rPr>
            <w:t>15</w:t>
          </w:r>
          <w:r>
            <w:rPr>
              <w:rFonts w:eastAsia="Times New Roman"/>
            </w:rPr>
            <w:t xml:space="preserve">: 389. </w:t>
          </w:r>
        </w:p>
        <w:p w14:paraId="61B24166" w14:textId="77777777" w:rsidR="009A0195" w:rsidRDefault="009A0195">
          <w:pPr>
            <w:autoSpaceDE w:val="0"/>
            <w:autoSpaceDN w:val="0"/>
            <w:ind w:hanging="640"/>
            <w:divId w:val="507868488"/>
            <w:rPr>
              <w:rFonts w:eastAsia="Times New Roman"/>
            </w:rPr>
          </w:pPr>
          <w:r>
            <w:rPr>
              <w:rFonts w:eastAsia="Times New Roman"/>
            </w:rPr>
            <w:t>33.</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0E83D853" w14:textId="77777777" w:rsidR="009A0195" w:rsidRDefault="009A0195">
          <w:pPr>
            <w:autoSpaceDE w:val="0"/>
            <w:autoSpaceDN w:val="0"/>
            <w:ind w:hanging="640"/>
            <w:divId w:val="776022871"/>
            <w:rPr>
              <w:rFonts w:eastAsia="Times New Roman"/>
            </w:rPr>
          </w:pPr>
          <w:r>
            <w:rPr>
              <w:rFonts w:eastAsia="Times New Roman"/>
            </w:rPr>
            <w:t>34.</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730E9BB3" w14:textId="77777777" w:rsidR="009A0195" w:rsidRDefault="009A0195">
          <w:pPr>
            <w:autoSpaceDE w:val="0"/>
            <w:autoSpaceDN w:val="0"/>
            <w:ind w:hanging="640"/>
            <w:divId w:val="1537155711"/>
            <w:rPr>
              <w:rFonts w:eastAsia="Times New Roman"/>
            </w:rPr>
          </w:pPr>
          <w:r>
            <w:rPr>
              <w:rFonts w:eastAsia="Times New Roman"/>
            </w:rPr>
            <w:t>35.</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proofErr w:type="spellStart"/>
          <w:r>
            <w:rPr>
              <w:rFonts w:eastAsia="Times New Roman"/>
              <w:i/>
              <w:iCs/>
            </w:rPr>
            <w:t>PLoS</w:t>
          </w:r>
          <w:proofErr w:type="spellEnd"/>
          <w:r>
            <w:rPr>
              <w:rFonts w:eastAsia="Times New Roman"/>
              <w:i/>
              <w:iCs/>
            </w:rPr>
            <w:t xml:space="preserve"> Medicine</w:t>
          </w:r>
          <w:r>
            <w:rPr>
              <w:rFonts w:eastAsia="Times New Roman"/>
            </w:rPr>
            <w:t xml:space="preserve"> 2011; </w:t>
          </w:r>
          <w:r>
            <w:rPr>
              <w:rFonts w:eastAsia="Times New Roman"/>
              <w:b/>
              <w:bCs/>
            </w:rPr>
            <w:t>8</w:t>
          </w:r>
          <w:r>
            <w:rPr>
              <w:rFonts w:eastAsia="Times New Roman"/>
            </w:rPr>
            <w:t xml:space="preserve">: e1001082. </w:t>
          </w:r>
        </w:p>
        <w:p w14:paraId="12782109" w14:textId="77777777" w:rsidR="009A0195" w:rsidRDefault="009A0195">
          <w:pPr>
            <w:autoSpaceDE w:val="0"/>
            <w:autoSpaceDN w:val="0"/>
            <w:ind w:hanging="640"/>
            <w:divId w:val="2086754813"/>
            <w:rPr>
              <w:rFonts w:eastAsia="Times New Roman"/>
            </w:rPr>
          </w:pPr>
          <w:r>
            <w:rPr>
              <w:rFonts w:eastAsia="Times New Roman"/>
            </w:rPr>
            <w:t>36.</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25980540" w14:textId="77777777" w:rsidR="009A0195" w:rsidRDefault="009A0195">
          <w:pPr>
            <w:autoSpaceDE w:val="0"/>
            <w:autoSpaceDN w:val="0"/>
            <w:ind w:hanging="640"/>
            <w:divId w:val="1583373822"/>
            <w:rPr>
              <w:rFonts w:eastAsia="Times New Roman"/>
            </w:rPr>
          </w:pPr>
          <w:r>
            <w:rPr>
              <w:rFonts w:eastAsia="Times New Roman"/>
            </w:rPr>
            <w:t>37.</w:t>
          </w:r>
          <w:r>
            <w:rPr>
              <w:rFonts w:eastAsia="Times New Roman"/>
            </w:rPr>
            <w:tab/>
          </w:r>
          <w:r>
            <w:rPr>
              <w:rFonts w:eastAsia="Times New Roman"/>
              <w:b/>
              <w:bCs/>
            </w:rPr>
            <w:t xml:space="preserve">Nasif </w:t>
          </w:r>
          <w:proofErr w:type="spellStart"/>
          <w:r>
            <w:rPr>
              <w:rFonts w:eastAsia="Times New Roman"/>
              <w:b/>
              <w:bCs/>
            </w:rPr>
            <w:t>MdAO</w:t>
          </w:r>
          <w:proofErr w:type="spellEnd"/>
          <w:r>
            <w:rPr>
              <w:rFonts w:eastAsia="Times New Roman"/>
              <w:b/>
              <w:bCs/>
            </w:rPr>
            <w:t xml:space="preserve">,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540E3DD1" w14:textId="77777777" w:rsidR="009A0195" w:rsidRDefault="009A0195">
          <w:pPr>
            <w:autoSpaceDE w:val="0"/>
            <w:autoSpaceDN w:val="0"/>
            <w:ind w:hanging="640"/>
            <w:divId w:val="1486585569"/>
            <w:rPr>
              <w:rFonts w:eastAsia="Times New Roman"/>
            </w:rPr>
          </w:pPr>
          <w:r>
            <w:rPr>
              <w:rFonts w:eastAsia="Times New Roman"/>
            </w:rPr>
            <w:t>38.</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w:t>
          </w:r>
          <w:proofErr w:type="spellStart"/>
          <w:r>
            <w:rPr>
              <w:rFonts w:eastAsia="Times New Roman"/>
            </w:rPr>
            <w:t>jme</w:t>
          </w:r>
          <w:proofErr w:type="spellEnd"/>
          <w:r>
            <w:rPr>
              <w:rFonts w:eastAsia="Times New Roman"/>
            </w:rPr>
            <w:t xml:space="preserve">/tjad057. </w:t>
          </w:r>
        </w:p>
        <w:p w14:paraId="41666566" w14:textId="77777777" w:rsidR="009A0195" w:rsidRDefault="009A0195">
          <w:pPr>
            <w:autoSpaceDE w:val="0"/>
            <w:autoSpaceDN w:val="0"/>
            <w:ind w:hanging="640"/>
            <w:divId w:val="1774089684"/>
            <w:rPr>
              <w:rFonts w:eastAsia="Times New Roman"/>
            </w:rPr>
          </w:pPr>
          <w:r>
            <w:rPr>
              <w:rFonts w:eastAsia="Times New Roman"/>
            </w:rPr>
            <w:t>39.</w:t>
          </w:r>
          <w:r>
            <w:rPr>
              <w:rFonts w:eastAsia="Times New Roman"/>
            </w:rPr>
            <w:tab/>
          </w:r>
          <w:proofErr w:type="spellStart"/>
          <w:r>
            <w:rPr>
              <w:rFonts w:eastAsia="Times New Roman"/>
              <w:b/>
              <w:bCs/>
            </w:rPr>
            <w:t>Muraduzzaman</w:t>
          </w:r>
          <w:proofErr w:type="spellEnd"/>
          <w:r>
            <w:rPr>
              <w:rFonts w:eastAsia="Times New Roman"/>
              <w:b/>
              <w:bCs/>
            </w:rPr>
            <w:t xml:space="preserve"> AKM, </w:t>
          </w:r>
          <w:r>
            <w:rPr>
              <w:rFonts w:eastAsia="Times New Roman"/>
              <w:b/>
              <w:bCs/>
              <w:i/>
              <w:iCs/>
            </w:rPr>
            <w:t>et al.</w:t>
          </w:r>
          <w:r>
            <w:rPr>
              <w:rFonts w:eastAsia="Times New Roman"/>
            </w:rPr>
            <w:t xml:space="preserve"> Circulating dengue virus serotypes in Bangladesh from 2013 to 2016. </w:t>
          </w:r>
          <w:proofErr w:type="spellStart"/>
          <w:r>
            <w:rPr>
              <w:rFonts w:eastAsia="Times New Roman"/>
              <w:i/>
              <w:iCs/>
            </w:rPr>
            <w:t>VirusDisease</w:t>
          </w:r>
          <w:proofErr w:type="spellEnd"/>
          <w:r>
            <w:rPr>
              <w:rFonts w:eastAsia="Times New Roman"/>
            </w:rPr>
            <w:t xml:space="preserve"> 2018; </w:t>
          </w:r>
          <w:r>
            <w:rPr>
              <w:rFonts w:eastAsia="Times New Roman"/>
              <w:b/>
              <w:bCs/>
            </w:rPr>
            <w:t>29</w:t>
          </w:r>
          <w:r>
            <w:rPr>
              <w:rFonts w:eastAsia="Times New Roman"/>
            </w:rPr>
            <w:t xml:space="preserve">: 303–307. </w:t>
          </w:r>
        </w:p>
        <w:p w14:paraId="46990DC8" w14:textId="104CD82B" w:rsidR="007D0B7D" w:rsidRPr="00EB1377" w:rsidRDefault="009A0195"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37E4AB23"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A72AE6">
        <w:rPr>
          <w:rFonts w:ascii="Times New Roman" w:hAnsi="Times New Roman" w:cs="Times New Roman"/>
          <w:b/>
          <w:bCs/>
          <w:sz w:val="24"/>
          <w:szCs w:val="24"/>
        </w:rPr>
        <w:t xml:space="preserve"> legends</w:t>
      </w:r>
    </w:p>
    <w:p w14:paraId="5845E0E4" w14:textId="20AAB73B" w:rsidR="00A90C7B" w:rsidRPr="00A72AE6" w:rsidRDefault="00E046EE" w:rsidP="00A72AE6">
      <w:pPr>
        <w:tabs>
          <w:tab w:val="left" w:pos="7830"/>
        </w:tabs>
        <w:spacing w:line="276" w:lineRule="auto"/>
        <w:ind w:left="360"/>
        <w:rPr>
          <w:rFonts w:ascii="Times New Roman" w:hAnsi="Times New Roman" w:cs="Times New Roman"/>
          <w:sz w:val="24"/>
          <w:szCs w:val="24"/>
        </w:rPr>
      </w:pPr>
      <w:bookmarkStart w:id="175" w:name="_Hlk178364651"/>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A817B6">
        <w:rPr>
          <w:rFonts w:ascii="Times New Roman" w:hAnsi="Times New Roman" w:cs="Times New Roman"/>
          <w:sz w:val="24"/>
          <w:szCs w:val="24"/>
        </w:rPr>
        <w:t xml:space="preserve">total </w:t>
      </w:r>
      <w:r w:rsidR="00411092">
        <w:rPr>
          <w:rFonts w:ascii="Times New Roman" w:hAnsi="Times New Roman" w:cs="Times New Roman"/>
          <w:sz w:val="24"/>
          <w:szCs w:val="24"/>
        </w:rPr>
        <w:t xml:space="preserve">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20DD38E2" w:rsidR="00A90C7B" w:rsidRDefault="00E046EE" w:rsidP="00A72AE6">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0CDA3090" w14:textId="2E898751" w:rsidR="00A90C7B" w:rsidRDefault="00E046EE" w:rsidP="008B474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4E7590BF" w:rsidR="008A1212" w:rsidRDefault="00E046EE" w:rsidP="008B4742">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852DE"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bookmarkEnd w:id="175"/>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49127" w14:textId="77777777" w:rsidR="00FC0960" w:rsidRDefault="00FC0960" w:rsidP="00672E98">
      <w:pPr>
        <w:spacing w:after="0" w:line="240" w:lineRule="auto"/>
      </w:pPr>
      <w:r>
        <w:separator/>
      </w:r>
    </w:p>
  </w:endnote>
  <w:endnote w:type="continuationSeparator" w:id="0">
    <w:p w14:paraId="6E3BDE9B" w14:textId="77777777" w:rsidR="00FC0960" w:rsidRDefault="00FC0960" w:rsidP="00672E98">
      <w:pPr>
        <w:spacing w:after="0" w:line="240" w:lineRule="auto"/>
      </w:pPr>
      <w:r>
        <w:continuationSeparator/>
      </w:r>
    </w:p>
  </w:endnote>
  <w:endnote w:type="continuationNotice" w:id="1">
    <w:p w14:paraId="3A53ED55" w14:textId="77777777" w:rsidR="00FC0960" w:rsidRDefault="00FC09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6923A" w14:textId="77777777" w:rsidR="00FC0960" w:rsidRDefault="00FC0960" w:rsidP="00672E98">
      <w:pPr>
        <w:spacing w:after="0" w:line="240" w:lineRule="auto"/>
      </w:pPr>
      <w:r>
        <w:separator/>
      </w:r>
    </w:p>
  </w:footnote>
  <w:footnote w:type="continuationSeparator" w:id="0">
    <w:p w14:paraId="7BD55D31" w14:textId="77777777" w:rsidR="00FC0960" w:rsidRDefault="00FC0960" w:rsidP="00672E98">
      <w:pPr>
        <w:spacing w:after="0" w:line="240" w:lineRule="auto"/>
      </w:pPr>
      <w:r>
        <w:continuationSeparator/>
      </w:r>
    </w:p>
  </w:footnote>
  <w:footnote w:type="continuationNotice" w:id="1">
    <w:p w14:paraId="1B0BC564" w14:textId="77777777" w:rsidR="00FC0960" w:rsidRDefault="00FC09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rson w15:author="Najmul Haider">
    <w15:presenceInfo w15:providerId="AD" w15:userId="S::n.haider@keele.ac.uk::5a1c00a1-f443-45cb-bc34-0be84e011475"/>
  </w15:person>
  <w15:person w15:author="Papakonstantinou, Danai (RJE) UHNM">
    <w15:presenceInfo w15:providerId="AD" w15:userId="S::Danai.Papakonstantinou@uhnm.nhs.uk::678a330a-7dcf-450a-baf2-79e7aab22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012"/>
    <w:rsid w:val="0000142D"/>
    <w:rsid w:val="00001696"/>
    <w:rsid w:val="0000285F"/>
    <w:rsid w:val="00002A1A"/>
    <w:rsid w:val="000033F9"/>
    <w:rsid w:val="00003447"/>
    <w:rsid w:val="00004F0E"/>
    <w:rsid w:val="0000505C"/>
    <w:rsid w:val="000050D1"/>
    <w:rsid w:val="00005F6F"/>
    <w:rsid w:val="00006390"/>
    <w:rsid w:val="00006893"/>
    <w:rsid w:val="00006B4C"/>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2E27"/>
    <w:rsid w:val="00053A72"/>
    <w:rsid w:val="00053CAE"/>
    <w:rsid w:val="00053DCD"/>
    <w:rsid w:val="00054125"/>
    <w:rsid w:val="000541AA"/>
    <w:rsid w:val="000542D4"/>
    <w:rsid w:val="00054312"/>
    <w:rsid w:val="0005437F"/>
    <w:rsid w:val="00056716"/>
    <w:rsid w:val="00056C90"/>
    <w:rsid w:val="00056CE2"/>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639"/>
    <w:rsid w:val="000A6CCA"/>
    <w:rsid w:val="000A6CCE"/>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4A3"/>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13D"/>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0BCE"/>
    <w:rsid w:val="000E1111"/>
    <w:rsid w:val="000E1553"/>
    <w:rsid w:val="000E208C"/>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390"/>
    <w:rsid w:val="00102843"/>
    <w:rsid w:val="00102EE1"/>
    <w:rsid w:val="001034C7"/>
    <w:rsid w:val="00104FC7"/>
    <w:rsid w:val="00105671"/>
    <w:rsid w:val="00105F7D"/>
    <w:rsid w:val="00106946"/>
    <w:rsid w:val="00106F80"/>
    <w:rsid w:val="00107724"/>
    <w:rsid w:val="001110BD"/>
    <w:rsid w:val="001117AB"/>
    <w:rsid w:val="001127B4"/>
    <w:rsid w:val="001128CF"/>
    <w:rsid w:val="00112A88"/>
    <w:rsid w:val="00113264"/>
    <w:rsid w:val="0011662D"/>
    <w:rsid w:val="00116CA2"/>
    <w:rsid w:val="00116EF9"/>
    <w:rsid w:val="00117761"/>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683"/>
    <w:rsid w:val="00194F14"/>
    <w:rsid w:val="0019583D"/>
    <w:rsid w:val="0019627F"/>
    <w:rsid w:val="001970D2"/>
    <w:rsid w:val="001A0619"/>
    <w:rsid w:val="001A111B"/>
    <w:rsid w:val="001A15B8"/>
    <w:rsid w:val="001A18D5"/>
    <w:rsid w:val="001A1F3E"/>
    <w:rsid w:val="001A2328"/>
    <w:rsid w:val="001A2F2A"/>
    <w:rsid w:val="001A40F1"/>
    <w:rsid w:val="001A4108"/>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1A80"/>
    <w:rsid w:val="001C1B28"/>
    <w:rsid w:val="001C45CA"/>
    <w:rsid w:val="001C4C4F"/>
    <w:rsid w:val="001C4FA5"/>
    <w:rsid w:val="001C5640"/>
    <w:rsid w:val="001C6771"/>
    <w:rsid w:val="001C7320"/>
    <w:rsid w:val="001C7624"/>
    <w:rsid w:val="001C7886"/>
    <w:rsid w:val="001C7BD6"/>
    <w:rsid w:val="001D044F"/>
    <w:rsid w:val="001D05DC"/>
    <w:rsid w:val="001D19E1"/>
    <w:rsid w:val="001D2120"/>
    <w:rsid w:val="001D2CC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51C1"/>
    <w:rsid w:val="001F5DBB"/>
    <w:rsid w:val="001F70B8"/>
    <w:rsid w:val="001F7976"/>
    <w:rsid w:val="001F7DF4"/>
    <w:rsid w:val="001F7F18"/>
    <w:rsid w:val="002001CF"/>
    <w:rsid w:val="00202563"/>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54EA"/>
    <w:rsid w:val="00245E61"/>
    <w:rsid w:val="00245F6E"/>
    <w:rsid w:val="00246B74"/>
    <w:rsid w:val="00246E51"/>
    <w:rsid w:val="00246F5D"/>
    <w:rsid w:val="00247D6F"/>
    <w:rsid w:val="00250343"/>
    <w:rsid w:val="002510FB"/>
    <w:rsid w:val="00252111"/>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4AFD"/>
    <w:rsid w:val="002657C8"/>
    <w:rsid w:val="00265B99"/>
    <w:rsid w:val="0026696A"/>
    <w:rsid w:val="0026722F"/>
    <w:rsid w:val="0026741E"/>
    <w:rsid w:val="002679AA"/>
    <w:rsid w:val="00267DF6"/>
    <w:rsid w:val="0027054F"/>
    <w:rsid w:val="00270FD7"/>
    <w:rsid w:val="0027155E"/>
    <w:rsid w:val="00272DF9"/>
    <w:rsid w:val="00273F50"/>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35CF"/>
    <w:rsid w:val="002C45D7"/>
    <w:rsid w:val="002C546B"/>
    <w:rsid w:val="002C6586"/>
    <w:rsid w:val="002C6D2E"/>
    <w:rsid w:val="002C7DC3"/>
    <w:rsid w:val="002C7E05"/>
    <w:rsid w:val="002D052C"/>
    <w:rsid w:val="002D162B"/>
    <w:rsid w:val="002D16AC"/>
    <w:rsid w:val="002D20D7"/>
    <w:rsid w:val="002D3848"/>
    <w:rsid w:val="002D38FC"/>
    <w:rsid w:val="002D3B1F"/>
    <w:rsid w:val="002D3FC4"/>
    <w:rsid w:val="002D56A5"/>
    <w:rsid w:val="002D582C"/>
    <w:rsid w:val="002D5BF0"/>
    <w:rsid w:val="002D6606"/>
    <w:rsid w:val="002E0C55"/>
    <w:rsid w:val="002E0D52"/>
    <w:rsid w:val="002E11D8"/>
    <w:rsid w:val="002E1F4E"/>
    <w:rsid w:val="002E3DB8"/>
    <w:rsid w:val="002E3DF1"/>
    <w:rsid w:val="002E4912"/>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6F35"/>
    <w:rsid w:val="00347B14"/>
    <w:rsid w:val="00350C27"/>
    <w:rsid w:val="00350C4B"/>
    <w:rsid w:val="00350E95"/>
    <w:rsid w:val="00352601"/>
    <w:rsid w:val="00352AB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67F95"/>
    <w:rsid w:val="0037153E"/>
    <w:rsid w:val="00372115"/>
    <w:rsid w:val="0037313F"/>
    <w:rsid w:val="003748BA"/>
    <w:rsid w:val="003752AA"/>
    <w:rsid w:val="0037594C"/>
    <w:rsid w:val="00375A65"/>
    <w:rsid w:val="00375B8C"/>
    <w:rsid w:val="00376D43"/>
    <w:rsid w:val="003808BA"/>
    <w:rsid w:val="00380EA8"/>
    <w:rsid w:val="003812A9"/>
    <w:rsid w:val="003814DF"/>
    <w:rsid w:val="00381601"/>
    <w:rsid w:val="00381BCD"/>
    <w:rsid w:val="00381DF0"/>
    <w:rsid w:val="003821F7"/>
    <w:rsid w:val="00383A8E"/>
    <w:rsid w:val="0038741A"/>
    <w:rsid w:val="003874D8"/>
    <w:rsid w:val="00392906"/>
    <w:rsid w:val="00393A12"/>
    <w:rsid w:val="003941E2"/>
    <w:rsid w:val="0039683C"/>
    <w:rsid w:val="00396925"/>
    <w:rsid w:val="00396C29"/>
    <w:rsid w:val="00397150"/>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44C"/>
    <w:rsid w:val="003A5954"/>
    <w:rsid w:val="003A5E32"/>
    <w:rsid w:val="003A6F68"/>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2A7E"/>
    <w:rsid w:val="003C3B2A"/>
    <w:rsid w:val="003C4B37"/>
    <w:rsid w:val="003C518A"/>
    <w:rsid w:val="003C52BF"/>
    <w:rsid w:val="003C5BD1"/>
    <w:rsid w:val="003C702D"/>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E0276"/>
    <w:rsid w:val="003E0C75"/>
    <w:rsid w:val="003E12E3"/>
    <w:rsid w:val="003E1728"/>
    <w:rsid w:val="003E1787"/>
    <w:rsid w:val="003E1BB7"/>
    <w:rsid w:val="003E1C49"/>
    <w:rsid w:val="003E2F35"/>
    <w:rsid w:val="003E3177"/>
    <w:rsid w:val="003E59A7"/>
    <w:rsid w:val="003E6BCC"/>
    <w:rsid w:val="003E7E3F"/>
    <w:rsid w:val="003F0238"/>
    <w:rsid w:val="003F0F6F"/>
    <w:rsid w:val="003F114A"/>
    <w:rsid w:val="003F20B7"/>
    <w:rsid w:val="003F20CC"/>
    <w:rsid w:val="003F2178"/>
    <w:rsid w:val="003F22A9"/>
    <w:rsid w:val="003F2B68"/>
    <w:rsid w:val="003F2DE4"/>
    <w:rsid w:val="003F38C6"/>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5A3D"/>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32E"/>
    <w:rsid w:val="0044771A"/>
    <w:rsid w:val="00447A8D"/>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376D"/>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B7F2D"/>
    <w:rsid w:val="004C1164"/>
    <w:rsid w:val="004C1D67"/>
    <w:rsid w:val="004C1E83"/>
    <w:rsid w:val="004C1ECA"/>
    <w:rsid w:val="004C585E"/>
    <w:rsid w:val="004C601C"/>
    <w:rsid w:val="004C7624"/>
    <w:rsid w:val="004C78FF"/>
    <w:rsid w:val="004D2479"/>
    <w:rsid w:val="004D4506"/>
    <w:rsid w:val="004D4A62"/>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D0"/>
    <w:rsid w:val="004E6788"/>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17"/>
    <w:rsid w:val="00502B91"/>
    <w:rsid w:val="0050315B"/>
    <w:rsid w:val="00503726"/>
    <w:rsid w:val="0050402F"/>
    <w:rsid w:val="00504466"/>
    <w:rsid w:val="005053AC"/>
    <w:rsid w:val="0050596E"/>
    <w:rsid w:val="00506BC2"/>
    <w:rsid w:val="00506FB9"/>
    <w:rsid w:val="00507977"/>
    <w:rsid w:val="00507B41"/>
    <w:rsid w:val="0051113A"/>
    <w:rsid w:val="00511B42"/>
    <w:rsid w:val="00511E07"/>
    <w:rsid w:val="0051291D"/>
    <w:rsid w:val="005131CB"/>
    <w:rsid w:val="0051339F"/>
    <w:rsid w:val="00513999"/>
    <w:rsid w:val="00513E4A"/>
    <w:rsid w:val="00514678"/>
    <w:rsid w:val="00514D83"/>
    <w:rsid w:val="00514FCA"/>
    <w:rsid w:val="00515112"/>
    <w:rsid w:val="005151D9"/>
    <w:rsid w:val="005153F3"/>
    <w:rsid w:val="0051595E"/>
    <w:rsid w:val="00516140"/>
    <w:rsid w:val="0051764E"/>
    <w:rsid w:val="005178DF"/>
    <w:rsid w:val="00520A71"/>
    <w:rsid w:val="00521397"/>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480"/>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2D5"/>
    <w:rsid w:val="005569E1"/>
    <w:rsid w:val="00556DBC"/>
    <w:rsid w:val="00557A17"/>
    <w:rsid w:val="00557F2A"/>
    <w:rsid w:val="00557F65"/>
    <w:rsid w:val="005601CA"/>
    <w:rsid w:val="00561833"/>
    <w:rsid w:val="00561A97"/>
    <w:rsid w:val="0056218A"/>
    <w:rsid w:val="00562BE5"/>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4F61"/>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22F"/>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2CC"/>
    <w:rsid w:val="005B4661"/>
    <w:rsid w:val="005B50EE"/>
    <w:rsid w:val="005B539D"/>
    <w:rsid w:val="005B5657"/>
    <w:rsid w:val="005B60CB"/>
    <w:rsid w:val="005B6E6C"/>
    <w:rsid w:val="005C05E1"/>
    <w:rsid w:val="005C0D61"/>
    <w:rsid w:val="005C0DB0"/>
    <w:rsid w:val="005C12FE"/>
    <w:rsid w:val="005C1391"/>
    <w:rsid w:val="005C1419"/>
    <w:rsid w:val="005C1A03"/>
    <w:rsid w:val="005C1F65"/>
    <w:rsid w:val="005C205A"/>
    <w:rsid w:val="005C25E2"/>
    <w:rsid w:val="005C2A3E"/>
    <w:rsid w:val="005C2ADF"/>
    <w:rsid w:val="005C3480"/>
    <w:rsid w:val="005C3BF8"/>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D12"/>
    <w:rsid w:val="00613F4B"/>
    <w:rsid w:val="0061411D"/>
    <w:rsid w:val="006143CF"/>
    <w:rsid w:val="006147C9"/>
    <w:rsid w:val="0061504B"/>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60F9"/>
    <w:rsid w:val="0066616F"/>
    <w:rsid w:val="006661EB"/>
    <w:rsid w:val="006669CB"/>
    <w:rsid w:val="00667909"/>
    <w:rsid w:val="00667971"/>
    <w:rsid w:val="00670302"/>
    <w:rsid w:val="00671A12"/>
    <w:rsid w:val="006728BF"/>
    <w:rsid w:val="006729B6"/>
    <w:rsid w:val="00672B98"/>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52"/>
    <w:rsid w:val="00694BCC"/>
    <w:rsid w:val="00695211"/>
    <w:rsid w:val="006956D1"/>
    <w:rsid w:val="00695DC8"/>
    <w:rsid w:val="006961B8"/>
    <w:rsid w:val="0069622A"/>
    <w:rsid w:val="006968B3"/>
    <w:rsid w:val="00696937"/>
    <w:rsid w:val="00696FC4"/>
    <w:rsid w:val="00697FB5"/>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A16"/>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5C97"/>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30565"/>
    <w:rsid w:val="007317CF"/>
    <w:rsid w:val="00731FF8"/>
    <w:rsid w:val="00732C69"/>
    <w:rsid w:val="00732F7B"/>
    <w:rsid w:val="00733DE6"/>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7F5"/>
    <w:rsid w:val="00767F15"/>
    <w:rsid w:val="007704FA"/>
    <w:rsid w:val="007711C7"/>
    <w:rsid w:val="00772119"/>
    <w:rsid w:val="007723D2"/>
    <w:rsid w:val="00773BAC"/>
    <w:rsid w:val="0077479B"/>
    <w:rsid w:val="0077524D"/>
    <w:rsid w:val="00777214"/>
    <w:rsid w:val="007801E9"/>
    <w:rsid w:val="00782869"/>
    <w:rsid w:val="00783384"/>
    <w:rsid w:val="00783453"/>
    <w:rsid w:val="00783524"/>
    <w:rsid w:val="007844BF"/>
    <w:rsid w:val="007847B3"/>
    <w:rsid w:val="007853C2"/>
    <w:rsid w:val="007853FD"/>
    <w:rsid w:val="007856DF"/>
    <w:rsid w:val="00785B46"/>
    <w:rsid w:val="007874A1"/>
    <w:rsid w:val="00787674"/>
    <w:rsid w:val="00787786"/>
    <w:rsid w:val="00790E6B"/>
    <w:rsid w:val="00791DF7"/>
    <w:rsid w:val="007924F9"/>
    <w:rsid w:val="00792927"/>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AEC"/>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0F1"/>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034"/>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4B2"/>
    <w:rsid w:val="008078E6"/>
    <w:rsid w:val="00807B65"/>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52"/>
    <w:rsid w:val="008236B4"/>
    <w:rsid w:val="00824036"/>
    <w:rsid w:val="00824694"/>
    <w:rsid w:val="0082501A"/>
    <w:rsid w:val="008261F4"/>
    <w:rsid w:val="0082641D"/>
    <w:rsid w:val="00826D1A"/>
    <w:rsid w:val="00826DA0"/>
    <w:rsid w:val="008307AA"/>
    <w:rsid w:val="00830FF1"/>
    <w:rsid w:val="008320A8"/>
    <w:rsid w:val="00832679"/>
    <w:rsid w:val="008328D0"/>
    <w:rsid w:val="0083362E"/>
    <w:rsid w:val="0083423D"/>
    <w:rsid w:val="00834322"/>
    <w:rsid w:val="00834971"/>
    <w:rsid w:val="0083541E"/>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130D"/>
    <w:rsid w:val="00841482"/>
    <w:rsid w:val="00842146"/>
    <w:rsid w:val="00842151"/>
    <w:rsid w:val="00842568"/>
    <w:rsid w:val="00842CD7"/>
    <w:rsid w:val="008437DA"/>
    <w:rsid w:val="00844266"/>
    <w:rsid w:val="008444D2"/>
    <w:rsid w:val="00847469"/>
    <w:rsid w:val="008500CA"/>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56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093E"/>
    <w:rsid w:val="00881D29"/>
    <w:rsid w:val="008822C0"/>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F9C"/>
    <w:rsid w:val="00892587"/>
    <w:rsid w:val="00892622"/>
    <w:rsid w:val="00892A61"/>
    <w:rsid w:val="00892FA9"/>
    <w:rsid w:val="0089385D"/>
    <w:rsid w:val="00893B8F"/>
    <w:rsid w:val="00895567"/>
    <w:rsid w:val="00895E16"/>
    <w:rsid w:val="00896D70"/>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D7F"/>
    <w:rsid w:val="008A6FA5"/>
    <w:rsid w:val="008A7575"/>
    <w:rsid w:val="008A7B87"/>
    <w:rsid w:val="008B003D"/>
    <w:rsid w:val="008B024F"/>
    <w:rsid w:val="008B17B4"/>
    <w:rsid w:val="008B1BB9"/>
    <w:rsid w:val="008B1E21"/>
    <w:rsid w:val="008B29C4"/>
    <w:rsid w:val="008B38D7"/>
    <w:rsid w:val="008B39C8"/>
    <w:rsid w:val="008B3AD1"/>
    <w:rsid w:val="008B3B3F"/>
    <w:rsid w:val="008B4742"/>
    <w:rsid w:val="008B5A40"/>
    <w:rsid w:val="008B5B7C"/>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55F"/>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594"/>
    <w:rsid w:val="00907664"/>
    <w:rsid w:val="009079A7"/>
    <w:rsid w:val="009112E0"/>
    <w:rsid w:val="00911A0B"/>
    <w:rsid w:val="00911B15"/>
    <w:rsid w:val="0091336F"/>
    <w:rsid w:val="00913B76"/>
    <w:rsid w:val="00914BA7"/>
    <w:rsid w:val="00914FEF"/>
    <w:rsid w:val="00915207"/>
    <w:rsid w:val="0091594C"/>
    <w:rsid w:val="0091620E"/>
    <w:rsid w:val="009176E0"/>
    <w:rsid w:val="009205B9"/>
    <w:rsid w:val="00920850"/>
    <w:rsid w:val="00921BE3"/>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19DD"/>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C21"/>
    <w:rsid w:val="00960F82"/>
    <w:rsid w:val="009610E9"/>
    <w:rsid w:val="0096139F"/>
    <w:rsid w:val="00961623"/>
    <w:rsid w:val="009617CF"/>
    <w:rsid w:val="00964183"/>
    <w:rsid w:val="009645FA"/>
    <w:rsid w:val="009647BB"/>
    <w:rsid w:val="00964C31"/>
    <w:rsid w:val="00965027"/>
    <w:rsid w:val="00965A0E"/>
    <w:rsid w:val="00966236"/>
    <w:rsid w:val="009666FA"/>
    <w:rsid w:val="00966825"/>
    <w:rsid w:val="009671EE"/>
    <w:rsid w:val="00970FF5"/>
    <w:rsid w:val="00971E67"/>
    <w:rsid w:val="00972538"/>
    <w:rsid w:val="00973C3F"/>
    <w:rsid w:val="009740CB"/>
    <w:rsid w:val="00974B0E"/>
    <w:rsid w:val="00975395"/>
    <w:rsid w:val="00975738"/>
    <w:rsid w:val="00975DEB"/>
    <w:rsid w:val="00976017"/>
    <w:rsid w:val="00976262"/>
    <w:rsid w:val="009766A7"/>
    <w:rsid w:val="00976B43"/>
    <w:rsid w:val="00976DBB"/>
    <w:rsid w:val="00976F68"/>
    <w:rsid w:val="0098158B"/>
    <w:rsid w:val="009815D5"/>
    <w:rsid w:val="00981D8A"/>
    <w:rsid w:val="0098215D"/>
    <w:rsid w:val="009821E3"/>
    <w:rsid w:val="00983621"/>
    <w:rsid w:val="00983768"/>
    <w:rsid w:val="009847A0"/>
    <w:rsid w:val="00984901"/>
    <w:rsid w:val="00984A4B"/>
    <w:rsid w:val="00984D32"/>
    <w:rsid w:val="00985692"/>
    <w:rsid w:val="00985841"/>
    <w:rsid w:val="00985D50"/>
    <w:rsid w:val="009861BB"/>
    <w:rsid w:val="00986220"/>
    <w:rsid w:val="0098682B"/>
    <w:rsid w:val="00986EAE"/>
    <w:rsid w:val="00987234"/>
    <w:rsid w:val="00987340"/>
    <w:rsid w:val="00987805"/>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195"/>
    <w:rsid w:val="009A0951"/>
    <w:rsid w:val="009A0C92"/>
    <w:rsid w:val="009A0CA1"/>
    <w:rsid w:val="009A1BD6"/>
    <w:rsid w:val="009A2DCE"/>
    <w:rsid w:val="009A2F61"/>
    <w:rsid w:val="009A4527"/>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4CD"/>
    <w:rsid w:val="009E39B6"/>
    <w:rsid w:val="009E4C30"/>
    <w:rsid w:val="009E51CE"/>
    <w:rsid w:val="009E592A"/>
    <w:rsid w:val="009E5F54"/>
    <w:rsid w:val="009E632C"/>
    <w:rsid w:val="009F100C"/>
    <w:rsid w:val="009F1F98"/>
    <w:rsid w:val="009F225E"/>
    <w:rsid w:val="009F2542"/>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C77"/>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0E35"/>
    <w:rsid w:val="00A216BE"/>
    <w:rsid w:val="00A22AFF"/>
    <w:rsid w:val="00A22BBA"/>
    <w:rsid w:val="00A23D0F"/>
    <w:rsid w:val="00A24004"/>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049"/>
    <w:rsid w:val="00A402CC"/>
    <w:rsid w:val="00A4047E"/>
    <w:rsid w:val="00A43665"/>
    <w:rsid w:val="00A43C59"/>
    <w:rsid w:val="00A43D36"/>
    <w:rsid w:val="00A449CE"/>
    <w:rsid w:val="00A44F8D"/>
    <w:rsid w:val="00A46045"/>
    <w:rsid w:val="00A465D6"/>
    <w:rsid w:val="00A467AF"/>
    <w:rsid w:val="00A46A08"/>
    <w:rsid w:val="00A50061"/>
    <w:rsid w:val="00A50C62"/>
    <w:rsid w:val="00A513CD"/>
    <w:rsid w:val="00A513EB"/>
    <w:rsid w:val="00A51749"/>
    <w:rsid w:val="00A52579"/>
    <w:rsid w:val="00A53111"/>
    <w:rsid w:val="00A534E7"/>
    <w:rsid w:val="00A53640"/>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0815"/>
    <w:rsid w:val="00A70B9D"/>
    <w:rsid w:val="00A71BB5"/>
    <w:rsid w:val="00A71E81"/>
    <w:rsid w:val="00A7209F"/>
    <w:rsid w:val="00A72AAD"/>
    <w:rsid w:val="00A72AE6"/>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2355"/>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C3C"/>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00B8"/>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70"/>
    <w:rsid w:val="00B675B6"/>
    <w:rsid w:val="00B67AC3"/>
    <w:rsid w:val="00B67F2B"/>
    <w:rsid w:val="00B7074C"/>
    <w:rsid w:val="00B71423"/>
    <w:rsid w:val="00B71A06"/>
    <w:rsid w:val="00B71DE2"/>
    <w:rsid w:val="00B7213C"/>
    <w:rsid w:val="00B7287E"/>
    <w:rsid w:val="00B72F12"/>
    <w:rsid w:val="00B73430"/>
    <w:rsid w:val="00B73B42"/>
    <w:rsid w:val="00B73DFC"/>
    <w:rsid w:val="00B7444A"/>
    <w:rsid w:val="00B74E7F"/>
    <w:rsid w:val="00B7621E"/>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5D"/>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1D9C"/>
    <w:rsid w:val="00BA28DE"/>
    <w:rsid w:val="00BA33B0"/>
    <w:rsid w:val="00BA3505"/>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53C"/>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4D"/>
    <w:rsid w:val="00C56BC3"/>
    <w:rsid w:val="00C5799B"/>
    <w:rsid w:val="00C60361"/>
    <w:rsid w:val="00C61065"/>
    <w:rsid w:val="00C6112D"/>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38DC"/>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FFC"/>
    <w:rsid w:val="00CB025C"/>
    <w:rsid w:val="00CB0842"/>
    <w:rsid w:val="00CB098F"/>
    <w:rsid w:val="00CB1A82"/>
    <w:rsid w:val="00CB1E98"/>
    <w:rsid w:val="00CB200A"/>
    <w:rsid w:val="00CB24F9"/>
    <w:rsid w:val="00CB3476"/>
    <w:rsid w:val="00CB4492"/>
    <w:rsid w:val="00CB5373"/>
    <w:rsid w:val="00CB5768"/>
    <w:rsid w:val="00CB5C2D"/>
    <w:rsid w:val="00CB60CB"/>
    <w:rsid w:val="00CB7D9A"/>
    <w:rsid w:val="00CC0DB6"/>
    <w:rsid w:val="00CC18B3"/>
    <w:rsid w:val="00CC2054"/>
    <w:rsid w:val="00CC2608"/>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378CF"/>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0CB5"/>
    <w:rsid w:val="00D718C4"/>
    <w:rsid w:val="00D71B20"/>
    <w:rsid w:val="00D7201F"/>
    <w:rsid w:val="00D7205D"/>
    <w:rsid w:val="00D729E1"/>
    <w:rsid w:val="00D72A27"/>
    <w:rsid w:val="00D72BD9"/>
    <w:rsid w:val="00D72CC4"/>
    <w:rsid w:val="00D73840"/>
    <w:rsid w:val="00D73BD4"/>
    <w:rsid w:val="00D73D42"/>
    <w:rsid w:val="00D751DF"/>
    <w:rsid w:val="00D75700"/>
    <w:rsid w:val="00D77954"/>
    <w:rsid w:val="00D77E6F"/>
    <w:rsid w:val="00D80CC2"/>
    <w:rsid w:val="00D81354"/>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22A8"/>
    <w:rsid w:val="00D923D9"/>
    <w:rsid w:val="00D93133"/>
    <w:rsid w:val="00D93E43"/>
    <w:rsid w:val="00D945C8"/>
    <w:rsid w:val="00D95D20"/>
    <w:rsid w:val="00D97424"/>
    <w:rsid w:val="00D97F72"/>
    <w:rsid w:val="00DA138C"/>
    <w:rsid w:val="00DA13E7"/>
    <w:rsid w:val="00DA1B23"/>
    <w:rsid w:val="00DA20C3"/>
    <w:rsid w:val="00DA2B6B"/>
    <w:rsid w:val="00DA2E9A"/>
    <w:rsid w:val="00DA31E2"/>
    <w:rsid w:val="00DA389C"/>
    <w:rsid w:val="00DA587B"/>
    <w:rsid w:val="00DA5A58"/>
    <w:rsid w:val="00DA5E10"/>
    <w:rsid w:val="00DA74D5"/>
    <w:rsid w:val="00DA76FE"/>
    <w:rsid w:val="00DA77A6"/>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1FC"/>
    <w:rsid w:val="00DC1922"/>
    <w:rsid w:val="00DC1D77"/>
    <w:rsid w:val="00DC1FB2"/>
    <w:rsid w:val="00DC22D7"/>
    <w:rsid w:val="00DC2C49"/>
    <w:rsid w:val="00DC3005"/>
    <w:rsid w:val="00DC3721"/>
    <w:rsid w:val="00DC376E"/>
    <w:rsid w:val="00DC3903"/>
    <w:rsid w:val="00DC45DD"/>
    <w:rsid w:val="00DC46F3"/>
    <w:rsid w:val="00DC4EE7"/>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3707"/>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DE0"/>
    <w:rsid w:val="00DE700F"/>
    <w:rsid w:val="00DE76D3"/>
    <w:rsid w:val="00DE7F2D"/>
    <w:rsid w:val="00DF0B82"/>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30B"/>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6FE7"/>
    <w:rsid w:val="00E374B7"/>
    <w:rsid w:val="00E37C41"/>
    <w:rsid w:val="00E37E10"/>
    <w:rsid w:val="00E401BA"/>
    <w:rsid w:val="00E406D3"/>
    <w:rsid w:val="00E40A34"/>
    <w:rsid w:val="00E41092"/>
    <w:rsid w:val="00E41F1F"/>
    <w:rsid w:val="00E41F25"/>
    <w:rsid w:val="00E42938"/>
    <w:rsid w:val="00E4339C"/>
    <w:rsid w:val="00E43651"/>
    <w:rsid w:val="00E442B8"/>
    <w:rsid w:val="00E44CD2"/>
    <w:rsid w:val="00E45029"/>
    <w:rsid w:val="00E451AE"/>
    <w:rsid w:val="00E456BC"/>
    <w:rsid w:val="00E45B8F"/>
    <w:rsid w:val="00E45F11"/>
    <w:rsid w:val="00E4678D"/>
    <w:rsid w:val="00E46D8F"/>
    <w:rsid w:val="00E47A1C"/>
    <w:rsid w:val="00E50A95"/>
    <w:rsid w:val="00E510C0"/>
    <w:rsid w:val="00E523AE"/>
    <w:rsid w:val="00E5272C"/>
    <w:rsid w:val="00E528F6"/>
    <w:rsid w:val="00E52D74"/>
    <w:rsid w:val="00E54053"/>
    <w:rsid w:val="00E54E21"/>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C54"/>
    <w:rsid w:val="00E67DA2"/>
    <w:rsid w:val="00E7044A"/>
    <w:rsid w:val="00E7046F"/>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BA8"/>
    <w:rsid w:val="00E85FCA"/>
    <w:rsid w:val="00E8617C"/>
    <w:rsid w:val="00E87D6E"/>
    <w:rsid w:val="00E90750"/>
    <w:rsid w:val="00E917BB"/>
    <w:rsid w:val="00E92233"/>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568"/>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83D"/>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08"/>
    <w:rsid w:val="00F035BA"/>
    <w:rsid w:val="00F03820"/>
    <w:rsid w:val="00F05E52"/>
    <w:rsid w:val="00F06AFF"/>
    <w:rsid w:val="00F06F25"/>
    <w:rsid w:val="00F071A4"/>
    <w:rsid w:val="00F07386"/>
    <w:rsid w:val="00F07E3F"/>
    <w:rsid w:val="00F104B9"/>
    <w:rsid w:val="00F11DCE"/>
    <w:rsid w:val="00F11E2D"/>
    <w:rsid w:val="00F122DE"/>
    <w:rsid w:val="00F12592"/>
    <w:rsid w:val="00F12F88"/>
    <w:rsid w:val="00F13BE4"/>
    <w:rsid w:val="00F14BF0"/>
    <w:rsid w:val="00F1521F"/>
    <w:rsid w:val="00F1747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1F97"/>
    <w:rsid w:val="00F52258"/>
    <w:rsid w:val="00F54388"/>
    <w:rsid w:val="00F54802"/>
    <w:rsid w:val="00F549D7"/>
    <w:rsid w:val="00F54ABE"/>
    <w:rsid w:val="00F56465"/>
    <w:rsid w:val="00F57A17"/>
    <w:rsid w:val="00F57CCE"/>
    <w:rsid w:val="00F57CDC"/>
    <w:rsid w:val="00F57E09"/>
    <w:rsid w:val="00F6003B"/>
    <w:rsid w:val="00F6070D"/>
    <w:rsid w:val="00F60D6B"/>
    <w:rsid w:val="00F617AB"/>
    <w:rsid w:val="00F621DE"/>
    <w:rsid w:val="00F622CA"/>
    <w:rsid w:val="00F636FC"/>
    <w:rsid w:val="00F64779"/>
    <w:rsid w:val="00F648AE"/>
    <w:rsid w:val="00F649D6"/>
    <w:rsid w:val="00F656AD"/>
    <w:rsid w:val="00F65F1D"/>
    <w:rsid w:val="00F66E3B"/>
    <w:rsid w:val="00F66F85"/>
    <w:rsid w:val="00F67683"/>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098"/>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B7A"/>
    <w:rsid w:val="00FB344C"/>
    <w:rsid w:val="00FB3AC3"/>
    <w:rsid w:val="00FB43A8"/>
    <w:rsid w:val="00FB471D"/>
    <w:rsid w:val="00FB54A3"/>
    <w:rsid w:val="00FB554F"/>
    <w:rsid w:val="00FB5609"/>
    <w:rsid w:val="00FB5A24"/>
    <w:rsid w:val="00FB6059"/>
    <w:rsid w:val="00FB6893"/>
    <w:rsid w:val="00FB6DEE"/>
    <w:rsid w:val="00FB72CA"/>
    <w:rsid w:val="00FB7E44"/>
    <w:rsid w:val="00FC03D4"/>
    <w:rsid w:val="00FC0744"/>
    <w:rsid w:val="00FC0960"/>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C7DBB"/>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2921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9170">
          <w:marLeft w:val="640"/>
          <w:marRight w:val="0"/>
          <w:marTop w:val="0"/>
          <w:marBottom w:val="0"/>
          <w:divBdr>
            <w:top w:val="none" w:sz="0" w:space="0" w:color="auto"/>
            <w:left w:val="none" w:sz="0" w:space="0" w:color="auto"/>
            <w:bottom w:val="none" w:sz="0" w:space="0" w:color="auto"/>
            <w:right w:val="none" w:sz="0" w:space="0" w:color="auto"/>
          </w:divBdr>
        </w:div>
        <w:div w:id="134642469">
          <w:marLeft w:val="640"/>
          <w:marRight w:val="0"/>
          <w:marTop w:val="0"/>
          <w:marBottom w:val="0"/>
          <w:divBdr>
            <w:top w:val="none" w:sz="0" w:space="0" w:color="auto"/>
            <w:left w:val="none" w:sz="0" w:space="0" w:color="auto"/>
            <w:bottom w:val="none" w:sz="0" w:space="0" w:color="auto"/>
            <w:right w:val="none" w:sz="0" w:space="0" w:color="auto"/>
          </w:divBdr>
        </w:div>
        <w:div w:id="2147240125">
          <w:marLeft w:val="640"/>
          <w:marRight w:val="0"/>
          <w:marTop w:val="0"/>
          <w:marBottom w:val="0"/>
          <w:divBdr>
            <w:top w:val="none" w:sz="0" w:space="0" w:color="auto"/>
            <w:left w:val="none" w:sz="0" w:space="0" w:color="auto"/>
            <w:bottom w:val="none" w:sz="0" w:space="0" w:color="auto"/>
            <w:right w:val="none" w:sz="0" w:space="0" w:color="auto"/>
          </w:divBdr>
        </w:div>
        <w:div w:id="848255141">
          <w:marLeft w:val="640"/>
          <w:marRight w:val="0"/>
          <w:marTop w:val="0"/>
          <w:marBottom w:val="0"/>
          <w:divBdr>
            <w:top w:val="none" w:sz="0" w:space="0" w:color="auto"/>
            <w:left w:val="none" w:sz="0" w:space="0" w:color="auto"/>
            <w:bottom w:val="none" w:sz="0" w:space="0" w:color="auto"/>
            <w:right w:val="none" w:sz="0" w:space="0" w:color="auto"/>
          </w:divBdr>
        </w:div>
        <w:div w:id="275718593">
          <w:marLeft w:val="640"/>
          <w:marRight w:val="0"/>
          <w:marTop w:val="0"/>
          <w:marBottom w:val="0"/>
          <w:divBdr>
            <w:top w:val="none" w:sz="0" w:space="0" w:color="auto"/>
            <w:left w:val="none" w:sz="0" w:space="0" w:color="auto"/>
            <w:bottom w:val="none" w:sz="0" w:space="0" w:color="auto"/>
            <w:right w:val="none" w:sz="0" w:space="0" w:color="auto"/>
          </w:divBdr>
        </w:div>
        <w:div w:id="130826442">
          <w:marLeft w:val="640"/>
          <w:marRight w:val="0"/>
          <w:marTop w:val="0"/>
          <w:marBottom w:val="0"/>
          <w:divBdr>
            <w:top w:val="none" w:sz="0" w:space="0" w:color="auto"/>
            <w:left w:val="none" w:sz="0" w:space="0" w:color="auto"/>
            <w:bottom w:val="none" w:sz="0" w:space="0" w:color="auto"/>
            <w:right w:val="none" w:sz="0" w:space="0" w:color="auto"/>
          </w:divBdr>
        </w:div>
        <w:div w:id="1520775796">
          <w:marLeft w:val="640"/>
          <w:marRight w:val="0"/>
          <w:marTop w:val="0"/>
          <w:marBottom w:val="0"/>
          <w:divBdr>
            <w:top w:val="none" w:sz="0" w:space="0" w:color="auto"/>
            <w:left w:val="none" w:sz="0" w:space="0" w:color="auto"/>
            <w:bottom w:val="none" w:sz="0" w:space="0" w:color="auto"/>
            <w:right w:val="none" w:sz="0" w:space="0" w:color="auto"/>
          </w:divBdr>
        </w:div>
        <w:div w:id="2058316406">
          <w:marLeft w:val="640"/>
          <w:marRight w:val="0"/>
          <w:marTop w:val="0"/>
          <w:marBottom w:val="0"/>
          <w:divBdr>
            <w:top w:val="none" w:sz="0" w:space="0" w:color="auto"/>
            <w:left w:val="none" w:sz="0" w:space="0" w:color="auto"/>
            <w:bottom w:val="none" w:sz="0" w:space="0" w:color="auto"/>
            <w:right w:val="none" w:sz="0" w:space="0" w:color="auto"/>
          </w:divBdr>
        </w:div>
        <w:div w:id="988050583">
          <w:marLeft w:val="640"/>
          <w:marRight w:val="0"/>
          <w:marTop w:val="0"/>
          <w:marBottom w:val="0"/>
          <w:divBdr>
            <w:top w:val="none" w:sz="0" w:space="0" w:color="auto"/>
            <w:left w:val="none" w:sz="0" w:space="0" w:color="auto"/>
            <w:bottom w:val="none" w:sz="0" w:space="0" w:color="auto"/>
            <w:right w:val="none" w:sz="0" w:space="0" w:color="auto"/>
          </w:divBdr>
        </w:div>
        <w:div w:id="671227813">
          <w:marLeft w:val="640"/>
          <w:marRight w:val="0"/>
          <w:marTop w:val="0"/>
          <w:marBottom w:val="0"/>
          <w:divBdr>
            <w:top w:val="none" w:sz="0" w:space="0" w:color="auto"/>
            <w:left w:val="none" w:sz="0" w:space="0" w:color="auto"/>
            <w:bottom w:val="none" w:sz="0" w:space="0" w:color="auto"/>
            <w:right w:val="none" w:sz="0" w:space="0" w:color="auto"/>
          </w:divBdr>
        </w:div>
        <w:div w:id="1197549862">
          <w:marLeft w:val="640"/>
          <w:marRight w:val="0"/>
          <w:marTop w:val="0"/>
          <w:marBottom w:val="0"/>
          <w:divBdr>
            <w:top w:val="none" w:sz="0" w:space="0" w:color="auto"/>
            <w:left w:val="none" w:sz="0" w:space="0" w:color="auto"/>
            <w:bottom w:val="none" w:sz="0" w:space="0" w:color="auto"/>
            <w:right w:val="none" w:sz="0" w:space="0" w:color="auto"/>
          </w:divBdr>
        </w:div>
        <w:div w:id="2130927285">
          <w:marLeft w:val="640"/>
          <w:marRight w:val="0"/>
          <w:marTop w:val="0"/>
          <w:marBottom w:val="0"/>
          <w:divBdr>
            <w:top w:val="none" w:sz="0" w:space="0" w:color="auto"/>
            <w:left w:val="none" w:sz="0" w:space="0" w:color="auto"/>
            <w:bottom w:val="none" w:sz="0" w:space="0" w:color="auto"/>
            <w:right w:val="none" w:sz="0" w:space="0" w:color="auto"/>
          </w:divBdr>
        </w:div>
        <w:div w:id="21979623">
          <w:marLeft w:val="640"/>
          <w:marRight w:val="0"/>
          <w:marTop w:val="0"/>
          <w:marBottom w:val="0"/>
          <w:divBdr>
            <w:top w:val="none" w:sz="0" w:space="0" w:color="auto"/>
            <w:left w:val="none" w:sz="0" w:space="0" w:color="auto"/>
            <w:bottom w:val="none" w:sz="0" w:space="0" w:color="auto"/>
            <w:right w:val="none" w:sz="0" w:space="0" w:color="auto"/>
          </w:divBdr>
        </w:div>
        <w:div w:id="375664802">
          <w:marLeft w:val="640"/>
          <w:marRight w:val="0"/>
          <w:marTop w:val="0"/>
          <w:marBottom w:val="0"/>
          <w:divBdr>
            <w:top w:val="none" w:sz="0" w:space="0" w:color="auto"/>
            <w:left w:val="none" w:sz="0" w:space="0" w:color="auto"/>
            <w:bottom w:val="none" w:sz="0" w:space="0" w:color="auto"/>
            <w:right w:val="none" w:sz="0" w:space="0" w:color="auto"/>
          </w:divBdr>
        </w:div>
        <w:div w:id="2118677356">
          <w:marLeft w:val="640"/>
          <w:marRight w:val="0"/>
          <w:marTop w:val="0"/>
          <w:marBottom w:val="0"/>
          <w:divBdr>
            <w:top w:val="none" w:sz="0" w:space="0" w:color="auto"/>
            <w:left w:val="none" w:sz="0" w:space="0" w:color="auto"/>
            <w:bottom w:val="none" w:sz="0" w:space="0" w:color="auto"/>
            <w:right w:val="none" w:sz="0" w:space="0" w:color="auto"/>
          </w:divBdr>
        </w:div>
        <w:div w:id="1803690221">
          <w:marLeft w:val="640"/>
          <w:marRight w:val="0"/>
          <w:marTop w:val="0"/>
          <w:marBottom w:val="0"/>
          <w:divBdr>
            <w:top w:val="none" w:sz="0" w:space="0" w:color="auto"/>
            <w:left w:val="none" w:sz="0" w:space="0" w:color="auto"/>
            <w:bottom w:val="none" w:sz="0" w:space="0" w:color="auto"/>
            <w:right w:val="none" w:sz="0" w:space="0" w:color="auto"/>
          </w:divBdr>
        </w:div>
        <w:div w:id="332420562">
          <w:marLeft w:val="640"/>
          <w:marRight w:val="0"/>
          <w:marTop w:val="0"/>
          <w:marBottom w:val="0"/>
          <w:divBdr>
            <w:top w:val="none" w:sz="0" w:space="0" w:color="auto"/>
            <w:left w:val="none" w:sz="0" w:space="0" w:color="auto"/>
            <w:bottom w:val="none" w:sz="0" w:space="0" w:color="auto"/>
            <w:right w:val="none" w:sz="0" w:space="0" w:color="auto"/>
          </w:divBdr>
        </w:div>
        <w:div w:id="1796875650">
          <w:marLeft w:val="640"/>
          <w:marRight w:val="0"/>
          <w:marTop w:val="0"/>
          <w:marBottom w:val="0"/>
          <w:divBdr>
            <w:top w:val="none" w:sz="0" w:space="0" w:color="auto"/>
            <w:left w:val="none" w:sz="0" w:space="0" w:color="auto"/>
            <w:bottom w:val="none" w:sz="0" w:space="0" w:color="auto"/>
            <w:right w:val="none" w:sz="0" w:space="0" w:color="auto"/>
          </w:divBdr>
        </w:div>
        <w:div w:id="334306974">
          <w:marLeft w:val="640"/>
          <w:marRight w:val="0"/>
          <w:marTop w:val="0"/>
          <w:marBottom w:val="0"/>
          <w:divBdr>
            <w:top w:val="none" w:sz="0" w:space="0" w:color="auto"/>
            <w:left w:val="none" w:sz="0" w:space="0" w:color="auto"/>
            <w:bottom w:val="none" w:sz="0" w:space="0" w:color="auto"/>
            <w:right w:val="none" w:sz="0" w:space="0" w:color="auto"/>
          </w:divBdr>
        </w:div>
        <w:div w:id="66923272">
          <w:marLeft w:val="640"/>
          <w:marRight w:val="0"/>
          <w:marTop w:val="0"/>
          <w:marBottom w:val="0"/>
          <w:divBdr>
            <w:top w:val="none" w:sz="0" w:space="0" w:color="auto"/>
            <w:left w:val="none" w:sz="0" w:space="0" w:color="auto"/>
            <w:bottom w:val="none" w:sz="0" w:space="0" w:color="auto"/>
            <w:right w:val="none" w:sz="0" w:space="0" w:color="auto"/>
          </w:divBdr>
        </w:div>
        <w:div w:id="2028409773">
          <w:marLeft w:val="640"/>
          <w:marRight w:val="0"/>
          <w:marTop w:val="0"/>
          <w:marBottom w:val="0"/>
          <w:divBdr>
            <w:top w:val="none" w:sz="0" w:space="0" w:color="auto"/>
            <w:left w:val="none" w:sz="0" w:space="0" w:color="auto"/>
            <w:bottom w:val="none" w:sz="0" w:space="0" w:color="auto"/>
            <w:right w:val="none" w:sz="0" w:space="0" w:color="auto"/>
          </w:divBdr>
        </w:div>
        <w:div w:id="1524590728">
          <w:marLeft w:val="640"/>
          <w:marRight w:val="0"/>
          <w:marTop w:val="0"/>
          <w:marBottom w:val="0"/>
          <w:divBdr>
            <w:top w:val="none" w:sz="0" w:space="0" w:color="auto"/>
            <w:left w:val="none" w:sz="0" w:space="0" w:color="auto"/>
            <w:bottom w:val="none" w:sz="0" w:space="0" w:color="auto"/>
            <w:right w:val="none" w:sz="0" w:space="0" w:color="auto"/>
          </w:divBdr>
        </w:div>
        <w:div w:id="229002626">
          <w:marLeft w:val="640"/>
          <w:marRight w:val="0"/>
          <w:marTop w:val="0"/>
          <w:marBottom w:val="0"/>
          <w:divBdr>
            <w:top w:val="none" w:sz="0" w:space="0" w:color="auto"/>
            <w:left w:val="none" w:sz="0" w:space="0" w:color="auto"/>
            <w:bottom w:val="none" w:sz="0" w:space="0" w:color="auto"/>
            <w:right w:val="none" w:sz="0" w:space="0" w:color="auto"/>
          </w:divBdr>
        </w:div>
        <w:div w:id="1317414525">
          <w:marLeft w:val="640"/>
          <w:marRight w:val="0"/>
          <w:marTop w:val="0"/>
          <w:marBottom w:val="0"/>
          <w:divBdr>
            <w:top w:val="none" w:sz="0" w:space="0" w:color="auto"/>
            <w:left w:val="none" w:sz="0" w:space="0" w:color="auto"/>
            <w:bottom w:val="none" w:sz="0" w:space="0" w:color="auto"/>
            <w:right w:val="none" w:sz="0" w:space="0" w:color="auto"/>
          </w:divBdr>
        </w:div>
        <w:div w:id="1363165358">
          <w:marLeft w:val="640"/>
          <w:marRight w:val="0"/>
          <w:marTop w:val="0"/>
          <w:marBottom w:val="0"/>
          <w:divBdr>
            <w:top w:val="none" w:sz="0" w:space="0" w:color="auto"/>
            <w:left w:val="none" w:sz="0" w:space="0" w:color="auto"/>
            <w:bottom w:val="none" w:sz="0" w:space="0" w:color="auto"/>
            <w:right w:val="none" w:sz="0" w:space="0" w:color="auto"/>
          </w:divBdr>
        </w:div>
        <w:div w:id="1002970131">
          <w:marLeft w:val="640"/>
          <w:marRight w:val="0"/>
          <w:marTop w:val="0"/>
          <w:marBottom w:val="0"/>
          <w:divBdr>
            <w:top w:val="none" w:sz="0" w:space="0" w:color="auto"/>
            <w:left w:val="none" w:sz="0" w:space="0" w:color="auto"/>
            <w:bottom w:val="none" w:sz="0" w:space="0" w:color="auto"/>
            <w:right w:val="none" w:sz="0" w:space="0" w:color="auto"/>
          </w:divBdr>
        </w:div>
        <w:div w:id="1015574332">
          <w:marLeft w:val="640"/>
          <w:marRight w:val="0"/>
          <w:marTop w:val="0"/>
          <w:marBottom w:val="0"/>
          <w:divBdr>
            <w:top w:val="none" w:sz="0" w:space="0" w:color="auto"/>
            <w:left w:val="none" w:sz="0" w:space="0" w:color="auto"/>
            <w:bottom w:val="none" w:sz="0" w:space="0" w:color="auto"/>
            <w:right w:val="none" w:sz="0" w:space="0" w:color="auto"/>
          </w:divBdr>
        </w:div>
        <w:div w:id="1856113694">
          <w:marLeft w:val="640"/>
          <w:marRight w:val="0"/>
          <w:marTop w:val="0"/>
          <w:marBottom w:val="0"/>
          <w:divBdr>
            <w:top w:val="none" w:sz="0" w:space="0" w:color="auto"/>
            <w:left w:val="none" w:sz="0" w:space="0" w:color="auto"/>
            <w:bottom w:val="none" w:sz="0" w:space="0" w:color="auto"/>
            <w:right w:val="none" w:sz="0" w:space="0" w:color="auto"/>
          </w:divBdr>
        </w:div>
        <w:div w:id="1088234664">
          <w:marLeft w:val="640"/>
          <w:marRight w:val="0"/>
          <w:marTop w:val="0"/>
          <w:marBottom w:val="0"/>
          <w:divBdr>
            <w:top w:val="none" w:sz="0" w:space="0" w:color="auto"/>
            <w:left w:val="none" w:sz="0" w:space="0" w:color="auto"/>
            <w:bottom w:val="none" w:sz="0" w:space="0" w:color="auto"/>
            <w:right w:val="none" w:sz="0" w:space="0" w:color="auto"/>
          </w:divBdr>
        </w:div>
        <w:div w:id="570967912">
          <w:marLeft w:val="640"/>
          <w:marRight w:val="0"/>
          <w:marTop w:val="0"/>
          <w:marBottom w:val="0"/>
          <w:divBdr>
            <w:top w:val="none" w:sz="0" w:space="0" w:color="auto"/>
            <w:left w:val="none" w:sz="0" w:space="0" w:color="auto"/>
            <w:bottom w:val="none" w:sz="0" w:space="0" w:color="auto"/>
            <w:right w:val="none" w:sz="0" w:space="0" w:color="auto"/>
          </w:divBdr>
        </w:div>
        <w:div w:id="1711564356">
          <w:marLeft w:val="640"/>
          <w:marRight w:val="0"/>
          <w:marTop w:val="0"/>
          <w:marBottom w:val="0"/>
          <w:divBdr>
            <w:top w:val="none" w:sz="0" w:space="0" w:color="auto"/>
            <w:left w:val="none" w:sz="0" w:space="0" w:color="auto"/>
            <w:bottom w:val="none" w:sz="0" w:space="0" w:color="auto"/>
            <w:right w:val="none" w:sz="0" w:space="0" w:color="auto"/>
          </w:divBdr>
        </w:div>
        <w:div w:id="370544517">
          <w:marLeft w:val="640"/>
          <w:marRight w:val="0"/>
          <w:marTop w:val="0"/>
          <w:marBottom w:val="0"/>
          <w:divBdr>
            <w:top w:val="none" w:sz="0" w:space="0" w:color="auto"/>
            <w:left w:val="none" w:sz="0" w:space="0" w:color="auto"/>
            <w:bottom w:val="none" w:sz="0" w:space="0" w:color="auto"/>
            <w:right w:val="none" w:sz="0" w:space="0" w:color="auto"/>
          </w:divBdr>
        </w:div>
        <w:div w:id="1051614477">
          <w:marLeft w:val="640"/>
          <w:marRight w:val="0"/>
          <w:marTop w:val="0"/>
          <w:marBottom w:val="0"/>
          <w:divBdr>
            <w:top w:val="none" w:sz="0" w:space="0" w:color="auto"/>
            <w:left w:val="none" w:sz="0" w:space="0" w:color="auto"/>
            <w:bottom w:val="none" w:sz="0" w:space="0" w:color="auto"/>
            <w:right w:val="none" w:sz="0" w:space="0" w:color="auto"/>
          </w:divBdr>
        </w:div>
        <w:div w:id="1495150144">
          <w:marLeft w:val="640"/>
          <w:marRight w:val="0"/>
          <w:marTop w:val="0"/>
          <w:marBottom w:val="0"/>
          <w:divBdr>
            <w:top w:val="none" w:sz="0" w:space="0" w:color="auto"/>
            <w:left w:val="none" w:sz="0" w:space="0" w:color="auto"/>
            <w:bottom w:val="none" w:sz="0" w:space="0" w:color="auto"/>
            <w:right w:val="none" w:sz="0" w:space="0" w:color="auto"/>
          </w:divBdr>
        </w:div>
        <w:div w:id="2134204167">
          <w:marLeft w:val="640"/>
          <w:marRight w:val="0"/>
          <w:marTop w:val="0"/>
          <w:marBottom w:val="0"/>
          <w:divBdr>
            <w:top w:val="none" w:sz="0" w:space="0" w:color="auto"/>
            <w:left w:val="none" w:sz="0" w:space="0" w:color="auto"/>
            <w:bottom w:val="none" w:sz="0" w:space="0" w:color="auto"/>
            <w:right w:val="none" w:sz="0" w:space="0" w:color="auto"/>
          </w:divBdr>
        </w:div>
        <w:div w:id="881596977">
          <w:marLeft w:val="640"/>
          <w:marRight w:val="0"/>
          <w:marTop w:val="0"/>
          <w:marBottom w:val="0"/>
          <w:divBdr>
            <w:top w:val="none" w:sz="0" w:space="0" w:color="auto"/>
            <w:left w:val="none" w:sz="0" w:space="0" w:color="auto"/>
            <w:bottom w:val="none" w:sz="0" w:space="0" w:color="auto"/>
            <w:right w:val="none" w:sz="0" w:space="0" w:color="auto"/>
          </w:divBdr>
        </w:div>
        <w:div w:id="1042096050">
          <w:marLeft w:val="640"/>
          <w:marRight w:val="0"/>
          <w:marTop w:val="0"/>
          <w:marBottom w:val="0"/>
          <w:divBdr>
            <w:top w:val="none" w:sz="0" w:space="0" w:color="auto"/>
            <w:left w:val="none" w:sz="0" w:space="0" w:color="auto"/>
            <w:bottom w:val="none" w:sz="0" w:space="0" w:color="auto"/>
            <w:right w:val="none" w:sz="0" w:space="0" w:color="auto"/>
          </w:divBdr>
        </w:div>
        <w:div w:id="769159038">
          <w:marLeft w:val="640"/>
          <w:marRight w:val="0"/>
          <w:marTop w:val="0"/>
          <w:marBottom w:val="0"/>
          <w:divBdr>
            <w:top w:val="none" w:sz="0" w:space="0" w:color="auto"/>
            <w:left w:val="none" w:sz="0" w:space="0" w:color="auto"/>
            <w:bottom w:val="none" w:sz="0" w:space="0" w:color="auto"/>
            <w:right w:val="none" w:sz="0" w:space="0" w:color="auto"/>
          </w:divBdr>
        </w:div>
        <w:div w:id="2059090034">
          <w:marLeft w:val="640"/>
          <w:marRight w:val="0"/>
          <w:marTop w:val="0"/>
          <w:marBottom w:val="0"/>
          <w:divBdr>
            <w:top w:val="none" w:sz="0" w:space="0" w:color="auto"/>
            <w:left w:val="none" w:sz="0" w:space="0" w:color="auto"/>
            <w:bottom w:val="none" w:sz="0" w:space="0" w:color="auto"/>
            <w:right w:val="none" w:sz="0" w:space="0" w:color="auto"/>
          </w:divBdr>
        </w:div>
        <w:div w:id="885488784">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6616069">
      <w:bodyDiv w:val="1"/>
      <w:marLeft w:val="0"/>
      <w:marRight w:val="0"/>
      <w:marTop w:val="0"/>
      <w:marBottom w:val="0"/>
      <w:divBdr>
        <w:top w:val="none" w:sz="0" w:space="0" w:color="auto"/>
        <w:left w:val="none" w:sz="0" w:space="0" w:color="auto"/>
        <w:bottom w:val="none" w:sz="0" w:space="0" w:color="auto"/>
        <w:right w:val="none" w:sz="0" w:space="0" w:color="auto"/>
      </w:divBdr>
      <w:divsChild>
        <w:div w:id="532495314">
          <w:marLeft w:val="640"/>
          <w:marRight w:val="0"/>
          <w:marTop w:val="0"/>
          <w:marBottom w:val="0"/>
          <w:divBdr>
            <w:top w:val="none" w:sz="0" w:space="0" w:color="auto"/>
            <w:left w:val="none" w:sz="0" w:space="0" w:color="auto"/>
            <w:bottom w:val="none" w:sz="0" w:space="0" w:color="auto"/>
            <w:right w:val="none" w:sz="0" w:space="0" w:color="auto"/>
          </w:divBdr>
        </w:div>
        <w:div w:id="1657420955">
          <w:marLeft w:val="640"/>
          <w:marRight w:val="0"/>
          <w:marTop w:val="0"/>
          <w:marBottom w:val="0"/>
          <w:divBdr>
            <w:top w:val="none" w:sz="0" w:space="0" w:color="auto"/>
            <w:left w:val="none" w:sz="0" w:space="0" w:color="auto"/>
            <w:bottom w:val="none" w:sz="0" w:space="0" w:color="auto"/>
            <w:right w:val="none" w:sz="0" w:space="0" w:color="auto"/>
          </w:divBdr>
        </w:div>
        <w:div w:id="1949460829">
          <w:marLeft w:val="640"/>
          <w:marRight w:val="0"/>
          <w:marTop w:val="0"/>
          <w:marBottom w:val="0"/>
          <w:divBdr>
            <w:top w:val="none" w:sz="0" w:space="0" w:color="auto"/>
            <w:left w:val="none" w:sz="0" w:space="0" w:color="auto"/>
            <w:bottom w:val="none" w:sz="0" w:space="0" w:color="auto"/>
            <w:right w:val="none" w:sz="0" w:space="0" w:color="auto"/>
          </w:divBdr>
        </w:div>
        <w:div w:id="2052486680">
          <w:marLeft w:val="640"/>
          <w:marRight w:val="0"/>
          <w:marTop w:val="0"/>
          <w:marBottom w:val="0"/>
          <w:divBdr>
            <w:top w:val="none" w:sz="0" w:space="0" w:color="auto"/>
            <w:left w:val="none" w:sz="0" w:space="0" w:color="auto"/>
            <w:bottom w:val="none" w:sz="0" w:space="0" w:color="auto"/>
            <w:right w:val="none" w:sz="0" w:space="0" w:color="auto"/>
          </w:divBdr>
        </w:div>
        <w:div w:id="1997800434">
          <w:marLeft w:val="640"/>
          <w:marRight w:val="0"/>
          <w:marTop w:val="0"/>
          <w:marBottom w:val="0"/>
          <w:divBdr>
            <w:top w:val="none" w:sz="0" w:space="0" w:color="auto"/>
            <w:left w:val="none" w:sz="0" w:space="0" w:color="auto"/>
            <w:bottom w:val="none" w:sz="0" w:space="0" w:color="auto"/>
            <w:right w:val="none" w:sz="0" w:space="0" w:color="auto"/>
          </w:divBdr>
        </w:div>
        <w:div w:id="1396123893">
          <w:marLeft w:val="640"/>
          <w:marRight w:val="0"/>
          <w:marTop w:val="0"/>
          <w:marBottom w:val="0"/>
          <w:divBdr>
            <w:top w:val="none" w:sz="0" w:space="0" w:color="auto"/>
            <w:left w:val="none" w:sz="0" w:space="0" w:color="auto"/>
            <w:bottom w:val="none" w:sz="0" w:space="0" w:color="auto"/>
            <w:right w:val="none" w:sz="0" w:space="0" w:color="auto"/>
          </w:divBdr>
        </w:div>
        <w:div w:id="778836992">
          <w:marLeft w:val="640"/>
          <w:marRight w:val="0"/>
          <w:marTop w:val="0"/>
          <w:marBottom w:val="0"/>
          <w:divBdr>
            <w:top w:val="none" w:sz="0" w:space="0" w:color="auto"/>
            <w:left w:val="none" w:sz="0" w:space="0" w:color="auto"/>
            <w:bottom w:val="none" w:sz="0" w:space="0" w:color="auto"/>
            <w:right w:val="none" w:sz="0" w:space="0" w:color="auto"/>
          </w:divBdr>
        </w:div>
        <w:div w:id="292558576">
          <w:marLeft w:val="640"/>
          <w:marRight w:val="0"/>
          <w:marTop w:val="0"/>
          <w:marBottom w:val="0"/>
          <w:divBdr>
            <w:top w:val="none" w:sz="0" w:space="0" w:color="auto"/>
            <w:left w:val="none" w:sz="0" w:space="0" w:color="auto"/>
            <w:bottom w:val="none" w:sz="0" w:space="0" w:color="auto"/>
            <w:right w:val="none" w:sz="0" w:space="0" w:color="auto"/>
          </w:divBdr>
        </w:div>
        <w:div w:id="1140538460">
          <w:marLeft w:val="640"/>
          <w:marRight w:val="0"/>
          <w:marTop w:val="0"/>
          <w:marBottom w:val="0"/>
          <w:divBdr>
            <w:top w:val="none" w:sz="0" w:space="0" w:color="auto"/>
            <w:left w:val="none" w:sz="0" w:space="0" w:color="auto"/>
            <w:bottom w:val="none" w:sz="0" w:space="0" w:color="auto"/>
            <w:right w:val="none" w:sz="0" w:space="0" w:color="auto"/>
          </w:divBdr>
        </w:div>
        <w:div w:id="1174035895">
          <w:marLeft w:val="640"/>
          <w:marRight w:val="0"/>
          <w:marTop w:val="0"/>
          <w:marBottom w:val="0"/>
          <w:divBdr>
            <w:top w:val="none" w:sz="0" w:space="0" w:color="auto"/>
            <w:left w:val="none" w:sz="0" w:space="0" w:color="auto"/>
            <w:bottom w:val="none" w:sz="0" w:space="0" w:color="auto"/>
            <w:right w:val="none" w:sz="0" w:space="0" w:color="auto"/>
          </w:divBdr>
        </w:div>
        <w:div w:id="1950576989">
          <w:marLeft w:val="640"/>
          <w:marRight w:val="0"/>
          <w:marTop w:val="0"/>
          <w:marBottom w:val="0"/>
          <w:divBdr>
            <w:top w:val="none" w:sz="0" w:space="0" w:color="auto"/>
            <w:left w:val="none" w:sz="0" w:space="0" w:color="auto"/>
            <w:bottom w:val="none" w:sz="0" w:space="0" w:color="auto"/>
            <w:right w:val="none" w:sz="0" w:space="0" w:color="auto"/>
          </w:divBdr>
        </w:div>
        <w:div w:id="1039625853">
          <w:marLeft w:val="640"/>
          <w:marRight w:val="0"/>
          <w:marTop w:val="0"/>
          <w:marBottom w:val="0"/>
          <w:divBdr>
            <w:top w:val="none" w:sz="0" w:space="0" w:color="auto"/>
            <w:left w:val="none" w:sz="0" w:space="0" w:color="auto"/>
            <w:bottom w:val="none" w:sz="0" w:space="0" w:color="auto"/>
            <w:right w:val="none" w:sz="0" w:space="0" w:color="auto"/>
          </w:divBdr>
        </w:div>
        <w:div w:id="2088382467">
          <w:marLeft w:val="640"/>
          <w:marRight w:val="0"/>
          <w:marTop w:val="0"/>
          <w:marBottom w:val="0"/>
          <w:divBdr>
            <w:top w:val="none" w:sz="0" w:space="0" w:color="auto"/>
            <w:left w:val="none" w:sz="0" w:space="0" w:color="auto"/>
            <w:bottom w:val="none" w:sz="0" w:space="0" w:color="auto"/>
            <w:right w:val="none" w:sz="0" w:space="0" w:color="auto"/>
          </w:divBdr>
        </w:div>
        <w:div w:id="1661693630">
          <w:marLeft w:val="640"/>
          <w:marRight w:val="0"/>
          <w:marTop w:val="0"/>
          <w:marBottom w:val="0"/>
          <w:divBdr>
            <w:top w:val="none" w:sz="0" w:space="0" w:color="auto"/>
            <w:left w:val="none" w:sz="0" w:space="0" w:color="auto"/>
            <w:bottom w:val="none" w:sz="0" w:space="0" w:color="auto"/>
            <w:right w:val="none" w:sz="0" w:space="0" w:color="auto"/>
          </w:divBdr>
        </w:div>
        <w:div w:id="903105601">
          <w:marLeft w:val="640"/>
          <w:marRight w:val="0"/>
          <w:marTop w:val="0"/>
          <w:marBottom w:val="0"/>
          <w:divBdr>
            <w:top w:val="none" w:sz="0" w:space="0" w:color="auto"/>
            <w:left w:val="none" w:sz="0" w:space="0" w:color="auto"/>
            <w:bottom w:val="none" w:sz="0" w:space="0" w:color="auto"/>
            <w:right w:val="none" w:sz="0" w:space="0" w:color="auto"/>
          </w:divBdr>
        </w:div>
        <w:div w:id="433668263">
          <w:marLeft w:val="640"/>
          <w:marRight w:val="0"/>
          <w:marTop w:val="0"/>
          <w:marBottom w:val="0"/>
          <w:divBdr>
            <w:top w:val="none" w:sz="0" w:space="0" w:color="auto"/>
            <w:left w:val="none" w:sz="0" w:space="0" w:color="auto"/>
            <w:bottom w:val="none" w:sz="0" w:space="0" w:color="auto"/>
            <w:right w:val="none" w:sz="0" w:space="0" w:color="auto"/>
          </w:divBdr>
        </w:div>
        <w:div w:id="791678546">
          <w:marLeft w:val="640"/>
          <w:marRight w:val="0"/>
          <w:marTop w:val="0"/>
          <w:marBottom w:val="0"/>
          <w:divBdr>
            <w:top w:val="none" w:sz="0" w:space="0" w:color="auto"/>
            <w:left w:val="none" w:sz="0" w:space="0" w:color="auto"/>
            <w:bottom w:val="none" w:sz="0" w:space="0" w:color="auto"/>
            <w:right w:val="none" w:sz="0" w:space="0" w:color="auto"/>
          </w:divBdr>
        </w:div>
        <w:div w:id="1197041443">
          <w:marLeft w:val="640"/>
          <w:marRight w:val="0"/>
          <w:marTop w:val="0"/>
          <w:marBottom w:val="0"/>
          <w:divBdr>
            <w:top w:val="none" w:sz="0" w:space="0" w:color="auto"/>
            <w:left w:val="none" w:sz="0" w:space="0" w:color="auto"/>
            <w:bottom w:val="none" w:sz="0" w:space="0" w:color="auto"/>
            <w:right w:val="none" w:sz="0" w:space="0" w:color="auto"/>
          </w:divBdr>
        </w:div>
        <w:div w:id="807821277">
          <w:marLeft w:val="640"/>
          <w:marRight w:val="0"/>
          <w:marTop w:val="0"/>
          <w:marBottom w:val="0"/>
          <w:divBdr>
            <w:top w:val="none" w:sz="0" w:space="0" w:color="auto"/>
            <w:left w:val="none" w:sz="0" w:space="0" w:color="auto"/>
            <w:bottom w:val="none" w:sz="0" w:space="0" w:color="auto"/>
            <w:right w:val="none" w:sz="0" w:space="0" w:color="auto"/>
          </w:divBdr>
        </w:div>
        <w:div w:id="1890415274">
          <w:marLeft w:val="640"/>
          <w:marRight w:val="0"/>
          <w:marTop w:val="0"/>
          <w:marBottom w:val="0"/>
          <w:divBdr>
            <w:top w:val="none" w:sz="0" w:space="0" w:color="auto"/>
            <w:left w:val="none" w:sz="0" w:space="0" w:color="auto"/>
            <w:bottom w:val="none" w:sz="0" w:space="0" w:color="auto"/>
            <w:right w:val="none" w:sz="0" w:space="0" w:color="auto"/>
          </w:divBdr>
        </w:div>
        <w:div w:id="1769275705">
          <w:marLeft w:val="640"/>
          <w:marRight w:val="0"/>
          <w:marTop w:val="0"/>
          <w:marBottom w:val="0"/>
          <w:divBdr>
            <w:top w:val="none" w:sz="0" w:space="0" w:color="auto"/>
            <w:left w:val="none" w:sz="0" w:space="0" w:color="auto"/>
            <w:bottom w:val="none" w:sz="0" w:space="0" w:color="auto"/>
            <w:right w:val="none" w:sz="0" w:space="0" w:color="auto"/>
          </w:divBdr>
        </w:div>
        <w:div w:id="1938949620">
          <w:marLeft w:val="640"/>
          <w:marRight w:val="0"/>
          <w:marTop w:val="0"/>
          <w:marBottom w:val="0"/>
          <w:divBdr>
            <w:top w:val="none" w:sz="0" w:space="0" w:color="auto"/>
            <w:left w:val="none" w:sz="0" w:space="0" w:color="auto"/>
            <w:bottom w:val="none" w:sz="0" w:space="0" w:color="auto"/>
            <w:right w:val="none" w:sz="0" w:space="0" w:color="auto"/>
          </w:divBdr>
        </w:div>
        <w:div w:id="419836445">
          <w:marLeft w:val="640"/>
          <w:marRight w:val="0"/>
          <w:marTop w:val="0"/>
          <w:marBottom w:val="0"/>
          <w:divBdr>
            <w:top w:val="none" w:sz="0" w:space="0" w:color="auto"/>
            <w:left w:val="none" w:sz="0" w:space="0" w:color="auto"/>
            <w:bottom w:val="none" w:sz="0" w:space="0" w:color="auto"/>
            <w:right w:val="none" w:sz="0" w:space="0" w:color="auto"/>
          </w:divBdr>
        </w:div>
        <w:div w:id="1610550982">
          <w:marLeft w:val="640"/>
          <w:marRight w:val="0"/>
          <w:marTop w:val="0"/>
          <w:marBottom w:val="0"/>
          <w:divBdr>
            <w:top w:val="none" w:sz="0" w:space="0" w:color="auto"/>
            <w:left w:val="none" w:sz="0" w:space="0" w:color="auto"/>
            <w:bottom w:val="none" w:sz="0" w:space="0" w:color="auto"/>
            <w:right w:val="none" w:sz="0" w:space="0" w:color="auto"/>
          </w:divBdr>
        </w:div>
        <w:div w:id="940719266">
          <w:marLeft w:val="640"/>
          <w:marRight w:val="0"/>
          <w:marTop w:val="0"/>
          <w:marBottom w:val="0"/>
          <w:divBdr>
            <w:top w:val="none" w:sz="0" w:space="0" w:color="auto"/>
            <w:left w:val="none" w:sz="0" w:space="0" w:color="auto"/>
            <w:bottom w:val="none" w:sz="0" w:space="0" w:color="auto"/>
            <w:right w:val="none" w:sz="0" w:space="0" w:color="auto"/>
          </w:divBdr>
        </w:div>
        <w:div w:id="533663299">
          <w:marLeft w:val="640"/>
          <w:marRight w:val="0"/>
          <w:marTop w:val="0"/>
          <w:marBottom w:val="0"/>
          <w:divBdr>
            <w:top w:val="none" w:sz="0" w:space="0" w:color="auto"/>
            <w:left w:val="none" w:sz="0" w:space="0" w:color="auto"/>
            <w:bottom w:val="none" w:sz="0" w:space="0" w:color="auto"/>
            <w:right w:val="none" w:sz="0" w:space="0" w:color="auto"/>
          </w:divBdr>
        </w:div>
        <w:div w:id="988217357">
          <w:marLeft w:val="640"/>
          <w:marRight w:val="0"/>
          <w:marTop w:val="0"/>
          <w:marBottom w:val="0"/>
          <w:divBdr>
            <w:top w:val="none" w:sz="0" w:space="0" w:color="auto"/>
            <w:left w:val="none" w:sz="0" w:space="0" w:color="auto"/>
            <w:bottom w:val="none" w:sz="0" w:space="0" w:color="auto"/>
            <w:right w:val="none" w:sz="0" w:space="0" w:color="auto"/>
          </w:divBdr>
        </w:div>
        <w:div w:id="251864932">
          <w:marLeft w:val="640"/>
          <w:marRight w:val="0"/>
          <w:marTop w:val="0"/>
          <w:marBottom w:val="0"/>
          <w:divBdr>
            <w:top w:val="none" w:sz="0" w:space="0" w:color="auto"/>
            <w:left w:val="none" w:sz="0" w:space="0" w:color="auto"/>
            <w:bottom w:val="none" w:sz="0" w:space="0" w:color="auto"/>
            <w:right w:val="none" w:sz="0" w:space="0" w:color="auto"/>
          </w:divBdr>
        </w:div>
        <w:div w:id="418648101">
          <w:marLeft w:val="640"/>
          <w:marRight w:val="0"/>
          <w:marTop w:val="0"/>
          <w:marBottom w:val="0"/>
          <w:divBdr>
            <w:top w:val="none" w:sz="0" w:space="0" w:color="auto"/>
            <w:left w:val="none" w:sz="0" w:space="0" w:color="auto"/>
            <w:bottom w:val="none" w:sz="0" w:space="0" w:color="auto"/>
            <w:right w:val="none" w:sz="0" w:space="0" w:color="auto"/>
          </w:divBdr>
        </w:div>
        <w:div w:id="1823040515">
          <w:marLeft w:val="640"/>
          <w:marRight w:val="0"/>
          <w:marTop w:val="0"/>
          <w:marBottom w:val="0"/>
          <w:divBdr>
            <w:top w:val="none" w:sz="0" w:space="0" w:color="auto"/>
            <w:left w:val="none" w:sz="0" w:space="0" w:color="auto"/>
            <w:bottom w:val="none" w:sz="0" w:space="0" w:color="auto"/>
            <w:right w:val="none" w:sz="0" w:space="0" w:color="auto"/>
          </w:divBdr>
        </w:div>
        <w:div w:id="564802140">
          <w:marLeft w:val="640"/>
          <w:marRight w:val="0"/>
          <w:marTop w:val="0"/>
          <w:marBottom w:val="0"/>
          <w:divBdr>
            <w:top w:val="none" w:sz="0" w:space="0" w:color="auto"/>
            <w:left w:val="none" w:sz="0" w:space="0" w:color="auto"/>
            <w:bottom w:val="none" w:sz="0" w:space="0" w:color="auto"/>
            <w:right w:val="none" w:sz="0" w:space="0" w:color="auto"/>
          </w:divBdr>
        </w:div>
        <w:div w:id="1812015995">
          <w:marLeft w:val="640"/>
          <w:marRight w:val="0"/>
          <w:marTop w:val="0"/>
          <w:marBottom w:val="0"/>
          <w:divBdr>
            <w:top w:val="none" w:sz="0" w:space="0" w:color="auto"/>
            <w:left w:val="none" w:sz="0" w:space="0" w:color="auto"/>
            <w:bottom w:val="none" w:sz="0" w:space="0" w:color="auto"/>
            <w:right w:val="none" w:sz="0" w:space="0" w:color="auto"/>
          </w:divBdr>
        </w:div>
        <w:div w:id="1486505427">
          <w:marLeft w:val="640"/>
          <w:marRight w:val="0"/>
          <w:marTop w:val="0"/>
          <w:marBottom w:val="0"/>
          <w:divBdr>
            <w:top w:val="none" w:sz="0" w:space="0" w:color="auto"/>
            <w:left w:val="none" w:sz="0" w:space="0" w:color="auto"/>
            <w:bottom w:val="none" w:sz="0" w:space="0" w:color="auto"/>
            <w:right w:val="none" w:sz="0" w:space="0" w:color="auto"/>
          </w:divBdr>
        </w:div>
        <w:div w:id="437022641">
          <w:marLeft w:val="640"/>
          <w:marRight w:val="0"/>
          <w:marTop w:val="0"/>
          <w:marBottom w:val="0"/>
          <w:divBdr>
            <w:top w:val="none" w:sz="0" w:space="0" w:color="auto"/>
            <w:left w:val="none" w:sz="0" w:space="0" w:color="auto"/>
            <w:bottom w:val="none" w:sz="0" w:space="0" w:color="auto"/>
            <w:right w:val="none" w:sz="0" w:space="0" w:color="auto"/>
          </w:divBdr>
        </w:div>
        <w:div w:id="677535726">
          <w:marLeft w:val="640"/>
          <w:marRight w:val="0"/>
          <w:marTop w:val="0"/>
          <w:marBottom w:val="0"/>
          <w:divBdr>
            <w:top w:val="none" w:sz="0" w:space="0" w:color="auto"/>
            <w:left w:val="none" w:sz="0" w:space="0" w:color="auto"/>
            <w:bottom w:val="none" w:sz="0" w:space="0" w:color="auto"/>
            <w:right w:val="none" w:sz="0" w:space="0" w:color="auto"/>
          </w:divBdr>
        </w:div>
        <w:div w:id="377707597">
          <w:marLeft w:val="640"/>
          <w:marRight w:val="0"/>
          <w:marTop w:val="0"/>
          <w:marBottom w:val="0"/>
          <w:divBdr>
            <w:top w:val="none" w:sz="0" w:space="0" w:color="auto"/>
            <w:left w:val="none" w:sz="0" w:space="0" w:color="auto"/>
            <w:bottom w:val="none" w:sz="0" w:space="0" w:color="auto"/>
            <w:right w:val="none" w:sz="0" w:space="0" w:color="auto"/>
          </w:divBdr>
        </w:div>
        <w:div w:id="176385134">
          <w:marLeft w:val="640"/>
          <w:marRight w:val="0"/>
          <w:marTop w:val="0"/>
          <w:marBottom w:val="0"/>
          <w:divBdr>
            <w:top w:val="none" w:sz="0" w:space="0" w:color="auto"/>
            <w:left w:val="none" w:sz="0" w:space="0" w:color="auto"/>
            <w:bottom w:val="none" w:sz="0" w:space="0" w:color="auto"/>
            <w:right w:val="none" w:sz="0" w:space="0" w:color="auto"/>
          </w:divBdr>
        </w:div>
        <w:div w:id="569998121">
          <w:marLeft w:val="640"/>
          <w:marRight w:val="0"/>
          <w:marTop w:val="0"/>
          <w:marBottom w:val="0"/>
          <w:divBdr>
            <w:top w:val="none" w:sz="0" w:space="0" w:color="auto"/>
            <w:left w:val="none" w:sz="0" w:space="0" w:color="auto"/>
            <w:bottom w:val="none" w:sz="0" w:space="0" w:color="auto"/>
            <w:right w:val="none" w:sz="0" w:space="0" w:color="auto"/>
          </w:divBdr>
        </w:div>
        <w:div w:id="1280071077">
          <w:marLeft w:val="640"/>
          <w:marRight w:val="0"/>
          <w:marTop w:val="0"/>
          <w:marBottom w:val="0"/>
          <w:divBdr>
            <w:top w:val="none" w:sz="0" w:space="0" w:color="auto"/>
            <w:left w:val="none" w:sz="0" w:space="0" w:color="auto"/>
            <w:bottom w:val="none" w:sz="0" w:space="0" w:color="auto"/>
            <w:right w:val="none" w:sz="0" w:space="0" w:color="auto"/>
          </w:divBdr>
        </w:div>
      </w:divsChild>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9781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0538">
          <w:marLeft w:val="640"/>
          <w:marRight w:val="0"/>
          <w:marTop w:val="0"/>
          <w:marBottom w:val="0"/>
          <w:divBdr>
            <w:top w:val="none" w:sz="0" w:space="0" w:color="auto"/>
            <w:left w:val="none" w:sz="0" w:space="0" w:color="auto"/>
            <w:bottom w:val="none" w:sz="0" w:space="0" w:color="auto"/>
            <w:right w:val="none" w:sz="0" w:space="0" w:color="auto"/>
          </w:divBdr>
        </w:div>
        <w:div w:id="1922833296">
          <w:marLeft w:val="640"/>
          <w:marRight w:val="0"/>
          <w:marTop w:val="0"/>
          <w:marBottom w:val="0"/>
          <w:divBdr>
            <w:top w:val="none" w:sz="0" w:space="0" w:color="auto"/>
            <w:left w:val="none" w:sz="0" w:space="0" w:color="auto"/>
            <w:bottom w:val="none" w:sz="0" w:space="0" w:color="auto"/>
            <w:right w:val="none" w:sz="0" w:space="0" w:color="auto"/>
          </w:divBdr>
        </w:div>
        <w:div w:id="1234125445">
          <w:marLeft w:val="640"/>
          <w:marRight w:val="0"/>
          <w:marTop w:val="0"/>
          <w:marBottom w:val="0"/>
          <w:divBdr>
            <w:top w:val="none" w:sz="0" w:space="0" w:color="auto"/>
            <w:left w:val="none" w:sz="0" w:space="0" w:color="auto"/>
            <w:bottom w:val="none" w:sz="0" w:space="0" w:color="auto"/>
            <w:right w:val="none" w:sz="0" w:space="0" w:color="auto"/>
          </w:divBdr>
        </w:div>
        <w:div w:id="1513375752">
          <w:marLeft w:val="640"/>
          <w:marRight w:val="0"/>
          <w:marTop w:val="0"/>
          <w:marBottom w:val="0"/>
          <w:divBdr>
            <w:top w:val="none" w:sz="0" w:space="0" w:color="auto"/>
            <w:left w:val="none" w:sz="0" w:space="0" w:color="auto"/>
            <w:bottom w:val="none" w:sz="0" w:space="0" w:color="auto"/>
            <w:right w:val="none" w:sz="0" w:space="0" w:color="auto"/>
          </w:divBdr>
        </w:div>
        <w:div w:id="199562179">
          <w:marLeft w:val="640"/>
          <w:marRight w:val="0"/>
          <w:marTop w:val="0"/>
          <w:marBottom w:val="0"/>
          <w:divBdr>
            <w:top w:val="none" w:sz="0" w:space="0" w:color="auto"/>
            <w:left w:val="none" w:sz="0" w:space="0" w:color="auto"/>
            <w:bottom w:val="none" w:sz="0" w:space="0" w:color="auto"/>
            <w:right w:val="none" w:sz="0" w:space="0" w:color="auto"/>
          </w:divBdr>
        </w:div>
        <w:div w:id="423578613">
          <w:marLeft w:val="640"/>
          <w:marRight w:val="0"/>
          <w:marTop w:val="0"/>
          <w:marBottom w:val="0"/>
          <w:divBdr>
            <w:top w:val="none" w:sz="0" w:space="0" w:color="auto"/>
            <w:left w:val="none" w:sz="0" w:space="0" w:color="auto"/>
            <w:bottom w:val="none" w:sz="0" w:space="0" w:color="auto"/>
            <w:right w:val="none" w:sz="0" w:space="0" w:color="auto"/>
          </w:divBdr>
        </w:div>
        <w:div w:id="1431580678">
          <w:marLeft w:val="640"/>
          <w:marRight w:val="0"/>
          <w:marTop w:val="0"/>
          <w:marBottom w:val="0"/>
          <w:divBdr>
            <w:top w:val="none" w:sz="0" w:space="0" w:color="auto"/>
            <w:left w:val="none" w:sz="0" w:space="0" w:color="auto"/>
            <w:bottom w:val="none" w:sz="0" w:space="0" w:color="auto"/>
            <w:right w:val="none" w:sz="0" w:space="0" w:color="auto"/>
          </w:divBdr>
        </w:div>
        <w:div w:id="655840568">
          <w:marLeft w:val="640"/>
          <w:marRight w:val="0"/>
          <w:marTop w:val="0"/>
          <w:marBottom w:val="0"/>
          <w:divBdr>
            <w:top w:val="none" w:sz="0" w:space="0" w:color="auto"/>
            <w:left w:val="none" w:sz="0" w:space="0" w:color="auto"/>
            <w:bottom w:val="none" w:sz="0" w:space="0" w:color="auto"/>
            <w:right w:val="none" w:sz="0" w:space="0" w:color="auto"/>
          </w:divBdr>
        </w:div>
        <w:div w:id="161048673">
          <w:marLeft w:val="640"/>
          <w:marRight w:val="0"/>
          <w:marTop w:val="0"/>
          <w:marBottom w:val="0"/>
          <w:divBdr>
            <w:top w:val="none" w:sz="0" w:space="0" w:color="auto"/>
            <w:left w:val="none" w:sz="0" w:space="0" w:color="auto"/>
            <w:bottom w:val="none" w:sz="0" w:space="0" w:color="auto"/>
            <w:right w:val="none" w:sz="0" w:space="0" w:color="auto"/>
          </w:divBdr>
        </w:div>
        <w:div w:id="672531206">
          <w:marLeft w:val="640"/>
          <w:marRight w:val="0"/>
          <w:marTop w:val="0"/>
          <w:marBottom w:val="0"/>
          <w:divBdr>
            <w:top w:val="none" w:sz="0" w:space="0" w:color="auto"/>
            <w:left w:val="none" w:sz="0" w:space="0" w:color="auto"/>
            <w:bottom w:val="none" w:sz="0" w:space="0" w:color="auto"/>
            <w:right w:val="none" w:sz="0" w:space="0" w:color="auto"/>
          </w:divBdr>
        </w:div>
        <w:div w:id="998070816">
          <w:marLeft w:val="640"/>
          <w:marRight w:val="0"/>
          <w:marTop w:val="0"/>
          <w:marBottom w:val="0"/>
          <w:divBdr>
            <w:top w:val="none" w:sz="0" w:space="0" w:color="auto"/>
            <w:left w:val="none" w:sz="0" w:space="0" w:color="auto"/>
            <w:bottom w:val="none" w:sz="0" w:space="0" w:color="auto"/>
            <w:right w:val="none" w:sz="0" w:space="0" w:color="auto"/>
          </w:divBdr>
        </w:div>
        <w:div w:id="1122961450">
          <w:marLeft w:val="640"/>
          <w:marRight w:val="0"/>
          <w:marTop w:val="0"/>
          <w:marBottom w:val="0"/>
          <w:divBdr>
            <w:top w:val="none" w:sz="0" w:space="0" w:color="auto"/>
            <w:left w:val="none" w:sz="0" w:space="0" w:color="auto"/>
            <w:bottom w:val="none" w:sz="0" w:space="0" w:color="auto"/>
            <w:right w:val="none" w:sz="0" w:space="0" w:color="auto"/>
          </w:divBdr>
        </w:div>
        <w:div w:id="168176539">
          <w:marLeft w:val="640"/>
          <w:marRight w:val="0"/>
          <w:marTop w:val="0"/>
          <w:marBottom w:val="0"/>
          <w:divBdr>
            <w:top w:val="none" w:sz="0" w:space="0" w:color="auto"/>
            <w:left w:val="none" w:sz="0" w:space="0" w:color="auto"/>
            <w:bottom w:val="none" w:sz="0" w:space="0" w:color="auto"/>
            <w:right w:val="none" w:sz="0" w:space="0" w:color="auto"/>
          </w:divBdr>
        </w:div>
        <w:div w:id="756361018">
          <w:marLeft w:val="640"/>
          <w:marRight w:val="0"/>
          <w:marTop w:val="0"/>
          <w:marBottom w:val="0"/>
          <w:divBdr>
            <w:top w:val="none" w:sz="0" w:space="0" w:color="auto"/>
            <w:left w:val="none" w:sz="0" w:space="0" w:color="auto"/>
            <w:bottom w:val="none" w:sz="0" w:space="0" w:color="auto"/>
            <w:right w:val="none" w:sz="0" w:space="0" w:color="auto"/>
          </w:divBdr>
        </w:div>
        <w:div w:id="1130828379">
          <w:marLeft w:val="640"/>
          <w:marRight w:val="0"/>
          <w:marTop w:val="0"/>
          <w:marBottom w:val="0"/>
          <w:divBdr>
            <w:top w:val="none" w:sz="0" w:space="0" w:color="auto"/>
            <w:left w:val="none" w:sz="0" w:space="0" w:color="auto"/>
            <w:bottom w:val="none" w:sz="0" w:space="0" w:color="auto"/>
            <w:right w:val="none" w:sz="0" w:space="0" w:color="auto"/>
          </w:divBdr>
        </w:div>
        <w:div w:id="838816775">
          <w:marLeft w:val="640"/>
          <w:marRight w:val="0"/>
          <w:marTop w:val="0"/>
          <w:marBottom w:val="0"/>
          <w:divBdr>
            <w:top w:val="none" w:sz="0" w:space="0" w:color="auto"/>
            <w:left w:val="none" w:sz="0" w:space="0" w:color="auto"/>
            <w:bottom w:val="none" w:sz="0" w:space="0" w:color="auto"/>
            <w:right w:val="none" w:sz="0" w:space="0" w:color="auto"/>
          </w:divBdr>
        </w:div>
        <w:div w:id="631863989">
          <w:marLeft w:val="640"/>
          <w:marRight w:val="0"/>
          <w:marTop w:val="0"/>
          <w:marBottom w:val="0"/>
          <w:divBdr>
            <w:top w:val="none" w:sz="0" w:space="0" w:color="auto"/>
            <w:left w:val="none" w:sz="0" w:space="0" w:color="auto"/>
            <w:bottom w:val="none" w:sz="0" w:space="0" w:color="auto"/>
            <w:right w:val="none" w:sz="0" w:space="0" w:color="auto"/>
          </w:divBdr>
        </w:div>
        <w:div w:id="1559047079">
          <w:marLeft w:val="640"/>
          <w:marRight w:val="0"/>
          <w:marTop w:val="0"/>
          <w:marBottom w:val="0"/>
          <w:divBdr>
            <w:top w:val="none" w:sz="0" w:space="0" w:color="auto"/>
            <w:left w:val="none" w:sz="0" w:space="0" w:color="auto"/>
            <w:bottom w:val="none" w:sz="0" w:space="0" w:color="auto"/>
            <w:right w:val="none" w:sz="0" w:space="0" w:color="auto"/>
          </w:divBdr>
        </w:div>
        <w:div w:id="1653943217">
          <w:marLeft w:val="640"/>
          <w:marRight w:val="0"/>
          <w:marTop w:val="0"/>
          <w:marBottom w:val="0"/>
          <w:divBdr>
            <w:top w:val="none" w:sz="0" w:space="0" w:color="auto"/>
            <w:left w:val="none" w:sz="0" w:space="0" w:color="auto"/>
            <w:bottom w:val="none" w:sz="0" w:space="0" w:color="auto"/>
            <w:right w:val="none" w:sz="0" w:space="0" w:color="auto"/>
          </w:divBdr>
        </w:div>
        <w:div w:id="678124946">
          <w:marLeft w:val="640"/>
          <w:marRight w:val="0"/>
          <w:marTop w:val="0"/>
          <w:marBottom w:val="0"/>
          <w:divBdr>
            <w:top w:val="none" w:sz="0" w:space="0" w:color="auto"/>
            <w:left w:val="none" w:sz="0" w:space="0" w:color="auto"/>
            <w:bottom w:val="none" w:sz="0" w:space="0" w:color="auto"/>
            <w:right w:val="none" w:sz="0" w:space="0" w:color="auto"/>
          </w:divBdr>
        </w:div>
        <w:div w:id="1710837611">
          <w:marLeft w:val="640"/>
          <w:marRight w:val="0"/>
          <w:marTop w:val="0"/>
          <w:marBottom w:val="0"/>
          <w:divBdr>
            <w:top w:val="none" w:sz="0" w:space="0" w:color="auto"/>
            <w:left w:val="none" w:sz="0" w:space="0" w:color="auto"/>
            <w:bottom w:val="none" w:sz="0" w:space="0" w:color="auto"/>
            <w:right w:val="none" w:sz="0" w:space="0" w:color="auto"/>
          </w:divBdr>
        </w:div>
        <w:div w:id="1451123583">
          <w:marLeft w:val="640"/>
          <w:marRight w:val="0"/>
          <w:marTop w:val="0"/>
          <w:marBottom w:val="0"/>
          <w:divBdr>
            <w:top w:val="none" w:sz="0" w:space="0" w:color="auto"/>
            <w:left w:val="none" w:sz="0" w:space="0" w:color="auto"/>
            <w:bottom w:val="none" w:sz="0" w:space="0" w:color="auto"/>
            <w:right w:val="none" w:sz="0" w:space="0" w:color="auto"/>
          </w:divBdr>
        </w:div>
        <w:div w:id="1184708126">
          <w:marLeft w:val="640"/>
          <w:marRight w:val="0"/>
          <w:marTop w:val="0"/>
          <w:marBottom w:val="0"/>
          <w:divBdr>
            <w:top w:val="none" w:sz="0" w:space="0" w:color="auto"/>
            <w:left w:val="none" w:sz="0" w:space="0" w:color="auto"/>
            <w:bottom w:val="none" w:sz="0" w:space="0" w:color="auto"/>
            <w:right w:val="none" w:sz="0" w:space="0" w:color="auto"/>
          </w:divBdr>
        </w:div>
        <w:div w:id="922640474">
          <w:marLeft w:val="640"/>
          <w:marRight w:val="0"/>
          <w:marTop w:val="0"/>
          <w:marBottom w:val="0"/>
          <w:divBdr>
            <w:top w:val="none" w:sz="0" w:space="0" w:color="auto"/>
            <w:left w:val="none" w:sz="0" w:space="0" w:color="auto"/>
            <w:bottom w:val="none" w:sz="0" w:space="0" w:color="auto"/>
            <w:right w:val="none" w:sz="0" w:space="0" w:color="auto"/>
          </w:divBdr>
        </w:div>
        <w:div w:id="592666417">
          <w:marLeft w:val="640"/>
          <w:marRight w:val="0"/>
          <w:marTop w:val="0"/>
          <w:marBottom w:val="0"/>
          <w:divBdr>
            <w:top w:val="none" w:sz="0" w:space="0" w:color="auto"/>
            <w:left w:val="none" w:sz="0" w:space="0" w:color="auto"/>
            <w:bottom w:val="none" w:sz="0" w:space="0" w:color="auto"/>
            <w:right w:val="none" w:sz="0" w:space="0" w:color="auto"/>
          </w:divBdr>
        </w:div>
        <w:div w:id="24646256">
          <w:marLeft w:val="640"/>
          <w:marRight w:val="0"/>
          <w:marTop w:val="0"/>
          <w:marBottom w:val="0"/>
          <w:divBdr>
            <w:top w:val="none" w:sz="0" w:space="0" w:color="auto"/>
            <w:left w:val="none" w:sz="0" w:space="0" w:color="auto"/>
            <w:bottom w:val="none" w:sz="0" w:space="0" w:color="auto"/>
            <w:right w:val="none" w:sz="0" w:space="0" w:color="auto"/>
          </w:divBdr>
        </w:div>
        <w:div w:id="995958600">
          <w:marLeft w:val="640"/>
          <w:marRight w:val="0"/>
          <w:marTop w:val="0"/>
          <w:marBottom w:val="0"/>
          <w:divBdr>
            <w:top w:val="none" w:sz="0" w:space="0" w:color="auto"/>
            <w:left w:val="none" w:sz="0" w:space="0" w:color="auto"/>
            <w:bottom w:val="none" w:sz="0" w:space="0" w:color="auto"/>
            <w:right w:val="none" w:sz="0" w:space="0" w:color="auto"/>
          </w:divBdr>
        </w:div>
        <w:div w:id="1595823773">
          <w:marLeft w:val="640"/>
          <w:marRight w:val="0"/>
          <w:marTop w:val="0"/>
          <w:marBottom w:val="0"/>
          <w:divBdr>
            <w:top w:val="none" w:sz="0" w:space="0" w:color="auto"/>
            <w:left w:val="none" w:sz="0" w:space="0" w:color="auto"/>
            <w:bottom w:val="none" w:sz="0" w:space="0" w:color="auto"/>
            <w:right w:val="none" w:sz="0" w:space="0" w:color="auto"/>
          </w:divBdr>
        </w:div>
        <w:div w:id="993334700">
          <w:marLeft w:val="640"/>
          <w:marRight w:val="0"/>
          <w:marTop w:val="0"/>
          <w:marBottom w:val="0"/>
          <w:divBdr>
            <w:top w:val="none" w:sz="0" w:space="0" w:color="auto"/>
            <w:left w:val="none" w:sz="0" w:space="0" w:color="auto"/>
            <w:bottom w:val="none" w:sz="0" w:space="0" w:color="auto"/>
            <w:right w:val="none" w:sz="0" w:space="0" w:color="auto"/>
          </w:divBdr>
        </w:div>
        <w:div w:id="1554343701">
          <w:marLeft w:val="640"/>
          <w:marRight w:val="0"/>
          <w:marTop w:val="0"/>
          <w:marBottom w:val="0"/>
          <w:divBdr>
            <w:top w:val="none" w:sz="0" w:space="0" w:color="auto"/>
            <w:left w:val="none" w:sz="0" w:space="0" w:color="auto"/>
            <w:bottom w:val="none" w:sz="0" w:space="0" w:color="auto"/>
            <w:right w:val="none" w:sz="0" w:space="0" w:color="auto"/>
          </w:divBdr>
        </w:div>
        <w:div w:id="964576206">
          <w:marLeft w:val="640"/>
          <w:marRight w:val="0"/>
          <w:marTop w:val="0"/>
          <w:marBottom w:val="0"/>
          <w:divBdr>
            <w:top w:val="none" w:sz="0" w:space="0" w:color="auto"/>
            <w:left w:val="none" w:sz="0" w:space="0" w:color="auto"/>
            <w:bottom w:val="none" w:sz="0" w:space="0" w:color="auto"/>
            <w:right w:val="none" w:sz="0" w:space="0" w:color="auto"/>
          </w:divBdr>
        </w:div>
        <w:div w:id="154297904">
          <w:marLeft w:val="640"/>
          <w:marRight w:val="0"/>
          <w:marTop w:val="0"/>
          <w:marBottom w:val="0"/>
          <w:divBdr>
            <w:top w:val="none" w:sz="0" w:space="0" w:color="auto"/>
            <w:left w:val="none" w:sz="0" w:space="0" w:color="auto"/>
            <w:bottom w:val="none" w:sz="0" w:space="0" w:color="auto"/>
            <w:right w:val="none" w:sz="0" w:space="0" w:color="auto"/>
          </w:divBdr>
        </w:div>
        <w:div w:id="1022242598">
          <w:marLeft w:val="640"/>
          <w:marRight w:val="0"/>
          <w:marTop w:val="0"/>
          <w:marBottom w:val="0"/>
          <w:divBdr>
            <w:top w:val="none" w:sz="0" w:space="0" w:color="auto"/>
            <w:left w:val="none" w:sz="0" w:space="0" w:color="auto"/>
            <w:bottom w:val="none" w:sz="0" w:space="0" w:color="auto"/>
            <w:right w:val="none" w:sz="0" w:space="0" w:color="auto"/>
          </w:divBdr>
        </w:div>
        <w:div w:id="885146896">
          <w:marLeft w:val="640"/>
          <w:marRight w:val="0"/>
          <w:marTop w:val="0"/>
          <w:marBottom w:val="0"/>
          <w:divBdr>
            <w:top w:val="none" w:sz="0" w:space="0" w:color="auto"/>
            <w:left w:val="none" w:sz="0" w:space="0" w:color="auto"/>
            <w:bottom w:val="none" w:sz="0" w:space="0" w:color="auto"/>
            <w:right w:val="none" w:sz="0" w:space="0" w:color="auto"/>
          </w:divBdr>
        </w:div>
        <w:div w:id="1373308504">
          <w:marLeft w:val="640"/>
          <w:marRight w:val="0"/>
          <w:marTop w:val="0"/>
          <w:marBottom w:val="0"/>
          <w:divBdr>
            <w:top w:val="none" w:sz="0" w:space="0" w:color="auto"/>
            <w:left w:val="none" w:sz="0" w:space="0" w:color="auto"/>
            <w:bottom w:val="none" w:sz="0" w:space="0" w:color="auto"/>
            <w:right w:val="none" w:sz="0" w:space="0" w:color="auto"/>
          </w:divBdr>
        </w:div>
        <w:div w:id="1302924101">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4150317">
      <w:bodyDiv w:val="1"/>
      <w:marLeft w:val="0"/>
      <w:marRight w:val="0"/>
      <w:marTop w:val="0"/>
      <w:marBottom w:val="0"/>
      <w:divBdr>
        <w:top w:val="none" w:sz="0" w:space="0" w:color="auto"/>
        <w:left w:val="none" w:sz="0" w:space="0" w:color="auto"/>
        <w:bottom w:val="none" w:sz="0" w:space="0" w:color="auto"/>
        <w:right w:val="none" w:sz="0" w:space="0" w:color="auto"/>
      </w:divBdr>
      <w:divsChild>
        <w:div w:id="1960069386">
          <w:marLeft w:val="640"/>
          <w:marRight w:val="0"/>
          <w:marTop w:val="0"/>
          <w:marBottom w:val="0"/>
          <w:divBdr>
            <w:top w:val="none" w:sz="0" w:space="0" w:color="auto"/>
            <w:left w:val="none" w:sz="0" w:space="0" w:color="auto"/>
            <w:bottom w:val="none" w:sz="0" w:space="0" w:color="auto"/>
            <w:right w:val="none" w:sz="0" w:space="0" w:color="auto"/>
          </w:divBdr>
        </w:div>
        <w:div w:id="692921444">
          <w:marLeft w:val="640"/>
          <w:marRight w:val="0"/>
          <w:marTop w:val="0"/>
          <w:marBottom w:val="0"/>
          <w:divBdr>
            <w:top w:val="none" w:sz="0" w:space="0" w:color="auto"/>
            <w:left w:val="none" w:sz="0" w:space="0" w:color="auto"/>
            <w:bottom w:val="none" w:sz="0" w:space="0" w:color="auto"/>
            <w:right w:val="none" w:sz="0" w:space="0" w:color="auto"/>
          </w:divBdr>
        </w:div>
        <w:div w:id="1141268384">
          <w:marLeft w:val="640"/>
          <w:marRight w:val="0"/>
          <w:marTop w:val="0"/>
          <w:marBottom w:val="0"/>
          <w:divBdr>
            <w:top w:val="none" w:sz="0" w:space="0" w:color="auto"/>
            <w:left w:val="none" w:sz="0" w:space="0" w:color="auto"/>
            <w:bottom w:val="none" w:sz="0" w:space="0" w:color="auto"/>
            <w:right w:val="none" w:sz="0" w:space="0" w:color="auto"/>
          </w:divBdr>
        </w:div>
        <w:div w:id="2003199854">
          <w:marLeft w:val="640"/>
          <w:marRight w:val="0"/>
          <w:marTop w:val="0"/>
          <w:marBottom w:val="0"/>
          <w:divBdr>
            <w:top w:val="none" w:sz="0" w:space="0" w:color="auto"/>
            <w:left w:val="none" w:sz="0" w:space="0" w:color="auto"/>
            <w:bottom w:val="none" w:sz="0" w:space="0" w:color="auto"/>
            <w:right w:val="none" w:sz="0" w:space="0" w:color="auto"/>
          </w:divBdr>
        </w:div>
        <w:div w:id="233053038">
          <w:marLeft w:val="640"/>
          <w:marRight w:val="0"/>
          <w:marTop w:val="0"/>
          <w:marBottom w:val="0"/>
          <w:divBdr>
            <w:top w:val="none" w:sz="0" w:space="0" w:color="auto"/>
            <w:left w:val="none" w:sz="0" w:space="0" w:color="auto"/>
            <w:bottom w:val="none" w:sz="0" w:space="0" w:color="auto"/>
            <w:right w:val="none" w:sz="0" w:space="0" w:color="auto"/>
          </w:divBdr>
        </w:div>
        <w:div w:id="1047490014">
          <w:marLeft w:val="640"/>
          <w:marRight w:val="0"/>
          <w:marTop w:val="0"/>
          <w:marBottom w:val="0"/>
          <w:divBdr>
            <w:top w:val="none" w:sz="0" w:space="0" w:color="auto"/>
            <w:left w:val="none" w:sz="0" w:space="0" w:color="auto"/>
            <w:bottom w:val="none" w:sz="0" w:space="0" w:color="auto"/>
            <w:right w:val="none" w:sz="0" w:space="0" w:color="auto"/>
          </w:divBdr>
        </w:div>
        <w:div w:id="1812625720">
          <w:marLeft w:val="640"/>
          <w:marRight w:val="0"/>
          <w:marTop w:val="0"/>
          <w:marBottom w:val="0"/>
          <w:divBdr>
            <w:top w:val="none" w:sz="0" w:space="0" w:color="auto"/>
            <w:left w:val="none" w:sz="0" w:space="0" w:color="auto"/>
            <w:bottom w:val="none" w:sz="0" w:space="0" w:color="auto"/>
            <w:right w:val="none" w:sz="0" w:space="0" w:color="auto"/>
          </w:divBdr>
        </w:div>
        <w:div w:id="1171213690">
          <w:marLeft w:val="640"/>
          <w:marRight w:val="0"/>
          <w:marTop w:val="0"/>
          <w:marBottom w:val="0"/>
          <w:divBdr>
            <w:top w:val="none" w:sz="0" w:space="0" w:color="auto"/>
            <w:left w:val="none" w:sz="0" w:space="0" w:color="auto"/>
            <w:bottom w:val="none" w:sz="0" w:space="0" w:color="auto"/>
            <w:right w:val="none" w:sz="0" w:space="0" w:color="auto"/>
          </w:divBdr>
        </w:div>
        <w:div w:id="219484822">
          <w:marLeft w:val="640"/>
          <w:marRight w:val="0"/>
          <w:marTop w:val="0"/>
          <w:marBottom w:val="0"/>
          <w:divBdr>
            <w:top w:val="none" w:sz="0" w:space="0" w:color="auto"/>
            <w:left w:val="none" w:sz="0" w:space="0" w:color="auto"/>
            <w:bottom w:val="none" w:sz="0" w:space="0" w:color="auto"/>
            <w:right w:val="none" w:sz="0" w:space="0" w:color="auto"/>
          </w:divBdr>
        </w:div>
        <w:div w:id="211695093">
          <w:marLeft w:val="640"/>
          <w:marRight w:val="0"/>
          <w:marTop w:val="0"/>
          <w:marBottom w:val="0"/>
          <w:divBdr>
            <w:top w:val="none" w:sz="0" w:space="0" w:color="auto"/>
            <w:left w:val="none" w:sz="0" w:space="0" w:color="auto"/>
            <w:bottom w:val="none" w:sz="0" w:space="0" w:color="auto"/>
            <w:right w:val="none" w:sz="0" w:space="0" w:color="auto"/>
          </w:divBdr>
        </w:div>
        <w:div w:id="1966496266">
          <w:marLeft w:val="640"/>
          <w:marRight w:val="0"/>
          <w:marTop w:val="0"/>
          <w:marBottom w:val="0"/>
          <w:divBdr>
            <w:top w:val="none" w:sz="0" w:space="0" w:color="auto"/>
            <w:left w:val="none" w:sz="0" w:space="0" w:color="auto"/>
            <w:bottom w:val="none" w:sz="0" w:space="0" w:color="auto"/>
            <w:right w:val="none" w:sz="0" w:space="0" w:color="auto"/>
          </w:divBdr>
        </w:div>
        <w:div w:id="664435685">
          <w:marLeft w:val="640"/>
          <w:marRight w:val="0"/>
          <w:marTop w:val="0"/>
          <w:marBottom w:val="0"/>
          <w:divBdr>
            <w:top w:val="none" w:sz="0" w:space="0" w:color="auto"/>
            <w:left w:val="none" w:sz="0" w:space="0" w:color="auto"/>
            <w:bottom w:val="none" w:sz="0" w:space="0" w:color="auto"/>
            <w:right w:val="none" w:sz="0" w:space="0" w:color="auto"/>
          </w:divBdr>
        </w:div>
        <w:div w:id="107091017">
          <w:marLeft w:val="640"/>
          <w:marRight w:val="0"/>
          <w:marTop w:val="0"/>
          <w:marBottom w:val="0"/>
          <w:divBdr>
            <w:top w:val="none" w:sz="0" w:space="0" w:color="auto"/>
            <w:left w:val="none" w:sz="0" w:space="0" w:color="auto"/>
            <w:bottom w:val="none" w:sz="0" w:space="0" w:color="auto"/>
            <w:right w:val="none" w:sz="0" w:space="0" w:color="auto"/>
          </w:divBdr>
        </w:div>
        <w:div w:id="1225019511">
          <w:marLeft w:val="640"/>
          <w:marRight w:val="0"/>
          <w:marTop w:val="0"/>
          <w:marBottom w:val="0"/>
          <w:divBdr>
            <w:top w:val="none" w:sz="0" w:space="0" w:color="auto"/>
            <w:left w:val="none" w:sz="0" w:space="0" w:color="auto"/>
            <w:bottom w:val="none" w:sz="0" w:space="0" w:color="auto"/>
            <w:right w:val="none" w:sz="0" w:space="0" w:color="auto"/>
          </w:divBdr>
        </w:div>
        <w:div w:id="860242916">
          <w:marLeft w:val="640"/>
          <w:marRight w:val="0"/>
          <w:marTop w:val="0"/>
          <w:marBottom w:val="0"/>
          <w:divBdr>
            <w:top w:val="none" w:sz="0" w:space="0" w:color="auto"/>
            <w:left w:val="none" w:sz="0" w:space="0" w:color="auto"/>
            <w:bottom w:val="none" w:sz="0" w:space="0" w:color="auto"/>
            <w:right w:val="none" w:sz="0" w:space="0" w:color="auto"/>
          </w:divBdr>
        </w:div>
        <w:div w:id="94983153">
          <w:marLeft w:val="640"/>
          <w:marRight w:val="0"/>
          <w:marTop w:val="0"/>
          <w:marBottom w:val="0"/>
          <w:divBdr>
            <w:top w:val="none" w:sz="0" w:space="0" w:color="auto"/>
            <w:left w:val="none" w:sz="0" w:space="0" w:color="auto"/>
            <w:bottom w:val="none" w:sz="0" w:space="0" w:color="auto"/>
            <w:right w:val="none" w:sz="0" w:space="0" w:color="auto"/>
          </w:divBdr>
        </w:div>
        <w:div w:id="892741742">
          <w:marLeft w:val="640"/>
          <w:marRight w:val="0"/>
          <w:marTop w:val="0"/>
          <w:marBottom w:val="0"/>
          <w:divBdr>
            <w:top w:val="none" w:sz="0" w:space="0" w:color="auto"/>
            <w:left w:val="none" w:sz="0" w:space="0" w:color="auto"/>
            <w:bottom w:val="none" w:sz="0" w:space="0" w:color="auto"/>
            <w:right w:val="none" w:sz="0" w:space="0" w:color="auto"/>
          </w:divBdr>
        </w:div>
        <w:div w:id="772626869">
          <w:marLeft w:val="640"/>
          <w:marRight w:val="0"/>
          <w:marTop w:val="0"/>
          <w:marBottom w:val="0"/>
          <w:divBdr>
            <w:top w:val="none" w:sz="0" w:space="0" w:color="auto"/>
            <w:left w:val="none" w:sz="0" w:space="0" w:color="auto"/>
            <w:bottom w:val="none" w:sz="0" w:space="0" w:color="auto"/>
            <w:right w:val="none" w:sz="0" w:space="0" w:color="auto"/>
          </w:divBdr>
        </w:div>
        <w:div w:id="2106222265">
          <w:marLeft w:val="640"/>
          <w:marRight w:val="0"/>
          <w:marTop w:val="0"/>
          <w:marBottom w:val="0"/>
          <w:divBdr>
            <w:top w:val="none" w:sz="0" w:space="0" w:color="auto"/>
            <w:left w:val="none" w:sz="0" w:space="0" w:color="auto"/>
            <w:bottom w:val="none" w:sz="0" w:space="0" w:color="auto"/>
            <w:right w:val="none" w:sz="0" w:space="0" w:color="auto"/>
          </w:divBdr>
        </w:div>
        <w:div w:id="818423682">
          <w:marLeft w:val="640"/>
          <w:marRight w:val="0"/>
          <w:marTop w:val="0"/>
          <w:marBottom w:val="0"/>
          <w:divBdr>
            <w:top w:val="none" w:sz="0" w:space="0" w:color="auto"/>
            <w:left w:val="none" w:sz="0" w:space="0" w:color="auto"/>
            <w:bottom w:val="none" w:sz="0" w:space="0" w:color="auto"/>
            <w:right w:val="none" w:sz="0" w:space="0" w:color="auto"/>
          </w:divBdr>
        </w:div>
        <w:div w:id="245187480">
          <w:marLeft w:val="640"/>
          <w:marRight w:val="0"/>
          <w:marTop w:val="0"/>
          <w:marBottom w:val="0"/>
          <w:divBdr>
            <w:top w:val="none" w:sz="0" w:space="0" w:color="auto"/>
            <w:left w:val="none" w:sz="0" w:space="0" w:color="auto"/>
            <w:bottom w:val="none" w:sz="0" w:space="0" w:color="auto"/>
            <w:right w:val="none" w:sz="0" w:space="0" w:color="auto"/>
          </w:divBdr>
        </w:div>
        <w:div w:id="1641688671">
          <w:marLeft w:val="640"/>
          <w:marRight w:val="0"/>
          <w:marTop w:val="0"/>
          <w:marBottom w:val="0"/>
          <w:divBdr>
            <w:top w:val="none" w:sz="0" w:space="0" w:color="auto"/>
            <w:left w:val="none" w:sz="0" w:space="0" w:color="auto"/>
            <w:bottom w:val="none" w:sz="0" w:space="0" w:color="auto"/>
            <w:right w:val="none" w:sz="0" w:space="0" w:color="auto"/>
          </w:divBdr>
        </w:div>
        <w:div w:id="2081243226">
          <w:marLeft w:val="640"/>
          <w:marRight w:val="0"/>
          <w:marTop w:val="0"/>
          <w:marBottom w:val="0"/>
          <w:divBdr>
            <w:top w:val="none" w:sz="0" w:space="0" w:color="auto"/>
            <w:left w:val="none" w:sz="0" w:space="0" w:color="auto"/>
            <w:bottom w:val="none" w:sz="0" w:space="0" w:color="auto"/>
            <w:right w:val="none" w:sz="0" w:space="0" w:color="auto"/>
          </w:divBdr>
        </w:div>
        <w:div w:id="800461732">
          <w:marLeft w:val="640"/>
          <w:marRight w:val="0"/>
          <w:marTop w:val="0"/>
          <w:marBottom w:val="0"/>
          <w:divBdr>
            <w:top w:val="none" w:sz="0" w:space="0" w:color="auto"/>
            <w:left w:val="none" w:sz="0" w:space="0" w:color="auto"/>
            <w:bottom w:val="none" w:sz="0" w:space="0" w:color="auto"/>
            <w:right w:val="none" w:sz="0" w:space="0" w:color="auto"/>
          </w:divBdr>
        </w:div>
        <w:div w:id="1198396592">
          <w:marLeft w:val="640"/>
          <w:marRight w:val="0"/>
          <w:marTop w:val="0"/>
          <w:marBottom w:val="0"/>
          <w:divBdr>
            <w:top w:val="none" w:sz="0" w:space="0" w:color="auto"/>
            <w:left w:val="none" w:sz="0" w:space="0" w:color="auto"/>
            <w:bottom w:val="none" w:sz="0" w:space="0" w:color="auto"/>
            <w:right w:val="none" w:sz="0" w:space="0" w:color="auto"/>
          </w:divBdr>
        </w:div>
        <w:div w:id="80110075">
          <w:marLeft w:val="640"/>
          <w:marRight w:val="0"/>
          <w:marTop w:val="0"/>
          <w:marBottom w:val="0"/>
          <w:divBdr>
            <w:top w:val="none" w:sz="0" w:space="0" w:color="auto"/>
            <w:left w:val="none" w:sz="0" w:space="0" w:color="auto"/>
            <w:bottom w:val="none" w:sz="0" w:space="0" w:color="auto"/>
            <w:right w:val="none" w:sz="0" w:space="0" w:color="auto"/>
          </w:divBdr>
        </w:div>
        <w:div w:id="23529986">
          <w:marLeft w:val="640"/>
          <w:marRight w:val="0"/>
          <w:marTop w:val="0"/>
          <w:marBottom w:val="0"/>
          <w:divBdr>
            <w:top w:val="none" w:sz="0" w:space="0" w:color="auto"/>
            <w:left w:val="none" w:sz="0" w:space="0" w:color="auto"/>
            <w:bottom w:val="none" w:sz="0" w:space="0" w:color="auto"/>
            <w:right w:val="none" w:sz="0" w:space="0" w:color="auto"/>
          </w:divBdr>
        </w:div>
        <w:div w:id="1397243419">
          <w:marLeft w:val="640"/>
          <w:marRight w:val="0"/>
          <w:marTop w:val="0"/>
          <w:marBottom w:val="0"/>
          <w:divBdr>
            <w:top w:val="none" w:sz="0" w:space="0" w:color="auto"/>
            <w:left w:val="none" w:sz="0" w:space="0" w:color="auto"/>
            <w:bottom w:val="none" w:sz="0" w:space="0" w:color="auto"/>
            <w:right w:val="none" w:sz="0" w:space="0" w:color="auto"/>
          </w:divBdr>
        </w:div>
        <w:div w:id="1665355771">
          <w:marLeft w:val="640"/>
          <w:marRight w:val="0"/>
          <w:marTop w:val="0"/>
          <w:marBottom w:val="0"/>
          <w:divBdr>
            <w:top w:val="none" w:sz="0" w:space="0" w:color="auto"/>
            <w:left w:val="none" w:sz="0" w:space="0" w:color="auto"/>
            <w:bottom w:val="none" w:sz="0" w:space="0" w:color="auto"/>
            <w:right w:val="none" w:sz="0" w:space="0" w:color="auto"/>
          </w:divBdr>
        </w:div>
        <w:div w:id="2081096285">
          <w:marLeft w:val="640"/>
          <w:marRight w:val="0"/>
          <w:marTop w:val="0"/>
          <w:marBottom w:val="0"/>
          <w:divBdr>
            <w:top w:val="none" w:sz="0" w:space="0" w:color="auto"/>
            <w:left w:val="none" w:sz="0" w:space="0" w:color="auto"/>
            <w:bottom w:val="none" w:sz="0" w:space="0" w:color="auto"/>
            <w:right w:val="none" w:sz="0" w:space="0" w:color="auto"/>
          </w:divBdr>
        </w:div>
        <w:div w:id="517042328">
          <w:marLeft w:val="640"/>
          <w:marRight w:val="0"/>
          <w:marTop w:val="0"/>
          <w:marBottom w:val="0"/>
          <w:divBdr>
            <w:top w:val="none" w:sz="0" w:space="0" w:color="auto"/>
            <w:left w:val="none" w:sz="0" w:space="0" w:color="auto"/>
            <w:bottom w:val="none" w:sz="0" w:space="0" w:color="auto"/>
            <w:right w:val="none" w:sz="0" w:space="0" w:color="auto"/>
          </w:divBdr>
        </w:div>
        <w:div w:id="185026912">
          <w:marLeft w:val="640"/>
          <w:marRight w:val="0"/>
          <w:marTop w:val="0"/>
          <w:marBottom w:val="0"/>
          <w:divBdr>
            <w:top w:val="none" w:sz="0" w:space="0" w:color="auto"/>
            <w:left w:val="none" w:sz="0" w:space="0" w:color="auto"/>
            <w:bottom w:val="none" w:sz="0" w:space="0" w:color="auto"/>
            <w:right w:val="none" w:sz="0" w:space="0" w:color="auto"/>
          </w:divBdr>
        </w:div>
        <w:div w:id="362555944">
          <w:marLeft w:val="640"/>
          <w:marRight w:val="0"/>
          <w:marTop w:val="0"/>
          <w:marBottom w:val="0"/>
          <w:divBdr>
            <w:top w:val="none" w:sz="0" w:space="0" w:color="auto"/>
            <w:left w:val="none" w:sz="0" w:space="0" w:color="auto"/>
            <w:bottom w:val="none" w:sz="0" w:space="0" w:color="auto"/>
            <w:right w:val="none" w:sz="0" w:space="0" w:color="auto"/>
          </w:divBdr>
        </w:div>
        <w:div w:id="954019522">
          <w:marLeft w:val="640"/>
          <w:marRight w:val="0"/>
          <w:marTop w:val="0"/>
          <w:marBottom w:val="0"/>
          <w:divBdr>
            <w:top w:val="none" w:sz="0" w:space="0" w:color="auto"/>
            <w:left w:val="none" w:sz="0" w:space="0" w:color="auto"/>
            <w:bottom w:val="none" w:sz="0" w:space="0" w:color="auto"/>
            <w:right w:val="none" w:sz="0" w:space="0" w:color="auto"/>
          </w:divBdr>
        </w:div>
        <w:div w:id="849686930">
          <w:marLeft w:val="640"/>
          <w:marRight w:val="0"/>
          <w:marTop w:val="0"/>
          <w:marBottom w:val="0"/>
          <w:divBdr>
            <w:top w:val="none" w:sz="0" w:space="0" w:color="auto"/>
            <w:left w:val="none" w:sz="0" w:space="0" w:color="auto"/>
            <w:bottom w:val="none" w:sz="0" w:space="0" w:color="auto"/>
            <w:right w:val="none" w:sz="0" w:space="0" w:color="auto"/>
          </w:divBdr>
        </w:div>
        <w:div w:id="1990670237">
          <w:marLeft w:val="640"/>
          <w:marRight w:val="0"/>
          <w:marTop w:val="0"/>
          <w:marBottom w:val="0"/>
          <w:divBdr>
            <w:top w:val="none" w:sz="0" w:space="0" w:color="auto"/>
            <w:left w:val="none" w:sz="0" w:space="0" w:color="auto"/>
            <w:bottom w:val="none" w:sz="0" w:space="0" w:color="auto"/>
            <w:right w:val="none" w:sz="0" w:space="0" w:color="auto"/>
          </w:divBdr>
        </w:div>
        <w:div w:id="1673332912">
          <w:marLeft w:val="640"/>
          <w:marRight w:val="0"/>
          <w:marTop w:val="0"/>
          <w:marBottom w:val="0"/>
          <w:divBdr>
            <w:top w:val="none" w:sz="0" w:space="0" w:color="auto"/>
            <w:left w:val="none" w:sz="0" w:space="0" w:color="auto"/>
            <w:bottom w:val="none" w:sz="0" w:space="0" w:color="auto"/>
            <w:right w:val="none" w:sz="0" w:space="0" w:color="auto"/>
          </w:divBdr>
        </w:div>
        <w:div w:id="43262913">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3048553">
      <w:bodyDiv w:val="1"/>
      <w:marLeft w:val="0"/>
      <w:marRight w:val="0"/>
      <w:marTop w:val="0"/>
      <w:marBottom w:val="0"/>
      <w:divBdr>
        <w:top w:val="none" w:sz="0" w:space="0" w:color="auto"/>
        <w:left w:val="none" w:sz="0" w:space="0" w:color="auto"/>
        <w:bottom w:val="none" w:sz="0" w:space="0" w:color="auto"/>
        <w:right w:val="none" w:sz="0" w:space="0" w:color="auto"/>
      </w:divBdr>
      <w:divsChild>
        <w:div w:id="2096974370">
          <w:marLeft w:val="640"/>
          <w:marRight w:val="0"/>
          <w:marTop w:val="0"/>
          <w:marBottom w:val="0"/>
          <w:divBdr>
            <w:top w:val="none" w:sz="0" w:space="0" w:color="auto"/>
            <w:left w:val="none" w:sz="0" w:space="0" w:color="auto"/>
            <w:bottom w:val="none" w:sz="0" w:space="0" w:color="auto"/>
            <w:right w:val="none" w:sz="0" w:space="0" w:color="auto"/>
          </w:divBdr>
        </w:div>
        <w:div w:id="2002273737">
          <w:marLeft w:val="640"/>
          <w:marRight w:val="0"/>
          <w:marTop w:val="0"/>
          <w:marBottom w:val="0"/>
          <w:divBdr>
            <w:top w:val="none" w:sz="0" w:space="0" w:color="auto"/>
            <w:left w:val="none" w:sz="0" w:space="0" w:color="auto"/>
            <w:bottom w:val="none" w:sz="0" w:space="0" w:color="auto"/>
            <w:right w:val="none" w:sz="0" w:space="0" w:color="auto"/>
          </w:divBdr>
        </w:div>
        <w:div w:id="1404335868">
          <w:marLeft w:val="640"/>
          <w:marRight w:val="0"/>
          <w:marTop w:val="0"/>
          <w:marBottom w:val="0"/>
          <w:divBdr>
            <w:top w:val="none" w:sz="0" w:space="0" w:color="auto"/>
            <w:left w:val="none" w:sz="0" w:space="0" w:color="auto"/>
            <w:bottom w:val="none" w:sz="0" w:space="0" w:color="auto"/>
            <w:right w:val="none" w:sz="0" w:space="0" w:color="auto"/>
          </w:divBdr>
        </w:div>
        <w:div w:id="466167933">
          <w:marLeft w:val="640"/>
          <w:marRight w:val="0"/>
          <w:marTop w:val="0"/>
          <w:marBottom w:val="0"/>
          <w:divBdr>
            <w:top w:val="none" w:sz="0" w:space="0" w:color="auto"/>
            <w:left w:val="none" w:sz="0" w:space="0" w:color="auto"/>
            <w:bottom w:val="none" w:sz="0" w:space="0" w:color="auto"/>
            <w:right w:val="none" w:sz="0" w:space="0" w:color="auto"/>
          </w:divBdr>
        </w:div>
        <w:div w:id="783813921">
          <w:marLeft w:val="640"/>
          <w:marRight w:val="0"/>
          <w:marTop w:val="0"/>
          <w:marBottom w:val="0"/>
          <w:divBdr>
            <w:top w:val="none" w:sz="0" w:space="0" w:color="auto"/>
            <w:left w:val="none" w:sz="0" w:space="0" w:color="auto"/>
            <w:bottom w:val="none" w:sz="0" w:space="0" w:color="auto"/>
            <w:right w:val="none" w:sz="0" w:space="0" w:color="auto"/>
          </w:divBdr>
        </w:div>
        <w:div w:id="1013919241">
          <w:marLeft w:val="640"/>
          <w:marRight w:val="0"/>
          <w:marTop w:val="0"/>
          <w:marBottom w:val="0"/>
          <w:divBdr>
            <w:top w:val="none" w:sz="0" w:space="0" w:color="auto"/>
            <w:left w:val="none" w:sz="0" w:space="0" w:color="auto"/>
            <w:bottom w:val="none" w:sz="0" w:space="0" w:color="auto"/>
            <w:right w:val="none" w:sz="0" w:space="0" w:color="auto"/>
          </w:divBdr>
        </w:div>
        <w:div w:id="646281091">
          <w:marLeft w:val="640"/>
          <w:marRight w:val="0"/>
          <w:marTop w:val="0"/>
          <w:marBottom w:val="0"/>
          <w:divBdr>
            <w:top w:val="none" w:sz="0" w:space="0" w:color="auto"/>
            <w:left w:val="none" w:sz="0" w:space="0" w:color="auto"/>
            <w:bottom w:val="none" w:sz="0" w:space="0" w:color="auto"/>
            <w:right w:val="none" w:sz="0" w:space="0" w:color="auto"/>
          </w:divBdr>
        </w:div>
        <w:div w:id="1361661087">
          <w:marLeft w:val="640"/>
          <w:marRight w:val="0"/>
          <w:marTop w:val="0"/>
          <w:marBottom w:val="0"/>
          <w:divBdr>
            <w:top w:val="none" w:sz="0" w:space="0" w:color="auto"/>
            <w:left w:val="none" w:sz="0" w:space="0" w:color="auto"/>
            <w:bottom w:val="none" w:sz="0" w:space="0" w:color="auto"/>
            <w:right w:val="none" w:sz="0" w:space="0" w:color="auto"/>
          </w:divBdr>
        </w:div>
        <w:div w:id="749812822">
          <w:marLeft w:val="640"/>
          <w:marRight w:val="0"/>
          <w:marTop w:val="0"/>
          <w:marBottom w:val="0"/>
          <w:divBdr>
            <w:top w:val="none" w:sz="0" w:space="0" w:color="auto"/>
            <w:left w:val="none" w:sz="0" w:space="0" w:color="auto"/>
            <w:bottom w:val="none" w:sz="0" w:space="0" w:color="auto"/>
            <w:right w:val="none" w:sz="0" w:space="0" w:color="auto"/>
          </w:divBdr>
        </w:div>
        <w:div w:id="2049984655">
          <w:marLeft w:val="640"/>
          <w:marRight w:val="0"/>
          <w:marTop w:val="0"/>
          <w:marBottom w:val="0"/>
          <w:divBdr>
            <w:top w:val="none" w:sz="0" w:space="0" w:color="auto"/>
            <w:left w:val="none" w:sz="0" w:space="0" w:color="auto"/>
            <w:bottom w:val="none" w:sz="0" w:space="0" w:color="auto"/>
            <w:right w:val="none" w:sz="0" w:space="0" w:color="auto"/>
          </w:divBdr>
        </w:div>
        <w:div w:id="894853891">
          <w:marLeft w:val="640"/>
          <w:marRight w:val="0"/>
          <w:marTop w:val="0"/>
          <w:marBottom w:val="0"/>
          <w:divBdr>
            <w:top w:val="none" w:sz="0" w:space="0" w:color="auto"/>
            <w:left w:val="none" w:sz="0" w:space="0" w:color="auto"/>
            <w:bottom w:val="none" w:sz="0" w:space="0" w:color="auto"/>
            <w:right w:val="none" w:sz="0" w:space="0" w:color="auto"/>
          </w:divBdr>
        </w:div>
        <w:div w:id="434132557">
          <w:marLeft w:val="640"/>
          <w:marRight w:val="0"/>
          <w:marTop w:val="0"/>
          <w:marBottom w:val="0"/>
          <w:divBdr>
            <w:top w:val="none" w:sz="0" w:space="0" w:color="auto"/>
            <w:left w:val="none" w:sz="0" w:space="0" w:color="auto"/>
            <w:bottom w:val="none" w:sz="0" w:space="0" w:color="auto"/>
            <w:right w:val="none" w:sz="0" w:space="0" w:color="auto"/>
          </w:divBdr>
        </w:div>
        <w:div w:id="261688464">
          <w:marLeft w:val="640"/>
          <w:marRight w:val="0"/>
          <w:marTop w:val="0"/>
          <w:marBottom w:val="0"/>
          <w:divBdr>
            <w:top w:val="none" w:sz="0" w:space="0" w:color="auto"/>
            <w:left w:val="none" w:sz="0" w:space="0" w:color="auto"/>
            <w:bottom w:val="none" w:sz="0" w:space="0" w:color="auto"/>
            <w:right w:val="none" w:sz="0" w:space="0" w:color="auto"/>
          </w:divBdr>
        </w:div>
        <w:div w:id="262690686">
          <w:marLeft w:val="640"/>
          <w:marRight w:val="0"/>
          <w:marTop w:val="0"/>
          <w:marBottom w:val="0"/>
          <w:divBdr>
            <w:top w:val="none" w:sz="0" w:space="0" w:color="auto"/>
            <w:left w:val="none" w:sz="0" w:space="0" w:color="auto"/>
            <w:bottom w:val="none" w:sz="0" w:space="0" w:color="auto"/>
            <w:right w:val="none" w:sz="0" w:space="0" w:color="auto"/>
          </w:divBdr>
        </w:div>
        <w:div w:id="1797025193">
          <w:marLeft w:val="640"/>
          <w:marRight w:val="0"/>
          <w:marTop w:val="0"/>
          <w:marBottom w:val="0"/>
          <w:divBdr>
            <w:top w:val="none" w:sz="0" w:space="0" w:color="auto"/>
            <w:left w:val="none" w:sz="0" w:space="0" w:color="auto"/>
            <w:bottom w:val="none" w:sz="0" w:space="0" w:color="auto"/>
            <w:right w:val="none" w:sz="0" w:space="0" w:color="auto"/>
          </w:divBdr>
        </w:div>
        <w:div w:id="578639852">
          <w:marLeft w:val="640"/>
          <w:marRight w:val="0"/>
          <w:marTop w:val="0"/>
          <w:marBottom w:val="0"/>
          <w:divBdr>
            <w:top w:val="none" w:sz="0" w:space="0" w:color="auto"/>
            <w:left w:val="none" w:sz="0" w:space="0" w:color="auto"/>
            <w:bottom w:val="none" w:sz="0" w:space="0" w:color="auto"/>
            <w:right w:val="none" w:sz="0" w:space="0" w:color="auto"/>
          </w:divBdr>
        </w:div>
        <w:div w:id="1537042508">
          <w:marLeft w:val="640"/>
          <w:marRight w:val="0"/>
          <w:marTop w:val="0"/>
          <w:marBottom w:val="0"/>
          <w:divBdr>
            <w:top w:val="none" w:sz="0" w:space="0" w:color="auto"/>
            <w:left w:val="none" w:sz="0" w:space="0" w:color="auto"/>
            <w:bottom w:val="none" w:sz="0" w:space="0" w:color="auto"/>
            <w:right w:val="none" w:sz="0" w:space="0" w:color="auto"/>
          </w:divBdr>
        </w:div>
        <w:div w:id="679233543">
          <w:marLeft w:val="640"/>
          <w:marRight w:val="0"/>
          <w:marTop w:val="0"/>
          <w:marBottom w:val="0"/>
          <w:divBdr>
            <w:top w:val="none" w:sz="0" w:space="0" w:color="auto"/>
            <w:left w:val="none" w:sz="0" w:space="0" w:color="auto"/>
            <w:bottom w:val="none" w:sz="0" w:space="0" w:color="auto"/>
            <w:right w:val="none" w:sz="0" w:space="0" w:color="auto"/>
          </w:divBdr>
        </w:div>
        <w:div w:id="894241032">
          <w:marLeft w:val="640"/>
          <w:marRight w:val="0"/>
          <w:marTop w:val="0"/>
          <w:marBottom w:val="0"/>
          <w:divBdr>
            <w:top w:val="none" w:sz="0" w:space="0" w:color="auto"/>
            <w:left w:val="none" w:sz="0" w:space="0" w:color="auto"/>
            <w:bottom w:val="none" w:sz="0" w:space="0" w:color="auto"/>
            <w:right w:val="none" w:sz="0" w:space="0" w:color="auto"/>
          </w:divBdr>
        </w:div>
        <w:div w:id="639069252">
          <w:marLeft w:val="640"/>
          <w:marRight w:val="0"/>
          <w:marTop w:val="0"/>
          <w:marBottom w:val="0"/>
          <w:divBdr>
            <w:top w:val="none" w:sz="0" w:space="0" w:color="auto"/>
            <w:left w:val="none" w:sz="0" w:space="0" w:color="auto"/>
            <w:bottom w:val="none" w:sz="0" w:space="0" w:color="auto"/>
            <w:right w:val="none" w:sz="0" w:space="0" w:color="auto"/>
          </w:divBdr>
        </w:div>
        <w:div w:id="1612931254">
          <w:marLeft w:val="640"/>
          <w:marRight w:val="0"/>
          <w:marTop w:val="0"/>
          <w:marBottom w:val="0"/>
          <w:divBdr>
            <w:top w:val="none" w:sz="0" w:space="0" w:color="auto"/>
            <w:left w:val="none" w:sz="0" w:space="0" w:color="auto"/>
            <w:bottom w:val="none" w:sz="0" w:space="0" w:color="auto"/>
            <w:right w:val="none" w:sz="0" w:space="0" w:color="auto"/>
          </w:divBdr>
        </w:div>
        <w:div w:id="330914096">
          <w:marLeft w:val="640"/>
          <w:marRight w:val="0"/>
          <w:marTop w:val="0"/>
          <w:marBottom w:val="0"/>
          <w:divBdr>
            <w:top w:val="none" w:sz="0" w:space="0" w:color="auto"/>
            <w:left w:val="none" w:sz="0" w:space="0" w:color="auto"/>
            <w:bottom w:val="none" w:sz="0" w:space="0" w:color="auto"/>
            <w:right w:val="none" w:sz="0" w:space="0" w:color="auto"/>
          </w:divBdr>
        </w:div>
        <w:div w:id="1894539208">
          <w:marLeft w:val="640"/>
          <w:marRight w:val="0"/>
          <w:marTop w:val="0"/>
          <w:marBottom w:val="0"/>
          <w:divBdr>
            <w:top w:val="none" w:sz="0" w:space="0" w:color="auto"/>
            <w:left w:val="none" w:sz="0" w:space="0" w:color="auto"/>
            <w:bottom w:val="none" w:sz="0" w:space="0" w:color="auto"/>
            <w:right w:val="none" w:sz="0" w:space="0" w:color="auto"/>
          </w:divBdr>
        </w:div>
        <w:div w:id="1551528833">
          <w:marLeft w:val="640"/>
          <w:marRight w:val="0"/>
          <w:marTop w:val="0"/>
          <w:marBottom w:val="0"/>
          <w:divBdr>
            <w:top w:val="none" w:sz="0" w:space="0" w:color="auto"/>
            <w:left w:val="none" w:sz="0" w:space="0" w:color="auto"/>
            <w:bottom w:val="none" w:sz="0" w:space="0" w:color="auto"/>
            <w:right w:val="none" w:sz="0" w:space="0" w:color="auto"/>
          </w:divBdr>
        </w:div>
        <w:div w:id="791360552">
          <w:marLeft w:val="640"/>
          <w:marRight w:val="0"/>
          <w:marTop w:val="0"/>
          <w:marBottom w:val="0"/>
          <w:divBdr>
            <w:top w:val="none" w:sz="0" w:space="0" w:color="auto"/>
            <w:left w:val="none" w:sz="0" w:space="0" w:color="auto"/>
            <w:bottom w:val="none" w:sz="0" w:space="0" w:color="auto"/>
            <w:right w:val="none" w:sz="0" w:space="0" w:color="auto"/>
          </w:divBdr>
        </w:div>
        <w:div w:id="5520705">
          <w:marLeft w:val="640"/>
          <w:marRight w:val="0"/>
          <w:marTop w:val="0"/>
          <w:marBottom w:val="0"/>
          <w:divBdr>
            <w:top w:val="none" w:sz="0" w:space="0" w:color="auto"/>
            <w:left w:val="none" w:sz="0" w:space="0" w:color="auto"/>
            <w:bottom w:val="none" w:sz="0" w:space="0" w:color="auto"/>
            <w:right w:val="none" w:sz="0" w:space="0" w:color="auto"/>
          </w:divBdr>
        </w:div>
        <w:div w:id="291713363">
          <w:marLeft w:val="640"/>
          <w:marRight w:val="0"/>
          <w:marTop w:val="0"/>
          <w:marBottom w:val="0"/>
          <w:divBdr>
            <w:top w:val="none" w:sz="0" w:space="0" w:color="auto"/>
            <w:left w:val="none" w:sz="0" w:space="0" w:color="auto"/>
            <w:bottom w:val="none" w:sz="0" w:space="0" w:color="auto"/>
            <w:right w:val="none" w:sz="0" w:space="0" w:color="auto"/>
          </w:divBdr>
        </w:div>
        <w:div w:id="1522668506">
          <w:marLeft w:val="640"/>
          <w:marRight w:val="0"/>
          <w:marTop w:val="0"/>
          <w:marBottom w:val="0"/>
          <w:divBdr>
            <w:top w:val="none" w:sz="0" w:space="0" w:color="auto"/>
            <w:left w:val="none" w:sz="0" w:space="0" w:color="auto"/>
            <w:bottom w:val="none" w:sz="0" w:space="0" w:color="auto"/>
            <w:right w:val="none" w:sz="0" w:space="0" w:color="auto"/>
          </w:divBdr>
        </w:div>
        <w:div w:id="1995185614">
          <w:marLeft w:val="640"/>
          <w:marRight w:val="0"/>
          <w:marTop w:val="0"/>
          <w:marBottom w:val="0"/>
          <w:divBdr>
            <w:top w:val="none" w:sz="0" w:space="0" w:color="auto"/>
            <w:left w:val="none" w:sz="0" w:space="0" w:color="auto"/>
            <w:bottom w:val="none" w:sz="0" w:space="0" w:color="auto"/>
            <w:right w:val="none" w:sz="0" w:space="0" w:color="auto"/>
          </w:divBdr>
        </w:div>
        <w:div w:id="1176652364">
          <w:marLeft w:val="640"/>
          <w:marRight w:val="0"/>
          <w:marTop w:val="0"/>
          <w:marBottom w:val="0"/>
          <w:divBdr>
            <w:top w:val="none" w:sz="0" w:space="0" w:color="auto"/>
            <w:left w:val="none" w:sz="0" w:space="0" w:color="auto"/>
            <w:bottom w:val="none" w:sz="0" w:space="0" w:color="auto"/>
            <w:right w:val="none" w:sz="0" w:space="0" w:color="auto"/>
          </w:divBdr>
        </w:div>
        <w:div w:id="91098">
          <w:marLeft w:val="640"/>
          <w:marRight w:val="0"/>
          <w:marTop w:val="0"/>
          <w:marBottom w:val="0"/>
          <w:divBdr>
            <w:top w:val="none" w:sz="0" w:space="0" w:color="auto"/>
            <w:left w:val="none" w:sz="0" w:space="0" w:color="auto"/>
            <w:bottom w:val="none" w:sz="0" w:space="0" w:color="auto"/>
            <w:right w:val="none" w:sz="0" w:space="0" w:color="auto"/>
          </w:divBdr>
        </w:div>
        <w:div w:id="803498822">
          <w:marLeft w:val="640"/>
          <w:marRight w:val="0"/>
          <w:marTop w:val="0"/>
          <w:marBottom w:val="0"/>
          <w:divBdr>
            <w:top w:val="none" w:sz="0" w:space="0" w:color="auto"/>
            <w:left w:val="none" w:sz="0" w:space="0" w:color="auto"/>
            <w:bottom w:val="none" w:sz="0" w:space="0" w:color="auto"/>
            <w:right w:val="none" w:sz="0" w:space="0" w:color="auto"/>
          </w:divBdr>
        </w:div>
        <w:div w:id="507868488">
          <w:marLeft w:val="640"/>
          <w:marRight w:val="0"/>
          <w:marTop w:val="0"/>
          <w:marBottom w:val="0"/>
          <w:divBdr>
            <w:top w:val="none" w:sz="0" w:space="0" w:color="auto"/>
            <w:left w:val="none" w:sz="0" w:space="0" w:color="auto"/>
            <w:bottom w:val="none" w:sz="0" w:space="0" w:color="auto"/>
            <w:right w:val="none" w:sz="0" w:space="0" w:color="auto"/>
          </w:divBdr>
        </w:div>
        <w:div w:id="776022871">
          <w:marLeft w:val="640"/>
          <w:marRight w:val="0"/>
          <w:marTop w:val="0"/>
          <w:marBottom w:val="0"/>
          <w:divBdr>
            <w:top w:val="none" w:sz="0" w:space="0" w:color="auto"/>
            <w:left w:val="none" w:sz="0" w:space="0" w:color="auto"/>
            <w:bottom w:val="none" w:sz="0" w:space="0" w:color="auto"/>
            <w:right w:val="none" w:sz="0" w:space="0" w:color="auto"/>
          </w:divBdr>
        </w:div>
        <w:div w:id="1537155711">
          <w:marLeft w:val="640"/>
          <w:marRight w:val="0"/>
          <w:marTop w:val="0"/>
          <w:marBottom w:val="0"/>
          <w:divBdr>
            <w:top w:val="none" w:sz="0" w:space="0" w:color="auto"/>
            <w:left w:val="none" w:sz="0" w:space="0" w:color="auto"/>
            <w:bottom w:val="none" w:sz="0" w:space="0" w:color="auto"/>
            <w:right w:val="none" w:sz="0" w:space="0" w:color="auto"/>
          </w:divBdr>
        </w:div>
        <w:div w:id="2086754813">
          <w:marLeft w:val="640"/>
          <w:marRight w:val="0"/>
          <w:marTop w:val="0"/>
          <w:marBottom w:val="0"/>
          <w:divBdr>
            <w:top w:val="none" w:sz="0" w:space="0" w:color="auto"/>
            <w:left w:val="none" w:sz="0" w:space="0" w:color="auto"/>
            <w:bottom w:val="none" w:sz="0" w:space="0" w:color="auto"/>
            <w:right w:val="none" w:sz="0" w:space="0" w:color="auto"/>
          </w:divBdr>
        </w:div>
        <w:div w:id="1583373822">
          <w:marLeft w:val="640"/>
          <w:marRight w:val="0"/>
          <w:marTop w:val="0"/>
          <w:marBottom w:val="0"/>
          <w:divBdr>
            <w:top w:val="none" w:sz="0" w:space="0" w:color="auto"/>
            <w:left w:val="none" w:sz="0" w:space="0" w:color="auto"/>
            <w:bottom w:val="none" w:sz="0" w:space="0" w:color="auto"/>
            <w:right w:val="none" w:sz="0" w:space="0" w:color="auto"/>
          </w:divBdr>
        </w:div>
        <w:div w:id="1486585569">
          <w:marLeft w:val="640"/>
          <w:marRight w:val="0"/>
          <w:marTop w:val="0"/>
          <w:marBottom w:val="0"/>
          <w:divBdr>
            <w:top w:val="none" w:sz="0" w:space="0" w:color="auto"/>
            <w:left w:val="none" w:sz="0" w:space="0" w:color="auto"/>
            <w:bottom w:val="none" w:sz="0" w:space="0" w:color="auto"/>
            <w:right w:val="none" w:sz="0" w:space="0" w:color="auto"/>
          </w:divBdr>
        </w:div>
        <w:div w:id="1774089684">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5119176">
      <w:bodyDiv w:val="1"/>
      <w:marLeft w:val="0"/>
      <w:marRight w:val="0"/>
      <w:marTop w:val="0"/>
      <w:marBottom w:val="0"/>
      <w:divBdr>
        <w:top w:val="none" w:sz="0" w:space="0" w:color="auto"/>
        <w:left w:val="none" w:sz="0" w:space="0" w:color="auto"/>
        <w:bottom w:val="none" w:sz="0" w:space="0" w:color="auto"/>
        <w:right w:val="none" w:sz="0" w:space="0" w:color="auto"/>
      </w:divBdr>
      <w:divsChild>
        <w:div w:id="526333285">
          <w:marLeft w:val="640"/>
          <w:marRight w:val="0"/>
          <w:marTop w:val="0"/>
          <w:marBottom w:val="0"/>
          <w:divBdr>
            <w:top w:val="none" w:sz="0" w:space="0" w:color="auto"/>
            <w:left w:val="none" w:sz="0" w:space="0" w:color="auto"/>
            <w:bottom w:val="none" w:sz="0" w:space="0" w:color="auto"/>
            <w:right w:val="none" w:sz="0" w:space="0" w:color="auto"/>
          </w:divBdr>
        </w:div>
        <w:div w:id="994453745">
          <w:marLeft w:val="640"/>
          <w:marRight w:val="0"/>
          <w:marTop w:val="0"/>
          <w:marBottom w:val="0"/>
          <w:divBdr>
            <w:top w:val="none" w:sz="0" w:space="0" w:color="auto"/>
            <w:left w:val="none" w:sz="0" w:space="0" w:color="auto"/>
            <w:bottom w:val="none" w:sz="0" w:space="0" w:color="auto"/>
            <w:right w:val="none" w:sz="0" w:space="0" w:color="auto"/>
          </w:divBdr>
        </w:div>
        <w:div w:id="1527283069">
          <w:marLeft w:val="640"/>
          <w:marRight w:val="0"/>
          <w:marTop w:val="0"/>
          <w:marBottom w:val="0"/>
          <w:divBdr>
            <w:top w:val="none" w:sz="0" w:space="0" w:color="auto"/>
            <w:left w:val="none" w:sz="0" w:space="0" w:color="auto"/>
            <w:bottom w:val="none" w:sz="0" w:space="0" w:color="auto"/>
            <w:right w:val="none" w:sz="0" w:space="0" w:color="auto"/>
          </w:divBdr>
        </w:div>
        <w:div w:id="900678304">
          <w:marLeft w:val="640"/>
          <w:marRight w:val="0"/>
          <w:marTop w:val="0"/>
          <w:marBottom w:val="0"/>
          <w:divBdr>
            <w:top w:val="none" w:sz="0" w:space="0" w:color="auto"/>
            <w:left w:val="none" w:sz="0" w:space="0" w:color="auto"/>
            <w:bottom w:val="none" w:sz="0" w:space="0" w:color="auto"/>
            <w:right w:val="none" w:sz="0" w:space="0" w:color="auto"/>
          </w:divBdr>
        </w:div>
        <w:div w:id="572351430">
          <w:marLeft w:val="640"/>
          <w:marRight w:val="0"/>
          <w:marTop w:val="0"/>
          <w:marBottom w:val="0"/>
          <w:divBdr>
            <w:top w:val="none" w:sz="0" w:space="0" w:color="auto"/>
            <w:left w:val="none" w:sz="0" w:space="0" w:color="auto"/>
            <w:bottom w:val="none" w:sz="0" w:space="0" w:color="auto"/>
            <w:right w:val="none" w:sz="0" w:space="0" w:color="auto"/>
          </w:divBdr>
        </w:div>
        <w:div w:id="76679992">
          <w:marLeft w:val="640"/>
          <w:marRight w:val="0"/>
          <w:marTop w:val="0"/>
          <w:marBottom w:val="0"/>
          <w:divBdr>
            <w:top w:val="none" w:sz="0" w:space="0" w:color="auto"/>
            <w:left w:val="none" w:sz="0" w:space="0" w:color="auto"/>
            <w:bottom w:val="none" w:sz="0" w:space="0" w:color="auto"/>
            <w:right w:val="none" w:sz="0" w:space="0" w:color="auto"/>
          </w:divBdr>
        </w:div>
        <w:div w:id="1075083475">
          <w:marLeft w:val="640"/>
          <w:marRight w:val="0"/>
          <w:marTop w:val="0"/>
          <w:marBottom w:val="0"/>
          <w:divBdr>
            <w:top w:val="none" w:sz="0" w:space="0" w:color="auto"/>
            <w:left w:val="none" w:sz="0" w:space="0" w:color="auto"/>
            <w:bottom w:val="none" w:sz="0" w:space="0" w:color="auto"/>
            <w:right w:val="none" w:sz="0" w:space="0" w:color="auto"/>
          </w:divBdr>
        </w:div>
        <w:div w:id="1579754427">
          <w:marLeft w:val="640"/>
          <w:marRight w:val="0"/>
          <w:marTop w:val="0"/>
          <w:marBottom w:val="0"/>
          <w:divBdr>
            <w:top w:val="none" w:sz="0" w:space="0" w:color="auto"/>
            <w:left w:val="none" w:sz="0" w:space="0" w:color="auto"/>
            <w:bottom w:val="none" w:sz="0" w:space="0" w:color="auto"/>
            <w:right w:val="none" w:sz="0" w:space="0" w:color="auto"/>
          </w:divBdr>
        </w:div>
        <w:div w:id="1813675100">
          <w:marLeft w:val="640"/>
          <w:marRight w:val="0"/>
          <w:marTop w:val="0"/>
          <w:marBottom w:val="0"/>
          <w:divBdr>
            <w:top w:val="none" w:sz="0" w:space="0" w:color="auto"/>
            <w:left w:val="none" w:sz="0" w:space="0" w:color="auto"/>
            <w:bottom w:val="none" w:sz="0" w:space="0" w:color="auto"/>
            <w:right w:val="none" w:sz="0" w:space="0" w:color="auto"/>
          </w:divBdr>
        </w:div>
        <w:div w:id="1864241759">
          <w:marLeft w:val="640"/>
          <w:marRight w:val="0"/>
          <w:marTop w:val="0"/>
          <w:marBottom w:val="0"/>
          <w:divBdr>
            <w:top w:val="none" w:sz="0" w:space="0" w:color="auto"/>
            <w:left w:val="none" w:sz="0" w:space="0" w:color="auto"/>
            <w:bottom w:val="none" w:sz="0" w:space="0" w:color="auto"/>
            <w:right w:val="none" w:sz="0" w:space="0" w:color="auto"/>
          </w:divBdr>
        </w:div>
        <w:div w:id="1368141003">
          <w:marLeft w:val="640"/>
          <w:marRight w:val="0"/>
          <w:marTop w:val="0"/>
          <w:marBottom w:val="0"/>
          <w:divBdr>
            <w:top w:val="none" w:sz="0" w:space="0" w:color="auto"/>
            <w:left w:val="none" w:sz="0" w:space="0" w:color="auto"/>
            <w:bottom w:val="none" w:sz="0" w:space="0" w:color="auto"/>
            <w:right w:val="none" w:sz="0" w:space="0" w:color="auto"/>
          </w:divBdr>
        </w:div>
        <w:div w:id="2022932227">
          <w:marLeft w:val="640"/>
          <w:marRight w:val="0"/>
          <w:marTop w:val="0"/>
          <w:marBottom w:val="0"/>
          <w:divBdr>
            <w:top w:val="none" w:sz="0" w:space="0" w:color="auto"/>
            <w:left w:val="none" w:sz="0" w:space="0" w:color="auto"/>
            <w:bottom w:val="none" w:sz="0" w:space="0" w:color="auto"/>
            <w:right w:val="none" w:sz="0" w:space="0" w:color="auto"/>
          </w:divBdr>
        </w:div>
        <w:div w:id="1384524267">
          <w:marLeft w:val="640"/>
          <w:marRight w:val="0"/>
          <w:marTop w:val="0"/>
          <w:marBottom w:val="0"/>
          <w:divBdr>
            <w:top w:val="none" w:sz="0" w:space="0" w:color="auto"/>
            <w:left w:val="none" w:sz="0" w:space="0" w:color="auto"/>
            <w:bottom w:val="none" w:sz="0" w:space="0" w:color="auto"/>
            <w:right w:val="none" w:sz="0" w:space="0" w:color="auto"/>
          </w:divBdr>
        </w:div>
        <w:div w:id="1863475981">
          <w:marLeft w:val="640"/>
          <w:marRight w:val="0"/>
          <w:marTop w:val="0"/>
          <w:marBottom w:val="0"/>
          <w:divBdr>
            <w:top w:val="none" w:sz="0" w:space="0" w:color="auto"/>
            <w:left w:val="none" w:sz="0" w:space="0" w:color="auto"/>
            <w:bottom w:val="none" w:sz="0" w:space="0" w:color="auto"/>
            <w:right w:val="none" w:sz="0" w:space="0" w:color="auto"/>
          </w:divBdr>
        </w:div>
        <w:div w:id="1098332726">
          <w:marLeft w:val="640"/>
          <w:marRight w:val="0"/>
          <w:marTop w:val="0"/>
          <w:marBottom w:val="0"/>
          <w:divBdr>
            <w:top w:val="none" w:sz="0" w:space="0" w:color="auto"/>
            <w:left w:val="none" w:sz="0" w:space="0" w:color="auto"/>
            <w:bottom w:val="none" w:sz="0" w:space="0" w:color="auto"/>
            <w:right w:val="none" w:sz="0" w:space="0" w:color="auto"/>
          </w:divBdr>
        </w:div>
        <w:div w:id="1771200744">
          <w:marLeft w:val="640"/>
          <w:marRight w:val="0"/>
          <w:marTop w:val="0"/>
          <w:marBottom w:val="0"/>
          <w:divBdr>
            <w:top w:val="none" w:sz="0" w:space="0" w:color="auto"/>
            <w:left w:val="none" w:sz="0" w:space="0" w:color="auto"/>
            <w:bottom w:val="none" w:sz="0" w:space="0" w:color="auto"/>
            <w:right w:val="none" w:sz="0" w:space="0" w:color="auto"/>
          </w:divBdr>
        </w:div>
        <w:div w:id="1330595076">
          <w:marLeft w:val="640"/>
          <w:marRight w:val="0"/>
          <w:marTop w:val="0"/>
          <w:marBottom w:val="0"/>
          <w:divBdr>
            <w:top w:val="none" w:sz="0" w:space="0" w:color="auto"/>
            <w:left w:val="none" w:sz="0" w:space="0" w:color="auto"/>
            <w:bottom w:val="none" w:sz="0" w:space="0" w:color="auto"/>
            <w:right w:val="none" w:sz="0" w:space="0" w:color="auto"/>
          </w:divBdr>
        </w:div>
        <w:div w:id="2108652624">
          <w:marLeft w:val="640"/>
          <w:marRight w:val="0"/>
          <w:marTop w:val="0"/>
          <w:marBottom w:val="0"/>
          <w:divBdr>
            <w:top w:val="none" w:sz="0" w:space="0" w:color="auto"/>
            <w:left w:val="none" w:sz="0" w:space="0" w:color="auto"/>
            <w:bottom w:val="none" w:sz="0" w:space="0" w:color="auto"/>
            <w:right w:val="none" w:sz="0" w:space="0" w:color="auto"/>
          </w:divBdr>
        </w:div>
        <w:div w:id="450441065">
          <w:marLeft w:val="640"/>
          <w:marRight w:val="0"/>
          <w:marTop w:val="0"/>
          <w:marBottom w:val="0"/>
          <w:divBdr>
            <w:top w:val="none" w:sz="0" w:space="0" w:color="auto"/>
            <w:left w:val="none" w:sz="0" w:space="0" w:color="auto"/>
            <w:bottom w:val="none" w:sz="0" w:space="0" w:color="auto"/>
            <w:right w:val="none" w:sz="0" w:space="0" w:color="auto"/>
          </w:divBdr>
        </w:div>
        <w:div w:id="735472437">
          <w:marLeft w:val="640"/>
          <w:marRight w:val="0"/>
          <w:marTop w:val="0"/>
          <w:marBottom w:val="0"/>
          <w:divBdr>
            <w:top w:val="none" w:sz="0" w:space="0" w:color="auto"/>
            <w:left w:val="none" w:sz="0" w:space="0" w:color="auto"/>
            <w:bottom w:val="none" w:sz="0" w:space="0" w:color="auto"/>
            <w:right w:val="none" w:sz="0" w:space="0" w:color="auto"/>
          </w:divBdr>
        </w:div>
        <w:div w:id="1474177769">
          <w:marLeft w:val="640"/>
          <w:marRight w:val="0"/>
          <w:marTop w:val="0"/>
          <w:marBottom w:val="0"/>
          <w:divBdr>
            <w:top w:val="none" w:sz="0" w:space="0" w:color="auto"/>
            <w:left w:val="none" w:sz="0" w:space="0" w:color="auto"/>
            <w:bottom w:val="none" w:sz="0" w:space="0" w:color="auto"/>
            <w:right w:val="none" w:sz="0" w:space="0" w:color="auto"/>
          </w:divBdr>
        </w:div>
        <w:div w:id="2083866032">
          <w:marLeft w:val="640"/>
          <w:marRight w:val="0"/>
          <w:marTop w:val="0"/>
          <w:marBottom w:val="0"/>
          <w:divBdr>
            <w:top w:val="none" w:sz="0" w:space="0" w:color="auto"/>
            <w:left w:val="none" w:sz="0" w:space="0" w:color="auto"/>
            <w:bottom w:val="none" w:sz="0" w:space="0" w:color="auto"/>
            <w:right w:val="none" w:sz="0" w:space="0" w:color="auto"/>
          </w:divBdr>
        </w:div>
        <w:div w:id="937297088">
          <w:marLeft w:val="640"/>
          <w:marRight w:val="0"/>
          <w:marTop w:val="0"/>
          <w:marBottom w:val="0"/>
          <w:divBdr>
            <w:top w:val="none" w:sz="0" w:space="0" w:color="auto"/>
            <w:left w:val="none" w:sz="0" w:space="0" w:color="auto"/>
            <w:bottom w:val="none" w:sz="0" w:space="0" w:color="auto"/>
            <w:right w:val="none" w:sz="0" w:space="0" w:color="auto"/>
          </w:divBdr>
        </w:div>
        <w:div w:id="1347512478">
          <w:marLeft w:val="640"/>
          <w:marRight w:val="0"/>
          <w:marTop w:val="0"/>
          <w:marBottom w:val="0"/>
          <w:divBdr>
            <w:top w:val="none" w:sz="0" w:space="0" w:color="auto"/>
            <w:left w:val="none" w:sz="0" w:space="0" w:color="auto"/>
            <w:bottom w:val="none" w:sz="0" w:space="0" w:color="auto"/>
            <w:right w:val="none" w:sz="0" w:space="0" w:color="auto"/>
          </w:divBdr>
        </w:div>
        <w:div w:id="1130518927">
          <w:marLeft w:val="640"/>
          <w:marRight w:val="0"/>
          <w:marTop w:val="0"/>
          <w:marBottom w:val="0"/>
          <w:divBdr>
            <w:top w:val="none" w:sz="0" w:space="0" w:color="auto"/>
            <w:left w:val="none" w:sz="0" w:space="0" w:color="auto"/>
            <w:bottom w:val="none" w:sz="0" w:space="0" w:color="auto"/>
            <w:right w:val="none" w:sz="0" w:space="0" w:color="auto"/>
          </w:divBdr>
        </w:div>
        <w:div w:id="393622037">
          <w:marLeft w:val="640"/>
          <w:marRight w:val="0"/>
          <w:marTop w:val="0"/>
          <w:marBottom w:val="0"/>
          <w:divBdr>
            <w:top w:val="none" w:sz="0" w:space="0" w:color="auto"/>
            <w:left w:val="none" w:sz="0" w:space="0" w:color="auto"/>
            <w:bottom w:val="none" w:sz="0" w:space="0" w:color="auto"/>
            <w:right w:val="none" w:sz="0" w:space="0" w:color="auto"/>
          </w:divBdr>
        </w:div>
        <w:div w:id="934554011">
          <w:marLeft w:val="640"/>
          <w:marRight w:val="0"/>
          <w:marTop w:val="0"/>
          <w:marBottom w:val="0"/>
          <w:divBdr>
            <w:top w:val="none" w:sz="0" w:space="0" w:color="auto"/>
            <w:left w:val="none" w:sz="0" w:space="0" w:color="auto"/>
            <w:bottom w:val="none" w:sz="0" w:space="0" w:color="auto"/>
            <w:right w:val="none" w:sz="0" w:space="0" w:color="auto"/>
          </w:divBdr>
        </w:div>
        <w:div w:id="136339226">
          <w:marLeft w:val="640"/>
          <w:marRight w:val="0"/>
          <w:marTop w:val="0"/>
          <w:marBottom w:val="0"/>
          <w:divBdr>
            <w:top w:val="none" w:sz="0" w:space="0" w:color="auto"/>
            <w:left w:val="none" w:sz="0" w:space="0" w:color="auto"/>
            <w:bottom w:val="none" w:sz="0" w:space="0" w:color="auto"/>
            <w:right w:val="none" w:sz="0" w:space="0" w:color="auto"/>
          </w:divBdr>
        </w:div>
        <w:div w:id="1715537996">
          <w:marLeft w:val="640"/>
          <w:marRight w:val="0"/>
          <w:marTop w:val="0"/>
          <w:marBottom w:val="0"/>
          <w:divBdr>
            <w:top w:val="none" w:sz="0" w:space="0" w:color="auto"/>
            <w:left w:val="none" w:sz="0" w:space="0" w:color="auto"/>
            <w:bottom w:val="none" w:sz="0" w:space="0" w:color="auto"/>
            <w:right w:val="none" w:sz="0" w:space="0" w:color="auto"/>
          </w:divBdr>
        </w:div>
        <w:div w:id="637226175">
          <w:marLeft w:val="640"/>
          <w:marRight w:val="0"/>
          <w:marTop w:val="0"/>
          <w:marBottom w:val="0"/>
          <w:divBdr>
            <w:top w:val="none" w:sz="0" w:space="0" w:color="auto"/>
            <w:left w:val="none" w:sz="0" w:space="0" w:color="auto"/>
            <w:bottom w:val="none" w:sz="0" w:space="0" w:color="auto"/>
            <w:right w:val="none" w:sz="0" w:space="0" w:color="auto"/>
          </w:divBdr>
        </w:div>
        <w:div w:id="496071628">
          <w:marLeft w:val="640"/>
          <w:marRight w:val="0"/>
          <w:marTop w:val="0"/>
          <w:marBottom w:val="0"/>
          <w:divBdr>
            <w:top w:val="none" w:sz="0" w:space="0" w:color="auto"/>
            <w:left w:val="none" w:sz="0" w:space="0" w:color="auto"/>
            <w:bottom w:val="none" w:sz="0" w:space="0" w:color="auto"/>
            <w:right w:val="none" w:sz="0" w:space="0" w:color="auto"/>
          </w:divBdr>
        </w:div>
        <w:div w:id="703136383">
          <w:marLeft w:val="640"/>
          <w:marRight w:val="0"/>
          <w:marTop w:val="0"/>
          <w:marBottom w:val="0"/>
          <w:divBdr>
            <w:top w:val="none" w:sz="0" w:space="0" w:color="auto"/>
            <w:left w:val="none" w:sz="0" w:space="0" w:color="auto"/>
            <w:bottom w:val="none" w:sz="0" w:space="0" w:color="auto"/>
            <w:right w:val="none" w:sz="0" w:space="0" w:color="auto"/>
          </w:divBdr>
        </w:div>
        <w:div w:id="859315528">
          <w:marLeft w:val="640"/>
          <w:marRight w:val="0"/>
          <w:marTop w:val="0"/>
          <w:marBottom w:val="0"/>
          <w:divBdr>
            <w:top w:val="none" w:sz="0" w:space="0" w:color="auto"/>
            <w:left w:val="none" w:sz="0" w:space="0" w:color="auto"/>
            <w:bottom w:val="none" w:sz="0" w:space="0" w:color="auto"/>
            <w:right w:val="none" w:sz="0" w:space="0" w:color="auto"/>
          </w:divBdr>
        </w:div>
        <w:div w:id="1191989103">
          <w:marLeft w:val="640"/>
          <w:marRight w:val="0"/>
          <w:marTop w:val="0"/>
          <w:marBottom w:val="0"/>
          <w:divBdr>
            <w:top w:val="none" w:sz="0" w:space="0" w:color="auto"/>
            <w:left w:val="none" w:sz="0" w:space="0" w:color="auto"/>
            <w:bottom w:val="none" w:sz="0" w:space="0" w:color="auto"/>
            <w:right w:val="none" w:sz="0" w:space="0" w:color="auto"/>
          </w:divBdr>
        </w:div>
        <w:div w:id="250050648">
          <w:marLeft w:val="640"/>
          <w:marRight w:val="0"/>
          <w:marTop w:val="0"/>
          <w:marBottom w:val="0"/>
          <w:divBdr>
            <w:top w:val="none" w:sz="0" w:space="0" w:color="auto"/>
            <w:left w:val="none" w:sz="0" w:space="0" w:color="auto"/>
            <w:bottom w:val="none" w:sz="0" w:space="0" w:color="auto"/>
            <w:right w:val="none" w:sz="0" w:space="0" w:color="auto"/>
          </w:divBdr>
        </w:div>
        <w:div w:id="1155955496">
          <w:marLeft w:val="640"/>
          <w:marRight w:val="0"/>
          <w:marTop w:val="0"/>
          <w:marBottom w:val="0"/>
          <w:divBdr>
            <w:top w:val="none" w:sz="0" w:space="0" w:color="auto"/>
            <w:left w:val="none" w:sz="0" w:space="0" w:color="auto"/>
            <w:bottom w:val="none" w:sz="0" w:space="0" w:color="auto"/>
            <w:right w:val="none" w:sz="0" w:space="0" w:color="auto"/>
          </w:divBdr>
        </w:div>
        <w:div w:id="1697392534">
          <w:marLeft w:val="640"/>
          <w:marRight w:val="0"/>
          <w:marTop w:val="0"/>
          <w:marBottom w:val="0"/>
          <w:divBdr>
            <w:top w:val="none" w:sz="0" w:space="0" w:color="auto"/>
            <w:left w:val="none" w:sz="0" w:space="0" w:color="auto"/>
            <w:bottom w:val="none" w:sz="0" w:space="0" w:color="auto"/>
            <w:right w:val="none" w:sz="0" w:space="0" w:color="auto"/>
          </w:divBdr>
        </w:div>
        <w:div w:id="754204830">
          <w:marLeft w:val="640"/>
          <w:marRight w:val="0"/>
          <w:marTop w:val="0"/>
          <w:marBottom w:val="0"/>
          <w:divBdr>
            <w:top w:val="none" w:sz="0" w:space="0" w:color="auto"/>
            <w:left w:val="none" w:sz="0" w:space="0" w:color="auto"/>
            <w:bottom w:val="none" w:sz="0" w:space="0" w:color="auto"/>
            <w:right w:val="none" w:sz="0" w:space="0" w:color="auto"/>
          </w:divBdr>
        </w:div>
        <w:div w:id="1144807942">
          <w:marLeft w:val="640"/>
          <w:marRight w:val="0"/>
          <w:marTop w:val="0"/>
          <w:marBottom w:val="0"/>
          <w:divBdr>
            <w:top w:val="none" w:sz="0" w:space="0" w:color="auto"/>
            <w:left w:val="none" w:sz="0" w:space="0" w:color="auto"/>
            <w:bottom w:val="none" w:sz="0" w:space="0" w:color="auto"/>
            <w:right w:val="none" w:sz="0" w:space="0" w:color="auto"/>
          </w:divBdr>
        </w:div>
      </w:divsChild>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131874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142">
          <w:marLeft w:val="640"/>
          <w:marRight w:val="0"/>
          <w:marTop w:val="0"/>
          <w:marBottom w:val="0"/>
          <w:divBdr>
            <w:top w:val="none" w:sz="0" w:space="0" w:color="auto"/>
            <w:left w:val="none" w:sz="0" w:space="0" w:color="auto"/>
            <w:bottom w:val="none" w:sz="0" w:space="0" w:color="auto"/>
            <w:right w:val="none" w:sz="0" w:space="0" w:color="auto"/>
          </w:divBdr>
        </w:div>
        <w:div w:id="1263030535">
          <w:marLeft w:val="640"/>
          <w:marRight w:val="0"/>
          <w:marTop w:val="0"/>
          <w:marBottom w:val="0"/>
          <w:divBdr>
            <w:top w:val="none" w:sz="0" w:space="0" w:color="auto"/>
            <w:left w:val="none" w:sz="0" w:space="0" w:color="auto"/>
            <w:bottom w:val="none" w:sz="0" w:space="0" w:color="auto"/>
            <w:right w:val="none" w:sz="0" w:space="0" w:color="auto"/>
          </w:divBdr>
        </w:div>
        <w:div w:id="1172181887">
          <w:marLeft w:val="640"/>
          <w:marRight w:val="0"/>
          <w:marTop w:val="0"/>
          <w:marBottom w:val="0"/>
          <w:divBdr>
            <w:top w:val="none" w:sz="0" w:space="0" w:color="auto"/>
            <w:left w:val="none" w:sz="0" w:space="0" w:color="auto"/>
            <w:bottom w:val="none" w:sz="0" w:space="0" w:color="auto"/>
            <w:right w:val="none" w:sz="0" w:space="0" w:color="auto"/>
          </w:divBdr>
        </w:div>
        <w:div w:id="1655716647">
          <w:marLeft w:val="640"/>
          <w:marRight w:val="0"/>
          <w:marTop w:val="0"/>
          <w:marBottom w:val="0"/>
          <w:divBdr>
            <w:top w:val="none" w:sz="0" w:space="0" w:color="auto"/>
            <w:left w:val="none" w:sz="0" w:space="0" w:color="auto"/>
            <w:bottom w:val="none" w:sz="0" w:space="0" w:color="auto"/>
            <w:right w:val="none" w:sz="0" w:space="0" w:color="auto"/>
          </w:divBdr>
        </w:div>
        <w:div w:id="591670955">
          <w:marLeft w:val="640"/>
          <w:marRight w:val="0"/>
          <w:marTop w:val="0"/>
          <w:marBottom w:val="0"/>
          <w:divBdr>
            <w:top w:val="none" w:sz="0" w:space="0" w:color="auto"/>
            <w:left w:val="none" w:sz="0" w:space="0" w:color="auto"/>
            <w:bottom w:val="none" w:sz="0" w:space="0" w:color="auto"/>
            <w:right w:val="none" w:sz="0" w:space="0" w:color="auto"/>
          </w:divBdr>
        </w:div>
        <w:div w:id="1579632074">
          <w:marLeft w:val="640"/>
          <w:marRight w:val="0"/>
          <w:marTop w:val="0"/>
          <w:marBottom w:val="0"/>
          <w:divBdr>
            <w:top w:val="none" w:sz="0" w:space="0" w:color="auto"/>
            <w:left w:val="none" w:sz="0" w:space="0" w:color="auto"/>
            <w:bottom w:val="none" w:sz="0" w:space="0" w:color="auto"/>
            <w:right w:val="none" w:sz="0" w:space="0" w:color="auto"/>
          </w:divBdr>
        </w:div>
        <w:div w:id="530650844">
          <w:marLeft w:val="640"/>
          <w:marRight w:val="0"/>
          <w:marTop w:val="0"/>
          <w:marBottom w:val="0"/>
          <w:divBdr>
            <w:top w:val="none" w:sz="0" w:space="0" w:color="auto"/>
            <w:left w:val="none" w:sz="0" w:space="0" w:color="auto"/>
            <w:bottom w:val="none" w:sz="0" w:space="0" w:color="auto"/>
            <w:right w:val="none" w:sz="0" w:space="0" w:color="auto"/>
          </w:divBdr>
        </w:div>
        <w:div w:id="1289583735">
          <w:marLeft w:val="640"/>
          <w:marRight w:val="0"/>
          <w:marTop w:val="0"/>
          <w:marBottom w:val="0"/>
          <w:divBdr>
            <w:top w:val="none" w:sz="0" w:space="0" w:color="auto"/>
            <w:left w:val="none" w:sz="0" w:space="0" w:color="auto"/>
            <w:bottom w:val="none" w:sz="0" w:space="0" w:color="auto"/>
            <w:right w:val="none" w:sz="0" w:space="0" w:color="auto"/>
          </w:divBdr>
        </w:div>
        <w:div w:id="48387672">
          <w:marLeft w:val="640"/>
          <w:marRight w:val="0"/>
          <w:marTop w:val="0"/>
          <w:marBottom w:val="0"/>
          <w:divBdr>
            <w:top w:val="none" w:sz="0" w:space="0" w:color="auto"/>
            <w:left w:val="none" w:sz="0" w:space="0" w:color="auto"/>
            <w:bottom w:val="none" w:sz="0" w:space="0" w:color="auto"/>
            <w:right w:val="none" w:sz="0" w:space="0" w:color="auto"/>
          </w:divBdr>
        </w:div>
        <w:div w:id="829442337">
          <w:marLeft w:val="640"/>
          <w:marRight w:val="0"/>
          <w:marTop w:val="0"/>
          <w:marBottom w:val="0"/>
          <w:divBdr>
            <w:top w:val="none" w:sz="0" w:space="0" w:color="auto"/>
            <w:left w:val="none" w:sz="0" w:space="0" w:color="auto"/>
            <w:bottom w:val="none" w:sz="0" w:space="0" w:color="auto"/>
            <w:right w:val="none" w:sz="0" w:space="0" w:color="auto"/>
          </w:divBdr>
        </w:div>
        <w:div w:id="1451244407">
          <w:marLeft w:val="640"/>
          <w:marRight w:val="0"/>
          <w:marTop w:val="0"/>
          <w:marBottom w:val="0"/>
          <w:divBdr>
            <w:top w:val="none" w:sz="0" w:space="0" w:color="auto"/>
            <w:left w:val="none" w:sz="0" w:space="0" w:color="auto"/>
            <w:bottom w:val="none" w:sz="0" w:space="0" w:color="auto"/>
            <w:right w:val="none" w:sz="0" w:space="0" w:color="auto"/>
          </w:divBdr>
        </w:div>
        <w:div w:id="2090808674">
          <w:marLeft w:val="640"/>
          <w:marRight w:val="0"/>
          <w:marTop w:val="0"/>
          <w:marBottom w:val="0"/>
          <w:divBdr>
            <w:top w:val="none" w:sz="0" w:space="0" w:color="auto"/>
            <w:left w:val="none" w:sz="0" w:space="0" w:color="auto"/>
            <w:bottom w:val="none" w:sz="0" w:space="0" w:color="auto"/>
            <w:right w:val="none" w:sz="0" w:space="0" w:color="auto"/>
          </w:divBdr>
        </w:div>
        <w:div w:id="1081872453">
          <w:marLeft w:val="640"/>
          <w:marRight w:val="0"/>
          <w:marTop w:val="0"/>
          <w:marBottom w:val="0"/>
          <w:divBdr>
            <w:top w:val="none" w:sz="0" w:space="0" w:color="auto"/>
            <w:left w:val="none" w:sz="0" w:space="0" w:color="auto"/>
            <w:bottom w:val="none" w:sz="0" w:space="0" w:color="auto"/>
            <w:right w:val="none" w:sz="0" w:space="0" w:color="auto"/>
          </w:divBdr>
        </w:div>
        <w:div w:id="1972056411">
          <w:marLeft w:val="640"/>
          <w:marRight w:val="0"/>
          <w:marTop w:val="0"/>
          <w:marBottom w:val="0"/>
          <w:divBdr>
            <w:top w:val="none" w:sz="0" w:space="0" w:color="auto"/>
            <w:left w:val="none" w:sz="0" w:space="0" w:color="auto"/>
            <w:bottom w:val="none" w:sz="0" w:space="0" w:color="auto"/>
            <w:right w:val="none" w:sz="0" w:space="0" w:color="auto"/>
          </w:divBdr>
        </w:div>
        <w:div w:id="1215771567">
          <w:marLeft w:val="640"/>
          <w:marRight w:val="0"/>
          <w:marTop w:val="0"/>
          <w:marBottom w:val="0"/>
          <w:divBdr>
            <w:top w:val="none" w:sz="0" w:space="0" w:color="auto"/>
            <w:left w:val="none" w:sz="0" w:space="0" w:color="auto"/>
            <w:bottom w:val="none" w:sz="0" w:space="0" w:color="auto"/>
            <w:right w:val="none" w:sz="0" w:space="0" w:color="auto"/>
          </w:divBdr>
        </w:div>
        <w:div w:id="391928550">
          <w:marLeft w:val="640"/>
          <w:marRight w:val="0"/>
          <w:marTop w:val="0"/>
          <w:marBottom w:val="0"/>
          <w:divBdr>
            <w:top w:val="none" w:sz="0" w:space="0" w:color="auto"/>
            <w:left w:val="none" w:sz="0" w:space="0" w:color="auto"/>
            <w:bottom w:val="none" w:sz="0" w:space="0" w:color="auto"/>
            <w:right w:val="none" w:sz="0" w:space="0" w:color="auto"/>
          </w:divBdr>
        </w:div>
        <w:div w:id="1968655609">
          <w:marLeft w:val="640"/>
          <w:marRight w:val="0"/>
          <w:marTop w:val="0"/>
          <w:marBottom w:val="0"/>
          <w:divBdr>
            <w:top w:val="none" w:sz="0" w:space="0" w:color="auto"/>
            <w:left w:val="none" w:sz="0" w:space="0" w:color="auto"/>
            <w:bottom w:val="none" w:sz="0" w:space="0" w:color="auto"/>
            <w:right w:val="none" w:sz="0" w:space="0" w:color="auto"/>
          </w:divBdr>
        </w:div>
        <w:div w:id="1763378760">
          <w:marLeft w:val="640"/>
          <w:marRight w:val="0"/>
          <w:marTop w:val="0"/>
          <w:marBottom w:val="0"/>
          <w:divBdr>
            <w:top w:val="none" w:sz="0" w:space="0" w:color="auto"/>
            <w:left w:val="none" w:sz="0" w:space="0" w:color="auto"/>
            <w:bottom w:val="none" w:sz="0" w:space="0" w:color="auto"/>
            <w:right w:val="none" w:sz="0" w:space="0" w:color="auto"/>
          </w:divBdr>
        </w:div>
        <w:div w:id="1392073083">
          <w:marLeft w:val="640"/>
          <w:marRight w:val="0"/>
          <w:marTop w:val="0"/>
          <w:marBottom w:val="0"/>
          <w:divBdr>
            <w:top w:val="none" w:sz="0" w:space="0" w:color="auto"/>
            <w:left w:val="none" w:sz="0" w:space="0" w:color="auto"/>
            <w:bottom w:val="none" w:sz="0" w:space="0" w:color="auto"/>
            <w:right w:val="none" w:sz="0" w:space="0" w:color="auto"/>
          </w:divBdr>
        </w:div>
        <w:div w:id="1667707102">
          <w:marLeft w:val="640"/>
          <w:marRight w:val="0"/>
          <w:marTop w:val="0"/>
          <w:marBottom w:val="0"/>
          <w:divBdr>
            <w:top w:val="none" w:sz="0" w:space="0" w:color="auto"/>
            <w:left w:val="none" w:sz="0" w:space="0" w:color="auto"/>
            <w:bottom w:val="none" w:sz="0" w:space="0" w:color="auto"/>
            <w:right w:val="none" w:sz="0" w:space="0" w:color="auto"/>
          </w:divBdr>
        </w:div>
        <w:div w:id="1297183848">
          <w:marLeft w:val="640"/>
          <w:marRight w:val="0"/>
          <w:marTop w:val="0"/>
          <w:marBottom w:val="0"/>
          <w:divBdr>
            <w:top w:val="none" w:sz="0" w:space="0" w:color="auto"/>
            <w:left w:val="none" w:sz="0" w:space="0" w:color="auto"/>
            <w:bottom w:val="none" w:sz="0" w:space="0" w:color="auto"/>
            <w:right w:val="none" w:sz="0" w:space="0" w:color="auto"/>
          </w:divBdr>
        </w:div>
        <w:div w:id="1513644756">
          <w:marLeft w:val="640"/>
          <w:marRight w:val="0"/>
          <w:marTop w:val="0"/>
          <w:marBottom w:val="0"/>
          <w:divBdr>
            <w:top w:val="none" w:sz="0" w:space="0" w:color="auto"/>
            <w:left w:val="none" w:sz="0" w:space="0" w:color="auto"/>
            <w:bottom w:val="none" w:sz="0" w:space="0" w:color="auto"/>
            <w:right w:val="none" w:sz="0" w:space="0" w:color="auto"/>
          </w:divBdr>
        </w:div>
        <w:div w:id="455292654">
          <w:marLeft w:val="640"/>
          <w:marRight w:val="0"/>
          <w:marTop w:val="0"/>
          <w:marBottom w:val="0"/>
          <w:divBdr>
            <w:top w:val="none" w:sz="0" w:space="0" w:color="auto"/>
            <w:left w:val="none" w:sz="0" w:space="0" w:color="auto"/>
            <w:bottom w:val="none" w:sz="0" w:space="0" w:color="auto"/>
            <w:right w:val="none" w:sz="0" w:space="0" w:color="auto"/>
          </w:divBdr>
        </w:div>
        <w:div w:id="411781823">
          <w:marLeft w:val="640"/>
          <w:marRight w:val="0"/>
          <w:marTop w:val="0"/>
          <w:marBottom w:val="0"/>
          <w:divBdr>
            <w:top w:val="none" w:sz="0" w:space="0" w:color="auto"/>
            <w:left w:val="none" w:sz="0" w:space="0" w:color="auto"/>
            <w:bottom w:val="none" w:sz="0" w:space="0" w:color="auto"/>
            <w:right w:val="none" w:sz="0" w:space="0" w:color="auto"/>
          </w:divBdr>
        </w:div>
        <w:div w:id="48966790">
          <w:marLeft w:val="640"/>
          <w:marRight w:val="0"/>
          <w:marTop w:val="0"/>
          <w:marBottom w:val="0"/>
          <w:divBdr>
            <w:top w:val="none" w:sz="0" w:space="0" w:color="auto"/>
            <w:left w:val="none" w:sz="0" w:space="0" w:color="auto"/>
            <w:bottom w:val="none" w:sz="0" w:space="0" w:color="auto"/>
            <w:right w:val="none" w:sz="0" w:space="0" w:color="auto"/>
          </w:divBdr>
        </w:div>
        <w:div w:id="1497259156">
          <w:marLeft w:val="640"/>
          <w:marRight w:val="0"/>
          <w:marTop w:val="0"/>
          <w:marBottom w:val="0"/>
          <w:divBdr>
            <w:top w:val="none" w:sz="0" w:space="0" w:color="auto"/>
            <w:left w:val="none" w:sz="0" w:space="0" w:color="auto"/>
            <w:bottom w:val="none" w:sz="0" w:space="0" w:color="auto"/>
            <w:right w:val="none" w:sz="0" w:space="0" w:color="auto"/>
          </w:divBdr>
        </w:div>
        <w:div w:id="1656301406">
          <w:marLeft w:val="640"/>
          <w:marRight w:val="0"/>
          <w:marTop w:val="0"/>
          <w:marBottom w:val="0"/>
          <w:divBdr>
            <w:top w:val="none" w:sz="0" w:space="0" w:color="auto"/>
            <w:left w:val="none" w:sz="0" w:space="0" w:color="auto"/>
            <w:bottom w:val="none" w:sz="0" w:space="0" w:color="auto"/>
            <w:right w:val="none" w:sz="0" w:space="0" w:color="auto"/>
          </w:divBdr>
        </w:div>
        <w:div w:id="128713770">
          <w:marLeft w:val="640"/>
          <w:marRight w:val="0"/>
          <w:marTop w:val="0"/>
          <w:marBottom w:val="0"/>
          <w:divBdr>
            <w:top w:val="none" w:sz="0" w:space="0" w:color="auto"/>
            <w:left w:val="none" w:sz="0" w:space="0" w:color="auto"/>
            <w:bottom w:val="none" w:sz="0" w:space="0" w:color="auto"/>
            <w:right w:val="none" w:sz="0" w:space="0" w:color="auto"/>
          </w:divBdr>
        </w:div>
        <w:div w:id="338121616">
          <w:marLeft w:val="640"/>
          <w:marRight w:val="0"/>
          <w:marTop w:val="0"/>
          <w:marBottom w:val="0"/>
          <w:divBdr>
            <w:top w:val="none" w:sz="0" w:space="0" w:color="auto"/>
            <w:left w:val="none" w:sz="0" w:space="0" w:color="auto"/>
            <w:bottom w:val="none" w:sz="0" w:space="0" w:color="auto"/>
            <w:right w:val="none" w:sz="0" w:space="0" w:color="auto"/>
          </w:divBdr>
        </w:div>
        <w:div w:id="1936554383">
          <w:marLeft w:val="640"/>
          <w:marRight w:val="0"/>
          <w:marTop w:val="0"/>
          <w:marBottom w:val="0"/>
          <w:divBdr>
            <w:top w:val="none" w:sz="0" w:space="0" w:color="auto"/>
            <w:left w:val="none" w:sz="0" w:space="0" w:color="auto"/>
            <w:bottom w:val="none" w:sz="0" w:space="0" w:color="auto"/>
            <w:right w:val="none" w:sz="0" w:space="0" w:color="auto"/>
          </w:divBdr>
        </w:div>
        <w:div w:id="2053918360">
          <w:marLeft w:val="640"/>
          <w:marRight w:val="0"/>
          <w:marTop w:val="0"/>
          <w:marBottom w:val="0"/>
          <w:divBdr>
            <w:top w:val="none" w:sz="0" w:space="0" w:color="auto"/>
            <w:left w:val="none" w:sz="0" w:space="0" w:color="auto"/>
            <w:bottom w:val="none" w:sz="0" w:space="0" w:color="auto"/>
            <w:right w:val="none" w:sz="0" w:space="0" w:color="auto"/>
          </w:divBdr>
        </w:div>
        <w:div w:id="945503828">
          <w:marLeft w:val="640"/>
          <w:marRight w:val="0"/>
          <w:marTop w:val="0"/>
          <w:marBottom w:val="0"/>
          <w:divBdr>
            <w:top w:val="none" w:sz="0" w:space="0" w:color="auto"/>
            <w:left w:val="none" w:sz="0" w:space="0" w:color="auto"/>
            <w:bottom w:val="none" w:sz="0" w:space="0" w:color="auto"/>
            <w:right w:val="none" w:sz="0" w:space="0" w:color="auto"/>
          </w:divBdr>
        </w:div>
        <w:div w:id="1235046825">
          <w:marLeft w:val="640"/>
          <w:marRight w:val="0"/>
          <w:marTop w:val="0"/>
          <w:marBottom w:val="0"/>
          <w:divBdr>
            <w:top w:val="none" w:sz="0" w:space="0" w:color="auto"/>
            <w:left w:val="none" w:sz="0" w:space="0" w:color="auto"/>
            <w:bottom w:val="none" w:sz="0" w:space="0" w:color="auto"/>
            <w:right w:val="none" w:sz="0" w:space="0" w:color="auto"/>
          </w:divBdr>
        </w:div>
        <w:div w:id="1037201946">
          <w:marLeft w:val="640"/>
          <w:marRight w:val="0"/>
          <w:marTop w:val="0"/>
          <w:marBottom w:val="0"/>
          <w:divBdr>
            <w:top w:val="none" w:sz="0" w:space="0" w:color="auto"/>
            <w:left w:val="none" w:sz="0" w:space="0" w:color="auto"/>
            <w:bottom w:val="none" w:sz="0" w:space="0" w:color="auto"/>
            <w:right w:val="none" w:sz="0" w:space="0" w:color="auto"/>
          </w:divBdr>
        </w:div>
        <w:div w:id="320934080">
          <w:marLeft w:val="640"/>
          <w:marRight w:val="0"/>
          <w:marTop w:val="0"/>
          <w:marBottom w:val="0"/>
          <w:divBdr>
            <w:top w:val="none" w:sz="0" w:space="0" w:color="auto"/>
            <w:left w:val="none" w:sz="0" w:space="0" w:color="auto"/>
            <w:bottom w:val="none" w:sz="0" w:space="0" w:color="auto"/>
            <w:right w:val="none" w:sz="0" w:space="0" w:color="auto"/>
          </w:divBdr>
        </w:div>
        <w:div w:id="1458062764">
          <w:marLeft w:val="640"/>
          <w:marRight w:val="0"/>
          <w:marTop w:val="0"/>
          <w:marBottom w:val="0"/>
          <w:divBdr>
            <w:top w:val="none" w:sz="0" w:space="0" w:color="auto"/>
            <w:left w:val="none" w:sz="0" w:space="0" w:color="auto"/>
            <w:bottom w:val="none" w:sz="0" w:space="0" w:color="auto"/>
            <w:right w:val="none" w:sz="0" w:space="0" w:color="auto"/>
          </w:divBdr>
        </w:div>
        <w:div w:id="1362633227">
          <w:marLeft w:val="640"/>
          <w:marRight w:val="0"/>
          <w:marTop w:val="0"/>
          <w:marBottom w:val="0"/>
          <w:divBdr>
            <w:top w:val="none" w:sz="0" w:space="0" w:color="auto"/>
            <w:left w:val="none" w:sz="0" w:space="0" w:color="auto"/>
            <w:bottom w:val="none" w:sz="0" w:space="0" w:color="auto"/>
            <w:right w:val="none" w:sz="0" w:space="0" w:color="auto"/>
          </w:divBdr>
        </w:div>
        <w:div w:id="1896163766">
          <w:marLeft w:val="640"/>
          <w:marRight w:val="0"/>
          <w:marTop w:val="0"/>
          <w:marBottom w:val="0"/>
          <w:divBdr>
            <w:top w:val="none" w:sz="0" w:space="0" w:color="auto"/>
            <w:left w:val="none" w:sz="0" w:space="0" w:color="auto"/>
            <w:bottom w:val="none" w:sz="0" w:space="0" w:color="auto"/>
            <w:right w:val="none" w:sz="0" w:space="0" w:color="auto"/>
          </w:divBdr>
        </w:div>
        <w:div w:id="332420197">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85541380">
          <w:marLeft w:val="640"/>
          <w:marRight w:val="0"/>
          <w:marTop w:val="0"/>
          <w:marBottom w:val="0"/>
          <w:divBdr>
            <w:top w:val="none" w:sz="0" w:space="0" w:color="auto"/>
            <w:left w:val="none" w:sz="0" w:space="0" w:color="auto"/>
            <w:bottom w:val="none" w:sz="0" w:space="0" w:color="auto"/>
            <w:right w:val="none" w:sz="0" w:space="0" w:color="auto"/>
          </w:divBdr>
        </w:div>
        <w:div w:id="256401022">
          <w:marLeft w:val="640"/>
          <w:marRight w:val="0"/>
          <w:marTop w:val="0"/>
          <w:marBottom w:val="0"/>
          <w:divBdr>
            <w:top w:val="none" w:sz="0" w:space="0" w:color="auto"/>
            <w:left w:val="none" w:sz="0" w:space="0" w:color="auto"/>
            <w:bottom w:val="none" w:sz="0" w:space="0" w:color="auto"/>
            <w:right w:val="none" w:sz="0" w:space="0" w:color="auto"/>
          </w:divBdr>
        </w:div>
        <w:div w:id="159349264">
          <w:marLeft w:val="640"/>
          <w:marRight w:val="0"/>
          <w:marTop w:val="0"/>
          <w:marBottom w:val="0"/>
          <w:divBdr>
            <w:top w:val="none" w:sz="0" w:space="0" w:color="auto"/>
            <w:left w:val="none" w:sz="0" w:space="0" w:color="auto"/>
            <w:bottom w:val="none" w:sz="0" w:space="0" w:color="auto"/>
            <w:right w:val="none" w:sz="0" w:space="0" w:color="auto"/>
          </w:divBdr>
        </w:div>
        <w:div w:id="1890411447">
          <w:marLeft w:val="640"/>
          <w:marRight w:val="0"/>
          <w:marTop w:val="0"/>
          <w:marBottom w:val="0"/>
          <w:divBdr>
            <w:top w:val="none" w:sz="0" w:space="0" w:color="auto"/>
            <w:left w:val="none" w:sz="0" w:space="0" w:color="auto"/>
            <w:bottom w:val="none" w:sz="0" w:space="0" w:color="auto"/>
            <w:right w:val="none" w:sz="0" w:space="0" w:color="auto"/>
          </w:divBdr>
        </w:div>
        <w:div w:id="106658472">
          <w:marLeft w:val="640"/>
          <w:marRight w:val="0"/>
          <w:marTop w:val="0"/>
          <w:marBottom w:val="0"/>
          <w:divBdr>
            <w:top w:val="none" w:sz="0" w:space="0" w:color="auto"/>
            <w:left w:val="none" w:sz="0" w:space="0" w:color="auto"/>
            <w:bottom w:val="none" w:sz="0" w:space="0" w:color="auto"/>
            <w:right w:val="none" w:sz="0" w:space="0" w:color="auto"/>
          </w:divBdr>
        </w:div>
        <w:div w:id="1833714753">
          <w:marLeft w:val="640"/>
          <w:marRight w:val="0"/>
          <w:marTop w:val="0"/>
          <w:marBottom w:val="0"/>
          <w:divBdr>
            <w:top w:val="none" w:sz="0" w:space="0" w:color="auto"/>
            <w:left w:val="none" w:sz="0" w:space="0" w:color="auto"/>
            <w:bottom w:val="none" w:sz="0" w:space="0" w:color="auto"/>
            <w:right w:val="none" w:sz="0" w:space="0" w:color="auto"/>
          </w:divBdr>
        </w:div>
        <w:div w:id="1249077570">
          <w:marLeft w:val="640"/>
          <w:marRight w:val="0"/>
          <w:marTop w:val="0"/>
          <w:marBottom w:val="0"/>
          <w:divBdr>
            <w:top w:val="none" w:sz="0" w:space="0" w:color="auto"/>
            <w:left w:val="none" w:sz="0" w:space="0" w:color="auto"/>
            <w:bottom w:val="none" w:sz="0" w:space="0" w:color="auto"/>
            <w:right w:val="none" w:sz="0" w:space="0" w:color="auto"/>
          </w:divBdr>
        </w:div>
        <w:div w:id="886912800">
          <w:marLeft w:val="640"/>
          <w:marRight w:val="0"/>
          <w:marTop w:val="0"/>
          <w:marBottom w:val="0"/>
          <w:divBdr>
            <w:top w:val="none" w:sz="0" w:space="0" w:color="auto"/>
            <w:left w:val="none" w:sz="0" w:space="0" w:color="auto"/>
            <w:bottom w:val="none" w:sz="0" w:space="0" w:color="auto"/>
            <w:right w:val="none" w:sz="0" w:space="0" w:color="auto"/>
          </w:divBdr>
        </w:div>
        <w:div w:id="209846323">
          <w:marLeft w:val="640"/>
          <w:marRight w:val="0"/>
          <w:marTop w:val="0"/>
          <w:marBottom w:val="0"/>
          <w:divBdr>
            <w:top w:val="none" w:sz="0" w:space="0" w:color="auto"/>
            <w:left w:val="none" w:sz="0" w:space="0" w:color="auto"/>
            <w:bottom w:val="none" w:sz="0" w:space="0" w:color="auto"/>
            <w:right w:val="none" w:sz="0" w:space="0" w:color="auto"/>
          </w:divBdr>
        </w:div>
        <w:div w:id="1110322296">
          <w:marLeft w:val="640"/>
          <w:marRight w:val="0"/>
          <w:marTop w:val="0"/>
          <w:marBottom w:val="0"/>
          <w:divBdr>
            <w:top w:val="none" w:sz="0" w:space="0" w:color="auto"/>
            <w:left w:val="none" w:sz="0" w:space="0" w:color="auto"/>
            <w:bottom w:val="none" w:sz="0" w:space="0" w:color="auto"/>
            <w:right w:val="none" w:sz="0" w:space="0" w:color="auto"/>
          </w:divBdr>
        </w:div>
        <w:div w:id="2065135703">
          <w:marLeft w:val="640"/>
          <w:marRight w:val="0"/>
          <w:marTop w:val="0"/>
          <w:marBottom w:val="0"/>
          <w:divBdr>
            <w:top w:val="none" w:sz="0" w:space="0" w:color="auto"/>
            <w:left w:val="none" w:sz="0" w:space="0" w:color="auto"/>
            <w:bottom w:val="none" w:sz="0" w:space="0" w:color="auto"/>
            <w:right w:val="none" w:sz="0" w:space="0" w:color="auto"/>
          </w:divBdr>
        </w:div>
        <w:div w:id="1995719241">
          <w:marLeft w:val="640"/>
          <w:marRight w:val="0"/>
          <w:marTop w:val="0"/>
          <w:marBottom w:val="0"/>
          <w:divBdr>
            <w:top w:val="none" w:sz="0" w:space="0" w:color="auto"/>
            <w:left w:val="none" w:sz="0" w:space="0" w:color="auto"/>
            <w:bottom w:val="none" w:sz="0" w:space="0" w:color="auto"/>
            <w:right w:val="none" w:sz="0" w:space="0" w:color="auto"/>
          </w:divBdr>
        </w:div>
        <w:div w:id="641038073">
          <w:marLeft w:val="640"/>
          <w:marRight w:val="0"/>
          <w:marTop w:val="0"/>
          <w:marBottom w:val="0"/>
          <w:divBdr>
            <w:top w:val="none" w:sz="0" w:space="0" w:color="auto"/>
            <w:left w:val="none" w:sz="0" w:space="0" w:color="auto"/>
            <w:bottom w:val="none" w:sz="0" w:space="0" w:color="auto"/>
            <w:right w:val="none" w:sz="0" w:space="0" w:color="auto"/>
          </w:divBdr>
        </w:div>
        <w:div w:id="1598781608">
          <w:marLeft w:val="640"/>
          <w:marRight w:val="0"/>
          <w:marTop w:val="0"/>
          <w:marBottom w:val="0"/>
          <w:divBdr>
            <w:top w:val="none" w:sz="0" w:space="0" w:color="auto"/>
            <w:left w:val="none" w:sz="0" w:space="0" w:color="auto"/>
            <w:bottom w:val="none" w:sz="0" w:space="0" w:color="auto"/>
            <w:right w:val="none" w:sz="0" w:space="0" w:color="auto"/>
          </w:divBdr>
        </w:div>
        <w:div w:id="1568959746">
          <w:marLeft w:val="640"/>
          <w:marRight w:val="0"/>
          <w:marTop w:val="0"/>
          <w:marBottom w:val="0"/>
          <w:divBdr>
            <w:top w:val="none" w:sz="0" w:space="0" w:color="auto"/>
            <w:left w:val="none" w:sz="0" w:space="0" w:color="auto"/>
            <w:bottom w:val="none" w:sz="0" w:space="0" w:color="auto"/>
            <w:right w:val="none" w:sz="0" w:space="0" w:color="auto"/>
          </w:divBdr>
        </w:div>
        <w:div w:id="1813055907">
          <w:marLeft w:val="640"/>
          <w:marRight w:val="0"/>
          <w:marTop w:val="0"/>
          <w:marBottom w:val="0"/>
          <w:divBdr>
            <w:top w:val="none" w:sz="0" w:space="0" w:color="auto"/>
            <w:left w:val="none" w:sz="0" w:space="0" w:color="auto"/>
            <w:bottom w:val="none" w:sz="0" w:space="0" w:color="auto"/>
            <w:right w:val="none" w:sz="0" w:space="0" w:color="auto"/>
          </w:divBdr>
        </w:div>
        <w:div w:id="1111826352">
          <w:marLeft w:val="640"/>
          <w:marRight w:val="0"/>
          <w:marTop w:val="0"/>
          <w:marBottom w:val="0"/>
          <w:divBdr>
            <w:top w:val="none" w:sz="0" w:space="0" w:color="auto"/>
            <w:left w:val="none" w:sz="0" w:space="0" w:color="auto"/>
            <w:bottom w:val="none" w:sz="0" w:space="0" w:color="auto"/>
            <w:right w:val="none" w:sz="0" w:space="0" w:color="auto"/>
          </w:divBdr>
        </w:div>
        <w:div w:id="1686056284">
          <w:marLeft w:val="640"/>
          <w:marRight w:val="0"/>
          <w:marTop w:val="0"/>
          <w:marBottom w:val="0"/>
          <w:divBdr>
            <w:top w:val="none" w:sz="0" w:space="0" w:color="auto"/>
            <w:left w:val="none" w:sz="0" w:space="0" w:color="auto"/>
            <w:bottom w:val="none" w:sz="0" w:space="0" w:color="auto"/>
            <w:right w:val="none" w:sz="0" w:space="0" w:color="auto"/>
          </w:divBdr>
        </w:div>
        <w:div w:id="2137094978">
          <w:marLeft w:val="640"/>
          <w:marRight w:val="0"/>
          <w:marTop w:val="0"/>
          <w:marBottom w:val="0"/>
          <w:divBdr>
            <w:top w:val="none" w:sz="0" w:space="0" w:color="auto"/>
            <w:left w:val="none" w:sz="0" w:space="0" w:color="auto"/>
            <w:bottom w:val="none" w:sz="0" w:space="0" w:color="auto"/>
            <w:right w:val="none" w:sz="0" w:space="0" w:color="auto"/>
          </w:divBdr>
        </w:div>
        <w:div w:id="1874995042">
          <w:marLeft w:val="640"/>
          <w:marRight w:val="0"/>
          <w:marTop w:val="0"/>
          <w:marBottom w:val="0"/>
          <w:divBdr>
            <w:top w:val="none" w:sz="0" w:space="0" w:color="auto"/>
            <w:left w:val="none" w:sz="0" w:space="0" w:color="auto"/>
            <w:bottom w:val="none" w:sz="0" w:space="0" w:color="auto"/>
            <w:right w:val="none" w:sz="0" w:space="0" w:color="auto"/>
          </w:divBdr>
        </w:div>
        <w:div w:id="684210193">
          <w:marLeft w:val="640"/>
          <w:marRight w:val="0"/>
          <w:marTop w:val="0"/>
          <w:marBottom w:val="0"/>
          <w:divBdr>
            <w:top w:val="none" w:sz="0" w:space="0" w:color="auto"/>
            <w:left w:val="none" w:sz="0" w:space="0" w:color="auto"/>
            <w:bottom w:val="none" w:sz="0" w:space="0" w:color="auto"/>
            <w:right w:val="none" w:sz="0" w:space="0" w:color="auto"/>
          </w:divBdr>
        </w:div>
        <w:div w:id="714619670">
          <w:marLeft w:val="640"/>
          <w:marRight w:val="0"/>
          <w:marTop w:val="0"/>
          <w:marBottom w:val="0"/>
          <w:divBdr>
            <w:top w:val="none" w:sz="0" w:space="0" w:color="auto"/>
            <w:left w:val="none" w:sz="0" w:space="0" w:color="auto"/>
            <w:bottom w:val="none" w:sz="0" w:space="0" w:color="auto"/>
            <w:right w:val="none" w:sz="0" w:space="0" w:color="auto"/>
          </w:divBdr>
        </w:div>
        <w:div w:id="368068089">
          <w:marLeft w:val="640"/>
          <w:marRight w:val="0"/>
          <w:marTop w:val="0"/>
          <w:marBottom w:val="0"/>
          <w:divBdr>
            <w:top w:val="none" w:sz="0" w:space="0" w:color="auto"/>
            <w:left w:val="none" w:sz="0" w:space="0" w:color="auto"/>
            <w:bottom w:val="none" w:sz="0" w:space="0" w:color="auto"/>
            <w:right w:val="none" w:sz="0" w:space="0" w:color="auto"/>
          </w:divBdr>
        </w:div>
        <w:div w:id="1903977927">
          <w:marLeft w:val="640"/>
          <w:marRight w:val="0"/>
          <w:marTop w:val="0"/>
          <w:marBottom w:val="0"/>
          <w:divBdr>
            <w:top w:val="none" w:sz="0" w:space="0" w:color="auto"/>
            <w:left w:val="none" w:sz="0" w:space="0" w:color="auto"/>
            <w:bottom w:val="none" w:sz="0" w:space="0" w:color="auto"/>
            <w:right w:val="none" w:sz="0" w:space="0" w:color="auto"/>
          </w:divBdr>
        </w:div>
        <w:div w:id="1443264094">
          <w:marLeft w:val="640"/>
          <w:marRight w:val="0"/>
          <w:marTop w:val="0"/>
          <w:marBottom w:val="0"/>
          <w:divBdr>
            <w:top w:val="none" w:sz="0" w:space="0" w:color="auto"/>
            <w:left w:val="none" w:sz="0" w:space="0" w:color="auto"/>
            <w:bottom w:val="none" w:sz="0" w:space="0" w:color="auto"/>
            <w:right w:val="none" w:sz="0" w:space="0" w:color="auto"/>
          </w:divBdr>
        </w:div>
        <w:div w:id="2089183214">
          <w:marLeft w:val="640"/>
          <w:marRight w:val="0"/>
          <w:marTop w:val="0"/>
          <w:marBottom w:val="0"/>
          <w:divBdr>
            <w:top w:val="none" w:sz="0" w:space="0" w:color="auto"/>
            <w:left w:val="none" w:sz="0" w:space="0" w:color="auto"/>
            <w:bottom w:val="none" w:sz="0" w:space="0" w:color="auto"/>
            <w:right w:val="none" w:sz="0" w:space="0" w:color="auto"/>
          </w:divBdr>
        </w:div>
        <w:div w:id="1068499019">
          <w:marLeft w:val="640"/>
          <w:marRight w:val="0"/>
          <w:marTop w:val="0"/>
          <w:marBottom w:val="0"/>
          <w:divBdr>
            <w:top w:val="none" w:sz="0" w:space="0" w:color="auto"/>
            <w:left w:val="none" w:sz="0" w:space="0" w:color="auto"/>
            <w:bottom w:val="none" w:sz="0" w:space="0" w:color="auto"/>
            <w:right w:val="none" w:sz="0" w:space="0" w:color="auto"/>
          </w:divBdr>
        </w:div>
        <w:div w:id="1729693849">
          <w:marLeft w:val="640"/>
          <w:marRight w:val="0"/>
          <w:marTop w:val="0"/>
          <w:marBottom w:val="0"/>
          <w:divBdr>
            <w:top w:val="none" w:sz="0" w:space="0" w:color="auto"/>
            <w:left w:val="none" w:sz="0" w:space="0" w:color="auto"/>
            <w:bottom w:val="none" w:sz="0" w:space="0" w:color="auto"/>
            <w:right w:val="none" w:sz="0" w:space="0" w:color="auto"/>
          </w:divBdr>
        </w:div>
        <w:div w:id="1653413792">
          <w:marLeft w:val="640"/>
          <w:marRight w:val="0"/>
          <w:marTop w:val="0"/>
          <w:marBottom w:val="0"/>
          <w:divBdr>
            <w:top w:val="none" w:sz="0" w:space="0" w:color="auto"/>
            <w:left w:val="none" w:sz="0" w:space="0" w:color="auto"/>
            <w:bottom w:val="none" w:sz="0" w:space="0" w:color="auto"/>
            <w:right w:val="none" w:sz="0" w:space="0" w:color="auto"/>
          </w:divBdr>
        </w:div>
        <w:div w:id="1159229394">
          <w:marLeft w:val="640"/>
          <w:marRight w:val="0"/>
          <w:marTop w:val="0"/>
          <w:marBottom w:val="0"/>
          <w:divBdr>
            <w:top w:val="none" w:sz="0" w:space="0" w:color="auto"/>
            <w:left w:val="none" w:sz="0" w:space="0" w:color="auto"/>
            <w:bottom w:val="none" w:sz="0" w:space="0" w:color="auto"/>
            <w:right w:val="none" w:sz="0" w:space="0" w:color="auto"/>
          </w:divBdr>
        </w:div>
        <w:div w:id="356778036">
          <w:marLeft w:val="640"/>
          <w:marRight w:val="0"/>
          <w:marTop w:val="0"/>
          <w:marBottom w:val="0"/>
          <w:divBdr>
            <w:top w:val="none" w:sz="0" w:space="0" w:color="auto"/>
            <w:left w:val="none" w:sz="0" w:space="0" w:color="auto"/>
            <w:bottom w:val="none" w:sz="0" w:space="0" w:color="auto"/>
            <w:right w:val="none" w:sz="0" w:space="0" w:color="auto"/>
          </w:divBdr>
        </w:div>
        <w:div w:id="1277520766">
          <w:marLeft w:val="640"/>
          <w:marRight w:val="0"/>
          <w:marTop w:val="0"/>
          <w:marBottom w:val="0"/>
          <w:divBdr>
            <w:top w:val="none" w:sz="0" w:space="0" w:color="auto"/>
            <w:left w:val="none" w:sz="0" w:space="0" w:color="auto"/>
            <w:bottom w:val="none" w:sz="0" w:space="0" w:color="auto"/>
            <w:right w:val="none" w:sz="0" w:space="0" w:color="auto"/>
          </w:divBdr>
        </w:div>
        <w:div w:id="1471824172">
          <w:marLeft w:val="640"/>
          <w:marRight w:val="0"/>
          <w:marTop w:val="0"/>
          <w:marBottom w:val="0"/>
          <w:divBdr>
            <w:top w:val="none" w:sz="0" w:space="0" w:color="auto"/>
            <w:left w:val="none" w:sz="0" w:space="0" w:color="auto"/>
            <w:bottom w:val="none" w:sz="0" w:space="0" w:color="auto"/>
            <w:right w:val="none" w:sz="0" w:space="0" w:color="auto"/>
          </w:divBdr>
        </w:div>
        <w:div w:id="115684859">
          <w:marLeft w:val="640"/>
          <w:marRight w:val="0"/>
          <w:marTop w:val="0"/>
          <w:marBottom w:val="0"/>
          <w:divBdr>
            <w:top w:val="none" w:sz="0" w:space="0" w:color="auto"/>
            <w:left w:val="none" w:sz="0" w:space="0" w:color="auto"/>
            <w:bottom w:val="none" w:sz="0" w:space="0" w:color="auto"/>
            <w:right w:val="none" w:sz="0" w:space="0" w:color="auto"/>
          </w:divBdr>
        </w:div>
        <w:div w:id="1337538660">
          <w:marLeft w:val="640"/>
          <w:marRight w:val="0"/>
          <w:marTop w:val="0"/>
          <w:marBottom w:val="0"/>
          <w:divBdr>
            <w:top w:val="none" w:sz="0" w:space="0" w:color="auto"/>
            <w:left w:val="none" w:sz="0" w:space="0" w:color="auto"/>
            <w:bottom w:val="none" w:sz="0" w:space="0" w:color="auto"/>
            <w:right w:val="none" w:sz="0" w:space="0" w:color="auto"/>
          </w:divBdr>
        </w:div>
        <w:div w:id="55373505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1534444">
      <w:bodyDiv w:val="1"/>
      <w:marLeft w:val="0"/>
      <w:marRight w:val="0"/>
      <w:marTop w:val="0"/>
      <w:marBottom w:val="0"/>
      <w:divBdr>
        <w:top w:val="none" w:sz="0" w:space="0" w:color="auto"/>
        <w:left w:val="none" w:sz="0" w:space="0" w:color="auto"/>
        <w:bottom w:val="none" w:sz="0" w:space="0" w:color="auto"/>
        <w:right w:val="none" w:sz="0" w:space="0" w:color="auto"/>
      </w:divBdr>
      <w:divsChild>
        <w:div w:id="1025791769">
          <w:marLeft w:val="640"/>
          <w:marRight w:val="0"/>
          <w:marTop w:val="0"/>
          <w:marBottom w:val="0"/>
          <w:divBdr>
            <w:top w:val="none" w:sz="0" w:space="0" w:color="auto"/>
            <w:left w:val="none" w:sz="0" w:space="0" w:color="auto"/>
            <w:bottom w:val="none" w:sz="0" w:space="0" w:color="auto"/>
            <w:right w:val="none" w:sz="0" w:space="0" w:color="auto"/>
          </w:divBdr>
        </w:div>
        <w:div w:id="496962924">
          <w:marLeft w:val="640"/>
          <w:marRight w:val="0"/>
          <w:marTop w:val="0"/>
          <w:marBottom w:val="0"/>
          <w:divBdr>
            <w:top w:val="none" w:sz="0" w:space="0" w:color="auto"/>
            <w:left w:val="none" w:sz="0" w:space="0" w:color="auto"/>
            <w:bottom w:val="none" w:sz="0" w:space="0" w:color="auto"/>
            <w:right w:val="none" w:sz="0" w:space="0" w:color="auto"/>
          </w:divBdr>
        </w:div>
        <w:div w:id="1448084307">
          <w:marLeft w:val="640"/>
          <w:marRight w:val="0"/>
          <w:marTop w:val="0"/>
          <w:marBottom w:val="0"/>
          <w:divBdr>
            <w:top w:val="none" w:sz="0" w:space="0" w:color="auto"/>
            <w:left w:val="none" w:sz="0" w:space="0" w:color="auto"/>
            <w:bottom w:val="none" w:sz="0" w:space="0" w:color="auto"/>
            <w:right w:val="none" w:sz="0" w:space="0" w:color="auto"/>
          </w:divBdr>
        </w:div>
        <w:div w:id="411900039">
          <w:marLeft w:val="640"/>
          <w:marRight w:val="0"/>
          <w:marTop w:val="0"/>
          <w:marBottom w:val="0"/>
          <w:divBdr>
            <w:top w:val="none" w:sz="0" w:space="0" w:color="auto"/>
            <w:left w:val="none" w:sz="0" w:space="0" w:color="auto"/>
            <w:bottom w:val="none" w:sz="0" w:space="0" w:color="auto"/>
            <w:right w:val="none" w:sz="0" w:space="0" w:color="auto"/>
          </w:divBdr>
        </w:div>
        <w:div w:id="623735896">
          <w:marLeft w:val="640"/>
          <w:marRight w:val="0"/>
          <w:marTop w:val="0"/>
          <w:marBottom w:val="0"/>
          <w:divBdr>
            <w:top w:val="none" w:sz="0" w:space="0" w:color="auto"/>
            <w:left w:val="none" w:sz="0" w:space="0" w:color="auto"/>
            <w:bottom w:val="none" w:sz="0" w:space="0" w:color="auto"/>
            <w:right w:val="none" w:sz="0" w:space="0" w:color="auto"/>
          </w:divBdr>
        </w:div>
        <w:div w:id="1008558779">
          <w:marLeft w:val="640"/>
          <w:marRight w:val="0"/>
          <w:marTop w:val="0"/>
          <w:marBottom w:val="0"/>
          <w:divBdr>
            <w:top w:val="none" w:sz="0" w:space="0" w:color="auto"/>
            <w:left w:val="none" w:sz="0" w:space="0" w:color="auto"/>
            <w:bottom w:val="none" w:sz="0" w:space="0" w:color="auto"/>
            <w:right w:val="none" w:sz="0" w:space="0" w:color="auto"/>
          </w:divBdr>
        </w:div>
        <w:div w:id="371075987">
          <w:marLeft w:val="640"/>
          <w:marRight w:val="0"/>
          <w:marTop w:val="0"/>
          <w:marBottom w:val="0"/>
          <w:divBdr>
            <w:top w:val="none" w:sz="0" w:space="0" w:color="auto"/>
            <w:left w:val="none" w:sz="0" w:space="0" w:color="auto"/>
            <w:bottom w:val="none" w:sz="0" w:space="0" w:color="auto"/>
            <w:right w:val="none" w:sz="0" w:space="0" w:color="auto"/>
          </w:divBdr>
        </w:div>
        <w:div w:id="220674455">
          <w:marLeft w:val="640"/>
          <w:marRight w:val="0"/>
          <w:marTop w:val="0"/>
          <w:marBottom w:val="0"/>
          <w:divBdr>
            <w:top w:val="none" w:sz="0" w:space="0" w:color="auto"/>
            <w:left w:val="none" w:sz="0" w:space="0" w:color="auto"/>
            <w:bottom w:val="none" w:sz="0" w:space="0" w:color="auto"/>
            <w:right w:val="none" w:sz="0" w:space="0" w:color="auto"/>
          </w:divBdr>
        </w:div>
        <w:div w:id="1510365912">
          <w:marLeft w:val="640"/>
          <w:marRight w:val="0"/>
          <w:marTop w:val="0"/>
          <w:marBottom w:val="0"/>
          <w:divBdr>
            <w:top w:val="none" w:sz="0" w:space="0" w:color="auto"/>
            <w:left w:val="none" w:sz="0" w:space="0" w:color="auto"/>
            <w:bottom w:val="none" w:sz="0" w:space="0" w:color="auto"/>
            <w:right w:val="none" w:sz="0" w:space="0" w:color="auto"/>
          </w:divBdr>
        </w:div>
        <w:div w:id="2071035201">
          <w:marLeft w:val="640"/>
          <w:marRight w:val="0"/>
          <w:marTop w:val="0"/>
          <w:marBottom w:val="0"/>
          <w:divBdr>
            <w:top w:val="none" w:sz="0" w:space="0" w:color="auto"/>
            <w:left w:val="none" w:sz="0" w:space="0" w:color="auto"/>
            <w:bottom w:val="none" w:sz="0" w:space="0" w:color="auto"/>
            <w:right w:val="none" w:sz="0" w:space="0" w:color="auto"/>
          </w:divBdr>
        </w:div>
        <w:div w:id="460072570">
          <w:marLeft w:val="640"/>
          <w:marRight w:val="0"/>
          <w:marTop w:val="0"/>
          <w:marBottom w:val="0"/>
          <w:divBdr>
            <w:top w:val="none" w:sz="0" w:space="0" w:color="auto"/>
            <w:left w:val="none" w:sz="0" w:space="0" w:color="auto"/>
            <w:bottom w:val="none" w:sz="0" w:space="0" w:color="auto"/>
            <w:right w:val="none" w:sz="0" w:space="0" w:color="auto"/>
          </w:divBdr>
        </w:div>
        <w:div w:id="522400842">
          <w:marLeft w:val="640"/>
          <w:marRight w:val="0"/>
          <w:marTop w:val="0"/>
          <w:marBottom w:val="0"/>
          <w:divBdr>
            <w:top w:val="none" w:sz="0" w:space="0" w:color="auto"/>
            <w:left w:val="none" w:sz="0" w:space="0" w:color="auto"/>
            <w:bottom w:val="none" w:sz="0" w:space="0" w:color="auto"/>
            <w:right w:val="none" w:sz="0" w:space="0" w:color="auto"/>
          </w:divBdr>
        </w:div>
        <w:div w:id="84616641">
          <w:marLeft w:val="640"/>
          <w:marRight w:val="0"/>
          <w:marTop w:val="0"/>
          <w:marBottom w:val="0"/>
          <w:divBdr>
            <w:top w:val="none" w:sz="0" w:space="0" w:color="auto"/>
            <w:left w:val="none" w:sz="0" w:space="0" w:color="auto"/>
            <w:bottom w:val="none" w:sz="0" w:space="0" w:color="auto"/>
            <w:right w:val="none" w:sz="0" w:space="0" w:color="auto"/>
          </w:divBdr>
        </w:div>
        <w:div w:id="169296637">
          <w:marLeft w:val="640"/>
          <w:marRight w:val="0"/>
          <w:marTop w:val="0"/>
          <w:marBottom w:val="0"/>
          <w:divBdr>
            <w:top w:val="none" w:sz="0" w:space="0" w:color="auto"/>
            <w:left w:val="none" w:sz="0" w:space="0" w:color="auto"/>
            <w:bottom w:val="none" w:sz="0" w:space="0" w:color="auto"/>
            <w:right w:val="none" w:sz="0" w:space="0" w:color="auto"/>
          </w:divBdr>
        </w:div>
        <w:div w:id="1889612520">
          <w:marLeft w:val="640"/>
          <w:marRight w:val="0"/>
          <w:marTop w:val="0"/>
          <w:marBottom w:val="0"/>
          <w:divBdr>
            <w:top w:val="none" w:sz="0" w:space="0" w:color="auto"/>
            <w:left w:val="none" w:sz="0" w:space="0" w:color="auto"/>
            <w:bottom w:val="none" w:sz="0" w:space="0" w:color="auto"/>
            <w:right w:val="none" w:sz="0" w:space="0" w:color="auto"/>
          </w:divBdr>
        </w:div>
        <w:div w:id="1086925246">
          <w:marLeft w:val="640"/>
          <w:marRight w:val="0"/>
          <w:marTop w:val="0"/>
          <w:marBottom w:val="0"/>
          <w:divBdr>
            <w:top w:val="none" w:sz="0" w:space="0" w:color="auto"/>
            <w:left w:val="none" w:sz="0" w:space="0" w:color="auto"/>
            <w:bottom w:val="none" w:sz="0" w:space="0" w:color="auto"/>
            <w:right w:val="none" w:sz="0" w:space="0" w:color="auto"/>
          </w:divBdr>
        </w:div>
        <w:div w:id="1496677614">
          <w:marLeft w:val="640"/>
          <w:marRight w:val="0"/>
          <w:marTop w:val="0"/>
          <w:marBottom w:val="0"/>
          <w:divBdr>
            <w:top w:val="none" w:sz="0" w:space="0" w:color="auto"/>
            <w:left w:val="none" w:sz="0" w:space="0" w:color="auto"/>
            <w:bottom w:val="none" w:sz="0" w:space="0" w:color="auto"/>
            <w:right w:val="none" w:sz="0" w:space="0" w:color="auto"/>
          </w:divBdr>
        </w:div>
        <w:div w:id="570581027">
          <w:marLeft w:val="640"/>
          <w:marRight w:val="0"/>
          <w:marTop w:val="0"/>
          <w:marBottom w:val="0"/>
          <w:divBdr>
            <w:top w:val="none" w:sz="0" w:space="0" w:color="auto"/>
            <w:left w:val="none" w:sz="0" w:space="0" w:color="auto"/>
            <w:bottom w:val="none" w:sz="0" w:space="0" w:color="auto"/>
            <w:right w:val="none" w:sz="0" w:space="0" w:color="auto"/>
          </w:divBdr>
        </w:div>
        <w:div w:id="548037827">
          <w:marLeft w:val="640"/>
          <w:marRight w:val="0"/>
          <w:marTop w:val="0"/>
          <w:marBottom w:val="0"/>
          <w:divBdr>
            <w:top w:val="none" w:sz="0" w:space="0" w:color="auto"/>
            <w:left w:val="none" w:sz="0" w:space="0" w:color="auto"/>
            <w:bottom w:val="none" w:sz="0" w:space="0" w:color="auto"/>
            <w:right w:val="none" w:sz="0" w:space="0" w:color="auto"/>
          </w:divBdr>
        </w:div>
        <w:div w:id="33776068">
          <w:marLeft w:val="640"/>
          <w:marRight w:val="0"/>
          <w:marTop w:val="0"/>
          <w:marBottom w:val="0"/>
          <w:divBdr>
            <w:top w:val="none" w:sz="0" w:space="0" w:color="auto"/>
            <w:left w:val="none" w:sz="0" w:space="0" w:color="auto"/>
            <w:bottom w:val="none" w:sz="0" w:space="0" w:color="auto"/>
            <w:right w:val="none" w:sz="0" w:space="0" w:color="auto"/>
          </w:divBdr>
        </w:div>
        <w:div w:id="573122980">
          <w:marLeft w:val="640"/>
          <w:marRight w:val="0"/>
          <w:marTop w:val="0"/>
          <w:marBottom w:val="0"/>
          <w:divBdr>
            <w:top w:val="none" w:sz="0" w:space="0" w:color="auto"/>
            <w:left w:val="none" w:sz="0" w:space="0" w:color="auto"/>
            <w:bottom w:val="none" w:sz="0" w:space="0" w:color="auto"/>
            <w:right w:val="none" w:sz="0" w:space="0" w:color="auto"/>
          </w:divBdr>
        </w:div>
        <w:div w:id="318389609">
          <w:marLeft w:val="640"/>
          <w:marRight w:val="0"/>
          <w:marTop w:val="0"/>
          <w:marBottom w:val="0"/>
          <w:divBdr>
            <w:top w:val="none" w:sz="0" w:space="0" w:color="auto"/>
            <w:left w:val="none" w:sz="0" w:space="0" w:color="auto"/>
            <w:bottom w:val="none" w:sz="0" w:space="0" w:color="auto"/>
            <w:right w:val="none" w:sz="0" w:space="0" w:color="auto"/>
          </w:divBdr>
        </w:div>
        <w:div w:id="1439566069">
          <w:marLeft w:val="640"/>
          <w:marRight w:val="0"/>
          <w:marTop w:val="0"/>
          <w:marBottom w:val="0"/>
          <w:divBdr>
            <w:top w:val="none" w:sz="0" w:space="0" w:color="auto"/>
            <w:left w:val="none" w:sz="0" w:space="0" w:color="auto"/>
            <w:bottom w:val="none" w:sz="0" w:space="0" w:color="auto"/>
            <w:right w:val="none" w:sz="0" w:space="0" w:color="auto"/>
          </w:divBdr>
        </w:div>
        <w:div w:id="1931818142">
          <w:marLeft w:val="640"/>
          <w:marRight w:val="0"/>
          <w:marTop w:val="0"/>
          <w:marBottom w:val="0"/>
          <w:divBdr>
            <w:top w:val="none" w:sz="0" w:space="0" w:color="auto"/>
            <w:left w:val="none" w:sz="0" w:space="0" w:color="auto"/>
            <w:bottom w:val="none" w:sz="0" w:space="0" w:color="auto"/>
            <w:right w:val="none" w:sz="0" w:space="0" w:color="auto"/>
          </w:divBdr>
        </w:div>
        <w:div w:id="408814676">
          <w:marLeft w:val="640"/>
          <w:marRight w:val="0"/>
          <w:marTop w:val="0"/>
          <w:marBottom w:val="0"/>
          <w:divBdr>
            <w:top w:val="none" w:sz="0" w:space="0" w:color="auto"/>
            <w:left w:val="none" w:sz="0" w:space="0" w:color="auto"/>
            <w:bottom w:val="none" w:sz="0" w:space="0" w:color="auto"/>
            <w:right w:val="none" w:sz="0" w:space="0" w:color="auto"/>
          </w:divBdr>
        </w:div>
        <w:div w:id="1164470908">
          <w:marLeft w:val="640"/>
          <w:marRight w:val="0"/>
          <w:marTop w:val="0"/>
          <w:marBottom w:val="0"/>
          <w:divBdr>
            <w:top w:val="none" w:sz="0" w:space="0" w:color="auto"/>
            <w:left w:val="none" w:sz="0" w:space="0" w:color="auto"/>
            <w:bottom w:val="none" w:sz="0" w:space="0" w:color="auto"/>
            <w:right w:val="none" w:sz="0" w:space="0" w:color="auto"/>
          </w:divBdr>
        </w:div>
        <w:div w:id="701632662">
          <w:marLeft w:val="640"/>
          <w:marRight w:val="0"/>
          <w:marTop w:val="0"/>
          <w:marBottom w:val="0"/>
          <w:divBdr>
            <w:top w:val="none" w:sz="0" w:space="0" w:color="auto"/>
            <w:left w:val="none" w:sz="0" w:space="0" w:color="auto"/>
            <w:bottom w:val="none" w:sz="0" w:space="0" w:color="auto"/>
            <w:right w:val="none" w:sz="0" w:space="0" w:color="auto"/>
          </w:divBdr>
        </w:div>
        <w:div w:id="670178833">
          <w:marLeft w:val="640"/>
          <w:marRight w:val="0"/>
          <w:marTop w:val="0"/>
          <w:marBottom w:val="0"/>
          <w:divBdr>
            <w:top w:val="none" w:sz="0" w:space="0" w:color="auto"/>
            <w:left w:val="none" w:sz="0" w:space="0" w:color="auto"/>
            <w:bottom w:val="none" w:sz="0" w:space="0" w:color="auto"/>
            <w:right w:val="none" w:sz="0" w:space="0" w:color="auto"/>
          </w:divBdr>
        </w:div>
        <w:div w:id="39785031">
          <w:marLeft w:val="640"/>
          <w:marRight w:val="0"/>
          <w:marTop w:val="0"/>
          <w:marBottom w:val="0"/>
          <w:divBdr>
            <w:top w:val="none" w:sz="0" w:space="0" w:color="auto"/>
            <w:left w:val="none" w:sz="0" w:space="0" w:color="auto"/>
            <w:bottom w:val="none" w:sz="0" w:space="0" w:color="auto"/>
            <w:right w:val="none" w:sz="0" w:space="0" w:color="auto"/>
          </w:divBdr>
        </w:div>
        <w:div w:id="538082381">
          <w:marLeft w:val="640"/>
          <w:marRight w:val="0"/>
          <w:marTop w:val="0"/>
          <w:marBottom w:val="0"/>
          <w:divBdr>
            <w:top w:val="none" w:sz="0" w:space="0" w:color="auto"/>
            <w:left w:val="none" w:sz="0" w:space="0" w:color="auto"/>
            <w:bottom w:val="none" w:sz="0" w:space="0" w:color="auto"/>
            <w:right w:val="none" w:sz="0" w:space="0" w:color="auto"/>
          </w:divBdr>
        </w:div>
        <w:div w:id="276759229">
          <w:marLeft w:val="640"/>
          <w:marRight w:val="0"/>
          <w:marTop w:val="0"/>
          <w:marBottom w:val="0"/>
          <w:divBdr>
            <w:top w:val="none" w:sz="0" w:space="0" w:color="auto"/>
            <w:left w:val="none" w:sz="0" w:space="0" w:color="auto"/>
            <w:bottom w:val="none" w:sz="0" w:space="0" w:color="auto"/>
            <w:right w:val="none" w:sz="0" w:space="0" w:color="auto"/>
          </w:divBdr>
        </w:div>
        <w:div w:id="1688367456">
          <w:marLeft w:val="640"/>
          <w:marRight w:val="0"/>
          <w:marTop w:val="0"/>
          <w:marBottom w:val="0"/>
          <w:divBdr>
            <w:top w:val="none" w:sz="0" w:space="0" w:color="auto"/>
            <w:left w:val="none" w:sz="0" w:space="0" w:color="auto"/>
            <w:bottom w:val="none" w:sz="0" w:space="0" w:color="auto"/>
            <w:right w:val="none" w:sz="0" w:space="0" w:color="auto"/>
          </w:divBdr>
        </w:div>
        <w:div w:id="1555002292">
          <w:marLeft w:val="640"/>
          <w:marRight w:val="0"/>
          <w:marTop w:val="0"/>
          <w:marBottom w:val="0"/>
          <w:divBdr>
            <w:top w:val="none" w:sz="0" w:space="0" w:color="auto"/>
            <w:left w:val="none" w:sz="0" w:space="0" w:color="auto"/>
            <w:bottom w:val="none" w:sz="0" w:space="0" w:color="auto"/>
            <w:right w:val="none" w:sz="0" w:space="0" w:color="auto"/>
          </w:divBdr>
        </w:div>
        <w:div w:id="1050569146">
          <w:marLeft w:val="640"/>
          <w:marRight w:val="0"/>
          <w:marTop w:val="0"/>
          <w:marBottom w:val="0"/>
          <w:divBdr>
            <w:top w:val="none" w:sz="0" w:space="0" w:color="auto"/>
            <w:left w:val="none" w:sz="0" w:space="0" w:color="auto"/>
            <w:bottom w:val="none" w:sz="0" w:space="0" w:color="auto"/>
            <w:right w:val="none" w:sz="0" w:space="0" w:color="auto"/>
          </w:divBdr>
        </w:div>
        <w:div w:id="1479804100">
          <w:marLeft w:val="640"/>
          <w:marRight w:val="0"/>
          <w:marTop w:val="0"/>
          <w:marBottom w:val="0"/>
          <w:divBdr>
            <w:top w:val="none" w:sz="0" w:space="0" w:color="auto"/>
            <w:left w:val="none" w:sz="0" w:space="0" w:color="auto"/>
            <w:bottom w:val="none" w:sz="0" w:space="0" w:color="auto"/>
            <w:right w:val="none" w:sz="0" w:space="0" w:color="auto"/>
          </w:divBdr>
        </w:div>
        <w:div w:id="355548057">
          <w:marLeft w:val="640"/>
          <w:marRight w:val="0"/>
          <w:marTop w:val="0"/>
          <w:marBottom w:val="0"/>
          <w:divBdr>
            <w:top w:val="none" w:sz="0" w:space="0" w:color="auto"/>
            <w:left w:val="none" w:sz="0" w:space="0" w:color="auto"/>
            <w:bottom w:val="none" w:sz="0" w:space="0" w:color="auto"/>
            <w:right w:val="none" w:sz="0" w:space="0" w:color="auto"/>
          </w:divBdr>
        </w:div>
        <w:div w:id="739908632">
          <w:marLeft w:val="640"/>
          <w:marRight w:val="0"/>
          <w:marTop w:val="0"/>
          <w:marBottom w:val="0"/>
          <w:divBdr>
            <w:top w:val="none" w:sz="0" w:space="0" w:color="auto"/>
            <w:left w:val="none" w:sz="0" w:space="0" w:color="auto"/>
            <w:bottom w:val="none" w:sz="0" w:space="0" w:color="auto"/>
            <w:right w:val="none" w:sz="0" w:space="0" w:color="auto"/>
          </w:divBdr>
        </w:div>
        <w:div w:id="139079925">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18350355">
      <w:bodyDiv w:val="1"/>
      <w:marLeft w:val="0"/>
      <w:marRight w:val="0"/>
      <w:marTop w:val="0"/>
      <w:marBottom w:val="0"/>
      <w:divBdr>
        <w:top w:val="none" w:sz="0" w:space="0" w:color="auto"/>
        <w:left w:val="none" w:sz="0" w:space="0" w:color="auto"/>
        <w:bottom w:val="none" w:sz="0" w:space="0" w:color="auto"/>
        <w:right w:val="none" w:sz="0" w:space="0" w:color="auto"/>
      </w:divBdr>
      <w:divsChild>
        <w:div w:id="244464225">
          <w:marLeft w:val="640"/>
          <w:marRight w:val="0"/>
          <w:marTop w:val="0"/>
          <w:marBottom w:val="0"/>
          <w:divBdr>
            <w:top w:val="none" w:sz="0" w:space="0" w:color="auto"/>
            <w:left w:val="none" w:sz="0" w:space="0" w:color="auto"/>
            <w:bottom w:val="none" w:sz="0" w:space="0" w:color="auto"/>
            <w:right w:val="none" w:sz="0" w:space="0" w:color="auto"/>
          </w:divBdr>
        </w:div>
        <w:div w:id="1421412826">
          <w:marLeft w:val="640"/>
          <w:marRight w:val="0"/>
          <w:marTop w:val="0"/>
          <w:marBottom w:val="0"/>
          <w:divBdr>
            <w:top w:val="none" w:sz="0" w:space="0" w:color="auto"/>
            <w:left w:val="none" w:sz="0" w:space="0" w:color="auto"/>
            <w:bottom w:val="none" w:sz="0" w:space="0" w:color="auto"/>
            <w:right w:val="none" w:sz="0" w:space="0" w:color="auto"/>
          </w:divBdr>
        </w:div>
        <w:div w:id="317807019">
          <w:marLeft w:val="640"/>
          <w:marRight w:val="0"/>
          <w:marTop w:val="0"/>
          <w:marBottom w:val="0"/>
          <w:divBdr>
            <w:top w:val="none" w:sz="0" w:space="0" w:color="auto"/>
            <w:left w:val="none" w:sz="0" w:space="0" w:color="auto"/>
            <w:bottom w:val="none" w:sz="0" w:space="0" w:color="auto"/>
            <w:right w:val="none" w:sz="0" w:space="0" w:color="auto"/>
          </w:divBdr>
        </w:div>
        <w:div w:id="1477916910">
          <w:marLeft w:val="640"/>
          <w:marRight w:val="0"/>
          <w:marTop w:val="0"/>
          <w:marBottom w:val="0"/>
          <w:divBdr>
            <w:top w:val="none" w:sz="0" w:space="0" w:color="auto"/>
            <w:left w:val="none" w:sz="0" w:space="0" w:color="auto"/>
            <w:bottom w:val="none" w:sz="0" w:space="0" w:color="auto"/>
            <w:right w:val="none" w:sz="0" w:space="0" w:color="auto"/>
          </w:divBdr>
        </w:div>
        <w:div w:id="1030186933">
          <w:marLeft w:val="640"/>
          <w:marRight w:val="0"/>
          <w:marTop w:val="0"/>
          <w:marBottom w:val="0"/>
          <w:divBdr>
            <w:top w:val="none" w:sz="0" w:space="0" w:color="auto"/>
            <w:left w:val="none" w:sz="0" w:space="0" w:color="auto"/>
            <w:bottom w:val="none" w:sz="0" w:space="0" w:color="auto"/>
            <w:right w:val="none" w:sz="0" w:space="0" w:color="auto"/>
          </w:divBdr>
        </w:div>
        <w:div w:id="1952199955">
          <w:marLeft w:val="640"/>
          <w:marRight w:val="0"/>
          <w:marTop w:val="0"/>
          <w:marBottom w:val="0"/>
          <w:divBdr>
            <w:top w:val="none" w:sz="0" w:space="0" w:color="auto"/>
            <w:left w:val="none" w:sz="0" w:space="0" w:color="auto"/>
            <w:bottom w:val="none" w:sz="0" w:space="0" w:color="auto"/>
            <w:right w:val="none" w:sz="0" w:space="0" w:color="auto"/>
          </w:divBdr>
        </w:div>
        <w:div w:id="2097439377">
          <w:marLeft w:val="640"/>
          <w:marRight w:val="0"/>
          <w:marTop w:val="0"/>
          <w:marBottom w:val="0"/>
          <w:divBdr>
            <w:top w:val="none" w:sz="0" w:space="0" w:color="auto"/>
            <w:left w:val="none" w:sz="0" w:space="0" w:color="auto"/>
            <w:bottom w:val="none" w:sz="0" w:space="0" w:color="auto"/>
            <w:right w:val="none" w:sz="0" w:space="0" w:color="auto"/>
          </w:divBdr>
        </w:div>
        <w:div w:id="1990672016">
          <w:marLeft w:val="640"/>
          <w:marRight w:val="0"/>
          <w:marTop w:val="0"/>
          <w:marBottom w:val="0"/>
          <w:divBdr>
            <w:top w:val="none" w:sz="0" w:space="0" w:color="auto"/>
            <w:left w:val="none" w:sz="0" w:space="0" w:color="auto"/>
            <w:bottom w:val="none" w:sz="0" w:space="0" w:color="auto"/>
            <w:right w:val="none" w:sz="0" w:space="0" w:color="auto"/>
          </w:divBdr>
        </w:div>
        <w:div w:id="960837955">
          <w:marLeft w:val="640"/>
          <w:marRight w:val="0"/>
          <w:marTop w:val="0"/>
          <w:marBottom w:val="0"/>
          <w:divBdr>
            <w:top w:val="none" w:sz="0" w:space="0" w:color="auto"/>
            <w:left w:val="none" w:sz="0" w:space="0" w:color="auto"/>
            <w:bottom w:val="none" w:sz="0" w:space="0" w:color="auto"/>
            <w:right w:val="none" w:sz="0" w:space="0" w:color="auto"/>
          </w:divBdr>
        </w:div>
        <w:div w:id="2046320340">
          <w:marLeft w:val="640"/>
          <w:marRight w:val="0"/>
          <w:marTop w:val="0"/>
          <w:marBottom w:val="0"/>
          <w:divBdr>
            <w:top w:val="none" w:sz="0" w:space="0" w:color="auto"/>
            <w:left w:val="none" w:sz="0" w:space="0" w:color="auto"/>
            <w:bottom w:val="none" w:sz="0" w:space="0" w:color="auto"/>
            <w:right w:val="none" w:sz="0" w:space="0" w:color="auto"/>
          </w:divBdr>
        </w:div>
        <w:div w:id="434330513">
          <w:marLeft w:val="640"/>
          <w:marRight w:val="0"/>
          <w:marTop w:val="0"/>
          <w:marBottom w:val="0"/>
          <w:divBdr>
            <w:top w:val="none" w:sz="0" w:space="0" w:color="auto"/>
            <w:left w:val="none" w:sz="0" w:space="0" w:color="auto"/>
            <w:bottom w:val="none" w:sz="0" w:space="0" w:color="auto"/>
            <w:right w:val="none" w:sz="0" w:space="0" w:color="auto"/>
          </w:divBdr>
        </w:div>
        <w:div w:id="1017074473">
          <w:marLeft w:val="640"/>
          <w:marRight w:val="0"/>
          <w:marTop w:val="0"/>
          <w:marBottom w:val="0"/>
          <w:divBdr>
            <w:top w:val="none" w:sz="0" w:space="0" w:color="auto"/>
            <w:left w:val="none" w:sz="0" w:space="0" w:color="auto"/>
            <w:bottom w:val="none" w:sz="0" w:space="0" w:color="auto"/>
            <w:right w:val="none" w:sz="0" w:space="0" w:color="auto"/>
          </w:divBdr>
        </w:div>
        <w:div w:id="2125539400">
          <w:marLeft w:val="640"/>
          <w:marRight w:val="0"/>
          <w:marTop w:val="0"/>
          <w:marBottom w:val="0"/>
          <w:divBdr>
            <w:top w:val="none" w:sz="0" w:space="0" w:color="auto"/>
            <w:left w:val="none" w:sz="0" w:space="0" w:color="auto"/>
            <w:bottom w:val="none" w:sz="0" w:space="0" w:color="auto"/>
            <w:right w:val="none" w:sz="0" w:space="0" w:color="auto"/>
          </w:divBdr>
        </w:div>
        <w:div w:id="365565310">
          <w:marLeft w:val="640"/>
          <w:marRight w:val="0"/>
          <w:marTop w:val="0"/>
          <w:marBottom w:val="0"/>
          <w:divBdr>
            <w:top w:val="none" w:sz="0" w:space="0" w:color="auto"/>
            <w:left w:val="none" w:sz="0" w:space="0" w:color="auto"/>
            <w:bottom w:val="none" w:sz="0" w:space="0" w:color="auto"/>
            <w:right w:val="none" w:sz="0" w:space="0" w:color="auto"/>
          </w:divBdr>
        </w:div>
        <w:div w:id="1420784440">
          <w:marLeft w:val="640"/>
          <w:marRight w:val="0"/>
          <w:marTop w:val="0"/>
          <w:marBottom w:val="0"/>
          <w:divBdr>
            <w:top w:val="none" w:sz="0" w:space="0" w:color="auto"/>
            <w:left w:val="none" w:sz="0" w:space="0" w:color="auto"/>
            <w:bottom w:val="none" w:sz="0" w:space="0" w:color="auto"/>
            <w:right w:val="none" w:sz="0" w:space="0" w:color="auto"/>
          </w:divBdr>
        </w:div>
        <w:div w:id="1718116692">
          <w:marLeft w:val="640"/>
          <w:marRight w:val="0"/>
          <w:marTop w:val="0"/>
          <w:marBottom w:val="0"/>
          <w:divBdr>
            <w:top w:val="none" w:sz="0" w:space="0" w:color="auto"/>
            <w:left w:val="none" w:sz="0" w:space="0" w:color="auto"/>
            <w:bottom w:val="none" w:sz="0" w:space="0" w:color="auto"/>
            <w:right w:val="none" w:sz="0" w:space="0" w:color="auto"/>
          </w:divBdr>
        </w:div>
        <w:div w:id="1748459799">
          <w:marLeft w:val="640"/>
          <w:marRight w:val="0"/>
          <w:marTop w:val="0"/>
          <w:marBottom w:val="0"/>
          <w:divBdr>
            <w:top w:val="none" w:sz="0" w:space="0" w:color="auto"/>
            <w:left w:val="none" w:sz="0" w:space="0" w:color="auto"/>
            <w:bottom w:val="none" w:sz="0" w:space="0" w:color="auto"/>
            <w:right w:val="none" w:sz="0" w:space="0" w:color="auto"/>
          </w:divBdr>
        </w:div>
        <w:div w:id="1829860930">
          <w:marLeft w:val="640"/>
          <w:marRight w:val="0"/>
          <w:marTop w:val="0"/>
          <w:marBottom w:val="0"/>
          <w:divBdr>
            <w:top w:val="none" w:sz="0" w:space="0" w:color="auto"/>
            <w:left w:val="none" w:sz="0" w:space="0" w:color="auto"/>
            <w:bottom w:val="none" w:sz="0" w:space="0" w:color="auto"/>
            <w:right w:val="none" w:sz="0" w:space="0" w:color="auto"/>
          </w:divBdr>
        </w:div>
        <w:div w:id="729037161">
          <w:marLeft w:val="640"/>
          <w:marRight w:val="0"/>
          <w:marTop w:val="0"/>
          <w:marBottom w:val="0"/>
          <w:divBdr>
            <w:top w:val="none" w:sz="0" w:space="0" w:color="auto"/>
            <w:left w:val="none" w:sz="0" w:space="0" w:color="auto"/>
            <w:bottom w:val="none" w:sz="0" w:space="0" w:color="auto"/>
            <w:right w:val="none" w:sz="0" w:space="0" w:color="auto"/>
          </w:divBdr>
        </w:div>
        <w:div w:id="1209340058">
          <w:marLeft w:val="640"/>
          <w:marRight w:val="0"/>
          <w:marTop w:val="0"/>
          <w:marBottom w:val="0"/>
          <w:divBdr>
            <w:top w:val="none" w:sz="0" w:space="0" w:color="auto"/>
            <w:left w:val="none" w:sz="0" w:space="0" w:color="auto"/>
            <w:bottom w:val="none" w:sz="0" w:space="0" w:color="auto"/>
            <w:right w:val="none" w:sz="0" w:space="0" w:color="auto"/>
          </w:divBdr>
        </w:div>
        <w:div w:id="1115710827">
          <w:marLeft w:val="640"/>
          <w:marRight w:val="0"/>
          <w:marTop w:val="0"/>
          <w:marBottom w:val="0"/>
          <w:divBdr>
            <w:top w:val="none" w:sz="0" w:space="0" w:color="auto"/>
            <w:left w:val="none" w:sz="0" w:space="0" w:color="auto"/>
            <w:bottom w:val="none" w:sz="0" w:space="0" w:color="auto"/>
            <w:right w:val="none" w:sz="0" w:space="0" w:color="auto"/>
          </w:divBdr>
        </w:div>
        <w:div w:id="333649178">
          <w:marLeft w:val="640"/>
          <w:marRight w:val="0"/>
          <w:marTop w:val="0"/>
          <w:marBottom w:val="0"/>
          <w:divBdr>
            <w:top w:val="none" w:sz="0" w:space="0" w:color="auto"/>
            <w:left w:val="none" w:sz="0" w:space="0" w:color="auto"/>
            <w:bottom w:val="none" w:sz="0" w:space="0" w:color="auto"/>
            <w:right w:val="none" w:sz="0" w:space="0" w:color="auto"/>
          </w:divBdr>
        </w:div>
        <w:div w:id="2025010694">
          <w:marLeft w:val="640"/>
          <w:marRight w:val="0"/>
          <w:marTop w:val="0"/>
          <w:marBottom w:val="0"/>
          <w:divBdr>
            <w:top w:val="none" w:sz="0" w:space="0" w:color="auto"/>
            <w:left w:val="none" w:sz="0" w:space="0" w:color="auto"/>
            <w:bottom w:val="none" w:sz="0" w:space="0" w:color="auto"/>
            <w:right w:val="none" w:sz="0" w:space="0" w:color="auto"/>
          </w:divBdr>
        </w:div>
        <w:div w:id="843857326">
          <w:marLeft w:val="640"/>
          <w:marRight w:val="0"/>
          <w:marTop w:val="0"/>
          <w:marBottom w:val="0"/>
          <w:divBdr>
            <w:top w:val="none" w:sz="0" w:space="0" w:color="auto"/>
            <w:left w:val="none" w:sz="0" w:space="0" w:color="auto"/>
            <w:bottom w:val="none" w:sz="0" w:space="0" w:color="auto"/>
            <w:right w:val="none" w:sz="0" w:space="0" w:color="auto"/>
          </w:divBdr>
        </w:div>
        <w:div w:id="450130677">
          <w:marLeft w:val="640"/>
          <w:marRight w:val="0"/>
          <w:marTop w:val="0"/>
          <w:marBottom w:val="0"/>
          <w:divBdr>
            <w:top w:val="none" w:sz="0" w:space="0" w:color="auto"/>
            <w:left w:val="none" w:sz="0" w:space="0" w:color="auto"/>
            <w:bottom w:val="none" w:sz="0" w:space="0" w:color="auto"/>
            <w:right w:val="none" w:sz="0" w:space="0" w:color="auto"/>
          </w:divBdr>
        </w:div>
        <w:div w:id="921839532">
          <w:marLeft w:val="640"/>
          <w:marRight w:val="0"/>
          <w:marTop w:val="0"/>
          <w:marBottom w:val="0"/>
          <w:divBdr>
            <w:top w:val="none" w:sz="0" w:space="0" w:color="auto"/>
            <w:left w:val="none" w:sz="0" w:space="0" w:color="auto"/>
            <w:bottom w:val="none" w:sz="0" w:space="0" w:color="auto"/>
            <w:right w:val="none" w:sz="0" w:space="0" w:color="auto"/>
          </w:divBdr>
        </w:div>
        <w:div w:id="279186035">
          <w:marLeft w:val="640"/>
          <w:marRight w:val="0"/>
          <w:marTop w:val="0"/>
          <w:marBottom w:val="0"/>
          <w:divBdr>
            <w:top w:val="none" w:sz="0" w:space="0" w:color="auto"/>
            <w:left w:val="none" w:sz="0" w:space="0" w:color="auto"/>
            <w:bottom w:val="none" w:sz="0" w:space="0" w:color="auto"/>
            <w:right w:val="none" w:sz="0" w:space="0" w:color="auto"/>
          </w:divBdr>
        </w:div>
        <w:div w:id="243073628">
          <w:marLeft w:val="640"/>
          <w:marRight w:val="0"/>
          <w:marTop w:val="0"/>
          <w:marBottom w:val="0"/>
          <w:divBdr>
            <w:top w:val="none" w:sz="0" w:space="0" w:color="auto"/>
            <w:left w:val="none" w:sz="0" w:space="0" w:color="auto"/>
            <w:bottom w:val="none" w:sz="0" w:space="0" w:color="auto"/>
            <w:right w:val="none" w:sz="0" w:space="0" w:color="auto"/>
          </w:divBdr>
        </w:div>
        <w:div w:id="19163298">
          <w:marLeft w:val="640"/>
          <w:marRight w:val="0"/>
          <w:marTop w:val="0"/>
          <w:marBottom w:val="0"/>
          <w:divBdr>
            <w:top w:val="none" w:sz="0" w:space="0" w:color="auto"/>
            <w:left w:val="none" w:sz="0" w:space="0" w:color="auto"/>
            <w:bottom w:val="none" w:sz="0" w:space="0" w:color="auto"/>
            <w:right w:val="none" w:sz="0" w:space="0" w:color="auto"/>
          </w:divBdr>
        </w:div>
        <w:div w:id="1672559444">
          <w:marLeft w:val="640"/>
          <w:marRight w:val="0"/>
          <w:marTop w:val="0"/>
          <w:marBottom w:val="0"/>
          <w:divBdr>
            <w:top w:val="none" w:sz="0" w:space="0" w:color="auto"/>
            <w:left w:val="none" w:sz="0" w:space="0" w:color="auto"/>
            <w:bottom w:val="none" w:sz="0" w:space="0" w:color="auto"/>
            <w:right w:val="none" w:sz="0" w:space="0" w:color="auto"/>
          </w:divBdr>
        </w:div>
        <w:div w:id="489636100">
          <w:marLeft w:val="640"/>
          <w:marRight w:val="0"/>
          <w:marTop w:val="0"/>
          <w:marBottom w:val="0"/>
          <w:divBdr>
            <w:top w:val="none" w:sz="0" w:space="0" w:color="auto"/>
            <w:left w:val="none" w:sz="0" w:space="0" w:color="auto"/>
            <w:bottom w:val="none" w:sz="0" w:space="0" w:color="auto"/>
            <w:right w:val="none" w:sz="0" w:space="0" w:color="auto"/>
          </w:divBdr>
        </w:div>
        <w:div w:id="1865096985">
          <w:marLeft w:val="640"/>
          <w:marRight w:val="0"/>
          <w:marTop w:val="0"/>
          <w:marBottom w:val="0"/>
          <w:divBdr>
            <w:top w:val="none" w:sz="0" w:space="0" w:color="auto"/>
            <w:left w:val="none" w:sz="0" w:space="0" w:color="auto"/>
            <w:bottom w:val="none" w:sz="0" w:space="0" w:color="auto"/>
            <w:right w:val="none" w:sz="0" w:space="0" w:color="auto"/>
          </w:divBdr>
        </w:div>
        <w:div w:id="588348640">
          <w:marLeft w:val="640"/>
          <w:marRight w:val="0"/>
          <w:marTop w:val="0"/>
          <w:marBottom w:val="0"/>
          <w:divBdr>
            <w:top w:val="none" w:sz="0" w:space="0" w:color="auto"/>
            <w:left w:val="none" w:sz="0" w:space="0" w:color="auto"/>
            <w:bottom w:val="none" w:sz="0" w:space="0" w:color="auto"/>
            <w:right w:val="none" w:sz="0" w:space="0" w:color="auto"/>
          </w:divBdr>
        </w:div>
        <w:div w:id="1714846938">
          <w:marLeft w:val="640"/>
          <w:marRight w:val="0"/>
          <w:marTop w:val="0"/>
          <w:marBottom w:val="0"/>
          <w:divBdr>
            <w:top w:val="none" w:sz="0" w:space="0" w:color="auto"/>
            <w:left w:val="none" w:sz="0" w:space="0" w:color="auto"/>
            <w:bottom w:val="none" w:sz="0" w:space="0" w:color="auto"/>
            <w:right w:val="none" w:sz="0" w:space="0" w:color="auto"/>
          </w:divBdr>
        </w:div>
        <w:div w:id="1973321040">
          <w:marLeft w:val="640"/>
          <w:marRight w:val="0"/>
          <w:marTop w:val="0"/>
          <w:marBottom w:val="0"/>
          <w:divBdr>
            <w:top w:val="none" w:sz="0" w:space="0" w:color="auto"/>
            <w:left w:val="none" w:sz="0" w:space="0" w:color="auto"/>
            <w:bottom w:val="none" w:sz="0" w:space="0" w:color="auto"/>
            <w:right w:val="none" w:sz="0" w:space="0" w:color="auto"/>
          </w:divBdr>
        </w:div>
        <w:div w:id="790593306">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13020494">
      <w:bodyDiv w:val="1"/>
      <w:marLeft w:val="0"/>
      <w:marRight w:val="0"/>
      <w:marTop w:val="0"/>
      <w:marBottom w:val="0"/>
      <w:divBdr>
        <w:top w:val="none" w:sz="0" w:space="0" w:color="auto"/>
        <w:left w:val="none" w:sz="0" w:space="0" w:color="auto"/>
        <w:bottom w:val="none" w:sz="0" w:space="0" w:color="auto"/>
        <w:right w:val="none" w:sz="0" w:space="0" w:color="auto"/>
      </w:divBdr>
      <w:divsChild>
        <w:div w:id="284584192">
          <w:marLeft w:val="640"/>
          <w:marRight w:val="0"/>
          <w:marTop w:val="0"/>
          <w:marBottom w:val="0"/>
          <w:divBdr>
            <w:top w:val="none" w:sz="0" w:space="0" w:color="auto"/>
            <w:left w:val="none" w:sz="0" w:space="0" w:color="auto"/>
            <w:bottom w:val="none" w:sz="0" w:space="0" w:color="auto"/>
            <w:right w:val="none" w:sz="0" w:space="0" w:color="auto"/>
          </w:divBdr>
        </w:div>
        <w:div w:id="661356139">
          <w:marLeft w:val="640"/>
          <w:marRight w:val="0"/>
          <w:marTop w:val="0"/>
          <w:marBottom w:val="0"/>
          <w:divBdr>
            <w:top w:val="none" w:sz="0" w:space="0" w:color="auto"/>
            <w:left w:val="none" w:sz="0" w:space="0" w:color="auto"/>
            <w:bottom w:val="none" w:sz="0" w:space="0" w:color="auto"/>
            <w:right w:val="none" w:sz="0" w:space="0" w:color="auto"/>
          </w:divBdr>
        </w:div>
        <w:div w:id="1722704049">
          <w:marLeft w:val="640"/>
          <w:marRight w:val="0"/>
          <w:marTop w:val="0"/>
          <w:marBottom w:val="0"/>
          <w:divBdr>
            <w:top w:val="none" w:sz="0" w:space="0" w:color="auto"/>
            <w:left w:val="none" w:sz="0" w:space="0" w:color="auto"/>
            <w:bottom w:val="none" w:sz="0" w:space="0" w:color="auto"/>
            <w:right w:val="none" w:sz="0" w:space="0" w:color="auto"/>
          </w:divBdr>
        </w:div>
        <w:div w:id="1674988480">
          <w:marLeft w:val="640"/>
          <w:marRight w:val="0"/>
          <w:marTop w:val="0"/>
          <w:marBottom w:val="0"/>
          <w:divBdr>
            <w:top w:val="none" w:sz="0" w:space="0" w:color="auto"/>
            <w:left w:val="none" w:sz="0" w:space="0" w:color="auto"/>
            <w:bottom w:val="none" w:sz="0" w:space="0" w:color="auto"/>
            <w:right w:val="none" w:sz="0" w:space="0" w:color="auto"/>
          </w:divBdr>
        </w:div>
        <w:div w:id="39088284">
          <w:marLeft w:val="640"/>
          <w:marRight w:val="0"/>
          <w:marTop w:val="0"/>
          <w:marBottom w:val="0"/>
          <w:divBdr>
            <w:top w:val="none" w:sz="0" w:space="0" w:color="auto"/>
            <w:left w:val="none" w:sz="0" w:space="0" w:color="auto"/>
            <w:bottom w:val="none" w:sz="0" w:space="0" w:color="auto"/>
            <w:right w:val="none" w:sz="0" w:space="0" w:color="auto"/>
          </w:divBdr>
        </w:div>
        <w:div w:id="950433727">
          <w:marLeft w:val="640"/>
          <w:marRight w:val="0"/>
          <w:marTop w:val="0"/>
          <w:marBottom w:val="0"/>
          <w:divBdr>
            <w:top w:val="none" w:sz="0" w:space="0" w:color="auto"/>
            <w:left w:val="none" w:sz="0" w:space="0" w:color="auto"/>
            <w:bottom w:val="none" w:sz="0" w:space="0" w:color="auto"/>
            <w:right w:val="none" w:sz="0" w:space="0" w:color="auto"/>
          </w:divBdr>
        </w:div>
        <w:div w:id="1357194355">
          <w:marLeft w:val="640"/>
          <w:marRight w:val="0"/>
          <w:marTop w:val="0"/>
          <w:marBottom w:val="0"/>
          <w:divBdr>
            <w:top w:val="none" w:sz="0" w:space="0" w:color="auto"/>
            <w:left w:val="none" w:sz="0" w:space="0" w:color="auto"/>
            <w:bottom w:val="none" w:sz="0" w:space="0" w:color="auto"/>
            <w:right w:val="none" w:sz="0" w:space="0" w:color="auto"/>
          </w:divBdr>
        </w:div>
        <w:div w:id="317929270">
          <w:marLeft w:val="640"/>
          <w:marRight w:val="0"/>
          <w:marTop w:val="0"/>
          <w:marBottom w:val="0"/>
          <w:divBdr>
            <w:top w:val="none" w:sz="0" w:space="0" w:color="auto"/>
            <w:left w:val="none" w:sz="0" w:space="0" w:color="auto"/>
            <w:bottom w:val="none" w:sz="0" w:space="0" w:color="auto"/>
            <w:right w:val="none" w:sz="0" w:space="0" w:color="auto"/>
          </w:divBdr>
        </w:div>
        <w:div w:id="530608594">
          <w:marLeft w:val="640"/>
          <w:marRight w:val="0"/>
          <w:marTop w:val="0"/>
          <w:marBottom w:val="0"/>
          <w:divBdr>
            <w:top w:val="none" w:sz="0" w:space="0" w:color="auto"/>
            <w:left w:val="none" w:sz="0" w:space="0" w:color="auto"/>
            <w:bottom w:val="none" w:sz="0" w:space="0" w:color="auto"/>
            <w:right w:val="none" w:sz="0" w:space="0" w:color="auto"/>
          </w:divBdr>
        </w:div>
        <w:div w:id="1737164728">
          <w:marLeft w:val="640"/>
          <w:marRight w:val="0"/>
          <w:marTop w:val="0"/>
          <w:marBottom w:val="0"/>
          <w:divBdr>
            <w:top w:val="none" w:sz="0" w:space="0" w:color="auto"/>
            <w:left w:val="none" w:sz="0" w:space="0" w:color="auto"/>
            <w:bottom w:val="none" w:sz="0" w:space="0" w:color="auto"/>
            <w:right w:val="none" w:sz="0" w:space="0" w:color="auto"/>
          </w:divBdr>
        </w:div>
        <w:div w:id="126709662">
          <w:marLeft w:val="640"/>
          <w:marRight w:val="0"/>
          <w:marTop w:val="0"/>
          <w:marBottom w:val="0"/>
          <w:divBdr>
            <w:top w:val="none" w:sz="0" w:space="0" w:color="auto"/>
            <w:left w:val="none" w:sz="0" w:space="0" w:color="auto"/>
            <w:bottom w:val="none" w:sz="0" w:space="0" w:color="auto"/>
            <w:right w:val="none" w:sz="0" w:space="0" w:color="auto"/>
          </w:divBdr>
        </w:div>
        <w:div w:id="1020350514">
          <w:marLeft w:val="640"/>
          <w:marRight w:val="0"/>
          <w:marTop w:val="0"/>
          <w:marBottom w:val="0"/>
          <w:divBdr>
            <w:top w:val="none" w:sz="0" w:space="0" w:color="auto"/>
            <w:left w:val="none" w:sz="0" w:space="0" w:color="auto"/>
            <w:bottom w:val="none" w:sz="0" w:space="0" w:color="auto"/>
            <w:right w:val="none" w:sz="0" w:space="0" w:color="auto"/>
          </w:divBdr>
        </w:div>
        <w:div w:id="425350826">
          <w:marLeft w:val="640"/>
          <w:marRight w:val="0"/>
          <w:marTop w:val="0"/>
          <w:marBottom w:val="0"/>
          <w:divBdr>
            <w:top w:val="none" w:sz="0" w:space="0" w:color="auto"/>
            <w:left w:val="none" w:sz="0" w:space="0" w:color="auto"/>
            <w:bottom w:val="none" w:sz="0" w:space="0" w:color="auto"/>
            <w:right w:val="none" w:sz="0" w:space="0" w:color="auto"/>
          </w:divBdr>
        </w:div>
        <w:div w:id="632249014">
          <w:marLeft w:val="640"/>
          <w:marRight w:val="0"/>
          <w:marTop w:val="0"/>
          <w:marBottom w:val="0"/>
          <w:divBdr>
            <w:top w:val="none" w:sz="0" w:space="0" w:color="auto"/>
            <w:left w:val="none" w:sz="0" w:space="0" w:color="auto"/>
            <w:bottom w:val="none" w:sz="0" w:space="0" w:color="auto"/>
            <w:right w:val="none" w:sz="0" w:space="0" w:color="auto"/>
          </w:divBdr>
        </w:div>
        <w:div w:id="26220763">
          <w:marLeft w:val="640"/>
          <w:marRight w:val="0"/>
          <w:marTop w:val="0"/>
          <w:marBottom w:val="0"/>
          <w:divBdr>
            <w:top w:val="none" w:sz="0" w:space="0" w:color="auto"/>
            <w:left w:val="none" w:sz="0" w:space="0" w:color="auto"/>
            <w:bottom w:val="none" w:sz="0" w:space="0" w:color="auto"/>
            <w:right w:val="none" w:sz="0" w:space="0" w:color="auto"/>
          </w:divBdr>
        </w:div>
        <w:div w:id="1971131248">
          <w:marLeft w:val="640"/>
          <w:marRight w:val="0"/>
          <w:marTop w:val="0"/>
          <w:marBottom w:val="0"/>
          <w:divBdr>
            <w:top w:val="none" w:sz="0" w:space="0" w:color="auto"/>
            <w:left w:val="none" w:sz="0" w:space="0" w:color="auto"/>
            <w:bottom w:val="none" w:sz="0" w:space="0" w:color="auto"/>
            <w:right w:val="none" w:sz="0" w:space="0" w:color="auto"/>
          </w:divBdr>
        </w:div>
        <w:div w:id="201138228">
          <w:marLeft w:val="640"/>
          <w:marRight w:val="0"/>
          <w:marTop w:val="0"/>
          <w:marBottom w:val="0"/>
          <w:divBdr>
            <w:top w:val="none" w:sz="0" w:space="0" w:color="auto"/>
            <w:left w:val="none" w:sz="0" w:space="0" w:color="auto"/>
            <w:bottom w:val="none" w:sz="0" w:space="0" w:color="auto"/>
            <w:right w:val="none" w:sz="0" w:space="0" w:color="auto"/>
          </w:divBdr>
        </w:div>
        <w:div w:id="1571116134">
          <w:marLeft w:val="640"/>
          <w:marRight w:val="0"/>
          <w:marTop w:val="0"/>
          <w:marBottom w:val="0"/>
          <w:divBdr>
            <w:top w:val="none" w:sz="0" w:space="0" w:color="auto"/>
            <w:left w:val="none" w:sz="0" w:space="0" w:color="auto"/>
            <w:bottom w:val="none" w:sz="0" w:space="0" w:color="auto"/>
            <w:right w:val="none" w:sz="0" w:space="0" w:color="auto"/>
          </w:divBdr>
        </w:div>
        <w:div w:id="141587366">
          <w:marLeft w:val="640"/>
          <w:marRight w:val="0"/>
          <w:marTop w:val="0"/>
          <w:marBottom w:val="0"/>
          <w:divBdr>
            <w:top w:val="none" w:sz="0" w:space="0" w:color="auto"/>
            <w:left w:val="none" w:sz="0" w:space="0" w:color="auto"/>
            <w:bottom w:val="none" w:sz="0" w:space="0" w:color="auto"/>
            <w:right w:val="none" w:sz="0" w:space="0" w:color="auto"/>
          </w:divBdr>
        </w:div>
        <w:div w:id="659970869">
          <w:marLeft w:val="640"/>
          <w:marRight w:val="0"/>
          <w:marTop w:val="0"/>
          <w:marBottom w:val="0"/>
          <w:divBdr>
            <w:top w:val="none" w:sz="0" w:space="0" w:color="auto"/>
            <w:left w:val="none" w:sz="0" w:space="0" w:color="auto"/>
            <w:bottom w:val="none" w:sz="0" w:space="0" w:color="auto"/>
            <w:right w:val="none" w:sz="0" w:space="0" w:color="auto"/>
          </w:divBdr>
        </w:div>
        <w:div w:id="1894659220">
          <w:marLeft w:val="640"/>
          <w:marRight w:val="0"/>
          <w:marTop w:val="0"/>
          <w:marBottom w:val="0"/>
          <w:divBdr>
            <w:top w:val="none" w:sz="0" w:space="0" w:color="auto"/>
            <w:left w:val="none" w:sz="0" w:space="0" w:color="auto"/>
            <w:bottom w:val="none" w:sz="0" w:space="0" w:color="auto"/>
            <w:right w:val="none" w:sz="0" w:space="0" w:color="auto"/>
          </w:divBdr>
        </w:div>
        <w:div w:id="918832130">
          <w:marLeft w:val="640"/>
          <w:marRight w:val="0"/>
          <w:marTop w:val="0"/>
          <w:marBottom w:val="0"/>
          <w:divBdr>
            <w:top w:val="none" w:sz="0" w:space="0" w:color="auto"/>
            <w:left w:val="none" w:sz="0" w:space="0" w:color="auto"/>
            <w:bottom w:val="none" w:sz="0" w:space="0" w:color="auto"/>
            <w:right w:val="none" w:sz="0" w:space="0" w:color="auto"/>
          </w:divBdr>
        </w:div>
        <w:div w:id="612595482">
          <w:marLeft w:val="640"/>
          <w:marRight w:val="0"/>
          <w:marTop w:val="0"/>
          <w:marBottom w:val="0"/>
          <w:divBdr>
            <w:top w:val="none" w:sz="0" w:space="0" w:color="auto"/>
            <w:left w:val="none" w:sz="0" w:space="0" w:color="auto"/>
            <w:bottom w:val="none" w:sz="0" w:space="0" w:color="auto"/>
            <w:right w:val="none" w:sz="0" w:space="0" w:color="auto"/>
          </w:divBdr>
        </w:div>
        <w:div w:id="812911673">
          <w:marLeft w:val="640"/>
          <w:marRight w:val="0"/>
          <w:marTop w:val="0"/>
          <w:marBottom w:val="0"/>
          <w:divBdr>
            <w:top w:val="none" w:sz="0" w:space="0" w:color="auto"/>
            <w:left w:val="none" w:sz="0" w:space="0" w:color="auto"/>
            <w:bottom w:val="none" w:sz="0" w:space="0" w:color="auto"/>
            <w:right w:val="none" w:sz="0" w:space="0" w:color="auto"/>
          </w:divBdr>
        </w:div>
        <w:div w:id="767240163">
          <w:marLeft w:val="640"/>
          <w:marRight w:val="0"/>
          <w:marTop w:val="0"/>
          <w:marBottom w:val="0"/>
          <w:divBdr>
            <w:top w:val="none" w:sz="0" w:space="0" w:color="auto"/>
            <w:left w:val="none" w:sz="0" w:space="0" w:color="auto"/>
            <w:bottom w:val="none" w:sz="0" w:space="0" w:color="auto"/>
            <w:right w:val="none" w:sz="0" w:space="0" w:color="auto"/>
          </w:divBdr>
        </w:div>
        <w:div w:id="1789087735">
          <w:marLeft w:val="640"/>
          <w:marRight w:val="0"/>
          <w:marTop w:val="0"/>
          <w:marBottom w:val="0"/>
          <w:divBdr>
            <w:top w:val="none" w:sz="0" w:space="0" w:color="auto"/>
            <w:left w:val="none" w:sz="0" w:space="0" w:color="auto"/>
            <w:bottom w:val="none" w:sz="0" w:space="0" w:color="auto"/>
            <w:right w:val="none" w:sz="0" w:space="0" w:color="auto"/>
          </w:divBdr>
        </w:div>
        <w:div w:id="1165055326">
          <w:marLeft w:val="640"/>
          <w:marRight w:val="0"/>
          <w:marTop w:val="0"/>
          <w:marBottom w:val="0"/>
          <w:divBdr>
            <w:top w:val="none" w:sz="0" w:space="0" w:color="auto"/>
            <w:left w:val="none" w:sz="0" w:space="0" w:color="auto"/>
            <w:bottom w:val="none" w:sz="0" w:space="0" w:color="auto"/>
            <w:right w:val="none" w:sz="0" w:space="0" w:color="auto"/>
          </w:divBdr>
        </w:div>
        <w:div w:id="2057896016">
          <w:marLeft w:val="640"/>
          <w:marRight w:val="0"/>
          <w:marTop w:val="0"/>
          <w:marBottom w:val="0"/>
          <w:divBdr>
            <w:top w:val="none" w:sz="0" w:space="0" w:color="auto"/>
            <w:left w:val="none" w:sz="0" w:space="0" w:color="auto"/>
            <w:bottom w:val="none" w:sz="0" w:space="0" w:color="auto"/>
            <w:right w:val="none" w:sz="0" w:space="0" w:color="auto"/>
          </w:divBdr>
        </w:div>
        <w:div w:id="2088190033">
          <w:marLeft w:val="640"/>
          <w:marRight w:val="0"/>
          <w:marTop w:val="0"/>
          <w:marBottom w:val="0"/>
          <w:divBdr>
            <w:top w:val="none" w:sz="0" w:space="0" w:color="auto"/>
            <w:left w:val="none" w:sz="0" w:space="0" w:color="auto"/>
            <w:bottom w:val="none" w:sz="0" w:space="0" w:color="auto"/>
            <w:right w:val="none" w:sz="0" w:space="0" w:color="auto"/>
          </w:divBdr>
        </w:div>
        <w:div w:id="271596141">
          <w:marLeft w:val="640"/>
          <w:marRight w:val="0"/>
          <w:marTop w:val="0"/>
          <w:marBottom w:val="0"/>
          <w:divBdr>
            <w:top w:val="none" w:sz="0" w:space="0" w:color="auto"/>
            <w:left w:val="none" w:sz="0" w:space="0" w:color="auto"/>
            <w:bottom w:val="none" w:sz="0" w:space="0" w:color="auto"/>
            <w:right w:val="none" w:sz="0" w:space="0" w:color="auto"/>
          </w:divBdr>
        </w:div>
        <w:div w:id="373578112">
          <w:marLeft w:val="640"/>
          <w:marRight w:val="0"/>
          <w:marTop w:val="0"/>
          <w:marBottom w:val="0"/>
          <w:divBdr>
            <w:top w:val="none" w:sz="0" w:space="0" w:color="auto"/>
            <w:left w:val="none" w:sz="0" w:space="0" w:color="auto"/>
            <w:bottom w:val="none" w:sz="0" w:space="0" w:color="auto"/>
            <w:right w:val="none" w:sz="0" w:space="0" w:color="auto"/>
          </w:divBdr>
        </w:div>
        <w:div w:id="1890218515">
          <w:marLeft w:val="640"/>
          <w:marRight w:val="0"/>
          <w:marTop w:val="0"/>
          <w:marBottom w:val="0"/>
          <w:divBdr>
            <w:top w:val="none" w:sz="0" w:space="0" w:color="auto"/>
            <w:left w:val="none" w:sz="0" w:space="0" w:color="auto"/>
            <w:bottom w:val="none" w:sz="0" w:space="0" w:color="auto"/>
            <w:right w:val="none" w:sz="0" w:space="0" w:color="auto"/>
          </w:divBdr>
        </w:div>
        <w:div w:id="852301968">
          <w:marLeft w:val="640"/>
          <w:marRight w:val="0"/>
          <w:marTop w:val="0"/>
          <w:marBottom w:val="0"/>
          <w:divBdr>
            <w:top w:val="none" w:sz="0" w:space="0" w:color="auto"/>
            <w:left w:val="none" w:sz="0" w:space="0" w:color="auto"/>
            <w:bottom w:val="none" w:sz="0" w:space="0" w:color="auto"/>
            <w:right w:val="none" w:sz="0" w:space="0" w:color="auto"/>
          </w:divBdr>
        </w:div>
        <w:div w:id="99953252">
          <w:marLeft w:val="640"/>
          <w:marRight w:val="0"/>
          <w:marTop w:val="0"/>
          <w:marBottom w:val="0"/>
          <w:divBdr>
            <w:top w:val="none" w:sz="0" w:space="0" w:color="auto"/>
            <w:left w:val="none" w:sz="0" w:space="0" w:color="auto"/>
            <w:bottom w:val="none" w:sz="0" w:space="0" w:color="auto"/>
            <w:right w:val="none" w:sz="0" w:space="0" w:color="auto"/>
          </w:divBdr>
        </w:div>
        <w:div w:id="1150293461">
          <w:marLeft w:val="640"/>
          <w:marRight w:val="0"/>
          <w:marTop w:val="0"/>
          <w:marBottom w:val="0"/>
          <w:divBdr>
            <w:top w:val="none" w:sz="0" w:space="0" w:color="auto"/>
            <w:left w:val="none" w:sz="0" w:space="0" w:color="auto"/>
            <w:bottom w:val="none" w:sz="0" w:space="0" w:color="auto"/>
            <w:right w:val="none" w:sz="0" w:space="0" w:color="auto"/>
          </w:divBdr>
        </w:div>
        <w:div w:id="601571495">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254784710">
          <w:marLeft w:val="640"/>
          <w:marRight w:val="0"/>
          <w:marTop w:val="0"/>
          <w:marBottom w:val="0"/>
          <w:divBdr>
            <w:top w:val="none" w:sz="0" w:space="0" w:color="auto"/>
            <w:left w:val="none" w:sz="0" w:space="0" w:color="auto"/>
            <w:bottom w:val="none" w:sz="0" w:space="0" w:color="auto"/>
            <w:right w:val="none" w:sz="0" w:space="0" w:color="auto"/>
          </w:divBdr>
        </w:div>
        <w:div w:id="1049768413">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microsoft.com/office/2011/relationships/people" Target="people.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
      <w:docPartPr>
        <w:name w:val="9531D0B17DE54225B5D5FD5B507FEF85"/>
        <w:category>
          <w:name w:val="General"/>
          <w:gallery w:val="placeholder"/>
        </w:category>
        <w:types>
          <w:type w:val="bbPlcHdr"/>
        </w:types>
        <w:behaviors>
          <w:behavior w:val="content"/>
        </w:behaviors>
        <w:guid w:val="{4D2E3326-896C-45C3-9B44-AFAF8BFC5A22}"/>
      </w:docPartPr>
      <w:docPartBody>
        <w:p w:rsidR="00A618AA" w:rsidRDefault="00D75E61" w:rsidP="00D75E61">
          <w:pPr>
            <w:pStyle w:val="9531D0B17DE54225B5D5FD5B507FEF85"/>
          </w:pPr>
          <w:r w:rsidRPr="00AA6D7E">
            <w:rPr>
              <w:rStyle w:val="PlaceholderText"/>
            </w:rPr>
            <w:t>Click or tap here to enter text.</w:t>
          </w:r>
        </w:p>
      </w:docPartBody>
    </w:docPart>
    <w:docPart>
      <w:docPartPr>
        <w:name w:val="8C9AA3E8D43E4B16B57476A02DA3243A"/>
        <w:category>
          <w:name w:val="General"/>
          <w:gallery w:val="placeholder"/>
        </w:category>
        <w:types>
          <w:type w:val="bbPlcHdr"/>
        </w:types>
        <w:behaviors>
          <w:behavior w:val="content"/>
        </w:behaviors>
        <w:guid w:val="{FD10FB6B-3212-4169-A16B-A5095D430ED0}"/>
      </w:docPartPr>
      <w:docPartBody>
        <w:p w:rsidR="00A618AA" w:rsidRDefault="00D75E61" w:rsidP="00D75E61">
          <w:pPr>
            <w:pStyle w:val="8C9AA3E8D43E4B16B57476A02DA3243A"/>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46EDD"/>
    <w:rsid w:val="00052691"/>
    <w:rsid w:val="000850FD"/>
    <w:rsid w:val="00087CB8"/>
    <w:rsid w:val="000A1CEF"/>
    <w:rsid w:val="000A437E"/>
    <w:rsid w:val="000B017C"/>
    <w:rsid w:val="000C14A3"/>
    <w:rsid w:val="000C1B51"/>
    <w:rsid w:val="000C325F"/>
    <w:rsid w:val="000C5AA3"/>
    <w:rsid w:val="000D77D1"/>
    <w:rsid w:val="000E19BE"/>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D2475"/>
    <w:rsid w:val="002D47A1"/>
    <w:rsid w:val="002E5933"/>
    <w:rsid w:val="002E6A4F"/>
    <w:rsid w:val="00304ECD"/>
    <w:rsid w:val="0030725B"/>
    <w:rsid w:val="00337EF7"/>
    <w:rsid w:val="003479C1"/>
    <w:rsid w:val="00351012"/>
    <w:rsid w:val="00352AB1"/>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15112"/>
    <w:rsid w:val="00520FD5"/>
    <w:rsid w:val="00525CE6"/>
    <w:rsid w:val="00536271"/>
    <w:rsid w:val="00556500"/>
    <w:rsid w:val="0056218A"/>
    <w:rsid w:val="00580DA9"/>
    <w:rsid w:val="0058657E"/>
    <w:rsid w:val="00592FC6"/>
    <w:rsid w:val="00596EE3"/>
    <w:rsid w:val="005A0652"/>
    <w:rsid w:val="005A7E3B"/>
    <w:rsid w:val="005C05A3"/>
    <w:rsid w:val="005C05E1"/>
    <w:rsid w:val="005F57AB"/>
    <w:rsid w:val="00624968"/>
    <w:rsid w:val="00633418"/>
    <w:rsid w:val="00635513"/>
    <w:rsid w:val="00637E68"/>
    <w:rsid w:val="00640283"/>
    <w:rsid w:val="00645716"/>
    <w:rsid w:val="00663918"/>
    <w:rsid w:val="00667404"/>
    <w:rsid w:val="00674935"/>
    <w:rsid w:val="00682F7B"/>
    <w:rsid w:val="00694B52"/>
    <w:rsid w:val="006E038D"/>
    <w:rsid w:val="00731FF8"/>
    <w:rsid w:val="0073261D"/>
    <w:rsid w:val="007524E3"/>
    <w:rsid w:val="0076692E"/>
    <w:rsid w:val="0078279E"/>
    <w:rsid w:val="007B16AB"/>
    <w:rsid w:val="007C413A"/>
    <w:rsid w:val="007F3DE3"/>
    <w:rsid w:val="00832679"/>
    <w:rsid w:val="008500CA"/>
    <w:rsid w:val="00877242"/>
    <w:rsid w:val="00896D70"/>
    <w:rsid w:val="008A1DE3"/>
    <w:rsid w:val="008A6500"/>
    <w:rsid w:val="008C1F05"/>
    <w:rsid w:val="008D6782"/>
    <w:rsid w:val="008E4441"/>
    <w:rsid w:val="008E6298"/>
    <w:rsid w:val="00901C3C"/>
    <w:rsid w:val="00920C0B"/>
    <w:rsid w:val="009406A2"/>
    <w:rsid w:val="00963A2C"/>
    <w:rsid w:val="0096595B"/>
    <w:rsid w:val="009A5617"/>
    <w:rsid w:val="009C3D55"/>
    <w:rsid w:val="009E1478"/>
    <w:rsid w:val="00A06B7D"/>
    <w:rsid w:val="00A266A7"/>
    <w:rsid w:val="00A32D94"/>
    <w:rsid w:val="00A443A3"/>
    <w:rsid w:val="00A54F8F"/>
    <w:rsid w:val="00A618AA"/>
    <w:rsid w:val="00A64263"/>
    <w:rsid w:val="00A6630A"/>
    <w:rsid w:val="00A6710E"/>
    <w:rsid w:val="00A74B89"/>
    <w:rsid w:val="00A94875"/>
    <w:rsid w:val="00A96802"/>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347FF"/>
    <w:rsid w:val="00C5799B"/>
    <w:rsid w:val="00C64A32"/>
    <w:rsid w:val="00C94E44"/>
    <w:rsid w:val="00CB7264"/>
    <w:rsid w:val="00CC2074"/>
    <w:rsid w:val="00CE43FD"/>
    <w:rsid w:val="00D10FB4"/>
    <w:rsid w:val="00D248F9"/>
    <w:rsid w:val="00D260C9"/>
    <w:rsid w:val="00D44F8A"/>
    <w:rsid w:val="00D621BC"/>
    <w:rsid w:val="00D664AF"/>
    <w:rsid w:val="00D75E61"/>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F11E2D"/>
    <w:rsid w:val="00F164D0"/>
    <w:rsid w:val="00F354F6"/>
    <w:rsid w:val="00F37900"/>
    <w:rsid w:val="00F42AA1"/>
    <w:rsid w:val="00F51F97"/>
    <w:rsid w:val="00F67683"/>
    <w:rsid w:val="00F72562"/>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E61"/>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 w:type="paragraph" w:customStyle="1" w:styleId="9531D0B17DE54225B5D5FD5B507FEF85">
    <w:name w:val="9531D0B17DE54225B5D5FD5B507FEF85"/>
    <w:rsid w:val="00D75E61"/>
    <w:pPr>
      <w:spacing w:line="278" w:lineRule="auto"/>
    </w:pPr>
    <w:rPr>
      <w:sz w:val="24"/>
      <w:szCs w:val="24"/>
    </w:rPr>
  </w:style>
  <w:style w:type="paragraph" w:customStyle="1" w:styleId="8C9AA3E8D43E4B16B57476A02DA3243A">
    <w:name w:val="8C9AA3E8D43E4B16B57476A02DA3243A"/>
    <w:rsid w:val="00D75E6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48b87dfe-027e-45dc-94f1-e463fbded6f4&quot;,&quot;properties&quot;:{&quot;noteIndex&quot;:0},&quot;isEdited&quot;:false,&quot;manualOverride&quot;:{&quot;isManuallyOverridden&quot;:false,&quot;citeprocText&quot;:&quot;[1]&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2]&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2]&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2–5]&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6]&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2]&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7]&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8]&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4,7]&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9]&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0]&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1]&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1]&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2]&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3]&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4]&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5]&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2]&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4]&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6]&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7]&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18]&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19]&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0]&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1]&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1]&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6]&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6]&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2]&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6]&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2]&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3]&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4]&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9,25]&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6]&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6]&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2,27,28]&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29]&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8]&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8]&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b28bd48-9d94-45b0-a0b4-583be084e30f&quot;,&quot;properties&quot;:{&quot;noteIndex&quot;:0},&quot;isEdited&quot;:false,&quot;manualOverride&quot;:{&quot;isManuallyOverridden&quot;:false,&quot;citeprocText&quot;:&quot;[30]&quot;,&quot;manualOverrideText&quot;:&quot;&quot;},&quot;citationTag&quot;:&quot;MENDELEY_CITATION_v3_eyJjaXRhdGlvbklEIjoiTUVOREVMRVlfQ0lUQVRJT05fZmIyOGJkNDgtOWQ5NC00NWIwLWEwYjQtNTgzYmUwODRlMzBmIiwicHJvcGVydGllcyI6eyJub3RlSW5kZXgiOjB9LCJpc0VkaXRlZCI6ZmFsc2UsIm1hbnVhbE92ZXJyaWRlIjp7ImlzTWFudWFsbHlPdmVycmlkZGVuIjpmYWxzZSwiY2l0ZXByb2NUZXh0IjoiWzMw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quot;,&quot;citationItems&quot;:[{&quot;id&quot;:&quot;a0f8e35b-4db6-33c8-9807-9d638f9130f0&quot;,&quot;itemData&quot;:{&quot;type&quot;:&quot;report&quot;,&quot;id&quot;:&quot;a0f8e35b-4db6-33c8-9807-9d638f9130f0&quot;,&quot;title&quot;:&quot;Dengue – the Region of the Americas: https://www.who.int/emergencies/disease-outbreak-news/item/2023-DON475&quot;,&quot;author&quot;:[{&quot;family&quot;:&quot;WHO&quot;,&quot;given&quot;:&quot;&quot;,&quot;parse-names&quot;:false,&quot;dropping-particle&quot;:&quot;&quot;,&quot;non-dropping-particle&quot;:&quot;&quot;}],&quot;issued&quot;:{&quot;date-parts&quot;:[[2023,7,19]]},&quot;publisher-place&quot;:&quot;Geneva&quot;,&quot;number-of-pages&quot;:&quot;1-0&quot;,&quot;container-title-short&quot;:&quot;&quot;},&quot;isTemporary&quot;:false}]},{&quot;citationID&quot;:&quot;MENDELEY_CITATION_a56888c2-9fc7-4f4c-aee2-ebc68f4f3199&quot;,&quot;properties&quot;:{&quot;noteIndex&quot;:0},&quot;isEdited&quot;:false,&quot;manualOverride&quot;:{&quot;isManuallyOverridden&quot;:false,&quot;citeprocText&quot;:&quot;[31]&quot;,&quot;manualOverrideText&quot;:&quot;&quot;},&quot;citationTag&quot;:&quot;MENDELEY_CITATION_v3_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&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26c26800-be1a-4402-be9b-040075fc53df&quot;,&quot;properties&quot;:{&quot;noteIndex&quot;:0},&quot;isEdited&quot;:false,&quot;manualOverride&quot;:{&quot;isManuallyOverridden&quot;:false,&quot;citeprocText&quot;:&quot;[32]&quot;,&quot;manualOverrideText&quot;:&quot;&quot;},&quot;citationTag&quot;:&quot;MENDELEY_CITATION_v3_eyJjaXRhdGlvbklEIjoiTUVOREVMRVlfQ0lUQVRJT05fMjZjMjY4MDAtYmUxYS00NDAyLWJlOWItMDQwMDc1ZmM1M2RmIiwicHJvcGVydGllcyI6eyJub3RlSW5kZXgiOjB9LCJpc0VkaXRlZCI6ZmFsc2UsIm1hbnVhbE92ZXJyaWRlIjp7ImlzTWFudWFsbHlPdmVycmlkZGVuIjpmYWxzZSwiY2l0ZXByb2NUZXh0IjoiWzMy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quot;,&quot;citationItems&quot;:[{&quot;id&quot;:&quot;59525886-c1c0-3e49-9eb0-52a3af39d132&quot;,&quot;itemData&quot;:{&quot;type&quot;:&quot;article-journal&quot;,&quot;id&quot;:&quot;59525886-c1c0-3e49-9eb0-52a3af39d132&quot;,&quot;title&quot;:&quot;Epidemiology of dengue in SAARC territory: a systematic review and meta-analysis&quot;,&quot;author&quot;:[{&quot;family&quot;:&quot;Shrestha&quot;,&quot;given&quot;:&quot;Dhan Bahadur&quot;,&quot;parse-names&quot;:false,&quot;dropping-particle&quot;:&quot;&quot;,&quot;non-dropping-particle&quot;:&quot;&quot;},{&quot;family&quot;:&quot;Budhathoki&quot;,&quot;given&quot;:&quot;Pravash&quot;,&quot;parse-names&quot;:false,&quot;dropping-particle&quot;:&quot;&quot;,&quot;non-dropping-particle&quot;:&quot;&quot;},{&quot;family&quot;:&quot;Gurung&quot;,&quot;given&quot;:&quot;Bipana&quot;,&quot;parse-names&quot;:false,&quot;dropping-particle&quot;:&quot;&quot;,&quot;non-dropping-particle&quot;:&quot;&quot;},{&quot;family&quot;:&quot;Subedi&quot;,&quot;given&quot;:&quot;Subash&quot;,&quot;parse-names&quot;:false,&quot;dropping-particle&quot;:&quot;&quot;,&quot;non-dropping-particle&quot;:&quot;&quot;},{&quot;family&quot;:&quot;Aryal&quot;,&quot;given&quot;:&quot;Shishir&quot;,&quot;parse-names&quot;:false,&quot;dropping-particle&quot;:&quot;&quot;,&quot;non-dropping-particle&quot;:&quot;&quot;},{&quot;family&quot;:&quot;Basukala&quot;,&quot;given&quot;:&quot;Anisha&quot;,&quot;parse-names&quot;:false,&quot;dropping-particle&quot;:&quot;&quot;,&quot;non-dropping-particle&quot;:&quot;&quot;},{&quot;family&quot;:&quot;Aryal&quot;,&quot;given&quot;:&quot;Barun&quot;,&quot;parse-names&quot;:false,&quot;dropping-particle&quot;:&quot;&quot;,&quot;non-dropping-particle&quot;:&quot;&quot;},{&quot;family&quot;:&quot;Adhikari&quot;,&quot;given&quot;:&quot;Anurag&quot;,&quot;parse-names&quot;:false,&quot;dropping-particle&quot;:&quot;&quot;,&quot;non-dropping-particle&quot;:&quot;&quot;},{&quot;family&quot;:&quot;Poudel&quot;,&quot;given&quot;:&quot;Ayusha&quot;,&quot;parse-names&quot;:false,&quot;dropping-particle&quot;:&quot;&quot;,&quot;non-dropping-particle&quot;:&quot;&quot;},{&quot;family&quot;:&quot;Yadav&quot;,&quot;given&quot;:&quot;Gopal Kumar&quot;,&quot;parse-names&quot;:false,&quot;dropping-particle&quot;:&quot;&quot;,&quot;non-dropping-particle&quot;:&quot;&quot;},{&quot;family&quot;:&quot;Khoury&quot;,&quot;given&quot;:&quot;Mtanis&quot;,&quot;parse-names&quot;:false,&quot;dropping-particle&quot;:&quot;&quot;,&quot;non-dropping-particle&quot;:&quot;&quot;},{&quot;family&quot;:&quot;Rayamajhee&quot;,&quot;given&quot;:&quot;Binod&quot;,&quot;parse-names&quot;:false,&quot;dropping-particle&quot;:&quot;&quot;,&quot;non-dropping-particle&quot;:&quot;&quot;},{&quot;family&quot;:&quot;Shrestha&quot;,&quot;given&quot;:&quot;Lok Bahadur&quot;,&quot;parse-names&quot;:false,&quot;dropping-particle&quot;:&quot;&quot;,&quot;non-dropping-particle&quot;:&quot;&quot;}],&quot;container-title&quot;:&quot;Parasites &amp; Vectors&quot;,&quot;container-title-short&quot;:&quot;Parasit Vectors&quot;,&quot;DOI&quot;:&quot;10.1186/s13071-022-05409-1&quot;,&quot;ISSN&quot;:&quot;1756-3305&quot;,&quot;issued&quot;:{&quot;date-parts&quot;:[[2022,10,24]]},&quot;page&quot;:&quot;389&quot;,&quot;issue&quot;:&quot;1&quot;,&quot;volume&quot;:&quot;15&quot;},&quot;isTemporary&quot;:false}]},{&quot;citationID&quot;:&quot;MENDELEY_CITATION_dba9cca2-5a4a-407b-89a5-522a4693b1c2&quot;,&quot;properties&quot;:{&quot;noteIndex&quot;:0},&quot;isEdited&quot;:false,&quot;manualOverride&quot;:{&quot;isManuallyOverridden&quot;:false,&quot;citeprocText&quot;:&quot;[9]&quot;,&quot;manualOverrideText&quot;:&quot;&quot;},&quot;citationTag&quot;:&quot;MENDELEY_CITATION_v3_eyJjaXRhdGlvbklEIjoiTUVOREVMRVlfQ0lUQVRJT05fZGJhOWNjYTItNWE0YS00MDdiLTg5YTUtNTIyYTQ2OTNiMWMy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7186de3-110c-4294-8e71-bab9a9e901bd&quot;,&quot;properties&quot;:{&quot;noteIndex&quot;:0},&quot;isEdited&quot;:false,&quot;manualOverride&quot;:{&quot;isManuallyOverridden&quot;:false,&quot;citeprocText&quot;:&quot;[33]&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z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3,34]&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zLD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7daa6f28-43d1-46ab-801b-914f62c55b14&quot;,&quot;properties&quot;:{&quot;noteIndex&quot;:0},&quot;isEdited&quot;:false,&quot;manualOverride&quot;:{&quot;isManuallyOverridden&quot;:false,&quot;citeprocText&quot;:&quot;[33,34]&quot;,&quot;manualOverrideText&quot;:&quot;&quot;},&quot;citationTag&quot;:&quot;MENDELEY_CITATION_v3_eyJjaXRhdGlvbklEIjoiTUVOREVMRVlfQ0lUQVRJT05fN2RhYTZmMjgtNDNkMS00NmFiLTgwMWItOTE0ZjYyYzU1YjE0IiwicHJvcGVydGllcyI6eyJub3RlSW5kZXgiOjB9LCJpc0VkaXRlZCI6ZmFsc2UsIm1hbnVhbE92ZXJyaWRlIjp7ImlzTWFudWFsbHlPdmVycmlkZGVuIjpmYWxzZSwiY2l0ZXByb2NUZXh0IjoiWzMzLDM0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5]&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5]&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6ec83b91-932a-4bd4-bd32-51f7fdd02da1&quot;,&quot;properties&quot;:{&quot;noteIndex&quot;:0},&quot;isEdited&quot;:false,&quot;manualOverride&quot;:{&quot;isManuallyOverridden&quot;:false,&quot;citeprocText&quot;:&quot;[14]&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6]&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6,37]&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2LDM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8,39]&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4LD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8]&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4]&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6217</Words>
  <Characters>35521</Characters>
  <Application>Microsoft Office Word</Application>
  <DocSecurity>0</DocSecurity>
  <Lines>558</Lines>
  <Paragraphs>133</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41711</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16</cp:revision>
  <cp:lastPrinted>2024-07-03T09:28:00Z</cp:lastPrinted>
  <dcterms:created xsi:type="dcterms:W3CDTF">2024-10-30T17:12:00Z</dcterms:created>
  <dcterms:modified xsi:type="dcterms:W3CDTF">2024-11-01T21:41:00Z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