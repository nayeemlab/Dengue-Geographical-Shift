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BD021" w14:textId="2E443F72" w:rsidR="00F9266E" w:rsidRDefault="00F9266E" w:rsidP="004D4CC1">
      <w:pPr>
        <w:spacing w:after="0" w:line="276" w:lineRule="auto"/>
        <w:rPr>
          <w:rFonts w:ascii="Times New Roman" w:hAnsi="Times New Roman" w:cs="Times New Roman"/>
          <w:b/>
          <w:bCs/>
          <w:sz w:val="24"/>
          <w:szCs w:val="24"/>
        </w:rPr>
      </w:pPr>
      <w:bookmarkStart w:id="0" w:name="_Hlk161200709"/>
      <w:r w:rsidRPr="00EB1377">
        <w:rPr>
          <w:rFonts w:ascii="Times New Roman" w:hAnsi="Times New Roman" w:cs="Times New Roman"/>
          <w:b/>
          <w:bCs/>
          <w:sz w:val="24"/>
          <w:szCs w:val="24"/>
        </w:rPr>
        <w:t xml:space="preserve">The 2023 </w:t>
      </w:r>
      <w:r w:rsidR="00500AFD" w:rsidRPr="00EB1377">
        <w:rPr>
          <w:rFonts w:ascii="Times New Roman" w:hAnsi="Times New Roman" w:cs="Times New Roman"/>
          <w:b/>
          <w:bCs/>
          <w:sz w:val="24"/>
          <w:szCs w:val="24"/>
        </w:rPr>
        <w:t>Fatal</w:t>
      </w:r>
      <w:r w:rsidRPr="00EB1377">
        <w:rPr>
          <w:rFonts w:ascii="Times New Roman" w:hAnsi="Times New Roman" w:cs="Times New Roman"/>
          <w:b/>
          <w:bCs/>
          <w:sz w:val="24"/>
          <w:szCs w:val="24"/>
        </w:rPr>
        <w:t xml:space="preserve"> Dengue Outbreak in Bangladesh Highlights a </w:t>
      </w:r>
      <w:r w:rsidR="009E632C" w:rsidRPr="00EB1377">
        <w:rPr>
          <w:rFonts w:ascii="Times New Roman" w:hAnsi="Times New Roman" w:cs="Times New Roman"/>
          <w:b/>
          <w:bCs/>
          <w:sz w:val="24"/>
          <w:szCs w:val="24"/>
        </w:rPr>
        <w:t>Paradigm Shift</w:t>
      </w:r>
      <w:r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G</w:t>
      </w:r>
      <w:r w:rsidR="009E632C" w:rsidRPr="00EB1377">
        <w:rPr>
          <w:rFonts w:ascii="Times New Roman" w:hAnsi="Times New Roman" w:cs="Times New Roman"/>
          <w:b/>
          <w:bCs/>
          <w:sz w:val="24"/>
          <w:szCs w:val="24"/>
        </w:rPr>
        <w:t>eographical</w:t>
      </w:r>
      <w:r w:rsidR="00715C24" w:rsidRPr="00EB1377">
        <w:rPr>
          <w:rFonts w:ascii="Times New Roman" w:hAnsi="Times New Roman" w:cs="Times New Roman"/>
          <w:b/>
          <w:bCs/>
          <w:sz w:val="24"/>
          <w:szCs w:val="24"/>
        </w:rPr>
        <w:t xml:space="preserve"> </w:t>
      </w:r>
      <w:r w:rsidR="00A80069" w:rsidRPr="00EB1377">
        <w:rPr>
          <w:rFonts w:ascii="Times New Roman" w:hAnsi="Times New Roman" w:cs="Times New Roman"/>
          <w:b/>
          <w:bCs/>
          <w:sz w:val="24"/>
          <w:szCs w:val="24"/>
        </w:rPr>
        <w:t>D</w:t>
      </w:r>
      <w:r w:rsidR="009E632C" w:rsidRPr="00EB1377">
        <w:rPr>
          <w:rFonts w:ascii="Times New Roman" w:hAnsi="Times New Roman" w:cs="Times New Roman"/>
          <w:b/>
          <w:bCs/>
          <w:sz w:val="24"/>
          <w:szCs w:val="24"/>
        </w:rPr>
        <w:t>istribution</w:t>
      </w:r>
      <w:r w:rsidR="00CD3892"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C</w:t>
      </w:r>
      <w:r w:rsidR="00CD3892" w:rsidRPr="00EB1377">
        <w:rPr>
          <w:rFonts w:ascii="Times New Roman" w:hAnsi="Times New Roman" w:cs="Times New Roman"/>
          <w:b/>
          <w:bCs/>
          <w:sz w:val="24"/>
          <w:szCs w:val="24"/>
        </w:rPr>
        <w:t xml:space="preserve">ases </w:t>
      </w:r>
    </w:p>
    <w:p w14:paraId="383B36EE" w14:textId="77777777" w:rsidR="00EB1377" w:rsidRPr="00EB1377" w:rsidRDefault="00EB1377" w:rsidP="004D4CC1">
      <w:pPr>
        <w:spacing w:after="0" w:line="276" w:lineRule="auto"/>
        <w:rPr>
          <w:rFonts w:ascii="Times New Roman" w:hAnsi="Times New Roman" w:cs="Times New Roman"/>
          <w:b/>
          <w:bCs/>
          <w:sz w:val="24"/>
          <w:szCs w:val="24"/>
        </w:rPr>
      </w:pPr>
    </w:p>
    <w:p w14:paraId="3CBD330F" w14:textId="595BCE09" w:rsid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Mohammad Nayeem Hasan</w:t>
      </w:r>
      <w:r w:rsidR="000C658A">
        <w:rPr>
          <w:rFonts w:ascii="Times New Roman" w:hAnsi="Times New Roman" w:cs="Times New Roman"/>
          <w:sz w:val="24"/>
          <w:szCs w:val="24"/>
          <w:vertAlign w:val="superscript"/>
        </w:rPr>
        <w:t>1</w:t>
      </w:r>
      <w:r w:rsidRPr="00EB1377">
        <w:rPr>
          <w:rFonts w:ascii="Times New Roman" w:hAnsi="Times New Roman" w:cs="Times New Roman"/>
          <w:sz w:val="24"/>
          <w:szCs w:val="24"/>
        </w:rPr>
        <w:t>, Mahbubur Rahman</w:t>
      </w:r>
      <w:r w:rsidR="000C658A">
        <w:rPr>
          <w:rFonts w:ascii="Times New Roman" w:hAnsi="Times New Roman" w:cs="Times New Roman"/>
          <w:sz w:val="24"/>
          <w:szCs w:val="24"/>
          <w:vertAlign w:val="superscript"/>
        </w:rPr>
        <w:t>2</w:t>
      </w:r>
      <w:r w:rsidRPr="00EB1377">
        <w:rPr>
          <w:rFonts w:ascii="Times New Roman" w:hAnsi="Times New Roman" w:cs="Times New Roman"/>
          <w:sz w:val="24"/>
          <w:szCs w:val="24"/>
        </w:rPr>
        <w:t>, Meraj Uddin</w:t>
      </w:r>
      <w:r w:rsidR="000C658A">
        <w:rPr>
          <w:rFonts w:ascii="Times New Roman" w:hAnsi="Times New Roman" w:cs="Times New Roman"/>
          <w:sz w:val="24"/>
          <w:szCs w:val="24"/>
          <w:vertAlign w:val="superscript"/>
        </w:rPr>
        <w:t>3</w:t>
      </w:r>
      <w:r w:rsidRPr="00EB1377">
        <w:rPr>
          <w:rFonts w:ascii="Times New Roman" w:hAnsi="Times New Roman" w:cs="Times New Roman"/>
          <w:sz w:val="24"/>
          <w:szCs w:val="24"/>
        </w:rPr>
        <w:t>,</w:t>
      </w:r>
      <w:r w:rsidR="000F0554" w:rsidRPr="00EB1377">
        <w:rPr>
          <w:rFonts w:ascii="Times New Roman" w:hAnsi="Times New Roman" w:cs="Times New Roman"/>
          <w:sz w:val="24"/>
          <w:szCs w:val="24"/>
        </w:rPr>
        <w:t xml:space="preserve"> </w:t>
      </w:r>
      <w:r w:rsidR="009A5764" w:rsidRPr="00EB1377">
        <w:rPr>
          <w:rFonts w:ascii="Times New Roman" w:hAnsi="Times New Roman" w:cs="Times New Roman"/>
          <w:sz w:val="24"/>
          <w:szCs w:val="24"/>
        </w:rPr>
        <w:t>Shah Ali A</w:t>
      </w:r>
      <w:r w:rsidR="00B923DB" w:rsidRPr="00EB1377">
        <w:rPr>
          <w:rFonts w:ascii="Times New Roman" w:hAnsi="Times New Roman" w:cs="Times New Roman"/>
          <w:sz w:val="24"/>
          <w:szCs w:val="24"/>
        </w:rPr>
        <w:t>k</w:t>
      </w:r>
      <w:r w:rsidR="009A5764" w:rsidRPr="00EB1377">
        <w:rPr>
          <w:rFonts w:ascii="Times New Roman" w:hAnsi="Times New Roman" w:cs="Times New Roman"/>
          <w:sz w:val="24"/>
          <w:szCs w:val="24"/>
        </w:rPr>
        <w:t>bar Ashrafi</w:t>
      </w:r>
      <w:r w:rsidR="000C658A">
        <w:rPr>
          <w:rFonts w:ascii="Times New Roman" w:hAnsi="Times New Roman" w:cs="Times New Roman"/>
          <w:sz w:val="24"/>
          <w:szCs w:val="24"/>
          <w:vertAlign w:val="superscript"/>
        </w:rPr>
        <w:t>4</w:t>
      </w:r>
      <w:r w:rsidR="00A04D26" w:rsidRPr="00EB1377">
        <w:rPr>
          <w:rFonts w:ascii="Times New Roman" w:hAnsi="Times New Roman" w:cs="Times New Roman"/>
          <w:sz w:val="24"/>
          <w:szCs w:val="24"/>
        </w:rPr>
        <w:t xml:space="preserve">, </w:t>
      </w:r>
      <w:r w:rsidRPr="00EB1377">
        <w:rPr>
          <w:rFonts w:ascii="Times New Roman" w:hAnsi="Times New Roman" w:cs="Times New Roman"/>
          <w:sz w:val="24"/>
          <w:szCs w:val="24"/>
        </w:rPr>
        <w:t>Kazi Mizanur Rahman</w:t>
      </w:r>
      <w:r w:rsidR="000C658A">
        <w:rPr>
          <w:rFonts w:ascii="Times New Roman" w:hAnsi="Times New Roman" w:cs="Times New Roman"/>
          <w:sz w:val="24"/>
          <w:szCs w:val="24"/>
          <w:vertAlign w:val="superscript"/>
        </w:rPr>
        <w:t>5</w:t>
      </w:r>
      <w:r w:rsidRPr="00EB1377">
        <w:rPr>
          <w:rFonts w:ascii="Times New Roman" w:hAnsi="Times New Roman" w:cs="Times New Roman"/>
          <w:sz w:val="24"/>
          <w:szCs w:val="24"/>
        </w:rPr>
        <w:t>,</w:t>
      </w:r>
      <w:r w:rsidR="003E7E3F" w:rsidRPr="00EB1377">
        <w:rPr>
          <w:rFonts w:ascii="Times New Roman" w:hAnsi="Times New Roman" w:cs="Times New Roman"/>
          <w:sz w:val="24"/>
          <w:szCs w:val="24"/>
        </w:rPr>
        <w:t xml:space="preserve"> Kishor Kumar Paul</w:t>
      </w:r>
      <w:r w:rsidR="000C658A">
        <w:rPr>
          <w:rFonts w:ascii="Times New Roman" w:hAnsi="Times New Roman" w:cs="Times New Roman"/>
          <w:sz w:val="24"/>
          <w:szCs w:val="24"/>
          <w:vertAlign w:val="superscript"/>
        </w:rPr>
        <w:t>6</w:t>
      </w:r>
      <w:r w:rsidR="003E7E3F" w:rsidRPr="00EB1377">
        <w:rPr>
          <w:rFonts w:ascii="Times New Roman" w:hAnsi="Times New Roman" w:cs="Times New Roman"/>
          <w:sz w:val="24"/>
          <w:szCs w:val="24"/>
        </w:rPr>
        <w:t>,</w:t>
      </w:r>
      <w:r w:rsidR="000B5389" w:rsidRPr="00EB1377">
        <w:rPr>
          <w:rFonts w:ascii="Times New Roman" w:hAnsi="Times New Roman" w:cs="Times New Roman"/>
          <w:sz w:val="24"/>
          <w:szCs w:val="24"/>
        </w:rPr>
        <w:t xml:space="preserve"> </w:t>
      </w:r>
      <w:r w:rsidR="00E744A4" w:rsidRPr="00EB1377">
        <w:rPr>
          <w:rFonts w:ascii="Times New Roman" w:hAnsi="Times New Roman" w:cs="Times New Roman"/>
          <w:sz w:val="24"/>
          <w:szCs w:val="24"/>
        </w:rPr>
        <w:t>Mohammad Ferdous Rahman Sarker</w:t>
      </w:r>
      <w:r w:rsidR="00CC0DB6">
        <w:rPr>
          <w:rFonts w:ascii="Times New Roman" w:hAnsi="Times New Roman" w:cs="Times New Roman"/>
          <w:sz w:val="24"/>
          <w:szCs w:val="24"/>
          <w:vertAlign w:val="superscript"/>
        </w:rPr>
        <w:t>2</w:t>
      </w:r>
      <w:r w:rsidR="00E744A4" w:rsidRPr="00EB1377">
        <w:rPr>
          <w:rFonts w:ascii="Times New Roman" w:hAnsi="Times New Roman" w:cs="Times New Roman"/>
          <w:sz w:val="24"/>
          <w:szCs w:val="24"/>
        </w:rPr>
        <w:t xml:space="preserve">, </w:t>
      </w:r>
      <w:r w:rsidR="003F670F" w:rsidRPr="00EB1377">
        <w:rPr>
          <w:rFonts w:ascii="Times New Roman" w:hAnsi="Times New Roman" w:cs="Times New Roman"/>
          <w:sz w:val="24"/>
          <w:szCs w:val="24"/>
        </w:rPr>
        <w:t>Farhana Haque</w:t>
      </w:r>
      <w:r w:rsidR="000C658A">
        <w:rPr>
          <w:rFonts w:ascii="Times New Roman" w:hAnsi="Times New Roman" w:cs="Times New Roman"/>
          <w:sz w:val="24"/>
          <w:szCs w:val="24"/>
          <w:vertAlign w:val="superscript"/>
        </w:rPr>
        <w:t>7</w:t>
      </w:r>
      <w:r w:rsidR="003F670F" w:rsidRPr="00EB1377">
        <w:rPr>
          <w:rFonts w:ascii="Times New Roman" w:hAnsi="Times New Roman" w:cs="Times New Roman"/>
          <w:sz w:val="24"/>
          <w:szCs w:val="24"/>
        </w:rPr>
        <w:t xml:space="preserve">, </w:t>
      </w:r>
      <w:r w:rsidR="00AB6D3D" w:rsidRPr="00EB1377">
        <w:rPr>
          <w:rFonts w:ascii="Times New Roman" w:hAnsi="Times New Roman" w:cs="Times New Roman"/>
          <w:sz w:val="24"/>
          <w:szCs w:val="24"/>
        </w:rPr>
        <w:t>Avinash Sharma</w:t>
      </w:r>
      <w:r w:rsidR="000C658A">
        <w:rPr>
          <w:rFonts w:ascii="Times New Roman" w:hAnsi="Times New Roman" w:cs="Times New Roman"/>
          <w:sz w:val="24"/>
          <w:szCs w:val="24"/>
          <w:vertAlign w:val="superscript"/>
        </w:rPr>
        <w:t>8</w:t>
      </w:r>
      <w:r w:rsidR="00AB6D3D" w:rsidRPr="00EB1377">
        <w:rPr>
          <w:rFonts w:ascii="Times New Roman" w:hAnsi="Times New Roman" w:cs="Times New Roman"/>
          <w:sz w:val="24"/>
          <w:szCs w:val="24"/>
        </w:rPr>
        <w:t xml:space="preserve">, </w:t>
      </w:r>
      <w:r w:rsidR="00A05604" w:rsidRPr="00EB1377">
        <w:rPr>
          <w:rFonts w:ascii="Times New Roman" w:hAnsi="Times New Roman" w:cs="Times New Roman"/>
          <w:sz w:val="24"/>
          <w:szCs w:val="24"/>
        </w:rPr>
        <w:t>Danai Papa</w:t>
      </w:r>
      <w:r w:rsidR="003A28A3" w:rsidRPr="00EB1377">
        <w:rPr>
          <w:rFonts w:ascii="Times New Roman" w:hAnsi="Times New Roman" w:cs="Times New Roman"/>
          <w:sz w:val="24"/>
          <w:szCs w:val="24"/>
        </w:rPr>
        <w:t>konstantinou</w:t>
      </w:r>
      <w:r w:rsidR="000C658A">
        <w:rPr>
          <w:rFonts w:ascii="Times New Roman" w:hAnsi="Times New Roman" w:cs="Times New Roman"/>
          <w:sz w:val="24"/>
          <w:szCs w:val="24"/>
          <w:vertAlign w:val="superscript"/>
        </w:rPr>
        <w:t>9</w:t>
      </w:r>
      <w:r w:rsidR="003A28A3" w:rsidRPr="00EB1377">
        <w:rPr>
          <w:rFonts w:ascii="Times New Roman" w:hAnsi="Times New Roman" w:cs="Times New Roman"/>
          <w:sz w:val="24"/>
          <w:szCs w:val="24"/>
        </w:rPr>
        <w:t xml:space="preserve">, </w:t>
      </w:r>
      <w:r w:rsidR="007E078D" w:rsidRPr="00EB1377">
        <w:rPr>
          <w:rFonts w:ascii="Times New Roman" w:hAnsi="Times New Roman" w:cs="Times New Roman"/>
          <w:sz w:val="24"/>
          <w:szCs w:val="24"/>
        </w:rPr>
        <w:t>Pri</w:t>
      </w:r>
      <w:r w:rsidR="00A05604" w:rsidRPr="00EB1377">
        <w:rPr>
          <w:rFonts w:ascii="Times New Roman" w:hAnsi="Times New Roman" w:cs="Times New Roman"/>
          <w:sz w:val="24"/>
          <w:szCs w:val="24"/>
        </w:rPr>
        <w:t>yamvada Paudyal</w:t>
      </w:r>
      <w:r w:rsidR="000C658A">
        <w:rPr>
          <w:rFonts w:ascii="Times New Roman" w:hAnsi="Times New Roman" w:cs="Times New Roman"/>
          <w:sz w:val="24"/>
          <w:szCs w:val="24"/>
          <w:vertAlign w:val="superscript"/>
        </w:rPr>
        <w:t>10</w:t>
      </w:r>
      <w:r w:rsidR="00A05604" w:rsidRPr="00EB1377">
        <w:rPr>
          <w:rFonts w:ascii="Times New Roman" w:hAnsi="Times New Roman" w:cs="Times New Roman"/>
          <w:sz w:val="24"/>
          <w:szCs w:val="24"/>
        </w:rPr>
        <w:t xml:space="preserve">, </w:t>
      </w:r>
      <w:r w:rsidRPr="00EB1377">
        <w:rPr>
          <w:rFonts w:ascii="Times New Roman" w:hAnsi="Times New Roman" w:cs="Times New Roman"/>
          <w:sz w:val="24"/>
          <w:szCs w:val="24"/>
        </w:rPr>
        <w:t>Md Asaduzzaman</w:t>
      </w:r>
      <w:r w:rsidR="000C658A">
        <w:rPr>
          <w:rFonts w:ascii="Times New Roman" w:hAnsi="Times New Roman" w:cs="Times New Roman"/>
          <w:sz w:val="24"/>
          <w:szCs w:val="24"/>
          <w:vertAlign w:val="superscript"/>
        </w:rPr>
        <w:t>11</w:t>
      </w:r>
      <w:r w:rsidRPr="00EB1377">
        <w:rPr>
          <w:rFonts w:ascii="Times New Roman" w:hAnsi="Times New Roman" w:cs="Times New Roman"/>
          <w:sz w:val="24"/>
          <w:szCs w:val="24"/>
        </w:rPr>
        <w:t xml:space="preserve">, </w:t>
      </w:r>
      <w:r w:rsidR="00C02AB6" w:rsidRPr="00EB1377">
        <w:rPr>
          <w:rFonts w:ascii="Times New Roman" w:hAnsi="Times New Roman" w:cs="Times New Roman"/>
          <w:sz w:val="24"/>
          <w:szCs w:val="24"/>
        </w:rPr>
        <w:t>Alimuddin Zumla</w:t>
      </w:r>
      <w:r w:rsidR="000C658A">
        <w:rPr>
          <w:rFonts w:ascii="Times New Roman" w:hAnsi="Times New Roman" w:cs="Times New Roman"/>
          <w:sz w:val="24"/>
          <w:szCs w:val="24"/>
          <w:vertAlign w:val="superscript"/>
        </w:rPr>
        <w:t>12</w:t>
      </w:r>
      <w:r w:rsidR="00C02AB6" w:rsidRPr="00EB1377">
        <w:rPr>
          <w:rFonts w:ascii="Times New Roman" w:hAnsi="Times New Roman" w:cs="Times New Roman"/>
          <w:sz w:val="24"/>
          <w:szCs w:val="24"/>
        </w:rPr>
        <w:t xml:space="preserve">, </w:t>
      </w:r>
      <w:r w:rsidRPr="00EB1377">
        <w:rPr>
          <w:rFonts w:ascii="Times New Roman" w:hAnsi="Times New Roman" w:cs="Times New Roman"/>
          <w:bCs/>
          <w:sz w:val="24"/>
          <w:szCs w:val="24"/>
        </w:rPr>
        <w:t>Najmul Haider</w:t>
      </w:r>
      <w:r w:rsidR="000C658A">
        <w:rPr>
          <w:rFonts w:ascii="Times New Roman" w:hAnsi="Times New Roman" w:cs="Times New Roman"/>
          <w:bCs/>
          <w:sz w:val="24"/>
          <w:szCs w:val="24"/>
          <w:vertAlign w:val="superscript"/>
        </w:rPr>
        <w:t>13</w:t>
      </w:r>
      <w:r w:rsidRPr="00EB1377">
        <w:rPr>
          <w:rFonts w:ascii="Times New Roman" w:hAnsi="Times New Roman" w:cs="Times New Roman"/>
          <w:bCs/>
          <w:sz w:val="24"/>
          <w:szCs w:val="24"/>
        </w:rPr>
        <w:t>*</w:t>
      </w:r>
    </w:p>
    <w:p w14:paraId="3157A139" w14:textId="0530F5F6" w:rsidR="00EB1377" w:rsidRDefault="00EB1377" w:rsidP="004D4CC1">
      <w:pPr>
        <w:spacing w:after="0" w:line="276" w:lineRule="auto"/>
        <w:rPr>
          <w:rFonts w:ascii="Times New Roman" w:hAnsi="Times New Roman" w:cs="Times New Roman"/>
          <w:color w:val="000000"/>
          <w:sz w:val="24"/>
          <w:szCs w:val="24"/>
          <w:vertAlign w:val="superscript"/>
        </w:rPr>
      </w:pPr>
    </w:p>
    <w:p w14:paraId="18C62CE3" w14:textId="6A895DF8" w:rsidR="00EB1377"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color w:val="000000"/>
          <w:sz w:val="24"/>
          <w:szCs w:val="24"/>
        </w:rPr>
        <w:t xml:space="preserve">Department of Statistics, Shahjalal University of Science and Technology, Sylhet 3114, Bangladesh (MNH: </w:t>
      </w:r>
      <w:hyperlink r:id="rId8" w:history="1">
        <w:r w:rsidRPr="000C658A">
          <w:rPr>
            <w:rStyle w:val="Hyperlink"/>
            <w:rFonts w:ascii="Times New Roman" w:hAnsi="Times New Roman" w:cs="Times New Roman"/>
            <w:sz w:val="24"/>
            <w:szCs w:val="24"/>
          </w:rPr>
          <w:t>nayeem5847@gmail.com</w:t>
        </w:r>
      </w:hyperlink>
      <w:r w:rsidRPr="000C658A">
        <w:rPr>
          <w:rFonts w:ascii="Times New Roman" w:hAnsi="Times New Roman" w:cs="Times New Roman"/>
          <w:color w:val="000000"/>
          <w:sz w:val="24"/>
          <w:szCs w:val="24"/>
        </w:rPr>
        <w:t xml:space="preserve">) </w:t>
      </w:r>
    </w:p>
    <w:p w14:paraId="2F848079" w14:textId="43F6E178"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Institute of Epidemiology, Disease Control and Research (IEDCR), Ministry of Health and Family Welfare, Mohakhali, Dhaka, Bangladesh (MR: </w:t>
      </w:r>
      <w:hyperlink r:id="rId9" w:history="1">
        <w:r w:rsidRPr="000C658A">
          <w:rPr>
            <w:rStyle w:val="Hyperlink"/>
            <w:rFonts w:ascii="Times New Roman" w:hAnsi="Times New Roman" w:cs="Times New Roman"/>
            <w:sz w:val="24"/>
            <w:szCs w:val="24"/>
          </w:rPr>
          <w:t>dr_mahbub@yahoo.com</w:t>
        </w:r>
      </w:hyperlink>
      <w:r w:rsidR="00FD63CE" w:rsidRPr="000C658A">
        <w:rPr>
          <w:rStyle w:val="Hyperlink"/>
          <w:rFonts w:ascii="Times New Roman" w:hAnsi="Times New Roman" w:cs="Times New Roman"/>
          <w:color w:val="auto"/>
          <w:sz w:val="24"/>
          <w:szCs w:val="24"/>
          <w:u w:val="none"/>
        </w:rPr>
        <w:t>;</w:t>
      </w:r>
      <w:r w:rsidR="00A32D17" w:rsidRPr="000C658A">
        <w:rPr>
          <w:rStyle w:val="Hyperlink"/>
          <w:rFonts w:ascii="Times New Roman" w:hAnsi="Times New Roman" w:cs="Times New Roman"/>
          <w:sz w:val="24"/>
          <w:szCs w:val="24"/>
          <w:u w:val="none"/>
        </w:rPr>
        <w:t xml:space="preserve"> </w:t>
      </w:r>
      <w:r w:rsidR="00A32D17" w:rsidRPr="000C658A">
        <w:rPr>
          <w:rStyle w:val="Hyperlink"/>
          <w:rFonts w:ascii="Times New Roman" w:hAnsi="Times New Roman" w:cs="Times New Roman"/>
          <w:color w:val="auto"/>
          <w:sz w:val="24"/>
          <w:szCs w:val="24"/>
          <w:u w:val="none"/>
        </w:rPr>
        <w:t>MFRS:</w:t>
      </w:r>
      <w:r w:rsidR="00A32D17" w:rsidRPr="000C658A">
        <w:rPr>
          <w:rStyle w:val="Hyperlink"/>
          <w:rFonts w:ascii="Times New Roman" w:hAnsi="Times New Roman" w:cs="Times New Roman"/>
          <w:sz w:val="24"/>
          <w:szCs w:val="24"/>
          <w:u w:val="none"/>
        </w:rPr>
        <w:t xml:space="preserve"> </w:t>
      </w:r>
      <w:hyperlink r:id="rId10" w:history="1">
        <w:r w:rsidR="00A32D17" w:rsidRPr="000C658A">
          <w:rPr>
            <w:rStyle w:val="Hyperlink"/>
            <w:rFonts w:ascii="Times New Roman" w:hAnsi="Times New Roman" w:cs="Times New Roman"/>
            <w:sz w:val="24"/>
            <w:szCs w:val="24"/>
          </w:rPr>
          <w:t>ferdous48@yahoo.com</w:t>
        </w:r>
      </w:hyperlink>
      <w:r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09416E16" w14:textId="4D7D5417"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Birmingham City University, Birmingham, United Kingdom </w:t>
      </w:r>
      <w:r w:rsidR="000244E3" w:rsidRPr="000C658A">
        <w:rPr>
          <w:rFonts w:ascii="Times New Roman" w:hAnsi="Times New Roman" w:cs="Times New Roman"/>
          <w:sz w:val="24"/>
          <w:szCs w:val="24"/>
        </w:rPr>
        <w:t>(</w:t>
      </w:r>
      <w:hyperlink r:id="rId11" w:history="1">
        <w:r w:rsidR="000244E3" w:rsidRPr="000C658A">
          <w:rPr>
            <w:rStyle w:val="Hyperlink"/>
            <w:rFonts w:ascii="Times New Roman" w:hAnsi="Times New Roman" w:cs="Times New Roman"/>
            <w:sz w:val="24"/>
            <w:szCs w:val="24"/>
          </w:rPr>
          <w:t>meraj.cm48@gmail.com</w:t>
        </w:r>
      </w:hyperlink>
      <w:r w:rsidR="000244E3" w:rsidRPr="000C658A">
        <w:rPr>
          <w:rFonts w:ascii="Times New Roman" w:hAnsi="Times New Roman" w:cs="Times New Roman"/>
          <w:sz w:val="24"/>
          <w:szCs w:val="24"/>
        </w:rPr>
        <w:t xml:space="preserve">) </w:t>
      </w:r>
    </w:p>
    <w:p w14:paraId="0822FA40" w14:textId="6008433C" w:rsidR="00AD0E98" w:rsidRPr="000C658A" w:rsidRDefault="006540E8" w:rsidP="004D4CC1">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Management</w:t>
      </w:r>
      <w:r w:rsidR="00AD0E98" w:rsidRPr="000C658A">
        <w:rPr>
          <w:rFonts w:ascii="Times New Roman" w:hAnsi="Times New Roman" w:cs="Times New Roman"/>
          <w:sz w:val="24"/>
          <w:szCs w:val="24"/>
        </w:rPr>
        <w:t xml:space="preserve"> Information System, </w:t>
      </w:r>
      <w:r w:rsidR="008B024F" w:rsidRPr="000C658A">
        <w:rPr>
          <w:rFonts w:ascii="Times New Roman" w:hAnsi="Times New Roman" w:cs="Times New Roman"/>
          <w:sz w:val="24"/>
          <w:szCs w:val="24"/>
        </w:rPr>
        <w:t xml:space="preserve">Directorate General of Health Service (DGHS), </w:t>
      </w:r>
      <w:r w:rsidR="00AD0E98" w:rsidRPr="000C658A">
        <w:rPr>
          <w:rFonts w:ascii="Times New Roman" w:hAnsi="Times New Roman" w:cs="Times New Roman"/>
          <w:sz w:val="24"/>
          <w:szCs w:val="24"/>
        </w:rPr>
        <w:t xml:space="preserve">Ministry of Health and Family Welfare, Dhaka, Bangladesh (SAA: </w:t>
      </w:r>
      <w:hyperlink r:id="rId12" w:history="1">
        <w:r w:rsidR="00AD0E98" w:rsidRPr="000C658A">
          <w:rPr>
            <w:rStyle w:val="Hyperlink"/>
            <w:rFonts w:ascii="Times New Roman" w:hAnsi="Times New Roman" w:cs="Times New Roman"/>
            <w:sz w:val="24"/>
            <w:szCs w:val="24"/>
          </w:rPr>
          <w:t>drshahashrafi@gmail.com</w:t>
        </w:r>
      </w:hyperlink>
      <w:r w:rsidR="00AD0E98" w:rsidRPr="000C658A">
        <w:rPr>
          <w:rFonts w:ascii="Times New Roman" w:hAnsi="Times New Roman" w:cs="Times New Roman"/>
          <w:sz w:val="24"/>
          <w:szCs w:val="24"/>
        </w:rPr>
        <w:t>)</w:t>
      </w:r>
    </w:p>
    <w:p w14:paraId="2FF795A3" w14:textId="25A4D16D" w:rsidR="000E4A20" w:rsidRPr="000C658A" w:rsidRDefault="000E4A20"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Faculty of Health Sciences and Medicine, Bond University, Robina QLD 4226, Australia (KMR: </w:t>
      </w:r>
      <w:hyperlink r:id="rId13" w:history="1">
        <w:r w:rsidRPr="000C658A">
          <w:rPr>
            <w:rStyle w:val="Hyperlink"/>
            <w:rFonts w:ascii="Times New Roman" w:hAnsi="Times New Roman" w:cs="Times New Roman"/>
            <w:sz w:val="24"/>
            <w:szCs w:val="24"/>
          </w:rPr>
          <w:t>krahman@bond.edu.au</w:t>
        </w:r>
      </w:hyperlink>
      <w:r w:rsidRPr="000C658A">
        <w:rPr>
          <w:rFonts w:ascii="Times New Roman" w:hAnsi="Times New Roman" w:cs="Times New Roman"/>
          <w:sz w:val="24"/>
          <w:szCs w:val="24"/>
        </w:rPr>
        <w:t>)</w:t>
      </w:r>
    </w:p>
    <w:p w14:paraId="0CD0B326" w14:textId="7D044968" w:rsidR="000D468F" w:rsidRPr="000C658A" w:rsidRDefault="000D468F"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The </w:t>
      </w:r>
      <w:r w:rsidR="00047182" w:rsidRPr="000C658A">
        <w:rPr>
          <w:rFonts w:ascii="Times New Roman" w:hAnsi="Times New Roman" w:cs="Times New Roman"/>
          <w:sz w:val="24"/>
          <w:szCs w:val="24"/>
        </w:rPr>
        <w:t xml:space="preserve">Kirby </w:t>
      </w:r>
      <w:r w:rsidRPr="000C658A">
        <w:rPr>
          <w:rFonts w:ascii="Times New Roman" w:hAnsi="Times New Roman" w:cs="Times New Roman"/>
          <w:sz w:val="24"/>
          <w:szCs w:val="24"/>
        </w:rPr>
        <w:t xml:space="preserve">Institute, University of New South Wales, Australia </w:t>
      </w:r>
      <w:r w:rsidR="003821F7" w:rsidRPr="000C658A">
        <w:rPr>
          <w:rFonts w:ascii="Times New Roman" w:hAnsi="Times New Roman" w:cs="Times New Roman"/>
          <w:sz w:val="24"/>
          <w:szCs w:val="24"/>
        </w:rPr>
        <w:t xml:space="preserve">(KKP: </w:t>
      </w:r>
      <w:hyperlink r:id="rId14" w:history="1">
        <w:r w:rsidR="003821F7" w:rsidRPr="000C658A">
          <w:rPr>
            <w:rStyle w:val="Hyperlink"/>
            <w:rFonts w:ascii="Times New Roman" w:hAnsi="Times New Roman" w:cs="Times New Roman"/>
            <w:sz w:val="24"/>
            <w:szCs w:val="24"/>
          </w:rPr>
          <w:t>kishorkumar.paul@student.unsw.edu.au</w:t>
        </w:r>
      </w:hyperlink>
      <w:r w:rsidR="003821F7" w:rsidRPr="000C658A">
        <w:rPr>
          <w:rFonts w:ascii="Times New Roman" w:hAnsi="Times New Roman" w:cs="Times New Roman"/>
          <w:sz w:val="24"/>
          <w:szCs w:val="24"/>
        </w:rPr>
        <w:t xml:space="preserve">) </w:t>
      </w:r>
    </w:p>
    <w:p w14:paraId="6FEC7492" w14:textId="634D0D6A" w:rsidR="00F36E21" w:rsidRPr="000C658A" w:rsidRDefault="00B238C3" w:rsidP="004D4CC1">
      <w:pPr>
        <w:pStyle w:val="ListParagraph"/>
        <w:numPr>
          <w:ilvl w:val="0"/>
          <w:numId w:val="6"/>
        </w:numPr>
        <w:spacing w:after="0" w:line="276" w:lineRule="auto"/>
        <w:rPr>
          <w:rFonts w:ascii="Times New Roman" w:hAnsi="Times New Roman" w:cs="Times New Roman"/>
          <w:color w:val="0563C1" w:themeColor="hyperlink"/>
          <w:sz w:val="24"/>
          <w:szCs w:val="24"/>
          <w:u w:val="single"/>
        </w:rPr>
      </w:pPr>
      <w:r w:rsidRPr="000C658A">
        <w:rPr>
          <w:rFonts w:ascii="Times New Roman" w:hAnsi="Times New Roman" w:cs="Times New Roman"/>
          <w:sz w:val="24"/>
          <w:szCs w:val="24"/>
        </w:rPr>
        <w:t xml:space="preserve">UK Public Health Rapid Support Team (UK PHRST), </w:t>
      </w:r>
      <w:r w:rsidR="00F36E21" w:rsidRPr="000C658A">
        <w:rPr>
          <w:rFonts w:ascii="Times New Roman" w:hAnsi="Times New Roman" w:cs="Times New Roman"/>
          <w:sz w:val="24"/>
          <w:szCs w:val="24"/>
        </w:rPr>
        <w:t xml:space="preserve">Department of Infectious </w:t>
      </w:r>
      <w:r w:rsidR="00045E93" w:rsidRPr="000C658A">
        <w:rPr>
          <w:rFonts w:ascii="Times New Roman" w:hAnsi="Times New Roman" w:cs="Times New Roman"/>
          <w:sz w:val="24"/>
          <w:szCs w:val="24"/>
        </w:rPr>
        <w:t>Disease Epidemiology and Dynamics, London School of Hygiene</w:t>
      </w:r>
      <w:r w:rsidRPr="000C658A">
        <w:rPr>
          <w:rFonts w:ascii="Times New Roman" w:hAnsi="Times New Roman" w:cs="Times New Roman"/>
          <w:sz w:val="24"/>
          <w:szCs w:val="24"/>
        </w:rPr>
        <w:t xml:space="preserve"> and Tropical Medicine (LSHTM)</w:t>
      </w:r>
      <w:r w:rsidR="00045E93" w:rsidRPr="000C658A">
        <w:rPr>
          <w:rFonts w:ascii="Times New Roman" w:hAnsi="Times New Roman" w:cs="Times New Roman"/>
          <w:sz w:val="24"/>
          <w:szCs w:val="24"/>
        </w:rPr>
        <w:t>, London, United Kingdom</w:t>
      </w:r>
      <w:r w:rsidR="008E6175" w:rsidRPr="000C658A">
        <w:rPr>
          <w:rFonts w:ascii="Times New Roman" w:hAnsi="Times New Roman" w:cs="Times New Roman"/>
          <w:sz w:val="24"/>
          <w:szCs w:val="24"/>
        </w:rPr>
        <w:t>,</w:t>
      </w:r>
      <w:r w:rsidR="00045E93" w:rsidRPr="000C658A">
        <w:rPr>
          <w:rFonts w:ascii="Times New Roman" w:hAnsi="Times New Roman" w:cs="Times New Roman"/>
          <w:sz w:val="24"/>
          <w:szCs w:val="24"/>
        </w:rPr>
        <w:t xml:space="preserve"> </w:t>
      </w:r>
      <w:r w:rsidR="00EA79A2" w:rsidRPr="000C658A">
        <w:rPr>
          <w:rFonts w:ascii="Times New Roman" w:hAnsi="Times New Roman" w:cs="Times New Roman"/>
          <w:sz w:val="24"/>
          <w:szCs w:val="24"/>
        </w:rPr>
        <w:t>WC1E 7HT</w:t>
      </w:r>
      <w:r w:rsidR="00045E93" w:rsidRPr="000C658A">
        <w:rPr>
          <w:rFonts w:ascii="Times New Roman" w:hAnsi="Times New Roman" w:cs="Times New Roman"/>
          <w:sz w:val="24"/>
          <w:szCs w:val="24"/>
        </w:rPr>
        <w:t xml:space="preserve"> </w:t>
      </w:r>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FH: </w:t>
      </w:r>
      <w:hyperlink r:id="rId15" w:history="1">
        <w:r w:rsidR="00A32D17" w:rsidRPr="000C658A">
          <w:rPr>
            <w:rStyle w:val="Hyperlink"/>
            <w:rFonts w:ascii="Times New Roman" w:hAnsi="Times New Roman" w:cs="Times New Roman"/>
            <w:sz w:val="24"/>
            <w:szCs w:val="24"/>
          </w:rPr>
          <w:t>Farhana.Haque@lshtm.ac.uk</w:t>
        </w:r>
      </w:hyperlink>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618B6E17" w14:textId="72C32CC5" w:rsidR="00AF02A2" w:rsidRPr="000C658A" w:rsidRDefault="002F52A2"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eastAsia="Times New Roman" w:hAnsi="Times New Roman" w:cs="Times New Roman"/>
          <w:sz w:val="24"/>
          <w:szCs w:val="24"/>
        </w:rPr>
        <w:t>National Centre for Cell Science, Pune and School of Agriculture, Graphic Era Hill University, Dehradun, India</w:t>
      </w:r>
      <w:r w:rsidR="00B77969" w:rsidRPr="000C658A">
        <w:rPr>
          <w:rFonts w:ascii="Times New Roman" w:eastAsia="Times New Roman" w:hAnsi="Times New Roman" w:cs="Times New Roman"/>
          <w:sz w:val="24"/>
          <w:szCs w:val="24"/>
        </w:rPr>
        <w:t xml:space="preserve"> </w:t>
      </w:r>
      <w:r w:rsidR="0051764E" w:rsidRPr="000C658A">
        <w:rPr>
          <w:rFonts w:ascii="Times New Roman" w:hAnsi="Times New Roman" w:cs="Times New Roman"/>
          <w:sz w:val="24"/>
          <w:szCs w:val="24"/>
        </w:rPr>
        <w:t xml:space="preserve">(AS: </w:t>
      </w:r>
      <w:hyperlink r:id="rId16" w:history="1">
        <w:r w:rsidR="0051764E" w:rsidRPr="000C658A">
          <w:rPr>
            <w:rStyle w:val="Hyperlink"/>
            <w:rFonts w:ascii="Times New Roman" w:hAnsi="Times New Roman" w:cs="Times New Roman"/>
            <w:sz w:val="24"/>
            <w:szCs w:val="24"/>
          </w:rPr>
          <w:t>avinash.nccs@gmail.com</w:t>
        </w:r>
      </w:hyperlink>
      <w:r w:rsidR="007A166B" w:rsidRPr="000C658A">
        <w:rPr>
          <w:rFonts w:ascii="Times New Roman" w:hAnsi="Times New Roman" w:cs="Times New Roman"/>
          <w:sz w:val="24"/>
          <w:szCs w:val="24"/>
        </w:rPr>
        <w:t>)</w:t>
      </w:r>
    </w:p>
    <w:p w14:paraId="2F27E9D7" w14:textId="229F1133" w:rsidR="007A166B" w:rsidRPr="000C658A" w:rsidRDefault="007A166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Medicine, Keele </w:t>
      </w:r>
      <w:r w:rsidR="00FE7855" w:rsidRPr="000C658A">
        <w:rPr>
          <w:rFonts w:ascii="Times New Roman" w:hAnsi="Times New Roman" w:cs="Times New Roman"/>
          <w:sz w:val="24"/>
          <w:szCs w:val="24"/>
        </w:rPr>
        <w:t>University</w:t>
      </w:r>
      <w:r w:rsidRPr="000C658A">
        <w:rPr>
          <w:rFonts w:ascii="Times New Roman" w:hAnsi="Times New Roman" w:cs="Times New Roman"/>
          <w:sz w:val="24"/>
          <w:szCs w:val="24"/>
        </w:rPr>
        <w:t xml:space="preserve">, </w:t>
      </w:r>
      <w:r w:rsidR="00F71A00" w:rsidRPr="000C658A">
        <w:rPr>
          <w:rFonts w:ascii="Times New Roman" w:hAnsi="Times New Roman" w:cs="Times New Roman"/>
          <w:sz w:val="24"/>
          <w:szCs w:val="24"/>
        </w:rPr>
        <w:t xml:space="preserve">Keele, </w:t>
      </w:r>
      <w:r w:rsidR="00FE7855" w:rsidRPr="000C658A">
        <w:rPr>
          <w:rFonts w:ascii="Times New Roman" w:hAnsi="Times New Roman" w:cs="Times New Roman"/>
          <w:sz w:val="24"/>
          <w:szCs w:val="24"/>
        </w:rPr>
        <w:t>Staffordshire</w:t>
      </w:r>
      <w:r w:rsidR="00F71A00" w:rsidRPr="000C658A">
        <w:rPr>
          <w:rFonts w:ascii="Times New Roman" w:hAnsi="Times New Roman" w:cs="Times New Roman"/>
          <w:sz w:val="24"/>
          <w:szCs w:val="24"/>
        </w:rPr>
        <w:t xml:space="preserve">, United Kingdom </w:t>
      </w:r>
      <w:r w:rsidR="00A32D17" w:rsidRPr="000C658A">
        <w:rPr>
          <w:rFonts w:ascii="Times New Roman" w:hAnsi="Times New Roman" w:cs="Times New Roman"/>
          <w:sz w:val="24"/>
          <w:szCs w:val="24"/>
        </w:rPr>
        <w:t xml:space="preserve">(DP: </w:t>
      </w:r>
      <w:hyperlink r:id="rId17" w:history="1">
        <w:r w:rsidR="00A32D17" w:rsidRPr="000C658A">
          <w:rPr>
            <w:rStyle w:val="Hyperlink"/>
            <w:rFonts w:ascii="Times New Roman" w:hAnsi="Times New Roman" w:cs="Times New Roman"/>
            <w:sz w:val="24"/>
            <w:szCs w:val="24"/>
          </w:rPr>
          <w:t>d.papakonstantinou@keele.ac.uk</w:t>
        </w:r>
      </w:hyperlink>
      <w:r w:rsidR="00A32D17" w:rsidRPr="000C658A">
        <w:rPr>
          <w:rFonts w:ascii="Times New Roman" w:hAnsi="Times New Roman" w:cs="Times New Roman"/>
          <w:sz w:val="24"/>
          <w:szCs w:val="24"/>
        </w:rPr>
        <w:t xml:space="preserve">) </w:t>
      </w:r>
    </w:p>
    <w:p w14:paraId="11C04F86" w14:textId="15F8ED97" w:rsidR="00FE7855" w:rsidRPr="000C658A" w:rsidRDefault="00FE7855"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Institute of Global Health</w:t>
      </w:r>
      <w:r w:rsidR="00976017" w:rsidRPr="000C658A">
        <w:rPr>
          <w:rFonts w:ascii="Times New Roman" w:hAnsi="Times New Roman" w:cs="Times New Roman"/>
          <w:sz w:val="24"/>
          <w:szCs w:val="24"/>
        </w:rPr>
        <w:t xml:space="preserve"> and Wellbeing</w:t>
      </w:r>
      <w:r w:rsidRPr="000C658A">
        <w:rPr>
          <w:rFonts w:ascii="Times New Roman" w:hAnsi="Times New Roman" w:cs="Times New Roman"/>
          <w:sz w:val="24"/>
          <w:szCs w:val="24"/>
        </w:rPr>
        <w:t>,</w:t>
      </w:r>
      <w:r w:rsidR="009C7DC6" w:rsidRPr="000C658A">
        <w:rPr>
          <w:rFonts w:ascii="Times New Roman" w:hAnsi="Times New Roman" w:cs="Times New Roman"/>
          <w:sz w:val="24"/>
          <w:szCs w:val="24"/>
        </w:rPr>
        <w:t xml:space="preserve"> School of Medicine,</w:t>
      </w:r>
      <w:r w:rsidRPr="000C658A">
        <w:rPr>
          <w:rFonts w:ascii="Times New Roman" w:hAnsi="Times New Roman" w:cs="Times New Roman"/>
          <w:sz w:val="24"/>
          <w:szCs w:val="24"/>
        </w:rPr>
        <w:t xml:space="preserve"> Keele University, Keele, Staffordshire, United Kingdom </w:t>
      </w:r>
      <w:r w:rsidR="00BC4B31" w:rsidRPr="000C658A">
        <w:rPr>
          <w:rFonts w:ascii="Times New Roman" w:hAnsi="Times New Roman" w:cs="Times New Roman"/>
          <w:sz w:val="24"/>
          <w:szCs w:val="24"/>
        </w:rPr>
        <w:t xml:space="preserve">(PP: </w:t>
      </w:r>
      <w:hyperlink r:id="rId18" w:history="1">
        <w:r w:rsidR="00BC4B31" w:rsidRPr="000C658A">
          <w:rPr>
            <w:rStyle w:val="Hyperlink"/>
            <w:rFonts w:ascii="Times New Roman" w:hAnsi="Times New Roman" w:cs="Times New Roman"/>
            <w:sz w:val="24"/>
            <w:szCs w:val="24"/>
          </w:rPr>
          <w:t>p.paudyal@keele.ac.uk</w:t>
        </w:r>
      </w:hyperlink>
      <w:r w:rsidR="00BC4B31" w:rsidRPr="000C658A">
        <w:rPr>
          <w:rFonts w:ascii="Times New Roman" w:hAnsi="Times New Roman" w:cs="Times New Roman"/>
          <w:sz w:val="24"/>
          <w:szCs w:val="24"/>
        </w:rPr>
        <w:t xml:space="preserve">) </w:t>
      </w:r>
    </w:p>
    <w:p w14:paraId="7782AA0D" w14:textId="478B1233" w:rsidR="00F9266E" w:rsidRPr="000C658A" w:rsidRDefault="001E487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Department of Engineering</w:t>
      </w:r>
      <w:r w:rsidR="00F9266E" w:rsidRPr="000C658A">
        <w:rPr>
          <w:rFonts w:ascii="Times New Roman" w:hAnsi="Times New Roman" w:cs="Times New Roman"/>
          <w:sz w:val="24"/>
          <w:szCs w:val="24"/>
        </w:rPr>
        <w:t xml:space="preserve">, </w:t>
      </w:r>
      <w:r w:rsidR="001D044F" w:rsidRPr="000C658A">
        <w:rPr>
          <w:rFonts w:ascii="Times New Roman" w:hAnsi="Times New Roman" w:cs="Times New Roman"/>
          <w:sz w:val="24"/>
          <w:szCs w:val="24"/>
        </w:rPr>
        <w:t xml:space="preserve">University </w:t>
      </w:r>
      <w:r w:rsidR="001D044F">
        <w:rPr>
          <w:rFonts w:ascii="Times New Roman" w:hAnsi="Times New Roman" w:cs="Times New Roman"/>
          <w:sz w:val="24"/>
          <w:szCs w:val="24"/>
        </w:rPr>
        <w:t xml:space="preserve">of </w:t>
      </w:r>
      <w:r w:rsidR="00F9266E" w:rsidRPr="000C658A">
        <w:rPr>
          <w:rFonts w:ascii="Times New Roman" w:hAnsi="Times New Roman" w:cs="Times New Roman"/>
          <w:sz w:val="24"/>
          <w:szCs w:val="24"/>
        </w:rPr>
        <w:t xml:space="preserve">Staffordshire, </w:t>
      </w:r>
      <w:r w:rsidR="00E85588" w:rsidRPr="000C658A">
        <w:rPr>
          <w:rFonts w:ascii="Times New Roman" w:hAnsi="Times New Roman" w:cs="Times New Roman"/>
          <w:sz w:val="24"/>
          <w:szCs w:val="24"/>
        </w:rPr>
        <w:t>Stoke</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on</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Trent</w:t>
      </w:r>
      <w:r w:rsidR="00B675B6" w:rsidRPr="000C658A">
        <w:rPr>
          <w:rFonts w:ascii="Times New Roman" w:hAnsi="Times New Roman" w:cs="Times New Roman"/>
          <w:sz w:val="24"/>
          <w:szCs w:val="24"/>
        </w:rPr>
        <w:t xml:space="preserve"> ST4 2DE</w:t>
      </w:r>
      <w:r w:rsidR="00F9266E" w:rsidRPr="000C658A">
        <w:rPr>
          <w:rFonts w:ascii="Times New Roman" w:hAnsi="Times New Roman" w:cs="Times New Roman"/>
          <w:sz w:val="24"/>
          <w:szCs w:val="24"/>
        </w:rPr>
        <w:t xml:space="preserve">, UK (MA: </w:t>
      </w:r>
      <w:hyperlink r:id="rId19" w:history="1">
        <w:r w:rsidR="00AA4E40" w:rsidRPr="000C658A">
          <w:rPr>
            <w:rStyle w:val="Hyperlink"/>
            <w:rFonts w:ascii="Times New Roman" w:hAnsi="Times New Roman" w:cs="Times New Roman"/>
            <w:sz w:val="24"/>
            <w:szCs w:val="24"/>
          </w:rPr>
          <w:t>md.asaduzzaman@staffs.ac.uk</w:t>
        </w:r>
      </w:hyperlink>
      <w:r w:rsidR="00F9266E" w:rsidRPr="000C658A">
        <w:rPr>
          <w:rFonts w:ascii="Times New Roman" w:hAnsi="Times New Roman" w:cs="Times New Roman"/>
          <w:sz w:val="24"/>
          <w:szCs w:val="24"/>
        </w:rPr>
        <w:t>)</w:t>
      </w:r>
    </w:p>
    <w:p w14:paraId="494ABE00" w14:textId="32AD9601" w:rsidR="006845CE" w:rsidRPr="000C658A" w:rsidRDefault="006845CE" w:rsidP="004D4CC1">
      <w:pPr>
        <w:pStyle w:val="ListParagraph"/>
        <w:numPr>
          <w:ilvl w:val="0"/>
          <w:numId w:val="6"/>
        </w:numPr>
        <w:autoSpaceDE w:val="0"/>
        <w:autoSpaceDN w:val="0"/>
        <w:adjustRightInd w:val="0"/>
        <w:spacing w:after="0" w:line="276" w:lineRule="auto"/>
        <w:rPr>
          <w:rFonts w:ascii="Times New Roman" w:hAnsi="Times New Roman" w:cs="Times New Roman"/>
          <w:color w:val="000000"/>
          <w:sz w:val="24"/>
          <w:szCs w:val="24"/>
        </w:rPr>
      </w:pPr>
      <w:r w:rsidRPr="000C658A">
        <w:rPr>
          <w:rFonts w:ascii="Times New Roman" w:hAnsi="Times New Roman" w:cs="Times New Roman"/>
          <w:color w:val="000000"/>
          <w:sz w:val="24"/>
          <w:szCs w:val="24"/>
        </w:rPr>
        <w:t xml:space="preserve">Division of Infection and Immunity, Centre for Clinical Microbiology, University College London and NIHR-BRC, University College London Hospitals, London, United Kingdom (AZ:  </w:t>
      </w:r>
      <w:hyperlink r:id="rId20" w:history="1">
        <w:r w:rsidRPr="000C658A">
          <w:rPr>
            <w:rStyle w:val="Hyperlink"/>
            <w:rFonts w:ascii="Times New Roman" w:hAnsi="Times New Roman" w:cs="Times New Roman"/>
            <w:sz w:val="24"/>
            <w:szCs w:val="24"/>
          </w:rPr>
          <w:t>a.zumla@ucl.ac.uk</w:t>
        </w:r>
      </w:hyperlink>
      <w:r w:rsidRPr="000C658A">
        <w:rPr>
          <w:rFonts w:ascii="Times New Roman" w:hAnsi="Times New Roman" w:cs="Times New Roman"/>
          <w:color w:val="0000FF"/>
          <w:sz w:val="24"/>
          <w:szCs w:val="24"/>
        </w:rPr>
        <w:t>)</w:t>
      </w:r>
    </w:p>
    <w:p w14:paraId="0C428F4E" w14:textId="594A6644" w:rsidR="000541AA"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Life Sciences, Faculty of Natural Sciences, Keele University, Keele, Staffordshire, United Kingdom, ST5 5BG (NH: </w:t>
      </w:r>
      <w:hyperlink r:id="rId21" w:history="1">
        <w:r w:rsidRPr="000C658A">
          <w:rPr>
            <w:rStyle w:val="Hyperlink"/>
            <w:rFonts w:ascii="Times New Roman" w:hAnsi="Times New Roman" w:cs="Times New Roman"/>
            <w:sz w:val="24"/>
            <w:szCs w:val="24"/>
          </w:rPr>
          <w:t>n.haider@keele.ac.uk</w:t>
        </w:r>
      </w:hyperlink>
      <w:r w:rsidRPr="000C658A">
        <w:rPr>
          <w:rFonts w:ascii="Times New Roman" w:hAnsi="Times New Roman" w:cs="Times New Roman"/>
          <w:sz w:val="24"/>
          <w:szCs w:val="24"/>
        </w:rPr>
        <w:t xml:space="preserve">). </w:t>
      </w:r>
    </w:p>
    <w:p w14:paraId="6A1726A0" w14:textId="77777777" w:rsidR="00EB1377" w:rsidRDefault="00EB1377" w:rsidP="004D4CC1">
      <w:pPr>
        <w:spacing w:after="0" w:line="276" w:lineRule="auto"/>
        <w:rPr>
          <w:rFonts w:ascii="Times New Roman" w:hAnsi="Times New Roman" w:cs="Times New Roman"/>
          <w:bCs/>
          <w:sz w:val="24"/>
          <w:szCs w:val="24"/>
        </w:rPr>
      </w:pPr>
    </w:p>
    <w:p w14:paraId="09B1FD54" w14:textId="1799E7CA" w:rsidR="00B07813"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bCs/>
          <w:sz w:val="24"/>
          <w:szCs w:val="24"/>
        </w:rPr>
        <w:t>*Corresponding author</w:t>
      </w:r>
      <w:r w:rsidR="009272C5">
        <w:rPr>
          <w:rFonts w:ascii="Times New Roman" w:hAnsi="Times New Roman" w:cs="Times New Roman"/>
          <w:bCs/>
          <w:sz w:val="24"/>
          <w:szCs w:val="24"/>
        </w:rPr>
        <w:t>:</w:t>
      </w:r>
      <w:r w:rsidRPr="00EB1377">
        <w:rPr>
          <w:rFonts w:ascii="Times New Roman" w:hAnsi="Times New Roman" w:cs="Times New Roman"/>
          <w:b/>
          <w:bCs/>
          <w:sz w:val="24"/>
          <w:szCs w:val="24"/>
        </w:rPr>
        <w:t xml:space="preserve"> </w:t>
      </w:r>
      <w:r w:rsidRPr="00EB1377">
        <w:rPr>
          <w:rFonts w:ascii="Times New Roman" w:hAnsi="Times New Roman" w:cs="Times New Roman"/>
          <w:sz w:val="24"/>
          <w:szCs w:val="24"/>
        </w:rPr>
        <w:t>Dr Najmul Haider</w:t>
      </w:r>
      <w:r w:rsidR="000541AA" w:rsidRPr="00EB1377">
        <w:rPr>
          <w:rFonts w:ascii="Times New Roman" w:hAnsi="Times New Roman" w:cs="Times New Roman"/>
          <w:sz w:val="24"/>
          <w:szCs w:val="24"/>
        </w:rPr>
        <w:t>, Lecturer in Epidemiology, School of Life Sciences, Keele University, Staffordshire, United Kingdom, ST5 5BG</w:t>
      </w:r>
    </w:p>
    <w:p w14:paraId="0A058F5F" w14:textId="61A28BD6" w:rsidR="00824694"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 xml:space="preserve">Email: </w:t>
      </w:r>
      <w:hyperlink r:id="rId22" w:history="1">
        <w:r w:rsidRPr="00EB1377">
          <w:rPr>
            <w:rStyle w:val="Hyperlink"/>
            <w:rFonts w:ascii="Times New Roman" w:hAnsi="Times New Roman" w:cs="Times New Roman"/>
            <w:sz w:val="24"/>
            <w:szCs w:val="24"/>
          </w:rPr>
          <w:t>n.haider@keele.ac.uk</w:t>
        </w:r>
      </w:hyperlink>
      <w:r w:rsidRPr="00EB1377">
        <w:rPr>
          <w:rFonts w:ascii="Times New Roman" w:hAnsi="Times New Roman" w:cs="Times New Roman"/>
          <w:sz w:val="24"/>
          <w:szCs w:val="24"/>
        </w:rPr>
        <w:t xml:space="preserve">, </w:t>
      </w:r>
      <w:r w:rsidR="00B07813" w:rsidRPr="00EB1377">
        <w:rPr>
          <w:rFonts w:ascii="Times New Roman" w:hAnsi="Times New Roman" w:cs="Times New Roman"/>
          <w:sz w:val="24"/>
          <w:szCs w:val="24"/>
        </w:rPr>
        <w:t>Phone:</w:t>
      </w:r>
      <w:r w:rsidRPr="00EB1377">
        <w:rPr>
          <w:rFonts w:ascii="Times New Roman" w:hAnsi="Times New Roman" w:cs="Times New Roman"/>
          <w:b/>
          <w:bCs/>
          <w:sz w:val="24"/>
          <w:szCs w:val="24"/>
        </w:rPr>
        <w:t xml:space="preserve"> </w:t>
      </w:r>
      <w:hyperlink r:id="rId23" w:history="1">
        <w:r w:rsidRPr="00EB1377">
          <w:rPr>
            <w:rStyle w:val="Hyperlink"/>
            <w:rFonts w:ascii="Times New Roman" w:hAnsi="Times New Roman" w:cs="Times New Roman"/>
            <w:sz w:val="24"/>
            <w:szCs w:val="24"/>
          </w:rPr>
          <w:t>(+44) 01782 734414</w:t>
        </w:r>
      </w:hyperlink>
    </w:p>
    <w:bookmarkEnd w:id="0"/>
    <w:p w14:paraId="71AC1C6E" w14:textId="77777777" w:rsidR="007A0596" w:rsidRDefault="007A0596" w:rsidP="004D4CC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F6ABE3B" w14:textId="23398B92" w:rsidR="00D66AC7" w:rsidRPr="00EB1377"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A</w:t>
      </w:r>
      <w:r w:rsidR="00D66AC7" w:rsidRPr="00EB1377">
        <w:rPr>
          <w:rFonts w:ascii="Times New Roman" w:hAnsi="Times New Roman" w:cs="Times New Roman"/>
          <w:b/>
          <w:bCs/>
          <w:sz w:val="24"/>
          <w:szCs w:val="24"/>
        </w:rPr>
        <w:t>bstract</w:t>
      </w:r>
      <w:r w:rsidR="00D14E99" w:rsidRPr="00EB1377">
        <w:rPr>
          <w:rFonts w:ascii="Times New Roman" w:hAnsi="Times New Roman" w:cs="Times New Roman"/>
          <w:b/>
          <w:bCs/>
          <w:sz w:val="24"/>
          <w:szCs w:val="24"/>
        </w:rPr>
        <w:t xml:space="preserve"> </w:t>
      </w:r>
    </w:p>
    <w:p w14:paraId="66DBC3E9" w14:textId="49B89A71" w:rsidR="003F22A9" w:rsidRPr="00A72AE6" w:rsidRDefault="00F3118A" w:rsidP="004D4CC1">
      <w:pPr>
        <w:spacing w:line="480" w:lineRule="auto"/>
        <w:rPr>
          <w:rFonts w:ascii="Times New Roman" w:hAnsi="Times New Roman" w:cs="Times New Roman"/>
          <w:sz w:val="24"/>
          <w:szCs w:val="24"/>
        </w:rPr>
      </w:pPr>
      <w:bookmarkStart w:id="1" w:name="_Hlk178364403"/>
      <w:r w:rsidRPr="00EB1377">
        <w:rPr>
          <w:rFonts w:ascii="Times New Roman" w:hAnsi="Times New Roman" w:cs="Times New Roman"/>
          <w:sz w:val="24"/>
          <w:szCs w:val="24"/>
        </w:rPr>
        <w:t>In 2023, Bangladesh experienced its largest and deadliest outbreak of Dengue virus (DENV), reporting the highest-ever recorded annual cases and deaths</w:t>
      </w:r>
      <w:r>
        <w:rPr>
          <w:rFonts w:ascii="Times New Roman" w:hAnsi="Times New Roman" w:cs="Times New Roman"/>
          <w:sz w:val="24"/>
          <w:szCs w:val="24"/>
        </w:rPr>
        <w:t>. Historically, most of the cases were recorded in the capital city Dhaka</w:t>
      </w:r>
      <w:r w:rsidRPr="00EB1377">
        <w:rPr>
          <w:rFonts w:ascii="Times New Roman" w:hAnsi="Times New Roman" w:cs="Times New Roman"/>
          <w:sz w:val="24"/>
          <w:szCs w:val="24"/>
        </w:rPr>
        <w:t>. We aimed to characterize the geographical transmission of the DENV in Bangladesh. From 1 Jan</w:t>
      </w:r>
      <w:r>
        <w:rPr>
          <w:rFonts w:ascii="Times New Roman" w:hAnsi="Times New Roman" w:cs="Times New Roman"/>
          <w:sz w:val="24"/>
          <w:szCs w:val="24"/>
        </w:rPr>
        <w:t>uary</w:t>
      </w:r>
      <w:r w:rsidRPr="00EB1377">
        <w:rPr>
          <w:rFonts w:ascii="Times New Roman" w:hAnsi="Times New Roman" w:cs="Times New Roman"/>
          <w:sz w:val="24"/>
          <w:szCs w:val="24"/>
        </w:rPr>
        <w:t xml:space="preserve"> – 31 Dec</w:t>
      </w:r>
      <w:r>
        <w:rPr>
          <w:rFonts w:ascii="Times New Roman" w:hAnsi="Times New Roman" w:cs="Times New Roman"/>
          <w:sz w:val="24"/>
          <w:szCs w:val="24"/>
        </w:rPr>
        <w:t>ember</w:t>
      </w:r>
      <w:r w:rsidRPr="00EB1377">
        <w:rPr>
          <w:rFonts w:ascii="Times New Roman" w:hAnsi="Times New Roman" w:cs="Times New Roman"/>
          <w:sz w:val="24"/>
          <w:szCs w:val="24"/>
        </w:rPr>
        <w:t xml:space="preserve"> 2023, we extracted and analy</w:t>
      </w:r>
      <w:r>
        <w:rPr>
          <w:rFonts w:ascii="Times New Roman" w:hAnsi="Times New Roman" w:cs="Times New Roman"/>
          <w:sz w:val="24"/>
          <w:szCs w:val="24"/>
        </w:rPr>
        <w:t>s</w:t>
      </w:r>
      <w:r w:rsidRPr="00EB1377">
        <w:rPr>
          <w:rFonts w:ascii="Times New Roman" w:hAnsi="Times New Roman" w:cs="Times New Roman"/>
          <w:sz w:val="24"/>
          <w:szCs w:val="24"/>
        </w:rPr>
        <w:t xml:space="preserve">ed </w:t>
      </w:r>
      <w:r>
        <w:rPr>
          <w:rFonts w:ascii="Times New Roman" w:hAnsi="Times New Roman" w:cs="Times New Roman"/>
          <w:sz w:val="24"/>
          <w:szCs w:val="24"/>
        </w:rPr>
        <w:t xml:space="preserve">daily </w:t>
      </w:r>
      <w:r w:rsidRPr="00EB1377">
        <w:rPr>
          <w:rFonts w:ascii="Times New Roman" w:hAnsi="Times New Roman" w:cs="Times New Roman"/>
          <w:sz w:val="24"/>
          <w:szCs w:val="24"/>
        </w:rPr>
        <w:t>data on dengue cases and deaths from the</w:t>
      </w:r>
      <w:r>
        <w:rPr>
          <w:rFonts w:ascii="Times New Roman" w:hAnsi="Times New Roman" w:cs="Times New Roman"/>
          <w:sz w:val="24"/>
          <w:szCs w:val="24"/>
        </w:rPr>
        <w:t xml:space="preserve"> </w:t>
      </w:r>
      <w:r w:rsidRPr="00EB1377">
        <w:rPr>
          <w:rFonts w:ascii="Times New Roman" w:hAnsi="Times New Roman" w:cs="Times New Roman"/>
          <w:sz w:val="24"/>
          <w:szCs w:val="24"/>
        </w:rPr>
        <w:t>Management Information System (MIS)</w:t>
      </w:r>
      <w:r>
        <w:rPr>
          <w:rFonts w:ascii="Times New Roman" w:hAnsi="Times New Roman" w:cs="Times New Roman"/>
          <w:sz w:val="24"/>
          <w:szCs w:val="24"/>
        </w:rPr>
        <w:t xml:space="preserve">. </w:t>
      </w:r>
      <w:r w:rsidRPr="006F4351">
        <w:rPr>
          <w:rFonts w:ascii="Times New Roman" w:hAnsi="Times New Roman" w:cs="Times New Roman"/>
          <w:sz w:val="24"/>
          <w:szCs w:val="24"/>
        </w:rPr>
        <w:t xml:space="preserve">We </w:t>
      </w:r>
      <w:r>
        <w:rPr>
          <w:rFonts w:ascii="Times New Roman" w:hAnsi="Times New Roman" w:cs="Times New Roman"/>
          <w:sz w:val="24"/>
          <w:szCs w:val="24"/>
        </w:rPr>
        <w:t>performed</w:t>
      </w:r>
      <w:r w:rsidRPr="006F4351">
        <w:rPr>
          <w:rFonts w:ascii="Times New Roman" w:hAnsi="Times New Roman" w:cs="Times New Roman"/>
          <w:sz w:val="24"/>
          <w:szCs w:val="24"/>
        </w:rPr>
        <w:t xml:space="preserve"> a generalized linear mixed model to </w:t>
      </w:r>
      <w:r>
        <w:rPr>
          <w:rFonts w:ascii="Times New Roman" w:hAnsi="Times New Roman" w:cs="Times New Roman"/>
          <w:sz w:val="24"/>
          <w:szCs w:val="24"/>
        </w:rPr>
        <w:t xml:space="preserve">identify </w:t>
      </w:r>
      <w:r w:rsidRPr="006F4351">
        <w:rPr>
          <w:rFonts w:ascii="Times New Roman" w:hAnsi="Times New Roman" w:cs="Times New Roman"/>
          <w:sz w:val="24"/>
          <w:szCs w:val="24"/>
        </w:rPr>
        <w:t>the associations between division-wise daily dengue counts and various geographical and meteorological covariates</w:t>
      </w:r>
      <w:r>
        <w:rPr>
          <w:rFonts w:ascii="Times New Roman" w:hAnsi="Times New Roman" w:cs="Times New Roman"/>
          <w:sz w:val="24"/>
          <w:szCs w:val="24"/>
        </w:rPr>
        <w:t xml:space="preserve">. </w:t>
      </w:r>
      <w:r w:rsidRPr="00EB1377">
        <w:rPr>
          <w:rFonts w:ascii="Times New Roman" w:hAnsi="Times New Roman" w:cs="Times New Roman"/>
          <w:sz w:val="24"/>
          <w:szCs w:val="24"/>
        </w:rPr>
        <w:t xml:space="preserve">The number of </w:t>
      </w:r>
      <w:r>
        <w:rPr>
          <w:rFonts w:ascii="Times New Roman" w:hAnsi="Times New Roman" w:cs="Times New Roman"/>
          <w:sz w:val="24"/>
          <w:szCs w:val="24"/>
        </w:rPr>
        <w:t>d</w:t>
      </w:r>
      <w:r w:rsidRPr="00EB1377">
        <w:rPr>
          <w:rFonts w:ascii="Times New Roman" w:hAnsi="Times New Roman" w:cs="Times New Roman"/>
          <w:sz w:val="24"/>
          <w:szCs w:val="24"/>
        </w:rPr>
        <w:t>engue cases reported in 2023 was 1.3 times higher than the total number recorded in the past 23 years (321,179 vs</w:t>
      </w:r>
      <w:r>
        <w:rPr>
          <w:rFonts w:ascii="Times New Roman" w:hAnsi="Times New Roman" w:cs="Times New Roman"/>
          <w:sz w:val="24"/>
          <w:szCs w:val="24"/>
        </w:rPr>
        <w:t>.</w:t>
      </w:r>
      <w:r w:rsidRPr="00EB1377">
        <w:rPr>
          <w:rFonts w:ascii="Times New Roman" w:hAnsi="Times New Roman" w:cs="Times New Roman"/>
          <w:sz w:val="24"/>
          <w:szCs w:val="24"/>
        </w:rPr>
        <w:t xml:space="preserve"> 244,246), with twice as many deaths than the total fatalities recorded in the past 23 years (1705 vs. 849).  Of the 1705 </w:t>
      </w:r>
      <w:r>
        <w:rPr>
          <w:rFonts w:ascii="Times New Roman" w:hAnsi="Times New Roman" w:cs="Times New Roman"/>
          <w:sz w:val="24"/>
          <w:szCs w:val="24"/>
        </w:rPr>
        <w:t>deaths in 2023</w:t>
      </w:r>
      <w:r w:rsidRPr="00EB1377">
        <w:rPr>
          <w:rFonts w:ascii="Times New Roman" w:hAnsi="Times New Roman" w:cs="Times New Roman"/>
          <w:sz w:val="24"/>
          <w:szCs w:val="24"/>
        </w:rPr>
        <w:t xml:space="preserve">, 67.4% (n=1015) </w:t>
      </w:r>
      <w:r>
        <w:rPr>
          <w:rFonts w:ascii="Times New Roman" w:hAnsi="Times New Roman" w:cs="Times New Roman"/>
          <w:sz w:val="24"/>
          <w:szCs w:val="24"/>
        </w:rPr>
        <w:t>died</w:t>
      </w:r>
      <w:r w:rsidRPr="00EB1377">
        <w:rPr>
          <w:rFonts w:ascii="Times New Roman" w:hAnsi="Times New Roman" w:cs="Times New Roman"/>
          <w:sz w:val="24"/>
          <w:szCs w:val="24"/>
        </w:rPr>
        <w:t xml:space="preserve"> within one day after hospital admission. The divisions southern to Dhaka had a higher dengue incidence</w:t>
      </w:r>
      <w:r>
        <w:rPr>
          <w:rFonts w:ascii="Times New Roman" w:hAnsi="Times New Roman" w:cs="Times New Roman"/>
          <w:sz w:val="24"/>
          <w:szCs w:val="24"/>
        </w:rPr>
        <w:t xml:space="preserve">/1000 </w:t>
      </w:r>
      <w:r w:rsidRPr="00EB1377">
        <w:rPr>
          <w:rFonts w:ascii="Times New Roman" w:hAnsi="Times New Roman" w:cs="Times New Roman"/>
          <w:sz w:val="24"/>
          <w:szCs w:val="24"/>
        </w:rPr>
        <w:t xml:space="preserve">population </w:t>
      </w:r>
      <w:r>
        <w:rPr>
          <w:rFonts w:ascii="Times New Roman" w:hAnsi="Times New Roman" w:cs="Times New Roman"/>
          <w:sz w:val="24"/>
          <w:szCs w:val="24"/>
        </w:rPr>
        <w:t>(</w:t>
      </w:r>
      <w:r w:rsidRPr="00EB1377">
        <w:rPr>
          <w:rFonts w:ascii="Times New Roman" w:hAnsi="Times New Roman" w:cs="Times New Roman"/>
          <w:sz w:val="24"/>
          <w:szCs w:val="24"/>
        </w:rPr>
        <w:t>2.30 vs. 0.50, p&lt;0,0.01)</w:t>
      </w:r>
      <w:r>
        <w:rPr>
          <w:rFonts w:ascii="Times New Roman" w:hAnsi="Times New Roman" w:cs="Times New Roman"/>
          <w:sz w:val="24"/>
          <w:szCs w:val="24"/>
        </w:rPr>
        <w:t xml:space="preserve"> </w:t>
      </w:r>
      <w:r w:rsidRPr="00EB1377">
        <w:rPr>
          <w:rFonts w:ascii="Times New Roman" w:hAnsi="Times New Roman" w:cs="Times New Roman"/>
          <w:sz w:val="24"/>
          <w:szCs w:val="24"/>
        </w:rPr>
        <w:t>than the northern division</w:t>
      </w:r>
      <w:r>
        <w:rPr>
          <w:rFonts w:ascii="Times New Roman" w:hAnsi="Times New Roman" w:cs="Times New Roman"/>
          <w:sz w:val="24"/>
          <w:szCs w:val="24"/>
        </w:rPr>
        <w:t>s</w:t>
      </w:r>
      <w:r w:rsidRPr="00EB1377">
        <w:rPr>
          <w:rFonts w:ascii="Times New Roman" w:hAnsi="Times New Roman" w:cs="Times New Roman"/>
          <w:sz w:val="24"/>
          <w:szCs w:val="24"/>
        </w:rPr>
        <w:t xml:space="preserve">. </w:t>
      </w:r>
      <w:r>
        <w:rPr>
          <w:rFonts w:ascii="Times New Roman" w:hAnsi="Times New Roman" w:cs="Times New Roman"/>
          <w:sz w:val="24"/>
          <w:szCs w:val="24"/>
        </w:rPr>
        <w:t>Festival-related</w:t>
      </w:r>
      <w:r w:rsidRPr="00BB1CEC">
        <w:rPr>
          <w:rFonts w:ascii="Times New Roman" w:hAnsi="Times New Roman" w:cs="Times New Roman"/>
          <w:sz w:val="24"/>
          <w:szCs w:val="24"/>
        </w:rPr>
        <w:t xml:space="preserve"> travel along with meteorological factors and urbanization likely contributed to the shift of dengue from Dhaka to different districts in Bangladesh</w:t>
      </w:r>
      <w:r w:rsidR="00A72AE6">
        <w:rPr>
          <w:rFonts w:ascii="Times New Roman" w:hAnsi="Times New Roman" w:cs="Times New Roman"/>
          <w:sz w:val="24"/>
          <w:szCs w:val="24"/>
        </w:rPr>
        <w:t>.</w:t>
      </w:r>
    </w:p>
    <w:bookmarkEnd w:id="1"/>
    <w:p w14:paraId="20F68742" w14:textId="74AE8972" w:rsidR="00FA26C3" w:rsidRPr="003C5BD1" w:rsidRDefault="00B07813" w:rsidP="004D4CC1">
      <w:pPr>
        <w:spacing w:line="480" w:lineRule="auto"/>
        <w:rPr>
          <w:rFonts w:ascii="Times New Roman" w:hAnsi="Times New Roman" w:cs="Times New Roman"/>
          <w:b/>
          <w:sz w:val="24"/>
          <w:szCs w:val="24"/>
        </w:rPr>
      </w:pPr>
      <w:r w:rsidRPr="003C5BD1">
        <w:rPr>
          <w:rFonts w:ascii="Times New Roman" w:hAnsi="Times New Roman" w:cs="Times New Roman"/>
          <w:b/>
          <w:sz w:val="24"/>
          <w:szCs w:val="24"/>
        </w:rPr>
        <w:t xml:space="preserve">Keywords: Dengue outbreak, geographical shift, </w:t>
      </w:r>
      <w:r w:rsidR="000541AA" w:rsidRPr="003C5BD1">
        <w:rPr>
          <w:rFonts w:ascii="Times New Roman" w:hAnsi="Times New Roman" w:cs="Times New Roman"/>
          <w:b/>
          <w:sz w:val="24"/>
          <w:szCs w:val="24"/>
        </w:rPr>
        <w:t>m</w:t>
      </w:r>
      <w:r w:rsidRPr="003C5BD1">
        <w:rPr>
          <w:rFonts w:ascii="Times New Roman" w:hAnsi="Times New Roman" w:cs="Times New Roman"/>
          <w:b/>
          <w:sz w:val="24"/>
          <w:szCs w:val="24"/>
        </w:rPr>
        <w:t xml:space="preserve">eteorological factors, </w:t>
      </w:r>
      <w:r w:rsidR="000541AA" w:rsidRPr="003C5BD1">
        <w:rPr>
          <w:rFonts w:ascii="Times New Roman" w:hAnsi="Times New Roman" w:cs="Times New Roman"/>
          <w:b/>
          <w:sz w:val="24"/>
          <w:szCs w:val="24"/>
        </w:rPr>
        <w:t>Bangladesh</w:t>
      </w:r>
    </w:p>
    <w:p w14:paraId="24504673" w14:textId="0EE215A5" w:rsidR="00657D54" w:rsidRPr="00FD5EFE" w:rsidRDefault="00C861C6" w:rsidP="004D4CC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D854E5E" w14:textId="635A8FEC" w:rsidR="002F5545" w:rsidRPr="00657D54"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Introduction</w:t>
      </w:r>
    </w:p>
    <w:p w14:paraId="3B55D00E" w14:textId="7113DAD2" w:rsidR="00936F97" w:rsidRDefault="004138A2" w:rsidP="004D4CC1">
      <w:pPr>
        <w:spacing w:line="480" w:lineRule="auto"/>
        <w:rPr>
          <w:rFonts w:ascii="Times New Roman" w:hAnsi="Times New Roman" w:cs="Times New Roman"/>
          <w:sz w:val="24"/>
          <w:szCs w:val="24"/>
        </w:rPr>
      </w:pPr>
      <w:ins w:id="2" w:author="Papakonstantinou, Danai (RJE) UHNM" w:date="2024-11-22T22:27:00Z" w16du:dateUtc="2024-11-22T22:27:00Z">
        <w:r w:rsidRPr="004138A2">
          <w:rPr>
            <w:rFonts w:ascii="Times New Roman" w:hAnsi="Times New Roman" w:cs="Times New Roman"/>
            <w:sz w:val="24"/>
            <w:szCs w:val="24"/>
          </w:rPr>
          <w:t>The world is confronting its largest recorded dengue outbreak, with over 6.5 million cases reported in 2023 and more than 12 million cases in 2024 as of November 18, 2024</w:t>
        </w:r>
      </w:ins>
      <w:r w:rsidR="007935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IxMTBkZDktMzc3OS00YTJkLWE1ODctOWJhNzVhZDFkZWZlIiwicHJvcGVydGllcyI6eyJub3RlSW5kZXgiOjB9LCJpc0VkaXRlZCI6ZmFsc2UsIm1hbnVhbE92ZXJyaWRlIjp7ImlzTWFudWFsbHlPdmVycmlkZGVuIjpmYWxzZSwiY2l0ZXByb2NUZXh0IjoiWzF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929192182"/>
          <w:placeholder>
            <w:docPart w:val="DefaultPlaceholder_-1854013440"/>
          </w:placeholder>
        </w:sdtPr>
        <w:sdtContent>
          <w:r w:rsidR="001635B4" w:rsidRPr="001635B4">
            <w:rPr>
              <w:rFonts w:ascii="Times New Roman" w:hAnsi="Times New Roman" w:cs="Times New Roman"/>
              <w:color w:val="000000"/>
              <w:sz w:val="24"/>
              <w:szCs w:val="24"/>
            </w:rPr>
            <w:t>[1]</w:t>
          </w:r>
        </w:sdtContent>
      </w:sdt>
      <w:ins w:id="3" w:author="Papakonstantinou, Danai (RJE) UHNM" w:date="2024-11-22T22:27:00Z" w16du:dateUtc="2024-11-22T22:27:00Z">
        <w:r w:rsidRPr="004138A2">
          <w:rPr>
            <w:rFonts w:ascii="Times New Roman" w:hAnsi="Times New Roman" w:cs="Times New Roman"/>
            <w:sz w:val="24"/>
            <w:szCs w:val="24"/>
          </w:rPr>
          <w:t>. A substantial proportion of these cases are concentrated in South America, as well as in South and Southeast Asia.</w:t>
        </w:r>
      </w:ins>
      <w:ins w:id="4" w:author="Najmul Haider" w:date="2024-11-23T17:33:00Z" w16du:dateUtc="2024-11-23T17:33:00Z">
        <w:r w:rsidR="00A816A5">
          <w:rPr>
            <w:rFonts w:ascii="Times New Roman" w:hAnsi="Times New Roman" w:cs="Times New Roman"/>
            <w:sz w:val="24"/>
            <w:szCs w:val="24"/>
          </w:rPr>
          <w:t xml:space="preserve"> </w:t>
        </w:r>
      </w:ins>
      <w:r w:rsidR="007924F9" w:rsidRPr="007924F9">
        <w:rPr>
          <w:rFonts w:ascii="Times New Roman" w:hAnsi="Times New Roman" w:cs="Times New Roman"/>
          <w:sz w:val="24"/>
          <w:szCs w:val="24"/>
        </w:rPr>
        <w:t xml:space="preserve">Bangladesh </w:t>
      </w:r>
      <w:r w:rsidR="00A61AA9">
        <w:rPr>
          <w:rFonts w:ascii="Times New Roman" w:hAnsi="Times New Roman" w:cs="Times New Roman"/>
          <w:sz w:val="24"/>
          <w:szCs w:val="24"/>
        </w:rPr>
        <w:t xml:space="preserve">is </w:t>
      </w:r>
      <w:r w:rsidR="007924F9" w:rsidRPr="007924F9">
        <w:rPr>
          <w:rFonts w:ascii="Times New Roman" w:hAnsi="Times New Roman" w:cs="Times New Roman"/>
          <w:sz w:val="24"/>
          <w:szCs w:val="24"/>
        </w:rPr>
        <w:t xml:space="preserve">a densely populated nation </w:t>
      </w:r>
      <w:ins w:id="5" w:author="Najmul Haider" w:date="2024-11-23T17:33:00Z" w16du:dateUtc="2024-11-23T17:33:00Z">
        <w:r w:rsidR="00A701D2">
          <w:rPr>
            <w:rFonts w:ascii="Times New Roman" w:hAnsi="Times New Roman" w:cs="Times New Roman"/>
            <w:sz w:val="24"/>
            <w:szCs w:val="24"/>
          </w:rPr>
          <w:t xml:space="preserve">in South Asia </w:t>
        </w:r>
      </w:ins>
      <w:r w:rsidR="007924F9" w:rsidRPr="007924F9">
        <w:rPr>
          <w:rFonts w:ascii="Times New Roman" w:hAnsi="Times New Roman" w:cs="Times New Roman"/>
          <w:sz w:val="24"/>
          <w:szCs w:val="24"/>
        </w:rPr>
        <w:t>with a population exceeding 1</w:t>
      </w:r>
      <w:r w:rsidR="000650BD">
        <w:rPr>
          <w:rFonts w:ascii="Times New Roman" w:hAnsi="Times New Roman" w:cs="Times New Roman"/>
          <w:sz w:val="24"/>
          <w:szCs w:val="24"/>
        </w:rPr>
        <w:t>72</w:t>
      </w:r>
      <w:r w:rsidR="007924F9" w:rsidRPr="007924F9">
        <w:rPr>
          <w:rFonts w:ascii="Times New Roman" w:hAnsi="Times New Roman" w:cs="Times New Roman"/>
          <w:sz w:val="24"/>
          <w:szCs w:val="24"/>
        </w:rPr>
        <w:t xml:space="preserve"> million</w:t>
      </w:r>
      <w:r w:rsidR="00A72A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"/>
          <w:id w:val="2100526167"/>
          <w:placeholder>
            <w:docPart w:val="DefaultPlaceholder_-1854013440"/>
          </w:placeholder>
        </w:sdtPr>
        <w:sdtContent>
          <w:r w:rsidR="001635B4" w:rsidRPr="001635B4">
            <w:rPr>
              <w:rFonts w:ascii="Times New Roman" w:hAnsi="Times New Roman" w:cs="Times New Roman"/>
              <w:color w:val="000000"/>
              <w:sz w:val="24"/>
              <w:szCs w:val="24"/>
            </w:rPr>
            <w:t>[2]</w:t>
          </w:r>
        </w:sdtContent>
      </w:sdt>
      <w:r w:rsidR="007924F9" w:rsidRPr="007924F9">
        <w:rPr>
          <w:rFonts w:ascii="Times New Roman" w:hAnsi="Times New Roman" w:cs="Times New Roman"/>
          <w:sz w:val="24"/>
          <w:szCs w:val="24"/>
        </w:rPr>
        <w:t>, has consistently experienced recurring outbreaks of dengue fever, particularly during the monsoon season</w:t>
      </w:r>
      <w:ins w:id="6" w:author="Mohammad Nayeem Hasan" w:date="2024-11-24T01:43:00Z" w16du:dateUtc="2024-11-23T19:43:00Z">
        <w:r w:rsidR="000A074E">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YWM3OTQ3ZmMtMDBjNy00YzQyLTgwMTMtYjkwOTc3OTlmOTIz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505562107"/>
          <w:placeholder>
            <w:docPart w:val="DefaultPlaceholder_-1854013440"/>
          </w:placeholder>
        </w:sdtPr>
        <w:sdtContent>
          <w:r w:rsidR="001635B4" w:rsidRPr="001635B4">
            <w:rPr>
              <w:rFonts w:ascii="Times New Roman" w:hAnsi="Times New Roman" w:cs="Times New Roman"/>
              <w:color w:val="000000"/>
              <w:sz w:val="24"/>
              <w:szCs w:val="24"/>
            </w:rPr>
            <w:t>[3]</w:t>
          </w:r>
        </w:sdtContent>
      </w:sdt>
      <w:r w:rsidR="000650BD">
        <w:rPr>
          <w:rFonts w:ascii="Times New Roman" w:hAnsi="Times New Roman" w:cs="Times New Roman"/>
          <w:sz w:val="24"/>
          <w:szCs w:val="24"/>
        </w:rPr>
        <w:t xml:space="preserve"> </w:t>
      </w:r>
      <w:r w:rsidR="007924F9" w:rsidRPr="007924F9">
        <w:rPr>
          <w:rFonts w:ascii="Times New Roman" w:hAnsi="Times New Roman" w:cs="Times New Roman"/>
          <w:sz w:val="24"/>
          <w:szCs w:val="24"/>
        </w:rPr>
        <w:t xml:space="preserve">. This mosquito-borne disease, transmitted primarily by </w:t>
      </w:r>
      <w:r w:rsidR="007924F9" w:rsidRPr="007924F9">
        <w:rPr>
          <w:rFonts w:ascii="Times New Roman" w:hAnsi="Times New Roman" w:cs="Times New Roman"/>
          <w:i/>
          <w:iCs/>
          <w:sz w:val="24"/>
          <w:szCs w:val="24"/>
        </w:rPr>
        <w:t>Aedes</w:t>
      </w:r>
      <w:r w:rsidR="007924F9" w:rsidRPr="007924F9">
        <w:rPr>
          <w:rFonts w:ascii="Times New Roman" w:hAnsi="Times New Roman" w:cs="Times New Roman"/>
          <w:sz w:val="24"/>
          <w:szCs w:val="24"/>
        </w:rPr>
        <w:t xml:space="preserve"> mosquitoes, has emerged as a critical public health concern, with significant surges in infections reported in 2019, 2021, 2022, </w:t>
      </w:r>
      <w:r w:rsidR="0058040A">
        <w:rPr>
          <w:rFonts w:ascii="Times New Roman" w:hAnsi="Times New Roman" w:cs="Times New Roman"/>
          <w:sz w:val="24"/>
          <w:szCs w:val="24"/>
        </w:rPr>
        <w:t>and</w:t>
      </w:r>
      <w:r w:rsidR="007924F9" w:rsidRPr="007924F9">
        <w:rPr>
          <w:rFonts w:ascii="Times New Roman" w:hAnsi="Times New Roman" w:cs="Times New Roman"/>
          <w:sz w:val="24"/>
          <w:szCs w:val="24"/>
        </w:rPr>
        <w:t xml:space="preserve"> 2023</w:t>
      </w:r>
      <w:ins w:id="7" w:author="Mohammad Nayeem Hasan" w:date="2024-11-24T01:42:00Z" w16du:dateUtc="2024-11-23T19:42:00Z">
        <w:r w:rsidR="000A074E">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Y2VkZTUwZjAtMGNiOC00ZmJlLWJiNGYtYmI1M2FkMDlhMzU3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259675775"/>
          <w:placeholder>
            <w:docPart w:val="DefaultPlaceholder_-1854013440"/>
          </w:placeholder>
        </w:sdtPr>
        <w:sdtContent>
          <w:r w:rsidR="001635B4" w:rsidRPr="001635B4">
            <w:rPr>
              <w:rFonts w:ascii="Times New Roman" w:hAnsi="Times New Roman" w:cs="Times New Roman"/>
              <w:color w:val="000000"/>
              <w:sz w:val="24"/>
              <w:szCs w:val="24"/>
            </w:rPr>
            <w:t>[3]</w:t>
          </w:r>
        </w:sdtContent>
      </w:sdt>
      <w:r w:rsidR="007924F9" w:rsidRPr="007924F9">
        <w:rPr>
          <w:rFonts w:ascii="Times New Roman" w:hAnsi="Times New Roman" w:cs="Times New Roman"/>
          <w:sz w:val="24"/>
          <w:szCs w:val="24"/>
        </w:rPr>
        <w:t xml:space="preserve">. Several factors are </w:t>
      </w:r>
      <w:r w:rsidR="0090020F">
        <w:rPr>
          <w:rFonts w:ascii="Times New Roman" w:hAnsi="Times New Roman" w:cs="Times New Roman"/>
          <w:sz w:val="24"/>
          <w:szCs w:val="24"/>
        </w:rPr>
        <w:t>likely</w:t>
      </w:r>
      <w:r w:rsidR="007924F9" w:rsidRPr="007924F9">
        <w:rPr>
          <w:rFonts w:ascii="Times New Roman" w:hAnsi="Times New Roman" w:cs="Times New Roman"/>
          <w:sz w:val="24"/>
          <w:szCs w:val="24"/>
        </w:rPr>
        <w:t xml:space="preserve"> </w:t>
      </w:r>
      <w:r w:rsidR="0058040A">
        <w:rPr>
          <w:rFonts w:ascii="Times New Roman" w:hAnsi="Times New Roman" w:cs="Times New Roman"/>
          <w:sz w:val="24"/>
          <w:szCs w:val="24"/>
        </w:rPr>
        <w:t xml:space="preserve">to </w:t>
      </w:r>
      <w:r w:rsidR="007924F9" w:rsidRPr="007924F9">
        <w:rPr>
          <w:rFonts w:ascii="Times New Roman" w:hAnsi="Times New Roman" w:cs="Times New Roman"/>
          <w:sz w:val="24"/>
          <w:szCs w:val="24"/>
        </w:rPr>
        <w:t>contribute to the persistence of these outbreaks, including rapid urbanization, inadequate waste management, and climatic conditions such as</w:t>
      </w:r>
      <w:r w:rsidR="0090020F">
        <w:rPr>
          <w:rFonts w:ascii="Times New Roman" w:hAnsi="Times New Roman" w:cs="Times New Roman"/>
          <w:sz w:val="24"/>
          <w:szCs w:val="24"/>
        </w:rPr>
        <w:t xml:space="preserve"> </w:t>
      </w:r>
      <w:r w:rsidR="007924F9" w:rsidRPr="007924F9">
        <w:rPr>
          <w:rFonts w:ascii="Times New Roman" w:hAnsi="Times New Roman" w:cs="Times New Roman"/>
          <w:sz w:val="24"/>
          <w:szCs w:val="24"/>
        </w:rPr>
        <w:t>heavy rainfall</w:t>
      </w:r>
      <w:r w:rsidR="0090020F">
        <w:rPr>
          <w:rFonts w:ascii="Times New Roman" w:hAnsi="Times New Roman" w:cs="Times New Roman"/>
          <w:sz w:val="24"/>
          <w:szCs w:val="24"/>
        </w:rPr>
        <w:t>,</w:t>
      </w:r>
      <w:r w:rsidR="007924F9" w:rsidRPr="007924F9">
        <w:rPr>
          <w:rFonts w:ascii="Times New Roman" w:hAnsi="Times New Roman" w:cs="Times New Roman"/>
          <w:sz w:val="24"/>
          <w:szCs w:val="24"/>
        </w:rPr>
        <w:t xml:space="preserve"> </w:t>
      </w:r>
      <w:r w:rsidR="003A20D3">
        <w:rPr>
          <w:rFonts w:ascii="Times New Roman" w:hAnsi="Times New Roman" w:cs="Times New Roman"/>
          <w:sz w:val="24"/>
          <w:szCs w:val="24"/>
        </w:rPr>
        <w:t>flood</w:t>
      </w:r>
      <w:r w:rsidR="009200D1">
        <w:rPr>
          <w:rFonts w:ascii="Times New Roman" w:hAnsi="Times New Roman" w:cs="Times New Roman"/>
          <w:sz w:val="24"/>
          <w:szCs w:val="24"/>
        </w:rPr>
        <w:t xml:space="preserve">, </w:t>
      </w:r>
      <w:r w:rsidR="007924F9" w:rsidRPr="007924F9">
        <w:rPr>
          <w:rFonts w:ascii="Times New Roman" w:hAnsi="Times New Roman" w:cs="Times New Roman"/>
          <w:sz w:val="24"/>
          <w:szCs w:val="24"/>
        </w:rPr>
        <w:t>and high humidity, which create optimal breeding environments for mosquitoes</w:t>
      </w:r>
      <w:sdt>
        <w:sdtPr>
          <w:rPr>
            <w:rFonts w:ascii="Times New Roman" w:hAnsi="Times New Roman" w:cs="Times New Roman"/>
            <w:color w:val="000000"/>
            <w:sz w:val="24"/>
            <w:szCs w:val="24"/>
          </w:rPr>
          <w:tag w:val="MENDELEY_CITATION_v3_eyJjaXRhdGlvbklEIjoiTUVOREVMRVlfQ0lUQVRJT05fNjg4MGNkNmItYjQ0ZC00YjIzLWIwY2EtZjRkY2E3NjUyODg5IiwicHJvcGVydGllcyI6eyJub3RlSW5kZXgiOjB9LCJpc0VkaXRlZCI6ZmFsc2UsIm1hbnVhbE92ZXJyaWRlIjp7ImlzTWFudWFsbHlPdmVycmlkZGVuIjpmYWxzZSwiY2l0ZXByb2NUZXh0IjoiWzPigJM2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NmNlZDE4MC0wNDZiLTMwYzgtODAwYy00NTFhZGIxZWVmMmIiLCJpdGVtRGF0YSI6eyJ0eXBlIjoiYXJ0aWNsZS1qb3VybmFsIiwiaWQiOiI1NmNlZDE4MC0wNDZiLTMwYzgtODAwYy00NTFhZGIxZWVmMmI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RE9JIjoiMTAuMTA5My9qbWUvdGphZTAwMSIsIklTU04iOiIwMDIyLTI1ODU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Sx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"/>
          <w:id w:val="466026684"/>
          <w:placeholder>
            <w:docPart w:val="DefaultPlaceholder_-1854013440"/>
          </w:placeholder>
        </w:sdtPr>
        <w:sdtContent>
          <w:r w:rsidR="001635B4" w:rsidRPr="001635B4">
            <w:rPr>
              <w:rFonts w:ascii="Times New Roman" w:hAnsi="Times New Roman" w:cs="Times New Roman"/>
              <w:color w:val="000000"/>
              <w:sz w:val="24"/>
              <w:szCs w:val="24"/>
            </w:rPr>
            <w:t>[3–6]</w:t>
          </w:r>
        </w:sdtContent>
      </w:sdt>
      <w:r w:rsidR="007924F9" w:rsidRPr="007924F9">
        <w:rPr>
          <w:rFonts w:ascii="Times New Roman" w:hAnsi="Times New Roman" w:cs="Times New Roman"/>
          <w:sz w:val="24"/>
          <w:szCs w:val="24"/>
        </w:rPr>
        <w:t>. Despit</w:t>
      </w:r>
      <w:r w:rsidR="008909DF">
        <w:rPr>
          <w:rFonts w:ascii="Times New Roman" w:hAnsi="Times New Roman" w:cs="Times New Roman"/>
          <w:sz w:val="24"/>
          <w:szCs w:val="24"/>
        </w:rPr>
        <w:t>e</w:t>
      </w:r>
      <w:r w:rsidR="007924F9" w:rsidRPr="007924F9">
        <w:rPr>
          <w:rFonts w:ascii="Times New Roman" w:hAnsi="Times New Roman" w:cs="Times New Roman"/>
          <w:sz w:val="24"/>
          <w:szCs w:val="24"/>
        </w:rPr>
        <w:t xml:space="preserve"> initiatives aimed at controlling the spread of the disease, the country's high population density and limited healthcare infrastructure have presented substantial challenges to effectively mitigating the outbreaks.</w:t>
      </w:r>
    </w:p>
    <w:p w14:paraId="5BC58530" w14:textId="1AB02D84" w:rsidR="003B41E7" w:rsidRPr="003B41E7" w:rsidRDefault="00B34DA5" w:rsidP="003B41E7">
      <w:pPr>
        <w:spacing w:line="480" w:lineRule="auto"/>
        <w:rPr>
          <w:rFonts w:ascii="Times New Roman" w:hAnsi="Times New Roman" w:cs="Times New Roman"/>
          <w:sz w:val="24"/>
          <w:szCs w:val="24"/>
        </w:rPr>
      </w:pPr>
      <w:r w:rsidRPr="00EB1377">
        <w:rPr>
          <w:rFonts w:ascii="Times New Roman" w:hAnsi="Times New Roman" w:cs="Times New Roman"/>
          <w:sz w:val="24"/>
          <w:szCs w:val="24"/>
        </w:rPr>
        <w:t>In 2023, Bangladesh witnessed its most extensive and deadliest dengue outbreak on record, marked by the highest annual tally of cases and fatalities due to dengue virus (DENV) infection</w:t>
      </w:r>
      <w:r w:rsidR="007A30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yMTUxYmQtMzM4MS00MGE1LWEwMzQtYjBiZGNiOWY5YTdh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844518598"/>
          <w:placeholder>
            <w:docPart w:val="DefaultPlaceholder_-1854013440"/>
          </w:placeholder>
        </w:sdtPr>
        <w:sdtContent>
          <w:r w:rsidR="001635B4" w:rsidRPr="001635B4">
            <w:rPr>
              <w:rFonts w:ascii="Times New Roman" w:hAnsi="Times New Roman" w:cs="Times New Roman"/>
              <w:color w:val="000000"/>
              <w:sz w:val="24"/>
              <w:szCs w:val="24"/>
            </w:rPr>
            <w:t>[7]</w:t>
          </w:r>
        </w:sdtContent>
      </w:sdt>
      <w:r w:rsidR="0091620E">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502874">
        <w:rPr>
          <w:rFonts w:ascii="Times New Roman" w:hAnsi="Times New Roman" w:cs="Times New Roman"/>
          <w:sz w:val="24"/>
          <w:szCs w:val="24"/>
        </w:rPr>
        <w:t>While</w:t>
      </w:r>
      <w:r w:rsidR="00502874" w:rsidRPr="00EB1377">
        <w:rPr>
          <w:rFonts w:ascii="Times New Roman" w:hAnsi="Times New Roman" w:cs="Times New Roman"/>
          <w:sz w:val="24"/>
          <w:szCs w:val="24"/>
        </w:rPr>
        <w:t xml:space="preserve"> </w:t>
      </w:r>
      <w:r w:rsidRPr="00EB1377">
        <w:rPr>
          <w:rFonts w:ascii="Times New Roman" w:hAnsi="Times New Roman" w:cs="Times New Roman"/>
          <w:sz w:val="24"/>
          <w:szCs w:val="24"/>
        </w:rPr>
        <w:t xml:space="preserve">dengue </w:t>
      </w:r>
      <w:r w:rsidR="00797315">
        <w:rPr>
          <w:rFonts w:ascii="Times New Roman" w:hAnsi="Times New Roman" w:cs="Times New Roman"/>
          <w:sz w:val="24"/>
          <w:szCs w:val="24"/>
        </w:rPr>
        <w:t>is</w:t>
      </w:r>
      <w:r w:rsidR="00797315" w:rsidRPr="00EB1377">
        <w:rPr>
          <w:rFonts w:ascii="Times New Roman" w:hAnsi="Times New Roman" w:cs="Times New Roman"/>
          <w:sz w:val="24"/>
          <w:szCs w:val="24"/>
        </w:rPr>
        <w:t xml:space="preserve"> </w:t>
      </w:r>
      <w:r w:rsidRPr="00EB1377">
        <w:rPr>
          <w:rFonts w:ascii="Times New Roman" w:hAnsi="Times New Roman" w:cs="Times New Roman"/>
          <w:sz w:val="24"/>
          <w:szCs w:val="24"/>
        </w:rPr>
        <w:t>endemic in Bangladesh, with reported cases annually since 2000</w:t>
      </w:r>
      <w:r w:rsidR="00AD2F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E2Y2NmZTEtZjAyZi00M2Y2LWJhZGYtNzA0ZTQ5ZjM5Njhl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950848909"/>
          <w:placeholder>
            <w:docPart w:val="DefaultPlaceholder_-1854013440"/>
          </w:placeholder>
        </w:sdtPr>
        <w:sdtContent>
          <w:r w:rsidR="001635B4" w:rsidRPr="001635B4">
            <w:rPr>
              <w:rFonts w:ascii="Times New Roman" w:hAnsi="Times New Roman" w:cs="Times New Roman"/>
              <w:color w:val="000000"/>
              <w:sz w:val="24"/>
              <w:szCs w:val="24"/>
            </w:rPr>
            <w:t>[3]</w:t>
          </w:r>
        </w:sdtContent>
      </w:sdt>
      <w:r w:rsidRPr="00EB1377">
        <w:rPr>
          <w:rFonts w:ascii="Times New Roman" w:hAnsi="Times New Roman" w:cs="Times New Roman"/>
          <w:sz w:val="24"/>
          <w:szCs w:val="24"/>
        </w:rPr>
        <w:t xml:space="preserve"> the scale of the outbreak in 2023 is staggering and alarming. Recent years have seen a concerning uptick in dengue cases in Bangladesh, with over 82% of the total cases (n=202,425) and 69% of deaths (n=550) reported in the past five years (2018-2022)</w:t>
      </w:r>
      <w:r w:rsidR="00397150">
        <w:rPr>
          <w:rFonts w:ascii="Times New Roman" w:hAnsi="Times New Roman" w:cs="Times New Roman"/>
          <w:sz w:val="24"/>
          <w:szCs w:val="24"/>
        </w:rPr>
        <w:t xml:space="preserve"> </w:t>
      </w:r>
      <w:r w:rsidR="00BF2F86" w:rsidRPr="00E02088">
        <w:rPr>
          <w:rFonts w:ascii="Times New Roman" w:hAnsi="Times New Roman" w:cs="Times New Roman"/>
          <w:color w:val="000000"/>
          <w:sz w:val="24"/>
          <w:szCs w:val="24"/>
        </w:rPr>
        <w:t>[2]</w:t>
      </w:r>
      <w:r w:rsidR="00397150">
        <w:rPr>
          <w:rFonts w:ascii="Times New Roman" w:hAnsi="Times New Roman" w:cs="Times New Roman"/>
          <w:color w:val="000000"/>
          <w:sz w:val="24"/>
          <w:szCs w:val="24"/>
        </w:rPr>
        <w:t>.</w:t>
      </w:r>
      <w:r w:rsidR="002E6025">
        <w:rPr>
          <w:rFonts w:ascii="Times New Roman" w:hAnsi="Times New Roman" w:cs="Times New Roman"/>
          <w:sz w:val="24"/>
          <w:szCs w:val="24"/>
        </w:rPr>
        <w:t xml:space="preserve"> </w:t>
      </w:r>
      <w:r w:rsidR="00F9266E" w:rsidRPr="00EB1377">
        <w:rPr>
          <w:rFonts w:ascii="Times New Roman" w:hAnsi="Times New Roman" w:cs="Times New Roman"/>
          <w:sz w:val="24"/>
          <w:szCs w:val="24"/>
        </w:rPr>
        <w:t xml:space="preserve">Historically, </w:t>
      </w:r>
      <w:r w:rsidR="00AC2F6F" w:rsidRPr="00EB1377">
        <w:rPr>
          <w:rFonts w:ascii="Times New Roman" w:hAnsi="Times New Roman" w:cs="Times New Roman"/>
          <w:sz w:val="24"/>
          <w:szCs w:val="24"/>
        </w:rPr>
        <w:t xml:space="preserve">most of </w:t>
      </w:r>
      <w:r w:rsidR="00F9266E" w:rsidRPr="00EB1377">
        <w:rPr>
          <w:rFonts w:ascii="Times New Roman" w:hAnsi="Times New Roman" w:cs="Times New Roman"/>
          <w:sz w:val="24"/>
          <w:szCs w:val="24"/>
        </w:rPr>
        <w:t xml:space="preserve">the dengue </w:t>
      </w:r>
      <w:r w:rsidR="00AC2F6F" w:rsidRPr="00EB1377">
        <w:rPr>
          <w:rFonts w:ascii="Times New Roman" w:hAnsi="Times New Roman" w:cs="Times New Roman"/>
          <w:sz w:val="24"/>
          <w:szCs w:val="24"/>
        </w:rPr>
        <w:t xml:space="preserve">cases </w:t>
      </w:r>
      <w:r w:rsidR="00015CA6" w:rsidRPr="00EB1377">
        <w:rPr>
          <w:rFonts w:ascii="Times New Roman" w:hAnsi="Times New Roman" w:cs="Times New Roman"/>
          <w:sz w:val="24"/>
          <w:szCs w:val="24"/>
        </w:rPr>
        <w:t xml:space="preserve">in </w:t>
      </w:r>
      <w:r w:rsidR="00513E4A" w:rsidRPr="00EB1377">
        <w:rPr>
          <w:rFonts w:ascii="Times New Roman" w:hAnsi="Times New Roman" w:cs="Times New Roman"/>
          <w:sz w:val="24"/>
          <w:szCs w:val="24"/>
        </w:rPr>
        <w:t>Bangladesh</w:t>
      </w:r>
      <w:r w:rsidR="00F9266E"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have been reported </w:t>
      </w:r>
      <w:r w:rsidR="00F9266E" w:rsidRPr="00EB1377">
        <w:rPr>
          <w:rFonts w:ascii="Times New Roman" w:hAnsi="Times New Roman" w:cs="Times New Roman"/>
          <w:sz w:val="24"/>
          <w:szCs w:val="24"/>
        </w:rPr>
        <w:t xml:space="preserve">in </w:t>
      </w:r>
      <w:r w:rsidR="00015CA6" w:rsidRPr="00EB1377">
        <w:rPr>
          <w:rFonts w:ascii="Times New Roman" w:hAnsi="Times New Roman" w:cs="Times New Roman"/>
          <w:sz w:val="24"/>
          <w:szCs w:val="24"/>
        </w:rPr>
        <w:t>urban areas</w:t>
      </w:r>
      <w:r w:rsidR="00AC2F6F"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with a particular concentration </w:t>
      </w:r>
      <w:r w:rsidR="00AC2F6F" w:rsidRPr="00EB1377">
        <w:rPr>
          <w:rFonts w:ascii="Times New Roman" w:hAnsi="Times New Roman" w:cs="Times New Roman"/>
          <w:sz w:val="24"/>
          <w:szCs w:val="24"/>
        </w:rPr>
        <w:t>in the capital city</w:t>
      </w:r>
      <w:r w:rsidR="00C56253" w:rsidRPr="00EB1377">
        <w:rPr>
          <w:rFonts w:ascii="Times New Roman" w:hAnsi="Times New Roman" w:cs="Times New Roman"/>
          <w:sz w:val="24"/>
          <w:szCs w:val="24"/>
        </w:rPr>
        <w:t xml:space="preserve"> </w:t>
      </w:r>
      <w:r w:rsidR="00EB22E5" w:rsidRPr="00EB1377">
        <w:rPr>
          <w:rFonts w:ascii="Times New Roman" w:hAnsi="Times New Roman" w:cs="Times New Roman"/>
          <w:sz w:val="24"/>
          <w:szCs w:val="24"/>
        </w:rPr>
        <w:t>of</w:t>
      </w:r>
      <w:r w:rsidR="00AC2F6F" w:rsidRPr="00EB1377">
        <w:rPr>
          <w:rFonts w:ascii="Times New Roman" w:hAnsi="Times New Roman" w:cs="Times New Roman"/>
          <w:sz w:val="24"/>
          <w:szCs w:val="24"/>
        </w:rPr>
        <w:t xml:space="preserve"> Dhaka</w:t>
      </w:r>
      <w:r w:rsidR="004B2D3A"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xYjc1ZWUtODc1Zi00MzI4LTg2NDUtNWZjOTY1NGQwZTdhIiwicHJvcGVydGllcyI6eyJub3RlSW5kZXgiOjB9LCJpc0VkaXRlZCI6ZmFsc2UsIm1hbnVhbE92ZXJyaWRlIjp7ImlzTWFudWFsbHlPdmVycmlkZGVuIjpmYWxzZSwiY2l0ZXByb2NUZXh0IjoiWzh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258990017"/>
          <w:placeholder>
            <w:docPart w:val="DefaultPlaceholder_-1854013440"/>
          </w:placeholder>
        </w:sdtPr>
        <w:sdtContent>
          <w:r w:rsidR="001635B4" w:rsidRPr="001635B4">
            <w:rPr>
              <w:rFonts w:ascii="Times New Roman" w:hAnsi="Times New Roman" w:cs="Times New Roman"/>
              <w:color w:val="000000"/>
              <w:sz w:val="24"/>
              <w:szCs w:val="24"/>
            </w:rPr>
            <w:t>[8]</w:t>
          </w:r>
        </w:sdtContent>
      </w:sdt>
      <w:r w:rsidR="0000505C" w:rsidRPr="00EB1377">
        <w:rPr>
          <w:rFonts w:ascii="Times New Roman" w:hAnsi="Times New Roman" w:cs="Times New Roman"/>
          <w:sz w:val="24"/>
          <w:szCs w:val="24"/>
        </w:rPr>
        <w:t xml:space="preserve"> except </w:t>
      </w:r>
      <w:r w:rsidR="009B107E" w:rsidRPr="00EB1377">
        <w:rPr>
          <w:rFonts w:ascii="Times New Roman" w:hAnsi="Times New Roman" w:cs="Times New Roman"/>
          <w:sz w:val="24"/>
          <w:szCs w:val="24"/>
        </w:rPr>
        <w:t>in some</w:t>
      </w:r>
      <w:r w:rsidR="0000505C" w:rsidRPr="00EB1377">
        <w:rPr>
          <w:rFonts w:ascii="Times New Roman" w:hAnsi="Times New Roman" w:cs="Times New Roman"/>
          <w:sz w:val="24"/>
          <w:szCs w:val="24"/>
        </w:rPr>
        <w:t xml:space="preserve"> </w:t>
      </w:r>
      <w:r w:rsidR="00FF7AE0" w:rsidRPr="00EB1377">
        <w:rPr>
          <w:rFonts w:ascii="Times New Roman" w:hAnsi="Times New Roman" w:cs="Times New Roman"/>
          <w:sz w:val="24"/>
          <w:szCs w:val="24"/>
        </w:rPr>
        <w:t>years</w:t>
      </w:r>
      <w:r w:rsidR="0000505C" w:rsidRPr="00EB1377">
        <w:rPr>
          <w:rFonts w:ascii="Times New Roman" w:hAnsi="Times New Roman" w:cs="Times New Roman"/>
          <w:sz w:val="24"/>
          <w:szCs w:val="24"/>
        </w:rPr>
        <w:t xml:space="preserve"> </w:t>
      </w:r>
      <w:r w:rsidR="009B107E" w:rsidRPr="00EB1377">
        <w:rPr>
          <w:rFonts w:ascii="Times New Roman" w:hAnsi="Times New Roman" w:cs="Times New Roman"/>
          <w:sz w:val="24"/>
          <w:szCs w:val="24"/>
        </w:rPr>
        <w:t>(e.g.</w:t>
      </w:r>
      <w:r w:rsidR="00E33584" w:rsidRPr="00EB1377">
        <w:rPr>
          <w:rFonts w:ascii="Times New Roman" w:hAnsi="Times New Roman" w:cs="Times New Roman"/>
          <w:sz w:val="24"/>
          <w:szCs w:val="24"/>
        </w:rPr>
        <w:t>, 2019</w:t>
      </w:r>
      <w:r w:rsidR="009B107E" w:rsidRPr="00EB1377">
        <w:rPr>
          <w:rFonts w:ascii="Times New Roman" w:hAnsi="Times New Roman" w:cs="Times New Roman"/>
          <w:sz w:val="24"/>
          <w:szCs w:val="24"/>
        </w:rPr>
        <w:t>)</w:t>
      </w:r>
      <w:r w:rsidR="0000505C" w:rsidRPr="00EB1377">
        <w:rPr>
          <w:rFonts w:ascii="Times New Roman" w:hAnsi="Times New Roman" w:cs="Times New Roman"/>
          <w:sz w:val="24"/>
          <w:szCs w:val="24"/>
        </w:rPr>
        <w:t xml:space="preserve"> when almost half of the cases were reported from outside Dhaka</w:t>
      </w:r>
      <w:r w:rsidR="0039715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jNDI2ZjAtY2RiMC00ODdhLTkxMTUtMTc2OWI1Nzk1ODQ3IiwicHJvcGVydGllcyI6eyJub3RlSW5kZXgiOjB9LCJpc0VkaXRlZCI6ZmFsc2UsIm1hbnVhbE92ZXJyaWRlIjp7ImlzTWFudWFsbHlPdmVycmlkZGVuIjpmYWxzZSwiY2l0ZXByb2NUZXh0IjoiWzl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
          <w:id w:val="2019728614"/>
          <w:placeholder>
            <w:docPart w:val="DefaultPlaceholder_-1854013440"/>
          </w:placeholder>
        </w:sdtPr>
        <w:sdtContent>
          <w:r w:rsidR="001635B4" w:rsidRPr="001635B4">
            <w:rPr>
              <w:rFonts w:ascii="Times New Roman" w:hAnsi="Times New Roman" w:cs="Times New Roman"/>
              <w:color w:val="000000"/>
              <w:sz w:val="24"/>
              <w:szCs w:val="24"/>
            </w:rPr>
            <w:t>[9]</w:t>
          </w:r>
        </w:sdtContent>
      </w:sdt>
      <w:r w:rsidR="00397150">
        <w:rPr>
          <w:rFonts w:ascii="Times New Roman" w:hAnsi="Times New Roman" w:cs="Times New Roman"/>
          <w:color w:val="000000"/>
          <w:sz w:val="24"/>
          <w:szCs w:val="24"/>
        </w:rPr>
        <w:t>.</w:t>
      </w:r>
      <w:r w:rsidR="0000505C" w:rsidRPr="00EB1377">
        <w:rPr>
          <w:rFonts w:ascii="Times New Roman" w:hAnsi="Times New Roman" w:cs="Times New Roman"/>
          <w:sz w:val="24"/>
          <w:szCs w:val="24"/>
        </w:rPr>
        <w:t xml:space="preserve"> </w:t>
      </w:r>
      <w:r w:rsidR="004501DE" w:rsidRPr="00EB1377">
        <w:rPr>
          <w:rFonts w:ascii="Times New Roman" w:hAnsi="Times New Roman" w:cs="Times New Roman"/>
          <w:sz w:val="24"/>
          <w:szCs w:val="24"/>
        </w:rPr>
        <w:t xml:space="preserve">Sporadic </w:t>
      </w:r>
      <w:r w:rsidR="00FB3AC3">
        <w:rPr>
          <w:rFonts w:ascii="Times New Roman" w:hAnsi="Times New Roman" w:cs="Times New Roman"/>
          <w:sz w:val="24"/>
          <w:szCs w:val="24"/>
        </w:rPr>
        <w:t xml:space="preserve">dengue cases were documented in Dhaka in the 1960s, preceding the significant outbreak </w:t>
      </w:r>
      <w:r w:rsidR="004501DE" w:rsidRPr="00EB1377">
        <w:rPr>
          <w:rFonts w:ascii="Times New Roman" w:hAnsi="Times New Roman" w:cs="Times New Roman"/>
          <w:sz w:val="24"/>
          <w:szCs w:val="24"/>
        </w:rPr>
        <w:t xml:space="preserve">in 2000 in major </w:t>
      </w:r>
      <w:r w:rsidR="004501DE" w:rsidRPr="00EB1377">
        <w:rPr>
          <w:rFonts w:ascii="Times New Roman" w:hAnsi="Times New Roman" w:cs="Times New Roman"/>
          <w:sz w:val="24"/>
          <w:szCs w:val="24"/>
        </w:rPr>
        <w:lastRenderedPageBreak/>
        <w:t xml:space="preserve">cities, including Dhaka, </w:t>
      </w:r>
      <w:r w:rsidR="0019115F" w:rsidRPr="00EB1377">
        <w:rPr>
          <w:rFonts w:ascii="Times New Roman" w:hAnsi="Times New Roman" w:cs="Times New Roman"/>
          <w:sz w:val="24"/>
          <w:szCs w:val="24"/>
        </w:rPr>
        <w:t>Chattogram</w:t>
      </w:r>
      <w:r w:rsidR="004501DE" w:rsidRPr="00EB1377">
        <w:rPr>
          <w:rFonts w:ascii="Times New Roman" w:hAnsi="Times New Roman" w:cs="Times New Roman"/>
          <w:sz w:val="24"/>
          <w:szCs w:val="24"/>
        </w:rPr>
        <w:t>, and Khulna</w:t>
      </w:r>
      <w:del w:id="8" w:author="Mohammad Nayeem Hasan" w:date="2024-11-24T01:43:00Z" w16du:dateUtc="2024-11-23T19:43:00Z">
        <w:r w:rsidR="00397150" w:rsidDel="000A074E">
          <w:rPr>
            <w:rFonts w:ascii="Times New Roman" w:hAnsi="Times New Roman" w:cs="Times New Roman"/>
            <w:color w:val="000000"/>
            <w:sz w:val="24"/>
            <w:szCs w:val="24"/>
          </w:rPr>
          <w:delText>.</w:delText>
        </w:r>
      </w:del>
      <w:r w:rsidR="004D4CC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RiYThiYWQtNzg1My00MWM1LTk1MWItNGFiOTI3ODM2ZjhiIiwicHJvcGVydGllcyI6eyJub3RlSW5kZXgiOjB9LCJpc0VkaXRlZCI6ZmFsc2UsIm1hbnVhbE92ZXJyaWRlIjp7ImlzTWFudWFsbHlPdmVycmlkZGVuIjpmYWxzZSwiY2l0ZXByb2NUZXh0IjoiWzUsOF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845371062"/>
          <w:placeholder>
            <w:docPart w:val="DefaultPlaceholder_-1854013440"/>
          </w:placeholder>
        </w:sdtPr>
        <w:sdtContent>
          <w:r w:rsidR="001635B4" w:rsidRPr="001635B4">
            <w:rPr>
              <w:rFonts w:ascii="Times New Roman" w:hAnsi="Times New Roman" w:cs="Times New Roman"/>
              <w:color w:val="000000"/>
              <w:sz w:val="24"/>
              <w:szCs w:val="24"/>
            </w:rPr>
            <w:t>[5,8]</w:t>
          </w:r>
        </w:sdtContent>
      </w:sdt>
      <w:r w:rsidR="00FB3AC3">
        <w:rPr>
          <w:rFonts w:ascii="Times New Roman" w:hAnsi="Times New Roman" w:cs="Times New Roman"/>
          <w:sz w:val="24"/>
          <w:szCs w:val="24"/>
        </w:rPr>
        <w:t xml:space="preserve">. </w:t>
      </w:r>
      <w:r w:rsidR="00432B6B" w:rsidRPr="00EB1377">
        <w:rPr>
          <w:rFonts w:ascii="Times New Roman" w:hAnsi="Times New Roman" w:cs="Times New Roman"/>
          <w:sz w:val="24"/>
          <w:szCs w:val="24"/>
        </w:rPr>
        <w:t>S</w:t>
      </w:r>
      <w:r w:rsidR="00F9266E" w:rsidRPr="00EB1377">
        <w:rPr>
          <w:rFonts w:ascii="Times New Roman" w:hAnsi="Times New Roman" w:cs="Times New Roman"/>
          <w:sz w:val="24"/>
          <w:szCs w:val="24"/>
        </w:rPr>
        <w:t xml:space="preserve">erological </w:t>
      </w:r>
      <w:r w:rsidR="00A43665" w:rsidRPr="00EB1377">
        <w:rPr>
          <w:rFonts w:ascii="Times New Roman" w:hAnsi="Times New Roman" w:cs="Times New Roman"/>
          <w:sz w:val="24"/>
          <w:szCs w:val="24"/>
        </w:rPr>
        <w:t xml:space="preserve">studies </w:t>
      </w:r>
      <w:r w:rsidR="00F9266E" w:rsidRPr="00EB1377">
        <w:rPr>
          <w:rFonts w:ascii="Times New Roman" w:hAnsi="Times New Roman" w:cs="Times New Roman"/>
          <w:sz w:val="24"/>
          <w:szCs w:val="24"/>
        </w:rPr>
        <w:t>conducted</w:t>
      </w:r>
      <w:r w:rsidR="001B1733" w:rsidRPr="00EB1377">
        <w:rPr>
          <w:rFonts w:ascii="Times New Roman" w:hAnsi="Times New Roman" w:cs="Times New Roman"/>
          <w:sz w:val="24"/>
          <w:szCs w:val="24"/>
        </w:rPr>
        <w:t xml:space="preserve"> across the country demonstrated</w:t>
      </w:r>
      <w:r w:rsidR="00432B6B" w:rsidRPr="00EB1377">
        <w:rPr>
          <w:rFonts w:ascii="Times New Roman" w:hAnsi="Times New Roman" w:cs="Times New Roman"/>
          <w:sz w:val="24"/>
          <w:szCs w:val="24"/>
        </w:rPr>
        <w:t xml:space="preserve"> </w:t>
      </w:r>
      <w:r w:rsidR="001B1733" w:rsidRPr="00EB1377">
        <w:rPr>
          <w:rFonts w:ascii="Times New Roman" w:hAnsi="Times New Roman" w:cs="Times New Roman"/>
          <w:sz w:val="24"/>
          <w:szCs w:val="24"/>
        </w:rPr>
        <w:t>substantial</w:t>
      </w:r>
      <w:r w:rsidR="00782869" w:rsidRPr="00EB1377">
        <w:rPr>
          <w:rFonts w:ascii="Times New Roman" w:hAnsi="Times New Roman" w:cs="Times New Roman"/>
          <w:sz w:val="24"/>
          <w:szCs w:val="24"/>
        </w:rPr>
        <w:t xml:space="preserve"> spatial</w:t>
      </w:r>
      <w:r w:rsidR="001B1733" w:rsidRPr="00EB1377">
        <w:rPr>
          <w:rFonts w:ascii="Times New Roman" w:hAnsi="Times New Roman" w:cs="Times New Roman"/>
          <w:sz w:val="24"/>
          <w:szCs w:val="24"/>
        </w:rPr>
        <w:t xml:space="preserve"> heterogeneity in seropositi</w:t>
      </w:r>
      <w:r w:rsidR="00782869" w:rsidRPr="00EB1377">
        <w:rPr>
          <w:rFonts w:ascii="Times New Roman" w:hAnsi="Times New Roman" w:cs="Times New Roman"/>
          <w:sz w:val="24"/>
          <w:szCs w:val="24"/>
        </w:rPr>
        <w:t xml:space="preserve">vity with seroprevalence ranging from as high as 88% in urban </w:t>
      </w:r>
      <w:r w:rsidR="0019115F" w:rsidRPr="00EB1377">
        <w:rPr>
          <w:rFonts w:ascii="Times New Roman" w:hAnsi="Times New Roman" w:cs="Times New Roman"/>
          <w:sz w:val="24"/>
          <w:szCs w:val="24"/>
        </w:rPr>
        <w:t>Chattogram</w:t>
      </w:r>
      <w:r w:rsidR="00782869" w:rsidRPr="00EB1377">
        <w:rPr>
          <w:rFonts w:ascii="Times New Roman" w:hAnsi="Times New Roman" w:cs="Times New Roman"/>
          <w:sz w:val="24"/>
          <w:szCs w:val="24"/>
        </w:rPr>
        <w:t xml:space="preserve"> to as low as 3% in rural Maulvibazar in Sylhet division</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AzNWYzM2ItMjQzMC00MTMxLTk1NGEtOTBkNGRmZGY3ZmNhIiwicHJvcGVydGllcyI6eyJub3RlSW5kZXgiOjB9LCJpc0VkaXRlZCI6ZmFsc2UsIm1hbnVhbE92ZXJyaWRlIjp7ImlzTWFudWFsbHlPdmVycmlkZGVuIjpmYWxzZSwiY2l0ZXByb2NUZXh0IjoiWzEw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361021255"/>
          <w:placeholder>
            <w:docPart w:val="BEB65B31868F4F0484D832EBC960C08A"/>
          </w:placeholder>
        </w:sdtPr>
        <w:sdtContent>
          <w:r w:rsidR="001635B4" w:rsidRPr="001635B4">
            <w:rPr>
              <w:rFonts w:ascii="Times New Roman" w:hAnsi="Times New Roman" w:cs="Times New Roman"/>
              <w:color w:val="000000"/>
              <w:sz w:val="24"/>
              <w:szCs w:val="24"/>
            </w:rPr>
            <w:t>[10]</w:t>
          </w:r>
        </w:sdtContent>
      </w:sdt>
      <w:r w:rsidR="00C95524">
        <w:rPr>
          <w:rFonts w:ascii="Times New Roman" w:hAnsi="Times New Roman" w:cs="Times New Roman"/>
          <w:color w:val="000000"/>
          <w:sz w:val="24"/>
          <w:szCs w:val="24"/>
        </w:rPr>
        <w:t>.</w:t>
      </w:r>
      <w:r w:rsidR="00782869" w:rsidRPr="00EB1377">
        <w:rPr>
          <w:rFonts w:ascii="Times New Roman" w:hAnsi="Times New Roman" w:cs="Times New Roman"/>
          <w:sz w:val="24"/>
          <w:szCs w:val="24"/>
        </w:rPr>
        <w:t xml:space="preserve"> </w:t>
      </w:r>
      <w:r w:rsidR="00F76B8C" w:rsidRPr="00EB1377">
        <w:rPr>
          <w:rFonts w:ascii="Times New Roman" w:hAnsi="Times New Roman" w:cs="Times New Roman"/>
          <w:sz w:val="24"/>
          <w:szCs w:val="24"/>
        </w:rPr>
        <w:t xml:space="preserve">In </w:t>
      </w:r>
      <w:r w:rsidR="00F37F5D" w:rsidRPr="00EB1377">
        <w:rPr>
          <w:rFonts w:ascii="Times New Roman" w:hAnsi="Times New Roman" w:cs="Times New Roman"/>
          <w:sz w:val="24"/>
          <w:szCs w:val="24"/>
        </w:rPr>
        <w:t xml:space="preserve">the </w:t>
      </w:r>
      <w:r w:rsidR="0060537E" w:rsidRPr="00EB1377">
        <w:rPr>
          <w:rFonts w:ascii="Times New Roman" w:hAnsi="Times New Roman" w:cs="Times New Roman"/>
          <w:sz w:val="24"/>
          <w:szCs w:val="24"/>
        </w:rPr>
        <w:t xml:space="preserve">capital </w:t>
      </w:r>
      <w:r w:rsidR="00A43665" w:rsidRPr="00EB1377">
        <w:rPr>
          <w:rFonts w:ascii="Times New Roman" w:hAnsi="Times New Roman" w:cs="Times New Roman"/>
          <w:sz w:val="24"/>
          <w:szCs w:val="24"/>
        </w:rPr>
        <w:t xml:space="preserve">city </w:t>
      </w:r>
      <w:r w:rsidR="0060537E" w:rsidRPr="00EB1377">
        <w:rPr>
          <w:rFonts w:ascii="Times New Roman" w:hAnsi="Times New Roman" w:cs="Times New Roman"/>
          <w:sz w:val="24"/>
          <w:szCs w:val="24"/>
        </w:rPr>
        <w:t>Dhaka</w:t>
      </w:r>
      <w:r w:rsidR="00782869" w:rsidRPr="00EB1377">
        <w:rPr>
          <w:rFonts w:ascii="Times New Roman" w:hAnsi="Times New Roman" w:cs="Times New Roman"/>
          <w:sz w:val="24"/>
          <w:szCs w:val="24"/>
        </w:rPr>
        <w:t xml:space="preserve">, </w:t>
      </w:r>
      <w:r w:rsidR="00396925" w:rsidRPr="00EB1377">
        <w:rPr>
          <w:rFonts w:ascii="Times New Roman" w:hAnsi="Times New Roman" w:cs="Times New Roman"/>
          <w:sz w:val="24"/>
          <w:szCs w:val="24"/>
        </w:rPr>
        <w:t xml:space="preserve">the </w:t>
      </w:r>
      <w:r w:rsidR="00782869" w:rsidRPr="00EB1377">
        <w:rPr>
          <w:rFonts w:ascii="Times New Roman" w:hAnsi="Times New Roman" w:cs="Times New Roman"/>
          <w:sz w:val="24"/>
          <w:szCs w:val="24"/>
        </w:rPr>
        <w:t xml:space="preserve">seropositivity </w:t>
      </w:r>
      <w:r w:rsidR="00396925" w:rsidRPr="00EB1377">
        <w:rPr>
          <w:rFonts w:ascii="Times New Roman" w:hAnsi="Times New Roman" w:cs="Times New Roman"/>
          <w:sz w:val="24"/>
          <w:szCs w:val="24"/>
        </w:rPr>
        <w:t xml:space="preserve">of DENV </w:t>
      </w:r>
      <w:r w:rsidR="00782869" w:rsidRPr="00EB1377">
        <w:rPr>
          <w:rFonts w:ascii="Times New Roman" w:hAnsi="Times New Roman" w:cs="Times New Roman"/>
          <w:sz w:val="24"/>
          <w:szCs w:val="24"/>
        </w:rPr>
        <w:t>ranged from 36 to 85%</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Q4NThjMDktZWUwOC00YzEzLThkZjgtZTM0Zjk4MWIzYjcxIiwicHJvcGVydGllcyI6eyJub3RlSW5kZXgiOjB9LCJpc0VkaXRlZCI6ZmFsc2UsIm1hbnVhbE92ZXJyaWRlIjp7ImlzTWFudWFsbHlPdmVycmlkZGVuIjpmYWxzZSwiY2l0ZXByb2NUZXh0IjoiWzEw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52047648"/>
          <w:placeholder>
            <w:docPart w:val="3D7BE807383B4FF7A1B8FB3B8EBD3B6B"/>
          </w:placeholder>
        </w:sdtPr>
        <w:sdtContent>
          <w:r w:rsidR="001635B4" w:rsidRPr="001635B4">
            <w:rPr>
              <w:rFonts w:ascii="Times New Roman" w:hAnsi="Times New Roman" w:cs="Times New Roman"/>
              <w:color w:val="000000"/>
              <w:sz w:val="24"/>
              <w:szCs w:val="24"/>
            </w:rPr>
            <w:t>[10]</w:t>
          </w:r>
        </w:sdtContent>
      </w:sdt>
      <w:r w:rsidR="00C95524">
        <w:rPr>
          <w:rFonts w:ascii="Times New Roman" w:hAnsi="Times New Roman" w:cs="Times New Roman"/>
          <w:color w:val="000000"/>
          <w:sz w:val="24"/>
          <w:szCs w:val="24"/>
        </w:rPr>
        <w:t>.</w:t>
      </w:r>
      <w:r w:rsidR="00ED2574" w:rsidRPr="00EB1377">
        <w:rPr>
          <w:rFonts w:ascii="Times New Roman" w:hAnsi="Times New Roman" w:cs="Times New Roman"/>
          <w:sz w:val="24"/>
          <w:szCs w:val="24"/>
        </w:rPr>
        <w:t xml:space="preserve"> </w:t>
      </w:r>
      <w:r w:rsidR="003B41E7" w:rsidRPr="00C15C54">
        <w:rPr>
          <w:rFonts w:ascii="Times New Roman" w:hAnsi="Times New Roman" w:cs="Times New Roman"/>
          <w:sz w:val="24"/>
          <w:szCs w:val="24"/>
        </w:rPr>
        <w:t>A recent study investigated the 2022-2023 dengue outbreak in Bangladesh, analy</w:t>
      </w:r>
      <w:r w:rsidR="00AC07FA" w:rsidRPr="00C15C54">
        <w:rPr>
          <w:rFonts w:ascii="Times New Roman" w:hAnsi="Times New Roman" w:cs="Times New Roman"/>
          <w:sz w:val="24"/>
          <w:szCs w:val="24"/>
        </w:rPr>
        <w:t>s</w:t>
      </w:r>
      <w:r w:rsidR="003B41E7" w:rsidRPr="00C15C54">
        <w:rPr>
          <w:rFonts w:ascii="Times New Roman" w:hAnsi="Times New Roman" w:cs="Times New Roman"/>
          <w:sz w:val="24"/>
          <w:szCs w:val="24"/>
        </w:rPr>
        <w:t xml:space="preserve">ing its characteristics, spatial distribution, and contributing factors. Dhaka and Chittagong emerged as major </w:t>
      </w:r>
      <w:r w:rsidR="00E67646">
        <w:rPr>
          <w:rFonts w:ascii="Times New Roman" w:hAnsi="Times New Roman" w:cs="Times New Roman"/>
          <w:sz w:val="24"/>
          <w:szCs w:val="24"/>
        </w:rPr>
        <w:t>epicenters</w:t>
      </w:r>
      <w:r w:rsidR="003B41E7" w:rsidRPr="00C15C54">
        <w:rPr>
          <w:rFonts w:ascii="Times New Roman" w:hAnsi="Times New Roman" w:cs="Times New Roman"/>
          <w:sz w:val="24"/>
          <w:szCs w:val="24"/>
        </w:rPr>
        <w:t xml:space="preserve"> with higher caseloads and mortality</w:t>
      </w:r>
      <w:r w:rsidR="008909DF" w:rsidRPr="00C15C5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"/>
          <w:id w:val="1523980083"/>
          <w:placeholder>
            <w:docPart w:val="DefaultPlaceholder_-1854013440"/>
          </w:placeholder>
        </w:sdtPr>
        <w:sdtContent>
          <w:r w:rsidR="001635B4" w:rsidRPr="001635B4">
            <w:rPr>
              <w:rFonts w:ascii="Times New Roman" w:hAnsi="Times New Roman" w:cs="Times New Roman"/>
              <w:color w:val="000000"/>
              <w:sz w:val="24"/>
              <w:szCs w:val="24"/>
            </w:rPr>
            <w:t>[11]</w:t>
          </w:r>
        </w:sdtContent>
      </w:sdt>
      <w:r w:rsidR="00FB2B7A">
        <w:rPr>
          <w:rFonts w:ascii="Times New Roman" w:hAnsi="Times New Roman" w:cs="Times New Roman"/>
          <w:color w:val="000000"/>
          <w:sz w:val="24"/>
          <w:szCs w:val="24"/>
        </w:rPr>
        <w:t xml:space="preserve">. </w:t>
      </w:r>
    </w:p>
    <w:p w14:paraId="15E149A2" w14:textId="1D8E2934" w:rsidR="00C95524" w:rsidRPr="004D4CC1" w:rsidRDefault="00876FC4" w:rsidP="004D4CC1">
      <w:pPr>
        <w:spacing w:line="480" w:lineRule="auto"/>
        <w:rPr>
          <w:rFonts w:ascii="Times New Roman" w:hAnsi="Times New Roman" w:cs="Times New Roman"/>
          <w:sz w:val="24"/>
          <w:szCs w:val="24"/>
        </w:rPr>
      </w:pPr>
      <w:r w:rsidRPr="00EB1377">
        <w:rPr>
          <w:rFonts w:ascii="Times New Roman" w:hAnsi="Times New Roman" w:cs="Times New Roman"/>
          <w:i/>
          <w:iCs/>
          <w:sz w:val="24"/>
          <w:szCs w:val="24"/>
        </w:rPr>
        <w:t>Aedes aegypti</w:t>
      </w:r>
      <w:r w:rsidR="00A402CC" w:rsidRPr="00EB1377">
        <w:rPr>
          <w:rFonts w:ascii="Times New Roman" w:hAnsi="Times New Roman" w:cs="Times New Roman"/>
          <w:i/>
          <w:iCs/>
          <w:sz w:val="24"/>
          <w:szCs w:val="24"/>
        </w:rPr>
        <w:t xml:space="preserve">, </w:t>
      </w:r>
      <w:r w:rsidR="00A402CC" w:rsidRPr="00EB1377">
        <w:rPr>
          <w:rFonts w:ascii="Times New Roman" w:hAnsi="Times New Roman" w:cs="Times New Roman"/>
          <w:sz w:val="24"/>
          <w:szCs w:val="24"/>
        </w:rPr>
        <w:t xml:space="preserve">the primary vector of </w:t>
      </w:r>
      <w:r w:rsidR="00E67646">
        <w:rPr>
          <w:rFonts w:ascii="Times New Roman" w:hAnsi="Times New Roman" w:cs="Times New Roman"/>
          <w:sz w:val="24"/>
          <w:szCs w:val="24"/>
        </w:rPr>
        <w:t>the </w:t>
      </w:r>
      <w:r w:rsidR="00A402CC" w:rsidRPr="00EB1377">
        <w:rPr>
          <w:rFonts w:ascii="Times New Roman" w:hAnsi="Times New Roman" w:cs="Times New Roman"/>
          <w:sz w:val="24"/>
          <w:szCs w:val="24"/>
        </w:rPr>
        <w:t xml:space="preserve">dengue virus </w:t>
      </w:r>
      <w:r w:rsidRPr="00EB1377">
        <w:rPr>
          <w:rFonts w:ascii="Times New Roman" w:hAnsi="Times New Roman" w:cs="Times New Roman"/>
          <w:sz w:val="24"/>
          <w:szCs w:val="24"/>
        </w:rPr>
        <w:t>is known for its</w:t>
      </w:r>
      <w:r w:rsidR="00811AE3" w:rsidRPr="00EB1377">
        <w:rPr>
          <w:rFonts w:ascii="Times New Roman" w:hAnsi="Times New Roman" w:cs="Times New Roman"/>
          <w:sz w:val="24"/>
          <w:szCs w:val="24"/>
        </w:rPr>
        <w:t xml:space="preserve"> preference for </w:t>
      </w:r>
      <w:r w:rsidR="00B061A7" w:rsidRPr="00EB1377">
        <w:rPr>
          <w:rFonts w:ascii="Times New Roman" w:hAnsi="Times New Roman" w:cs="Times New Roman"/>
          <w:sz w:val="24"/>
          <w:szCs w:val="24"/>
        </w:rPr>
        <w:t>urban and suburban environments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QwZjdiZGEtOWExOS00ZDM2LThjODItZWQzODIyYTU4Mjg4IiwicHJvcGVydGllcyI6eyJub3RlSW5kZXgiOjB9LCJpc0VkaXRlZCI6ZmFsc2UsIm1hbnVhbE92ZXJyaWRlIjp7ImlzTWFudWFsbHlPdmVycmlkZGVuIjpmYWxzZSwiY2l0ZXByb2NUZXh0IjoiWzEy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
          <w:id w:val="830717528"/>
          <w:placeholder>
            <w:docPart w:val="DefaultPlaceholder_-1854013440"/>
          </w:placeholder>
        </w:sdtPr>
        <w:sdtContent>
          <w:r w:rsidR="001635B4" w:rsidRPr="001635B4">
            <w:rPr>
              <w:rFonts w:ascii="Times New Roman" w:hAnsi="Times New Roman" w:cs="Times New Roman"/>
              <w:color w:val="000000"/>
              <w:sz w:val="24"/>
              <w:szCs w:val="24"/>
            </w:rPr>
            <w:t>[12]</w:t>
          </w:r>
        </w:sdtContent>
      </w:sdt>
      <w:r w:rsidR="00C95524">
        <w:rPr>
          <w:rFonts w:ascii="Times New Roman" w:hAnsi="Times New Roman" w:cs="Times New Roman"/>
          <w:color w:val="000000"/>
          <w:sz w:val="24"/>
          <w:szCs w:val="24"/>
        </w:rPr>
        <w:t>.</w:t>
      </w:r>
      <w:r w:rsidR="00B061A7" w:rsidRPr="00EB1377">
        <w:rPr>
          <w:rFonts w:ascii="Times New Roman" w:hAnsi="Times New Roman" w:cs="Times New Roman"/>
          <w:sz w:val="24"/>
          <w:szCs w:val="24"/>
        </w:rPr>
        <w:t xml:space="preserve"> </w:t>
      </w:r>
      <w:r w:rsidR="00A402CC" w:rsidRPr="00EB1377">
        <w:rPr>
          <w:rFonts w:ascii="Times New Roman" w:hAnsi="Times New Roman" w:cs="Times New Roman"/>
          <w:sz w:val="24"/>
          <w:szCs w:val="24"/>
        </w:rPr>
        <w:t>Several</w:t>
      </w:r>
      <w:r w:rsidR="00B061A7" w:rsidRPr="00EB1377">
        <w:rPr>
          <w:rFonts w:ascii="Times New Roman" w:hAnsi="Times New Roman" w:cs="Times New Roman"/>
          <w:sz w:val="24"/>
          <w:szCs w:val="24"/>
        </w:rPr>
        <w:t xml:space="preserve"> factors contribute to this affinity </w:t>
      </w:r>
      <w:r w:rsidR="009C1D7F" w:rsidRPr="00EB1377">
        <w:rPr>
          <w:rFonts w:ascii="Times New Roman" w:hAnsi="Times New Roman" w:cs="Times New Roman"/>
          <w:sz w:val="24"/>
          <w:szCs w:val="24"/>
        </w:rPr>
        <w:t xml:space="preserve">for urban areas </w:t>
      </w:r>
      <w:r w:rsidR="00B061A7" w:rsidRPr="00EB1377">
        <w:rPr>
          <w:rFonts w:ascii="Times New Roman" w:hAnsi="Times New Roman" w:cs="Times New Roman"/>
          <w:sz w:val="24"/>
          <w:szCs w:val="24"/>
        </w:rPr>
        <w:t xml:space="preserve">including </w:t>
      </w:r>
      <w:r w:rsidR="00A402CC" w:rsidRPr="00EB1377">
        <w:rPr>
          <w:rFonts w:ascii="Times New Roman" w:hAnsi="Times New Roman" w:cs="Times New Roman"/>
          <w:sz w:val="24"/>
          <w:szCs w:val="24"/>
        </w:rPr>
        <w:t xml:space="preserve">the </w:t>
      </w:r>
      <w:r w:rsidR="009C1D7F" w:rsidRPr="00EB1377">
        <w:rPr>
          <w:rFonts w:ascii="Times New Roman" w:hAnsi="Times New Roman" w:cs="Times New Roman"/>
          <w:sz w:val="24"/>
          <w:szCs w:val="24"/>
        </w:rPr>
        <w:t xml:space="preserve">presence of </w:t>
      </w:r>
      <w:r w:rsidR="008F2987" w:rsidRPr="00EB1377">
        <w:rPr>
          <w:rFonts w:ascii="Times New Roman" w:hAnsi="Times New Roman" w:cs="Times New Roman"/>
          <w:sz w:val="24"/>
          <w:szCs w:val="24"/>
        </w:rPr>
        <w:t>artificial</w:t>
      </w:r>
      <w:r w:rsidR="009C1D7F" w:rsidRPr="00EB1377">
        <w:rPr>
          <w:rFonts w:ascii="Times New Roman" w:hAnsi="Times New Roman" w:cs="Times New Roman"/>
          <w:sz w:val="24"/>
          <w:szCs w:val="24"/>
        </w:rPr>
        <w:t xml:space="preserve"> containers,</w:t>
      </w:r>
      <w:r w:rsidR="008F2987" w:rsidRPr="00EB1377">
        <w:rPr>
          <w:rFonts w:ascii="Times New Roman" w:hAnsi="Times New Roman" w:cs="Times New Roman"/>
          <w:sz w:val="24"/>
          <w:szCs w:val="24"/>
        </w:rPr>
        <w:t xml:space="preserve"> human habitation and blood </w:t>
      </w:r>
      <w:r w:rsidR="004452B8" w:rsidRPr="00EB1377">
        <w:rPr>
          <w:rFonts w:ascii="Times New Roman" w:hAnsi="Times New Roman" w:cs="Times New Roman"/>
          <w:sz w:val="24"/>
          <w:szCs w:val="24"/>
        </w:rPr>
        <w:t>hosts, microclimate</w:t>
      </w:r>
      <w:r w:rsidR="009C1D7F" w:rsidRPr="00EB1377">
        <w:rPr>
          <w:rFonts w:ascii="Times New Roman" w:hAnsi="Times New Roman" w:cs="Times New Roman"/>
          <w:sz w:val="24"/>
          <w:szCs w:val="24"/>
        </w:rPr>
        <w:t xml:space="preserve"> in urban areas, </w:t>
      </w:r>
      <w:r w:rsidR="00465C72" w:rsidRPr="00EB1377">
        <w:rPr>
          <w:rFonts w:ascii="Times New Roman" w:hAnsi="Times New Roman" w:cs="Times New Roman"/>
          <w:sz w:val="24"/>
          <w:szCs w:val="24"/>
        </w:rPr>
        <w:t>and adaptability</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zYjUyNTMtMzg0NC00ZTYxLTg5ZWEtMmVjYzIyNzkyMDc1IiwicHJvcGVydGllcyI6eyJub3RlSW5kZXgiOjB9LCJpc0VkaXRlZCI6ZmFsc2UsIm1hbnVhbE92ZXJyaWRlIjp7ImlzTWFudWFsbHlPdmVycmlkZGVuIjpmYWxzZSwiY2l0ZXByb2NUZXh0IjoiWzEy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
          <w:id w:val="-1118362994"/>
          <w:placeholder>
            <w:docPart w:val="DefaultPlaceholder_-1854013440"/>
          </w:placeholder>
        </w:sdtPr>
        <w:sdtContent>
          <w:r w:rsidR="001635B4" w:rsidRPr="001635B4">
            <w:rPr>
              <w:rFonts w:ascii="Times New Roman" w:hAnsi="Times New Roman" w:cs="Times New Roman"/>
              <w:color w:val="000000"/>
              <w:sz w:val="24"/>
              <w:szCs w:val="24"/>
            </w:rPr>
            <w:t>[12]</w:t>
          </w:r>
        </w:sdtContent>
      </w:sdt>
      <w:r w:rsidR="00C95524">
        <w:rPr>
          <w:rFonts w:ascii="Times New Roman" w:hAnsi="Times New Roman" w:cs="Times New Roman"/>
          <w:color w:val="000000"/>
          <w:sz w:val="24"/>
          <w:szCs w:val="24"/>
        </w:rPr>
        <w:t>.</w:t>
      </w:r>
      <w:r w:rsidR="008F2987" w:rsidRPr="00EB1377">
        <w:rPr>
          <w:rFonts w:ascii="Times New Roman" w:hAnsi="Times New Roman" w:cs="Times New Roman"/>
          <w:sz w:val="24"/>
          <w:szCs w:val="24"/>
        </w:rPr>
        <w:t xml:space="preserve"> </w:t>
      </w:r>
      <w:r w:rsidR="005F37F2" w:rsidRPr="00EB1377">
        <w:rPr>
          <w:rFonts w:ascii="Times New Roman" w:hAnsi="Times New Roman" w:cs="Times New Roman"/>
          <w:sz w:val="24"/>
          <w:szCs w:val="24"/>
        </w:rPr>
        <w:t xml:space="preserve">On the other hand, </w:t>
      </w:r>
      <w:r w:rsidR="005F37F2" w:rsidRPr="00EB1377">
        <w:rPr>
          <w:rFonts w:ascii="Times New Roman" w:hAnsi="Times New Roman" w:cs="Times New Roman"/>
          <w:i/>
          <w:iCs/>
          <w:sz w:val="24"/>
          <w:szCs w:val="24"/>
        </w:rPr>
        <w:t>Aedes albopictus</w:t>
      </w:r>
      <w:r w:rsidR="005F37F2" w:rsidRPr="00EB1377">
        <w:rPr>
          <w:rFonts w:ascii="Times New Roman" w:hAnsi="Times New Roman" w:cs="Times New Roman"/>
          <w:sz w:val="24"/>
          <w:szCs w:val="24"/>
        </w:rPr>
        <w:t xml:space="preserve">, the second important </w:t>
      </w:r>
      <w:r w:rsidR="001F3F3D" w:rsidRPr="00EB1377">
        <w:rPr>
          <w:rFonts w:ascii="Times New Roman" w:hAnsi="Times New Roman" w:cs="Times New Roman"/>
          <w:sz w:val="24"/>
          <w:szCs w:val="24"/>
        </w:rPr>
        <w:t>vector</w:t>
      </w:r>
      <w:r w:rsidR="005F37F2" w:rsidRPr="00EB1377">
        <w:rPr>
          <w:rFonts w:ascii="Times New Roman" w:hAnsi="Times New Roman" w:cs="Times New Roman"/>
          <w:sz w:val="24"/>
          <w:szCs w:val="24"/>
        </w:rPr>
        <w:t xml:space="preserve"> of </w:t>
      </w:r>
      <w:r w:rsidR="001F3F3D" w:rsidRPr="00EB1377">
        <w:rPr>
          <w:rFonts w:ascii="Times New Roman" w:hAnsi="Times New Roman" w:cs="Times New Roman"/>
          <w:sz w:val="24"/>
          <w:szCs w:val="24"/>
        </w:rPr>
        <w:t xml:space="preserve">the </w:t>
      </w:r>
      <w:r w:rsidR="005F37F2" w:rsidRPr="00EB1377">
        <w:rPr>
          <w:rFonts w:ascii="Times New Roman" w:hAnsi="Times New Roman" w:cs="Times New Roman"/>
          <w:sz w:val="24"/>
          <w:szCs w:val="24"/>
        </w:rPr>
        <w:t xml:space="preserve">dengue virus </w:t>
      </w:r>
      <w:r w:rsidR="00B55A1D" w:rsidRPr="00EB1377">
        <w:rPr>
          <w:rFonts w:ascii="Times New Roman" w:hAnsi="Times New Roman" w:cs="Times New Roman"/>
          <w:sz w:val="24"/>
          <w:szCs w:val="24"/>
        </w:rPr>
        <w:t xml:space="preserve">exhibits </w:t>
      </w:r>
      <w:r w:rsidR="001F3F3D" w:rsidRPr="00EB1377">
        <w:rPr>
          <w:rFonts w:ascii="Times New Roman" w:hAnsi="Times New Roman" w:cs="Times New Roman"/>
          <w:sz w:val="24"/>
          <w:szCs w:val="24"/>
        </w:rPr>
        <w:t xml:space="preserve">a </w:t>
      </w:r>
      <w:r w:rsidR="00B55A1D" w:rsidRPr="00EB1377">
        <w:rPr>
          <w:rFonts w:ascii="Times New Roman" w:hAnsi="Times New Roman" w:cs="Times New Roman"/>
          <w:sz w:val="24"/>
          <w:szCs w:val="24"/>
        </w:rPr>
        <w:t>broader habitat range including rural and urban areas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"/>
          <w:id w:val="-1821647902"/>
          <w:placeholder>
            <w:docPart w:val="DefaultPlaceholder_-1854013440"/>
          </w:placeholder>
        </w:sdtPr>
        <w:sdtContent>
          <w:r w:rsidR="001635B4" w:rsidRPr="001635B4">
            <w:rPr>
              <w:rFonts w:ascii="Times New Roman" w:hAnsi="Times New Roman" w:cs="Times New Roman"/>
              <w:color w:val="000000"/>
              <w:sz w:val="24"/>
              <w:szCs w:val="24"/>
            </w:rPr>
            <w:t>[13]</w:t>
          </w:r>
        </w:sdtContent>
      </w:sdt>
      <w:r w:rsidR="00C95524">
        <w:rPr>
          <w:rFonts w:ascii="Times New Roman" w:hAnsi="Times New Roman" w:cs="Times New Roman"/>
          <w:color w:val="000000"/>
          <w:sz w:val="24"/>
          <w:szCs w:val="24"/>
        </w:rPr>
        <w:t>.</w:t>
      </w:r>
      <w:r w:rsidR="00B55A1D" w:rsidRPr="00EB1377">
        <w:rPr>
          <w:rFonts w:ascii="Times New Roman" w:hAnsi="Times New Roman" w:cs="Times New Roman"/>
          <w:sz w:val="24"/>
          <w:szCs w:val="24"/>
        </w:rPr>
        <w:t xml:space="preserve"> Other factors that affect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spread of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dengue virus </w:t>
      </w:r>
      <w:r w:rsidR="00C860A9" w:rsidRPr="00EB1377">
        <w:rPr>
          <w:rFonts w:ascii="Times New Roman" w:hAnsi="Times New Roman" w:cs="Times New Roman"/>
          <w:sz w:val="24"/>
          <w:szCs w:val="24"/>
        </w:rPr>
        <w:t>are</w:t>
      </w:r>
      <w:r w:rsidR="00B55A1D" w:rsidRPr="00EB1377">
        <w:rPr>
          <w:rFonts w:ascii="Times New Roman" w:hAnsi="Times New Roman" w:cs="Times New Roman"/>
          <w:sz w:val="24"/>
          <w:szCs w:val="24"/>
        </w:rPr>
        <w:t xml:space="preserve"> </w:t>
      </w:r>
      <w:r w:rsidR="007B009B" w:rsidRPr="00EB1377">
        <w:rPr>
          <w:rFonts w:ascii="Times New Roman" w:hAnsi="Times New Roman" w:cs="Times New Roman"/>
          <w:sz w:val="24"/>
          <w:szCs w:val="24"/>
        </w:rPr>
        <w:t>urbanization, population density, rainfall</w:t>
      </w:r>
      <w:r w:rsidR="005421CE" w:rsidRPr="00EB1377">
        <w:rPr>
          <w:rFonts w:ascii="Times New Roman" w:hAnsi="Times New Roman" w:cs="Times New Roman"/>
          <w:sz w:val="24"/>
          <w:szCs w:val="24"/>
        </w:rPr>
        <w:t>, waste managem</w:t>
      </w:r>
      <w:r w:rsidR="00E7497B" w:rsidRPr="00EB1377">
        <w:rPr>
          <w:rFonts w:ascii="Times New Roman" w:hAnsi="Times New Roman" w:cs="Times New Roman"/>
          <w:sz w:val="24"/>
          <w:szCs w:val="24"/>
        </w:rPr>
        <w:t>e</w:t>
      </w:r>
      <w:r w:rsidR="005421CE" w:rsidRPr="00EB1377">
        <w:rPr>
          <w:rFonts w:ascii="Times New Roman" w:hAnsi="Times New Roman" w:cs="Times New Roman"/>
          <w:sz w:val="24"/>
          <w:szCs w:val="24"/>
        </w:rPr>
        <w:t>nt</w:t>
      </w:r>
      <w:r w:rsidR="007B009B" w:rsidRPr="00EB1377">
        <w:rPr>
          <w:rFonts w:ascii="Times New Roman" w:hAnsi="Times New Roman" w:cs="Times New Roman"/>
          <w:sz w:val="24"/>
          <w:szCs w:val="24"/>
        </w:rPr>
        <w:t xml:space="preserve"> and water distribution systems</w:t>
      </w:r>
      <w:r w:rsidR="0071211C" w:rsidRPr="00EB1377">
        <w:rPr>
          <w:rFonts w:ascii="Times New Roman" w:hAnsi="Times New Roman" w:cs="Times New Roman"/>
          <w:sz w:val="24"/>
          <w:szCs w:val="24"/>
        </w:rPr>
        <w:t>,</w:t>
      </w:r>
      <w:r w:rsidR="007B009B" w:rsidRPr="00EB1377">
        <w:rPr>
          <w:rFonts w:ascii="Times New Roman" w:hAnsi="Times New Roman" w:cs="Times New Roman"/>
          <w:sz w:val="24"/>
          <w:szCs w:val="24"/>
        </w:rPr>
        <w:t xml:space="preserve"> and temperature</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iMWU3YTUtZGE2Ny00YzRmLWI0OTAtNTU1NWFiNWQ4NGQ3IiwicHJvcGVydGllcyI6eyJub3RlSW5kZXgiOjB9LCJpc0VkaXRlZCI6ZmFsc2UsIm1hbnVhbE92ZXJyaWRlIjp7ImlzTWFudWFsbHlPdmVycmlkZGVuIjpmYWxzZSwiY2l0ZXByb2NUZXh0IjoiWzE0XS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
          <w:id w:val="4639719"/>
          <w:placeholder>
            <w:docPart w:val="DefaultPlaceholder_-1854013440"/>
          </w:placeholder>
        </w:sdtPr>
        <w:sdtContent>
          <w:r w:rsidR="001635B4" w:rsidRPr="001635B4">
            <w:rPr>
              <w:rFonts w:ascii="Times New Roman" w:hAnsi="Times New Roman" w:cs="Times New Roman"/>
              <w:color w:val="000000"/>
              <w:sz w:val="24"/>
              <w:szCs w:val="24"/>
            </w:rPr>
            <w:t>[14]</w:t>
          </w:r>
        </w:sdtContent>
      </w:sdt>
      <w:r w:rsidR="00C95524">
        <w:rPr>
          <w:rFonts w:ascii="Times New Roman" w:hAnsi="Times New Roman" w:cs="Times New Roman"/>
          <w:color w:val="000000"/>
          <w:sz w:val="24"/>
          <w:szCs w:val="24"/>
        </w:rPr>
        <w:t>.</w:t>
      </w:r>
      <w:r w:rsidR="00722263" w:rsidRPr="00EB1377">
        <w:rPr>
          <w:rFonts w:ascii="Times New Roman" w:hAnsi="Times New Roman" w:cs="Times New Roman"/>
          <w:sz w:val="24"/>
          <w:szCs w:val="24"/>
        </w:rPr>
        <w:t xml:space="preserve"> </w:t>
      </w:r>
      <w:r w:rsidR="002E65F7" w:rsidRPr="00EB1377">
        <w:rPr>
          <w:rFonts w:ascii="Times New Roman" w:hAnsi="Times New Roman" w:cs="Times New Roman"/>
          <w:sz w:val="24"/>
          <w:szCs w:val="24"/>
        </w:rPr>
        <w:t xml:space="preserve">As Bangladesh </w:t>
      </w:r>
      <w:r w:rsidR="00F37F5D" w:rsidRPr="00EB1377">
        <w:rPr>
          <w:rFonts w:ascii="Times New Roman" w:hAnsi="Times New Roman" w:cs="Times New Roman"/>
          <w:sz w:val="24"/>
          <w:szCs w:val="24"/>
        </w:rPr>
        <w:t>has</w:t>
      </w:r>
      <w:r w:rsidR="002E65F7" w:rsidRPr="00EB1377">
        <w:rPr>
          <w:rFonts w:ascii="Times New Roman" w:hAnsi="Times New Roman" w:cs="Times New Roman"/>
          <w:sz w:val="24"/>
          <w:szCs w:val="24"/>
        </w:rPr>
        <w:t xml:space="preserve"> recently </w:t>
      </w:r>
      <w:r w:rsidR="004452B8" w:rsidRPr="00EB1377">
        <w:rPr>
          <w:rFonts w:ascii="Times New Roman" w:hAnsi="Times New Roman" w:cs="Times New Roman"/>
          <w:sz w:val="24"/>
          <w:szCs w:val="24"/>
        </w:rPr>
        <w:t>experienced</w:t>
      </w:r>
      <w:r w:rsidR="002E65F7" w:rsidRPr="00EB1377">
        <w:rPr>
          <w:rFonts w:ascii="Times New Roman" w:hAnsi="Times New Roman" w:cs="Times New Roman"/>
          <w:sz w:val="24"/>
          <w:szCs w:val="24"/>
        </w:rPr>
        <w:t xml:space="preserve"> </w:t>
      </w:r>
      <w:r w:rsidR="004452B8" w:rsidRPr="00EB1377">
        <w:rPr>
          <w:rFonts w:ascii="Times New Roman" w:hAnsi="Times New Roman" w:cs="Times New Roman"/>
          <w:sz w:val="24"/>
          <w:szCs w:val="24"/>
        </w:rPr>
        <w:t>a country-wide</w:t>
      </w:r>
      <w:r w:rsidR="002E65F7" w:rsidRPr="00EB1377">
        <w:rPr>
          <w:rFonts w:ascii="Times New Roman" w:hAnsi="Times New Roman" w:cs="Times New Roman"/>
          <w:sz w:val="24"/>
          <w:szCs w:val="24"/>
        </w:rPr>
        <w:t xml:space="preserve"> distribution of dengue cases, </w:t>
      </w:r>
      <w:r w:rsidR="00393A12" w:rsidRPr="00EB1377">
        <w:rPr>
          <w:rFonts w:ascii="Times New Roman" w:hAnsi="Times New Roman" w:cs="Times New Roman"/>
          <w:sz w:val="24"/>
          <w:szCs w:val="24"/>
        </w:rPr>
        <w:t xml:space="preserve">it </w:t>
      </w:r>
      <w:r w:rsidR="00722263" w:rsidRPr="00EB1377">
        <w:rPr>
          <w:rFonts w:ascii="Times New Roman" w:hAnsi="Times New Roman" w:cs="Times New Roman"/>
          <w:sz w:val="24"/>
          <w:szCs w:val="24"/>
        </w:rPr>
        <w:t>is important to understand</w:t>
      </w:r>
      <w:r w:rsidR="002E65F7" w:rsidRPr="00EB1377">
        <w:rPr>
          <w:rFonts w:ascii="Times New Roman" w:hAnsi="Times New Roman" w:cs="Times New Roman"/>
          <w:sz w:val="24"/>
          <w:szCs w:val="24"/>
        </w:rPr>
        <w:t xml:space="preserve"> </w:t>
      </w:r>
      <w:r w:rsidR="00393A12" w:rsidRPr="00EB1377">
        <w:rPr>
          <w:rFonts w:ascii="Times New Roman" w:hAnsi="Times New Roman" w:cs="Times New Roman"/>
          <w:sz w:val="24"/>
          <w:szCs w:val="24"/>
        </w:rPr>
        <w:t xml:space="preserve">the </w:t>
      </w:r>
      <w:r w:rsidR="00722263" w:rsidRPr="00EB1377">
        <w:rPr>
          <w:rFonts w:ascii="Times New Roman" w:hAnsi="Times New Roman" w:cs="Times New Roman"/>
          <w:sz w:val="24"/>
          <w:szCs w:val="24"/>
        </w:rPr>
        <w:t xml:space="preserve">factors </w:t>
      </w:r>
      <w:r w:rsidR="004452B8" w:rsidRPr="00EB1377">
        <w:rPr>
          <w:rFonts w:ascii="Times New Roman" w:hAnsi="Times New Roman" w:cs="Times New Roman"/>
          <w:sz w:val="24"/>
          <w:szCs w:val="24"/>
        </w:rPr>
        <w:t xml:space="preserve">that affect </w:t>
      </w:r>
      <w:r w:rsidR="00722263" w:rsidRPr="00EB1377">
        <w:rPr>
          <w:rFonts w:ascii="Times New Roman" w:hAnsi="Times New Roman" w:cs="Times New Roman"/>
          <w:sz w:val="24"/>
          <w:szCs w:val="24"/>
        </w:rPr>
        <w:t xml:space="preserve">the </w:t>
      </w:r>
      <w:r w:rsidR="002E65F7" w:rsidRPr="00EB1377">
        <w:rPr>
          <w:rFonts w:ascii="Times New Roman" w:hAnsi="Times New Roman" w:cs="Times New Roman"/>
          <w:sz w:val="24"/>
          <w:szCs w:val="24"/>
        </w:rPr>
        <w:t>geographical</w:t>
      </w:r>
      <w:r w:rsidR="00722263" w:rsidRPr="00EB1377">
        <w:rPr>
          <w:rFonts w:ascii="Times New Roman" w:hAnsi="Times New Roman" w:cs="Times New Roman"/>
          <w:sz w:val="24"/>
          <w:szCs w:val="24"/>
        </w:rPr>
        <w:t xml:space="preserve"> distribution of </w:t>
      </w:r>
      <w:r w:rsidR="00CE46CE" w:rsidRPr="00EB1377">
        <w:rPr>
          <w:rFonts w:ascii="Times New Roman" w:hAnsi="Times New Roman" w:cs="Times New Roman"/>
          <w:sz w:val="24"/>
          <w:szCs w:val="24"/>
        </w:rPr>
        <w:t xml:space="preserve">dengue cases in </w:t>
      </w:r>
      <w:r w:rsidR="002E65F7" w:rsidRPr="00EB1377">
        <w:rPr>
          <w:rFonts w:ascii="Times New Roman" w:hAnsi="Times New Roman" w:cs="Times New Roman"/>
          <w:sz w:val="24"/>
          <w:szCs w:val="24"/>
        </w:rPr>
        <w:t>Bangladesh</w:t>
      </w:r>
      <w:r w:rsidR="00CE46CE" w:rsidRPr="00EB1377">
        <w:rPr>
          <w:rFonts w:ascii="Times New Roman" w:hAnsi="Times New Roman" w:cs="Times New Roman"/>
          <w:sz w:val="24"/>
          <w:szCs w:val="24"/>
        </w:rPr>
        <w:t xml:space="preserve">. </w:t>
      </w:r>
      <w:r w:rsidR="00B0443D">
        <w:rPr>
          <w:rFonts w:ascii="Times New Roman" w:hAnsi="Times New Roman" w:cs="Times New Roman"/>
          <w:sz w:val="24"/>
          <w:szCs w:val="24"/>
        </w:rPr>
        <w:t xml:space="preserve">In this study, we aim </w:t>
      </w:r>
      <w:r w:rsidR="00427EEC" w:rsidRPr="009C3447">
        <w:rPr>
          <w:rFonts w:ascii="Times New Roman" w:hAnsi="Times New Roman" w:cs="Times New Roman"/>
          <w:sz w:val="24"/>
          <w:szCs w:val="24"/>
        </w:rPr>
        <w:t xml:space="preserve">to characterize the geographical transmission of dengue virus infection and identify the factors affecting the dispersion of dengue cases in Bangladesh. </w:t>
      </w:r>
    </w:p>
    <w:p w14:paraId="6F75B133" w14:textId="77777777" w:rsidR="00A513CD" w:rsidRDefault="00A513CD" w:rsidP="004D4CC1">
      <w:pPr>
        <w:spacing w:line="480" w:lineRule="auto"/>
        <w:rPr>
          <w:rFonts w:ascii="Times New Roman" w:hAnsi="Times New Roman" w:cs="Times New Roman"/>
          <w:b/>
          <w:bCs/>
          <w:sz w:val="24"/>
          <w:szCs w:val="24"/>
        </w:rPr>
      </w:pPr>
    </w:p>
    <w:p w14:paraId="33248106" w14:textId="39FE6501" w:rsidR="005A0B6B" w:rsidRPr="00EB1377" w:rsidRDefault="00964183"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Methods</w:t>
      </w:r>
    </w:p>
    <w:p w14:paraId="39328561" w14:textId="526408AA" w:rsidR="00EB1377" w:rsidRDefault="00EB1377"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Data Source</w:t>
      </w:r>
    </w:p>
    <w:p w14:paraId="79BFB183" w14:textId="0C190F3A" w:rsidR="00FB3AC3" w:rsidRPr="007A301E" w:rsidDel="000A074E" w:rsidRDefault="00D16607" w:rsidP="004D4CC1">
      <w:pPr>
        <w:spacing w:line="480" w:lineRule="auto"/>
        <w:rPr>
          <w:del w:id="9" w:author="Mohammad Nayeem Hasan" w:date="2024-11-24T01:48:00Z" w16du:dateUtc="2024-11-23T19:48:00Z"/>
          <w:rFonts w:ascii="Times New Roman" w:hAnsi="Times New Roman" w:cs="Times New Roman"/>
          <w:sz w:val="24"/>
          <w:szCs w:val="24"/>
        </w:rPr>
      </w:pPr>
      <w:r w:rsidRPr="00EB1377">
        <w:rPr>
          <w:rFonts w:ascii="Times New Roman" w:hAnsi="Times New Roman" w:cs="Times New Roman"/>
          <w:sz w:val="24"/>
          <w:szCs w:val="24"/>
        </w:rPr>
        <w:t xml:space="preserve">We collected </w:t>
      </w:r>
      <w:r w:rsidR="00190DEA" w:rsidRPr="00EB1377">
        <w:rPr>
          <w:rFonts w:ascii="Times New Roman" w:hAnsi="Times New Roman" w:cs="Times New Roman"/>
          <w:sz w:val="24"/>
          <w:szCs w:val="24"/>
        </w:rPr>
        <w:t>publicly available</w:t>
      </w:r>
      <w:r w:rsidRPr="00EB1377">
        <w:rPr>
          <w:rFonts w:ascii="Times New Roman" w:hAnsi="Times New Roman" w:cs="Times New Roman"/>
          <w:sz w:val="24"/>
          <w:szCs w:val="24"/>
        </w:rPr>
        <w:t xml:space="preserve"> data on</w:t>
      </w:r>
      <w:r w:rsidR="007B5C94" w:rsidRPr="00EB1377">
        <w:rPr>
          <w:rFonts w:ascii="Times New Roman" w:hAnsi="Times New Roman" w:cs="Times New Roman"/>
          <w:sz w:val="24"/>
          <w:szCs w:val="24"/>
        </w:rPr>
        <w:t xml:space="preserve"> all</w:t>
      </w:r>
      <w:r w:rsidRPr="00EB1377">
        <w:rPr>
          <w:rFonts w:ascii="Times New Roman" w:hAnsi="Times New Roman" w:cs="Times New Roman"/>
          <w:sz w:val="24"/>
          <w:szCs w:val="24"/>
        </w:rPr>
        <w:t xml:space="preserve"> dengue cases and </w:t>
      </w:r>
      <w:r w:rsidR="00F37F5D" w:rsidRPr="00EB1377">
        <w:rPr>
          <w:rFonts w:ascii="Times New Roman" w:hAnsi="Times New Roman" w:cs="Times New Roman"/>
          <w:sz w:val="24"/>
          <w:szCs w:val="24"/>
        </w:rPr>
        <w:t>death</w:t>
      </w:r>
      <w:r w:rsidRPr="00EB1377">
        <w:rPr>
          <w:rFonts w:ascii="Times New Roman" w:hAnsi="Times New Roman" w:cs="Times New Roman"/>
          <w:sz w:val="24"/>
          <w:szCs w:val="24"/>
        </w:rPr>
        <w:t xml:space="preserve"> record</w:t>
      </w:r>
      <w:r w:rsidR="006E7B53" w:rsidRPr="00EB1377">
        <w:rPr>
          <w:rFonts w:ascii="Times New Roman" w:hAnsi="Times New Roman" w:cs="Times New Roman"/>
          <w:sz w:val="24"/>
          <w:szCs w:val="24"/>
        </w:rPr>
        <w:t>s</w:t>
      </w:r>
      <w:r w:rsidRPr="00EB1377">
        <w:rPr>
          <w:rFonts w:ascii="Times New Roman" w:hAnsi="Times New Roman" w:cs="Times New Roman"/>
          <w:sz w:val="24"/>
          <w:szCs w:val="24"/>
        </w:rPr>
        <w:t xml:space="preserve"> </w:t>
      </w:r>
      <w:r w:rsidR="007B5C94" w:rsidRPr="00EB1377">
        <w:rPr>
          <w:rFonts w:ascii="Times New Roman" w:hAnsi="Times New Roman" w:cs="Times New Roman"/>
          <w:sz w:val="24"/>
          <w:szCs w:val="24"/>
        </w:rPr>
        <w:t xml:space="preserve">from </w:t>
      </w:r>
      <w:r w:rsidR="00350E95" w:rsidRPr="00EB1377">
        <w:rPr>
          <w:rFonts w:ascii="Times New Roman" w:hAnsi="Times New Roman" w:cs="Times New Roman"/>
          <w:sz w:val="24"/>
          <w:szCs w:val="24"/>
        </w:rPr>
        <w:t xml:space="preserve">1 </w:t>
      </w:r>
      <w:r w:rsidR="007B5C94" w:rsidRPr="00EB1377">
        <w:rPr>
          <w:rFonts w:ascii="Times New Roman" w:hAnsi="Times New Roman" w:cs="Times New Roman"/>
          <w:sz w:val="24"/>
          <w:szCs w:val="24"/>
        </w:rPr>
        <w:t xml:space="preserve">January to </w:t>
      </w:r>
      <w:r w:rsidR="00350E95" w:rsidRPr="00EB1377">
        <w:rPr>
          <w:rFonts w:ascii="Times New Roman" w:hAnsi="Times New Roman" w:cs="Times New Roman"/>
          <w:sz w:val="24"/>
          <w:szCs w:val="24"/>
        </w:rPr>
        <w:t xml:space="preserve">31 </w:t>
      </w:r>
      <w:r w:rsidR="007B5C94" w:rsidRPr="00EB1377">
        <w:rPr>
          <w:rFonts w:ascii="Times New Roman" w:hAnsi="Times New Roman" w:cs="Times New Roman"/>
          <w:sz w:val="24"/>
          <w:szCs w:val="24"/>
        </w:rPr>
        <w:t xml:space="preserve">December 2023 </w:t>
      </w:r>
      <w:r w:rsidRPr="00EB1377">
        <w:rPr>
          <w:rFonts w:ascii="Times New Roman" w:hAnsi="Times New Roman" w:cs="Times New Roman"/>
          <w:sz w:val="24"/>
          <w:szCs w:val="24"/>
        </w:rPr>
        <w:t xml:space="preserve">from </w:t>
      </w:r>
      <w:r w:rsidR="00F37F5D" w:rsidRPr="00EB1377">
        <w:rPr>
          <w:rFonts w:ascii="Times New Roman" w:hAnsi="Times New Roman" w:cs="Times New Roman"/>
          <w:sz w:val="24"/>
          <w:szCs w:val="24"/>
        </w:rPr>
        <w:t xml:space="preserve">the </w:t>
      </w:r>
      <w:r w:rsidRPr="00EB1377">
        <w:rPr>
          <w:rFonts w:ascii="Times New Roman" w:hAnsi="Times New Roman" w:cs="Times New Roman"/>
          <w:sz w:val="24"/>
          <w:szCs w:val="24"/>
        </w:rPr>
        <w:t>daily press release</w:t>
      </w:r>
      <w:r w:rsidR="007B5C94" w:rsidRPr="00EB1377">
        <w:rPr>
          <w:rFonts w:ascii="Times New Roman" w:hAnsi="Times New Roman" w:cs="Times New Roman"/>
          <w:sz w:val="24"/>
          <w:szCs w:val="24"/>
        </w:rPr>
        <w:t xml:space="preserve"> of </w:t>
      </w:r>
      <w:r w:rsidR="00F37F5D" w:rsidRPr="00EB1377">
        <w:rPr>
          <w:rFonts w:ascii="Times New Roman" w:hAnsi="Times New Roman" w:cs="Times New Roman"/>
          <w:sz w:val="24"/>
          <w:szCs w:val="24"/>
        </w:rPr>
        <w:t xml:space="preserve">the </w:t>
      </w:r>
      <w:r w:rsidR="00590147" w:rsidRPr="00EB1377">
        <w:rPr>
          <w:rFonts w:ascii="Times New Roman" w:hAnsi="Times New Roman" w:cs="Times New Roman"/>
          <w:sz w:val="24"/>
          <w:szCs w:val="24"/>
        </w:rPr>
        <w:t xml:space="preserve">Management </w:t>
      </w:r>
      <w:r w:rsidR="00C32D26" w:rsidRPr="00EB1377">
        <w:rPr>
          <w:rFonts w:ascii="Times New Roman" w:hAnsi="Times New Roman" w:cs="Times New Roman"/>
          <w:sz w:val="24"/>
          <w:szCs w:val="24"/>
        </w:rPr>
        <w:t>I</w:t>
      </w:r>
      <w:r w:rsidR="00590147" w:rsidRPr="00EB1377">
        <w:rPr>
          <w:rFonts w:ascii="Times New Roman" w:hAnsi="Times New Roman" w:cs="Times New Roman"/>
          <w:sz w:val="24"/>
          <w:szCs w:val="24"/>
        </w:rPr>
        <w:t xml:space="preserve">nformation </w:t>
      </w:r>
      <w:r w:rsidR="005B50EE" w:rsidRPr="00EB1377">
        <w:rPr>
          <w:rFonts w:ascii="Times New Roman" w:hAnsi="Times New Roman" w:cs="Times New Roman"/>
          <w:sz w:val="24"/>
          <w:szCs w:val="24"/>
        </w:rPr>
        <w:t>System</w:t>
      </w:r>
      <w:r w:rsidR="00C32D26" w:rsidRPr="00EB1377">
        <w:rPr>
          <w:rFonts w:ascii="Times New Roman" w:hAnsi="Times New Roman" w:cs="Times New Roman"/>
          <w:sz w:val="24"/>
          <w:szCs w:val="24"/>
        </w:rPr>
        <w:t xml:space="preserve"> </w:t>
      </w:r>
      <w:r w:rsidR="005B50EE" w:rsidRPr="00EB1377">
        <w:rPr>
          <w:rFonts w:ascii="Times New Roman" w:hAnsi="Times New Roman" w:cs="Times New Roman"/>
          <w:sz w:val="24"/>
          <w:szCs w:val="24"/>
        </w:rPr>
        <w:lastRenderedPageBreak/>
        <w:t xml:space="preserve">(MIS) </w:t>
      </w:r>
      <w:r w:rsidR="00C32D26" w:rsidRPr="00EB1377">
        <w:rPr>
          <w:rFonts w:ascii="Times New Roman" w:hAnsi="Times New Roman" w:cs="Times New Roman"/>
          <w:sz w:val="24"/>
          <w:szCs w:val="24"/>
        </w:rPr>
        <w:t xml:space="preserve">of </w:t>
      </w:r>
      <w:r w:rsidR="005B50EE" w:rsidRPr="00EB1377">
        <w:rPr>
          <w:rFonts w:ascii="Times New Roman" w:hAnsi="Times New Roman" w:cs="Times New Roman"/>
          <w:sz w:val="24"/>
          <w:szCs w:val="24"/>
        </w:rPr>
        <w:t xml:space="preserve">the </w:t>
      </w:r>
      <w:r w:rsidR="00C32D26" w:rsidRPr="00EB1377">
        <w:rPr>
          <w:rFonts w:ascii="Times New Roman" w:hAnsi="Times New Roman" w:cs="Times New Roman"/>
          <w:sz w:val="24"/>
          <w:szCs w:val="24"/>
        </w:rPr>
        <w:t>M</w:t>
      </w:r>
      <w:r w:rsidR="00590147" w:rsidRPr="00EB1377">
        <w:rPr>
          <w:rFonts w:ascii="Times New Roman" w:hAnsi="Times New Roman" w:cs="Times New Roman"/>
          <w:sz w:val="24"/>
          <w:szCs w:val="24"/>
        </w:rPr>
        <w:t xml:space="preserve">inistry of </w:t>
      </w:r>
      <w:r w:rsidR="00C32D26" w:rsidRPr="00EB1377">
        <w:rPr>
          <w:rFonts w:ascii="Times New Roman" w:hAnsi="Times New Roman" w:cs="Times New Roman"/>
          <w:sz w:val="24"/>
          <w:szCs w:val="24"/>
        </w:rPr>
        <w:t>H</w:t>
      </w:r>
      <w:r w:rsidR="00590147" w:rsidRPr="00EB1377">
        <w:rPr>
          <w:rFonts w:ascii="Times New Roman" w:hAnsi="Times New Roman" w:cs="Times New Roman"/>
          <w:sz w:val="24"/>
          <w:szCs w:val="24"/>
        </w:rPr>
        <w:t xml:space="preserve">ealth and </w:t>
      </w:r>
      <w:r w:rsidR="00C32D26" w:rsidRPr="00EB1377">
        <w:rPr>
          <w:rFonts w:ascii="Times New Roman" w:hAnsi="Times New Roman" w:cs="Times New Roman"/>
          <w:sz w:val="24"/>
          <w:szCs w:val="24"/>
        </w:rPr>
        <w:t>F</w:t>
      </w:r>
      <w:r w:rsidR="00590147" w:rsidRPr="00EB1377">
        <w:rPr>
          <w:rFonts w:ascii="Times New Roman" w:hAnsi="Times New Roman" w:cs="Times New Roman"/>
          <w:sz w:val="24"/>
          <w:szCs w:val="24"/>
        </w:rPr>
        <w:t xml:space="preserve">amily </w:t>
      </w:r>
      <w:r w:rsidR="00C32D26" w:rsidRPr="00EB1377">
        <w:rPr>
          <w:rFonts w:ascii="Times New Roman" w:hAnsi="Times New Roman" w:cs="Times New Roman"/>
          <w:sz w:val="24"/>
          <w:szCs w:val="24"/>
        </w:rPr>
        <w:t>W</w:t>
      </w:r>
      <w:r w:rsidR="00590147" w:rsidRPr="00EB1377">
        <w:rPr>
          <w:rFonts w:ascii="Times New Roman" w:hAnsi="Times New Roman" w:cs="Times New Roman"/>
          <w:sz w:val="24"/>
          <w:szCs w:val="24"/>
        </w:rPr>
        <w:t>elfare</w:t>
      </w:r>
      <w:r w:rsidR="005B50EE" w:rsidRPr="00EB1377">
        <w:rPr>
          <w:rFonts w:ascii="Times New Roman" w:hAnsi="Times New Roman" w:cs="Times New Roman"/>
          <w:sz w:val="24"/>
          <w:szCs w:val="24"/>
        </w:rPr>
        <w:t>, Bangladesh</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RkZGFjYzYtMWJkZC00YmUyLWIxMWEtYzFiMzQ2MjM2NGFhIiwicHJvcGVydGllcyI6eyJub3RlSW5kZXgiOjB9LCJpc0VkaXRlZCI6ZmFsc2UsIm1hbnVhbE92ZXJyaWRlIjp7ImlzTWFudWFsbHlPdmVycmlkZGVuIjpmYWxzZSwiY2l0ZXByb2NUZXh0IjoiWzE1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908613797"/>
          <w:placeholder>
            <w:docPart w:val="DefaultPlaceholder_-1854013440"/>
          </w:placeholder>
        </w:sdtPr>
        <w:sdtContent>
          <w:r w:rsidR="001635B4" w:rsidRPr="001635B4">
            <w:rPr>
              <w:rFonts w:ascii="Times New Roman" w:hAnsi="Times New Roman" w:cs="Times New Roman"/>
              <w:color w:val="000000"/>
              <w:sz w:val="24"/>
              <w:szCs w:val="24"/>
            </w:rPr>
            <w:t>[15]</w:t>
          </w:r>
        </w:sdtContent>
      </w:sdt>
      <w:r w:rsidR="00C95524">
        <w:rPr>
          <w:rFonts w:ascii="Times New Roman" w:hAnsi="Times New Roman" w:cs="Times New Roman"/>
          <w:color w:val="000000"/>
          <w:sz w:val="24"/>
          <w:szCs w:val="24"/>
        </w:rPr>
        <w:t>.</w:t>
      </w:r>
      <w:r w:rsidR="00016676" w:rsidRPr="00EB1377">
        <w:rPr>
          <w:rFonts w:ascii="Times New Roman" w:hAnsi="Times New Roman" w:cs="Times New Roman"/>
          <w:sz w:val="24"/>
          <w:szCs w:val="24"/>
        </w:rPr>
        <w:t xml:space="preserve"> </w:t>
      </w:r>
      <w:r w:rsidR="008B3AD1" w:rsidRPr="00EB1377">
        <w:rPr>
          <w:rFonts w:ascii="Times New Roman" w:hAnsi="Times New Roman" w:cs="Times New Roman"/>
          <w:sz w:val="24"/>
          <w:szCs w:val="24"/>
        </w:rPr>
        <w:t xml:space="preserve">The MIS </w:t>
      </w:r>
      <w:r w:rsidR="00E7044A" w:rsidRPr="00EB1377">
        <w:rPr>
          <w:rFonts w:ascii="Times New Roman" w:hAnsi="Times New Roman" w:cs="Times New Roman"/>
          <w:sz w:val="24"/>
          <w:szCs w:val="24"/>
        </w:rPr>
        <w:t>defined</w:t>
      </w:r>
      <w:r w:rsidR="008B3AD1" w:rsidRPr="00EB1377">
        <w:rPr>
          <w:rFonts w:ascii="Times New Roman" w:hAnsi="Times New Roman" w:cs="Times New Roman"/>
          <w:sz w:val="24"/>
          <w:szCs w:val="24"/>
        </w:rPr>
        <w:t xml:space="preserve"> dengue cases </w:t>
      </w:r>
      <w:r w:rsidR="00F81584" w:rsidRPr="00EB1377">
        <w:rPr>
          <w:rFonts w:ascii="Times New Roman" w:hAnsi="Times New Roman" w:cs="Times New Roman"/>
          <w:sz w:val="24"/>
          <w:szCs w:val="24"/>
        </w:rPr>
        <w:t>based on clinical symptoms (including fever and rash) and laboratory tests for IgM or IgG antibodies to DENV and</w:t>
      </w:r>
      <w:r w:rsidR="00A12AE9" w:rsidRPr="00EB1377">
        <w:rPr>
          <w:rFonts w:ascii="Times New Roman" w:hAnsi="Times New Roman" w:cs="Times New Roman"/>
          <w:sz w:val="24"/>
          <w:szCs w:val="24"/>
        </w:rPr>
        <w:t>/or</w:t>
      </w:r>
      <w:r w:rsidR="00F81584" w:rsidRPr="00EB1377">
        <w:rPr>
          <w:rFonts w:ascii="Times New Roman" w:hAnsi="Times New Roman" w:cs="Times New Roman"/>
          <w:sz w:val="24"/>
          <w:szCs w:val="24"/>
        </w:rPr>
        <w:t xml:space="preserve"> nonstructural 1 protein (NS-1) of DENV</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WzE2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29DE1C54359C4BC8AFCAFCFC9EB7A465"/>
          </w:placeholder>
        </w:sdtPr>
        <w:sdtContent>
          <w:r w:rsidR="001635B4" w:rsidRPr="001635B4">
            <w:rPr>
              <w:rFonts w:ascii="Times New Roman" w:hAnsi="Times New Roman" w:cs="Times New Roman"/>
              <w:color w:val="000000"/>
              <w:sz w:val="24"/>
              <w:szCs w:val="24"/>
            </w:rPr>
            <w:t>[16]</w:t>
          </w:r>
        </w:sdtContent>
      </w:sdt>
      <w:r w:rsidR="00C95524">
        <w:rPr>
          <w:rFonts w:ascii="Times New Roman" w:hAnsi="Times New Roman" w:cs="Times New Roman"/>
          <w:color w:val="000000"/>
          <w:sz w:val="24"/>
          <w:szCs w:val="24"/>
        </w:rPr>
        <w:t>.</w:t>
      </w:r>
      <w:r w:rsidR="00F81584" w:rsidRPr="00EB1377">
        <w:rPr>
          <w:rFonts w:ascii="Times New Roman" w:hAnsi="Times New Roman" w:cs="Times New Roman"/>
          <w:sz w:val="24"/>
          <w:szCs w:val="24"/>
        </w:rPr>
        <w:t xml:space="preserve"> </w:t>
      </w:r>
      <w:r w:rsidR="00502874">
        <w:rPr>
          <w:rFonts w:ascii="Times New Roman" w:hAnsi="Times New Roman" w:cs="Times New Roman"/>
          <w:sz w:val="24"/>
          <w:szCs w:val="24"/>
        </w:rPr>
        <w:t xml:space="preserve">The </w:t>
      </w:r>
      <w:r w:rsidR="00F81584" w:rsidRPr="00EB1377">
        <w:rPr>
          <w:rFonts w:ascii="Times New Roman" w:hAnsi="Times New Roman" w:cs="Times New Roman"/>
          <w:sz w:val="24"/>
          <w:szCs w:val="24"/>
        </w:rPr>
        <w:t>MIS collected data from</w:t>
      </w:r>
      <w:r w:rsidR="0019115F" w:rsidRPr="00EB1377">
        <w:rPr>
          <w:rFonts w:ascii="Times New Roman" w:hAnsi="Times New Roman" w:cs="Times New Roman"/>
          <w:sz w:val="24"/>
          <w:szCs w:val="24"/>
        </w:rPr>
        <w:t xml:space="preserve"> 77</w:t>
      </w:r>
      <w:r w:rsidR="00C80414" w:rsidRPr="00EB1377">
        <w:rPr>
          <w:rFonts w:ascii="Times New Roman" w:hAnsi="Times New Roman" w:cs="Times New Roman"/>
          <w:sz w:val="24"/>
          <w:szCs w:val="24"/>
        </w:rPr>
        <w:t xml:space="preserve"> hospitals based in Dhaka city (20 public and</w:t>
      </w:r>
      <w:r w:rsidR="00A44F8D" w:rsidRPr="00EB1377">
        <w:rPr>
          <w:rFonts w:ascii="Times New Roman" w:hAnsi="Times New Roman" w:cs="Times New Roman"/>
          <w:sz w:val="24"/>
          <w:szCs w:val="24"/>
        </w:rPr>
        <w:t xml:space="preserve"> </w:t>
      </w:r>
      <w:r w:rsidR="00C80414" w:rsidRPr="00EB1377">
        <w:rPr>
          <w:rFonts w:ascii="Times New Roman" w:hAnsi="Times New Roman" w:cs="Times New Roman"/>
          <w:sz w:val="24"/>
          <w:szCs w:val="24"/>
        </w:rPr>
        <w:t xml:space="preserve">57 private hospitals) </w:t>
      </w:r>
      <w:r w:rsidR="000E1553" w:rsidRPr="00EB1377">
        <w:rPr>
          <w:rFonts w:ascii="Times New Roman" w:hAnsi="Times New Roman" w:cs="Times New Roman"/>
          <w:sz w:val="24"/>
          <w:szCs w:val="24"/>
        </w:rPr>
        <w:t xml:space="preserve">and </w:t>
      </w:r>
      <w:r w:rsidR="0040474D" w:rsidRPr="00EB1377">
        <w:rPr>
          <w:rFonts w:ascii="Times New Roman" w:hAnsi="Times New Roman" w:cs="Times New Roman"/>
          <w:sz w:val="24"/>
          <w:szCs w:val="24"/>
          <w:shd w:val="clear" w:color="auto" w:fill="FFFFFF"/>
        </w:rPr>
        <w:t>the district hospital</w:t>
      </w:r>
      <w:r w:rsidR="00A24B41" w:rsidRPr="00EB1377">
        <w:rPr>
          <w:rFonts w:ascii="Times New Roman" w:hAnsi="Times New Roman" w:cs="Times New Roman"/>
          <w:sz w:val="24"/>
          <w:szCs w:val="24"/>
          <w:shd w:val="clear" w:color="auto" w:fill="FFFFFF"/>
        </w:rPr>
        <w:t>s</w:t>
      </w:r>
      <w:r w:rsidR="00436688" w:rsidRPr="00EB1377">
        <w:rPr>
          <w:rFonts w:ascii="Times New Roman" w:hAnsi="Times New Roman" w:cs="Times New Roman"/>
          <w:sz w:val="24"/>
          <w:szCs w:val="24"/>
          <w:shd w:val="clear" w:color="auto" w:fill="FFFFFF"/>
        </w:rPr>
        <w:t xml:space="preserve"> </w:t>
      </w:r>
      <w:r w:rsidR="0040474D" w:rsidRPr="00EB1377">
        <w:rPr>
          <w:rFonts w:ascii="Times New Roman" w:hAnsi="Times New Roman" w:cs="Times New Roman"/>
          <w:sz w:val="24"/>
          <w:szCs w:val="24"/>
          <w:shd w:val="clear" w:color="auto" w:fill="FFFFFF"/>
        </w:rPr>
        <w:t xml:space="preserve">of 63 </w:t>
      </w:r>
      <w:r w:rsidR="00436688" w:rsidRPr="00EB1377">
        <w:rPr>
          <w:rFonts w:ascii="Times New Roman" w:hAnsi="Times New Roman" w:cs="Times New Roman"/>
          <w:sz w:val="24"/>
          <w:szCs w:val="24"/>
          <w:shd w:val="clear" w:color="auto" w:fill="FFFFFF"/>
        </w:rPr>
        <w:t>other</w:t>
      </w:r>
      <w:r w:rsidR="0040474D" w:rsidRPr="00EB1377">
        <w:rPr>
          <w:rFonts w:ascii="Times New Roman" w:hAnsi="Times New Roman" w:cs="Times New Roman"/>
          <w:sz w:val="24"/>
          <w:szCs w:val="24"/>
          <w:shd w:val="clear" w:color="auto" w:fill="FFFFFF"/>
        </w:rPr>
        <w:t xml:space="preserve"> districts of the country including the hospitalized patients in </w:t>
      </w:r>
      <w:r w:rsidR="00A56693" w:rsidRPr="00EB1377">
        <w:rPr>
          <w:rFonts w:ascii="Times New Roman" w:hAnsi="Times New Roman" w:cs="Times New Roman"/>
          <w:sz w:val="24"/>
          <w:szCs w:val="24"/>
          <w:shd w:val="clear" w:color="auto" w:fill="FFFFFF"/>
        </w:rPr>
        <w:t>tertiary</w:t>
      </w:r>
      <w:r w:rsidR="0009438D" w:rsidRPr="00EB1377">
        <w:rPr>
          <w:rFonts w:ascii="Times New Roman" w:hAnsi="Times New Roman" w:cs="Times New Roman"/>
          <w:sz w:val="24"/>
          <w:szCs w:val="24"/>
          <w:shd w:val="clear" w:color="auto" w:fill="FFFFFF"/>
        </w:rPr>
        <w:t xml:space="preserve"> care </w:t>
      </w:r>
      <w:r w:rsidR="0040474D" w:rsidRPr="00EB1377">
        <w:rPr>
          <w:rFonts w:ascii="Times New Roman" w:hAnsi="Times New Roman" w:cs="Times New Roman"/>
          <w:sz w:val="24"/>
          <w:szCs w:val="24"/>
          <w:shd w:val="clear" w:color="auto" w:fill="FFFFFF"/>
        </w:rPr>
        <w:t>medical college hospitals</w:t>
      </w:r>
      <w:r w:rsidR="00C95524">
        <w:rPr>
          <w:rFonts w:ascii="Times New Roman" w:hAnsi="Times New Roman" w:cs="Times New Roman"/>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jJmYTkyMTUtYThjMi00ZTFjLTg2ZDUtYTI5YjUzZGEyODY3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45243077"/>
          <w:placeholder>
            <w:docPart w:val="DefaultPlaceholder_-1854013440"/>
          </w:placeholder>
        </w:sdtPr>
        <w:sdtContent>
          <w:r w:rsidR="001635B4" w:rsidRPr="001635B4">
            <w:rPr>
              <w:rFonts w:ascii="Times New Roman" w:hAnsi="Times New Roman" w:cs="Times New Roman"/>
              <w:color w:val="000000"/>
              <w:sz w:val="24"/>
              <w:szCs w:val="24"/>
              <w:shd w:val="clear" w:color="auto" w:fill="FFFFFF"/>
            </w:rPr>
            <w:t>[3]</w:t>
          </w:r>
        </w:sdtContent>
      </w:sdt>
      <w:r w:rsidR="00C95524">
        <w:rPr>
          <w:rFonts w:ascii="Times New Roman" w:hAnsi="Times New Roman" w:cs="Times New Roman"/>
          <w:color w:val="000000"/>
          <w:sz w:val="24"/>
          <w:szCs w:val="24"/>
          <w:shd w:val="clear" w:color="auto" w:fill="FFFFFF"/>
        </w:rPr>
        <w:t>.</w:t>
      </w:r>
      <w:r w:rsidR="00A56693" w:rsidRPr="00EB1377">
        <w:rPr>
          <w:rFonts w:ascii="Times New Roman" w:hAnsi="Times New Roman" w:cs="Times New Roman"/>
          <w:sz w:val="24"/>
          <w:szCs w:val="24"/>
          <w:shd w:val="clear" w:color="auto" w:fill="FFFFFF"/>
        </w:rPr>
        <w:t xml:space="preserve"> </w:t>
      </w:r>
      <w:r w:rsidR="00A64775" w:rsidRPr="00EB1377">
        <w:rPr>
          <w:rFonts w:ascii="Times New Roman" w:hAnsi="Times New Roman" w:cs="Times New Roman"/>
          <w:sz w:val="24"/>
          <w:szCs w:val="24"/>
          <w:shd w:val="clear" w:color="auto" w:fill="FFFFFF"/>
        </w:rPr>
        <w:t xml:space="preserve"> </w:t>
      </w:r>
      <w:r w:rsidR="00DC1D77" w:rsidRPr="00EB1377">
        <w:rPr>
          <w:rFonts w:ascii="Times New Roman" w:hAnsi="Times New Roman" w:cs="Times New Roman"/>
          <w:sz w:val="24"/>
          <w:szCs w:val="24"/>
        </w:rPr>
        <w:t>We further collected anonym</w:t>
      </w:r>
      <w:r w:rsidR="00895E16">
        <w:rPr>
          <w:rFonts w:ascii="Times New Roman" w:hAnsi="Times New Roman" w:cs="Times New Roman"/>
          <w:sz w:val="24"/>
          <w:szCs w:val="24"/>
        </w:rPr>
        <w:t xml:space="preserve">ised </w:t>
      </w:r>
      <w:r w:rsidR="00DC1D77" w:rsidRPr="00EB1377">
        <w:rPr>
          <w:rFonts w:ascii="Times New Roman" w:hAnsi="Times New Roman" w:cs="Times New Roman"/>
          <w:sz w:val="24"/>
          <w:szCs w:val="24"/>
        </w:rPr>
        <w:t xml:space="preserve">individual patient data including age, sex, </w:t>
      </w:r>
      <w:r w:rsidR="00DC1D77">
        <w:rPr>
          <w:rFonts w:ascii="Times New Roman" w:hAnsi="Times New Roman" w:cs="Times New Roman"/>
          <w:sz w:val="24"/>
          <w:szCs w:val="24"/>
        </w:rPr>
        <w:t xml:space="preserve">village/ward level </w:t>
      </w:r>
      <w:r w:rsidR="00DC1D77" w:rsidRPr="00EB1377">
        <w:rPr>
          <w:rFonts w:ascii="Times New Roman" w:hAnsi="Times New Roman" w:cs="Times New Roman"/>
          <w:sz w:val="24"/>
          <w:szCs w:val="24"/>
        </w:rPr>
        <w:t>address, and hospital stays from MIS.</w:t>
      </w:r>
      <w:r w:rsidR="00DC1D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We collected </w:t>
      </w:r>
      <w:r w:rsidR="008D3E42" w:rsidRPr="00EB1377">
        <w:rPr>
          <w:rFonts w:ascii="Times New Roman" w:hAnsi="Times New Roman" w:cs="Times New Roman"/>
          <w:sz w:val="24"/>
          <w:szCs w:val="24"/>
        </w:rPr>
        <w:t xml:space="preserve">3-hourly </w:t>
      </w:r>
      <w:r w:rsidR="008F2331" w:rsidRPr="00EB1377">
        <w:rPr>
          <w:rFonts w:ascii="Times New Roman" w:hAnsi="Times New Roman" w:cs="Times New Roman"/>
          <w:sz w:val="24"/>
          <w:szCs w:val="24"/>
        </w:rPr>
        <w:t xml:space="preserve">meteorological data </w:t>
      </w:r>
      <w:r w:rsidR="00AF5FEF" w:rsidRPr="00EB1377">
        <w:rPr>
          <w:rFonts w:ascii="Times New Roman" w:hAnsi="Times New Roman" w:cs="Times New Roman"/>
          <w:sz w:val="24"/>
          <w:szCs w:val="24"/>
        </w:rPr>
        <w:t>on</w:t>
      </w:r>
      <w:r w:rsidR="00552037" w:rsidRPr="00EB1377">
        <w:rPr>
          <w:rFonts w:ascii="Times New Roman" w:hAnsi="Times New Roman" w:cs="Times New Roman"/>
          <w:sz w:val="24"/>
          <w:szCs w:val="24"/>
        </w:rPr>
        <w:t xml:space="preserve"> </w:t>
      </w:r>
      <w:r w:rsidR="00DA389C" w:rsidRPr="00EB1377">
        <w:rPr>
          <w:rFonts w:ascii="Times New Roman" w:hAnsi="Times New Roman" w:cs="Times New Roman"/>
          <w:sz w:val="24"/>
          <w:szCs w:val="24"/>
        </w:rPr>
        <w:t>temperature</w:t>
      </w:r>
      <w:r w:rsidR="008D3E42" w:rsidRPr="00EB1377">
        <w:rPr>
          <w:rFonts w:ascii="Times New Roman" w:hAnsi="Times New Roman" w:cs="Times New Roman"/>
          <w:sz w:val="24"/>
          <w:szCs w:val="24"/>
        </w:rPr>
        <w:t xml:space="preserve">, </w:t>
      </w:r>
      <w:r w:rsidR="0019320A">
        <w:rPr>
          <w:rFonts w:ascii="Times New Roman" w:hAnsi="Times New Roman" w:cs="Times New Roman"/>
          <w:sz w:val="24"/>
          <w:szCs w:val="24"/>
        </w:rPr>
        <w:t xml:space="preserve">relative humidity </w:t>
      </w:r>
      <w:r w:rsidR="00DA389C" w:rsidRPr="00EB1377">
        <w:rPr>
          <w:rFonts w:ascii="Times New Roman" w:hAnsi="Times New Roman" w:cs="Times New Roman"/>
          <w:sz w:val="24"/>
          <w:szCs w:val="24"/>
        </w:rPr>
        <w:t xml:space="preserve">and daily </w:t>
      </w:r>
      <w:r w:rsidR="00475A05">
        <w:rPr>
          <w:rFonts w:ascii="Times New Roman" w:hAnsi="Times New Roman" w:cs="Times New Roman"/>
          <w:sz w:val="24"/>
          <w:szCs w:val="24"/>
        </w:rPr>
        <w:t xml:space="preserve">cumulative </w:t>
      </w:r>
      <w:r w:rsidR="00DA389C" w:rsidRPr="00EB1377">
        <w:rPr>
          <w:rFonts w:ascii="Times New Roman" w:hAnsi="Times New Roman" w:cs="Times New Roman"/>
          <w:sz w:val="24"/>
          <w:szCs w:val="24"/>
        </w:rPr>
        <w:t>rainfall</w:t>
      </w:r>
      <w:r w:rsidR="00443FA7" w:rsidRPr="00EB13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from </w:t>
      </w:r>
      <w:r w:rsidR="00597AED" w:rsidRPr="00EB1377">
        <w:rPr>
          <w:rFonts w:ascii="Times New Roman" w:hAnsi="Times New Roman" w:cs="Times New Roman"/>
          <w:sz w:val="24"/>
          <w:szCs w:val="24"/>
        </w:rPr>
        <w:t>the Bangladesh Meteorological Department (BMD) over the period 2000–2023 from the meteorological station</w:t>
      </w:r>
      <w:r w:rsidR="00475A05">
        <w:rPr>
          <w:rFonts w:ascii="Times New Roman" w:hAnsi="Times New Roman" w:cs="Times New Roman"/>
          <w:sz w:val="24"/>
          <w:szCs w:val="24"/>
        </w:rPr>
        <w:t>s</w:t>
      </w:r>
      <w:r w:rsidR="00597AED" w:rsidRPr="00EB1377">
        <w:rPr>
          <w:rFonts w:ascii="Times New Roman" w:hAnsi="Times New Roman" w:cs="Times New Roman"/>
          <w:sz w:val="24"/>
          <w:szCs w:val="24"/>
        </w:rPr>
        <w:t xml:space="preserve"> located in </w:t>
      </w:r>
      <w:r w:rsidR="00CD5278" w:rsidRPr="00EB1377">
        <w:rPr>
          <w:rFonts w:ascii="Times New Roman" w:hAnsi="Times New Roman" w:cs="Times New Roman"/>
          <w:sz w:val="24"/>
          <w:szCs w:val="24"/>
        </w:rPr>
        <w:t xml:space="preserve">divisional </w:t>
      </w:r>
      <w:r w:rsidR="00813B58" w:rsidRPr="00EB1377">
        <w:rPr>
          <w:rFonts w:ascii="Times New Roman" w:hAnsi="Times New Roman" w:cs="Times New Roman"/>
          <w:sz w:val="24"/>
          <w:szCs w:val="24"/>
        </w:rPr>
        <w:t>headquarters</w:t>
      </w:r>
      <w:r w:rsidR="00CD5278" w:rsidRPr="00EB1377">
        <w:rPr>
          <w:rFonts w:ascii="Times New Roman" w:hAnsi="Times New Roman" w:cs="Times New Roman"/>
          <w:sz w:val="24"/>
          <w:szCs w:val="24"/>
        </w:rPr>
        <w:t xml:space="preserve"> </w:t>
      </w:r>
      <w:r w:rsidR="00813B58" w:rsidRPr="00EB1377">
        <w:rPr>
          <w:rFonts w:ascii="Times New Roman" w:hAnsi="Times New Roman" w:cs="Times New Roman"/>
          <w:sz w:val="24"/>
          <w:szCs w:val="24"/>
        </w:rPr>
        <w:t>including</w:t>
      </w:r>
      <w:r w:rsidR="00CD5278" w:rsidRPr="00EB1377">
        <w:rPr>
          <w:rFonts w:ascii="Times New Roman" w:hAnsi="Times New Roman" w:cs="Times New Roman"/>
          <w:sz w:val="24"/>
          <w:szCs w:val="24"/>
        </w:rPr>
        <w:t xml:space="preserve"> </w:t>
      </w:r>
      <w:r w:rsidR="00C618D8" w:rsidRPr="00EB1377">
        <w:rPr>
          <w:rFonts w:ascii="Times New Roman" w:hAnsi="Times New Roman" w:cs="Times New Roman"/>
          <w:sz w:val="24"/>
          <w:szCs w:val="24"/>
        </w:rPr>
        <w:t>Agargaon,</w:t>
      </w:r>
      <w:r w:rsidR="003F20CC" w:rsidRPr="00EB1377">
        <w:rPr>
          <w:rFonts w:ascii="Times New Roman" w:hAnsi="Times New Roman" w:cs="Times New Roman"/>
          <w:sz w:val="24"/>
          <w:szCs w:val="24"/>
        </w:rPr>
        <w:t xml:space="preserve"> Dhaka (Lat 23.46, Lon 90.23), </w:t>
      </w:r>
      <w:r w:rsidR="0019115F" w:rsidRPr="00EB1377">
        <w:rPr>
          <w:rFonts w:ascii="Times New Roman" w:hAnsi="Times New Roman" w:cs="Times New Roman"/>
          <w:sz w:val="24"/>
          <w:szCs w:val="24"/>
        </w:rPr>
        <w:t>Chattogram</w:t>
      </w:r>
      <w:r w:rsidR="003F20CC" w:rsidRPr="00EB1377">
        <w:rPr>
          <w:rFonts w:ascii="Times New Roman" w:hAnsi="Times New Roman" w:cs="Times New Roman"/>
          <w:sz w:val="24"/>
          <w:szCs w:val="24"/>
        </w:rPr>
        <w:t xml:space="preserve"> (Lat 22.16, Lon 91.49), Rajshahi (Lat 24.22, Lon 88.42), Rangpur (Lat 25.44, Lon 89.14), Sylhet (Lat 24.54, Lon 91.53), Barisal (Lat 22.45, Lon 90.20), Khulna (Lat 22.47, Lon 89.32), and Mymensingh (Lat 24.43, Lon 90.26)</w:t>
      </w:r>
      <w:r w:rsidR="00597AED" w:rsidRPr="00EB1377">
        <w:rPr>
          <w:rFonts w:ascii="Times New Roman" w:hAnsi="Times New Roman" w:cs="Times New Roman"/>
          <w:sz w:val="24"/>
          <w:szCs w:val="24"/>
        </w:rPr>
        <w:t xml:space="preserve">. </w:t>
      </w:r>
      <w:r w:rsidR="00960B94" w:rsidRPr="00EB1377">
        <w:rPr>
          <w:rFonts w:ascii="Times New Roman" w:hAnsi="Times New Roman" w:cs="Times New Roman"/>
          <w:sz w:val="24"/>
          <w:szCs w:val="24"/>
        </w:rPr>
        <w:t>We drew an imaginary east-west line in the middle of Dhaka city to compare the incidence and weather pattern of the southern (Chattogram, Khulna</w:t>
      </w:r>
      <w:r w:rsidR="00E67646">
        <w:rPr>
          <w:rFonts w:ascii="Times New Roman" w:hAnsi="Times New Roman" w:cs="Times New Roman"/>
          <w:sz w:val="24"/>
          <w:szCs w:val="24"/>
        </w:rPr>
        <w:t>,</w:t>
      </w:r>
      <w:r w:rsidR="00960B94" w:rsidRPr="00EB1377">
        <w:rPr>
          <w:rFonts w:ascii="Times New Roman" w:hAnsi="Times New Roman" w:cs="Times New Roman"/>
          <w:sz w:val="24"/>
          <w:szCs w:val="24"/>
        </w:rPr>
        <w:t xml:space="preserve"> and Barisal) and northern divisions (Rajshahi, Rangpur, Mymensingh, and Sylhet). </w:t>
      </w:r>
      <w:r w:rsidR="0019115F" w:rsidRPr="00EB1377">
        <w:rPr>
          <w:rFonts w:ascii="Times New Roman" w:hAnsi="Times New Roman" w:cs="Times New Roman"/>
          <w:sz w:val="24"/>
          <w:szCs w:val="24"/>
        </w:rPr>
        <w:t xml:space="preserve">As the Dhaka division is </w:t>
      </w:r>
      <w:r w:rsidR="006238D3" w:rsidRPr="00EB1377">
        <w:rPr>
          <w:rFonts w:ascii="Times New Roman" w:hAnsi="Times New Roman" w:cs="Times New Roman"/>
          <w:sz w:val="24"/>
          <w:szCs w:val="24"/>
        </w:rPr>
        <w:t xml:space="preserve">located </w:t>
      </w:r>
      <w:r w:rsidR="0019115F" w:rsidRPr="00EB1377">
        <w:rPr>
          <w:rFonts w:ascii="Times New Roman" w:hAnsi="Times New Roman" w:cs="Times New Roman"/>
          <w:sz w:val="24"/>
          <w:szCs w:val="24"/>
        </w:rPr>
        <w:t>centrally in Bangladesh, it was excluded from the southern or northern part.</w:t>
      </w:r>
      <w:r w:rsidR="00960B94" w:rsidRPr="00EB1377">
        <w:rPr>
          <w:rFonts w:ascii="Times New Roman" w:hAnsi="Times New Roman" w:cs="Times New Roman"/>
          <w:sz w:val="24"/>
          <w:szCs w:val="24"/>
        </w:rPr>
        <w:t xml:space="preserve">  </w:t>
      </w:r>
    </w:p>
    <w:p w14:paraId="787F33D0" w14:textId="77777777" w:rsidR="00CB1AD4" w:rsidRDefault="00CB1AD4" w:rsidP="004D4CC1">
      <w:pPr>
        <w:spacing w:line="480" w:lineRule="auto"/>
        <w:rPr>
          <w:rFonts w:ascii="Times New Roman" w:hAnsi="Times New Roman" w:cs="Times New Roman"/>
          <w:b/>
          <w:bCs/>
          <w:sz w:val="24"/>
          <w:szCs w:val="24"/>
        </w:rPr>
      </w:pPr>
    </w:p>
    <w:p w14:paraId="707A6A43" w14:textId="10B485D7" w:rsidR="00EB1377" w:rsidRDefault="004D704D"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Descriptive analysis </w:t>
      </w:r>
    </w:p>
    <w:p w14:paraId="1FA25FDF" w14:textId="562AC46E" w:rsidR="004D4CC1" w:rsidRPr="004D4CC1" w:rsidRDefault="00FE636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plotted the age and </w:t>
      </w:r>
      <w:r w:rsidR="00483A94" w:rsidRPr="00EB1377">
        <w:rPr>
          <w:rFonts w:ascii="Times New Roman" w:hAnsi="Times New Roman" w:cs="Times New Roman"/>
          <w:sz w:val="24"/>
          <w:szCs w:val="24"/>
        </w:rPr>
        <w:t>gender-wise</w:t>
      </w:r>
      <w:r w:rsidRPr="00EB1377">
        <w:rPr>
          <w:rFonts w:ascii="Times New Roman" w:hAnsi="Times New Roman" w:cs="Times New Roman"/>
          <w:sz w:val="24"/>
          <w:szCs w:val="24"/>
        </w:rPr>
        <w:t xml:space="preserve"> </w:t>
      </w:r>
      <w:r w:rsidR="00483A94" w:rsidRPr="00EB1377">
        <w:rPr>
          <w:rFonts w:ascii="Times New Roman" w:hAnsi="Times New Roman" w:cs="Times New Roman"/>
          <w:sz w:val="24"/>
          <w:szCs w:val="24"/>
        </w:rPr>
        <w:t xml:space="preserve">distribution of cases. We also </w:t>
      </w:r>
      <w:r w:rsidR="00171826" w:rsidRPr="00EB1377">
        <w:rPr>
          <w:rFonts w:ascii="Times New Roman" w:hAnsi="Times New Roman" w:cs="Times New Roman"/>
          <w:sz w:val="24"/>
          <w:szCs w:val="24"/>
        </w:rPr>
        <w:t>summarized</w:t>
      </w:r>
      <w:r w:rsidR="00483A94" w:rsidRPr="00EB1377">
        <w:rPr>
          <w:rFonts w:ascii="Times New Roman" w:hAnsi="Times New Roman" w:cs="Times New Roman"/>
          <w:sz w:val="24"/>
          <w:szCs w:val="24"/>
        </w:rPr>
        <w:t xml:space="preserve"> the hospital stays of the death cases. </w:t>
      </w:r>
      <w:r w:rsidR="007551ED">
        <w:rPr>
          <w:rFonts w:ascii="Times New Roman" w:hAnsi="Times New Roman" w:cs="Times New Roman"/>
          <w:sz w:val="24"/>
          <w:szCs w:val="24"/>
        </w:rPr>
        <w:t xml:space="preserve">The full </w:t>
      </w:r>
      <w:r w:rsidR="006D04AC">
        <w:rPr>
          <w:rFonts w:ascii="Times New Roman" w:hAnsi="Times New Roman" w:cs="Times New Roman"/>
          <w:sz w:val="24"/>
          <w:szCs w:val="24"/>
        </w:rPr>
        <w:t xml:space="preserve">details </w:t>
      </w:r>
      <w:r w:rsidR="007551ED">
        <w:rPr>
          <w:rFonts w:ascii="Times New Roman" w:hAnsi="Times New Roman" w:cs="Times New Roman"/>
          <w:sz w:val="24"/>
          <w:szCs w:val="24"/>
        </w:rPr>
        <w:t>on the h</w:t>
      </w:r>
      <w:r w:rsidR="00171826" w:rsidRPr="00EB1377">
        <w:rPr>
          <w:rFonts w:ascii="Times New Roman" w:hAnsi="Times New Roman" w:cs="Times New Roman"/>
          <w:sz w:val="24"/>
          <w:szCs w:val="24"/>
        </w:rPr>
        <w:t xml:space="preserve">ospital stays for the cases </w:t>
      </w:r>
      <w:r w:rsidR="00C812C9">
        <w:rPr>
          <w:rFonts w:ascii="Times New Roman" w:hAnsi="Times New Roman" w:cs="Times New Roman"/>
          <w:sz w:val="24"/>
          <w:szCs w:val="24"/>
        </w:rPr>
        <w:t xml:space="preserve">who survived </w:t>
      </w:r>
      <w:r w:rsidR="00171826" w:rsidRPr="00EB1377">
        <w:rPr>
          <w:rFonts w:ascii="Times New Roman" w:hAnsi="Times New Roman" w:cs="Times New Roman"/>
          <w:sz w:val="24"/>
          <w:szCs w:val="24"/>
        </w:rPr>
        <w:t xml:space="preserve">were not available. </w:t>
      </w:r>
    </w:p>
    <w:p w14:paraId="0C1D4F44" w14:textId="77777777" w:rsidR="000A074E" w:rsidRDefault="000A074E">
      <w:pPr>
        <w:rPr>
          <w:ins w:id="10" w:author="Mohammad Nayeem Hasan" w:date="2024-11-24T01:48:00Z" w16du:dateUtc="2024-11-23T19:48:00Z"/>
          <w:rFonts w:ascii="Times New Roman" w:hAnsi="Times New Roman" w:cs="Times New Roman"/>
          <w:b/>
          <w:bCs/>
          <w:sz w:val="24"/>
          <w:szCs w:val="24"/>
        </w:rPr>
      </w:pPr>
      <w:ins w:id="11" w:author="Mohammad Nayeem Hasan" w:date="2024-11-24T01:48:00Z" w16du:dateUtc="2024-11-23T19:48:00Z">
        <w:r>
          <w:rPr>
            <w:rFonts w:ascii="Times New Roman" w:hAnsi="Times New Roman" w:cs="Times New Roman"/>
            <w:b/>
            <w:bCs/>
            <w:sz w:val="24"/>
            <w:szCs w:val="24"/>
          </w:rPr>
          <w:br w:type="page"/>
        </w:r>
      </w:ins>
    </w:p>
    <w:p w14:paraId="7DF8AF1A" w14:textId="2E83A9FE"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 xml:space="preserve">Relative increase of dengue cases by division </w:t>
      </w:r>
    </w:p>
    <w:p w14:paraId="77C49ABD" w14:textId="2DCBDAE5" w:rsidR="007E421D" w:rsidRPr="00EB1377" w:rsidRDefault="0049437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have estimated monthly relative changes in dengue cases in each division. The relative changes (an increase or decrease) of a division of dengue cases for a month were estimated with the formula as shown below </w:t>
      </w:r>
    </w:p>
    <w:p w14:paraId="754DD010" w14:textId="77E2E26E" w:rsidR="00494378" w:rsidRPr="00EB1377" w:rsidRDefault="00494378" w:rsidP="004D4CC1">
      <w:pPr>
        <w:spacing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15291144" w14:textId="1D17477E" w:rsidR="00766E4D" w:rsidRPr="004D4CC1" w:rsidRDefault="0061411D" w:rsidP="004D4CC1">
      <w:pPr>
        <w:spacing w:line="480" w:lineRule="auto"/>
        <w:rPr>
          <w:rFonts w:ascii="Times New Roman" w:hAnsi="Times New Roman" w:cs="Times New Roman"/>
          <w:sz w:val="24"/>
          <w:szCs w:val="24"/>
        </w:rPr>
      </w:pPr>
      <w:r w:rsidRPr="00EB1377">
        <w:rPr>
          <w:rFonts w:ascii="Times New Roman" w:hAnsi="Times New Roman" w:cs="Times New Roman"/>
          <w:iCs/>
          <w:sz w:val="24"/>
          <w:szCs w:val="24"/>
        </w:rPr>
        <w:t xml:space="preserve">where </w:t>
      </w:r>
      <w:r w:rsidR="00494378" w:rsidRPr="00EB1377">
        <w:rPr>
          <w:rFonts w:ascii="Times New Roman" w:hAnsi="Times New Roman" w:cs="Times New Roman"/>
          <w:i/>
          <w:sz w:val="24"/>
          <w:szCs w:val="24"/>
        </w:rPr>
        <w:t>RC</w:t>
      </w:r>
      <w:r w:rsidR="00494378" w:rsidRPr="00EB1377">
        <w:rPr>
          <w:rFonts w:ascii="Times New Roman" w:hAnsi="Times New Roman" w:cs="Times New Roman"/>
          <w:i/>
          <w:sz w:val="24"/>
          <w:szCs w:val="24"/>
          <w:vertAlign w:val="subscript"/>
        </w:rPr>
        <w:t>t</w:t>
      </w:r>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is the relative changes o</w:t>
      </w:r>
      <w:r w:rsidR="00C41631" w:rsidRPr="00EB1377">
        <w:rPr>
          <w:rFonts w:ascii="Times New Roman" w:hAnsi="Times New Roman" w:cs="Times New Roman"/>
          <w:sz w:val="24"/>
          <w:szCs w:val="24"/>
        </w:rPr>
        <w:t>f</w:t>
      </w:r>
      <w:r w:rsidR="00494378" w:rsidRPr="00EB1377">
        <w:rPr>
          <w:rFonts w:ascii="Times New Roman" w:hAnsi="Times New Roman" w:cs="Times New Roman"/>
          <w:sz w:val="24"/>
          <w:szCs w:val="24"/>
        </w:rPr>
        <w:t xml:space="preserve"> dengue cases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oMath>
      <w:r w:rsidR="00494378" w:rsidRPr="00EB1377">
        <w:rPr>
          <w:rFonts w:ascii="Times New Roman" w:hAnsi="Times New Roman" w:cs="Times New Roman"/>
          <w:sz w:val="24"/>
          <w:szCs w:val="24"/>
        </w:rPr>
        <w:t xml:space="preserve"> is the number of dengue cases reported in X city, </w:t>
      </w:r>
      <w:r w:rsidR="00494378" w:rsidRPr="00EB1377">
        <w:rPr>
          <w:rFonts w:ascii="Times New Roman" w:hAnsi="Times New Roman" w:cs="Times New Roman"/>
          <w:i/>
          <w:sz w:val="24"/>
          <w:szCs w:val="24"/>
        </w:rPr>
        <w:t>N</w:t>
      </w:r>
      <w:r w:rsidR="00494378" w:rsidRPr="00EB1377">
        <w:rPr>
          <w:rFonts w:ascii="Times New Roman" w:hAnsi="Times New Roman" w:cs="Times New Roman"/>
          <w:i/>
          <w:sz w:val="24"/>
          <w:szCs w:val="24"/>
          <w:vertAlign w:val="subscript"/>
        </w:rPr>
        <w:t>t</w:t>
      </w:r>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 xml:space="preserve">is the total number of cases in Bangladesh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To avoid any complication of 0 cases in any city in any month we added 1 dengue case in both numerator and denominator. </w:t>
      </w:r>
    </w:p>
    <w:p w14:paraId="612107DF" w14:textId="578E9CFA"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Incidence </w:t>
      </w:r>
      <w:r w:rsidR="00BF36EC" w:rsidRPr="00EB1377">
        <w:rPr>
          <w:rFonts w:ascii="Times New Roman" w:hAnsi="Times New Roman" w:cs="Times New Roman"/>
          <w:b/>
          <w:bCs/>
          <w:sz w:val="24"/>
          <w:szCs w:val="24"/>
        </w:rPr>
        <w:t xml:space="preserve">by district </w:t>
      </w:r>
    </w:p>
    <w:p w14:paraId="7A46727F" w14:textId="3344A5AF" w:rsidR="00766E4D" w:rsidRPr="004D4CC1" w:rsidRDefault="00790E6B"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calculated the </w:t>
      </w:r>
      <w:r w:rsidR="008D413F" w:rsidRPr="00EB1377">
        <w:rPr>
          <w:rFonts w:ascii="Times New Roman" w:hAnsi="Times New Roman" w:cs="Times New Roman"/>
          <w:sz w:val="24"/>
          <w:szCs w:val="24"/>
        </w:rPr>
        <w:t>annual</w:t>
      </w:r>
      <w:r w:rsidRPr="00EB1377">
        <w:rPr>
          <w:rFonts w:ascii="Times New Roman" w:hAnsi="Times New Roman" w:cs="Times New Roman"/>
          <w:sz w:val="24"/>
          <w:szCs w:val="24"/>
        </w:rPr>
        <w:t xml:space="preserve"> </w:t>
      </w:r>
      <w:r w:rsidR="00BC7939" w:rsidRPr="00EB1377">
        <w:rPr>
          <w:rFonts w:ascii="Times New Roman" w:hAnsi="Times New Roman" w:cs="Times New Roman"/>
          <w:sz w:val="24"/>
          <w:szCs w:val="24"/>
        </w:rPr>
        <w:t>cumulative district-wise incidence of dengue cases</w:t>
      </w:r>
      <w:r w:rsidR="00AD0300" w:rsidRPr="00EB1377">
        <w:rPr>
          <w:rFonts w:ascii="Times New Roman" w:hAnsi="Times New Roman" w:cs="Times New Roman"/>
          <w:sz w:val="24"/>
          <w:szCs w:val="24"/>
        </w:rPr>
        <w:t xml:space="preserve"> </w:t>
      </w:r>
      <w:r w:rsidR="00DA5E10" w:rsidRPr="00EB1377">
        <w:rPr>
          <w:rFonts w:ascii="Times New Roman" w:hAnsi="Times New Roman" w:cs="Times New Roman"/>
          <w:sz w:val="24"/>
          <w:szCs w:val="24"/>
        </w:rPr>
        <w:t xml:space="preserve">by </w:t>
      </w:r>
      <w:r w:rsidR="00AD0300" w:rsidRPr="00EB1377">
        <w:rPr>
          <w:rFonts w:ascii="Times New Roman" w:hAnsi="Times New Roman" w:cs="Times New Roman"/>
          <w:sz w:val="24"/>
          <w:szCs w:val="24"/>
        </w:rPr>
        <w:t xml:space="preserve">taking </w:t>
      </w:r>
      <w:r w:rsidR="00DA5E10" w:rsidRPr="00EB1377">
        <w:rPr>
          <w:rFonts w:ascii="Times New Roman" w:hAnsi="Times New Roman" w:cs="Times New Roman"/>
          <w:sz w:val="24"/>
          <w:szCs w:val="24"/>
        </w:rPr>
        <w:t xml:space="preserve">the </w:t>
      </w:r>
      <w:r w:rsidR="00E8120F" w:rsidRPr="00EB1377">
        <w:rPr>
          <w:rFonts w:ascii="Times New Roman" w:hAnsi="Times New Roman" w:cs="Times New Roman"/>
          <w:sz w:val="24"/>
          <w:szCs w:val="24"/>
        </w:rPr>
        <w:t xml:space="preserve">cumulative </w:t>
      </w:r>
      <w:r w:rsidR="00AD0300" w:rsidRPr="00EB1377">
        <w:rPr>
          <w:rFonts w:ascii="Times New Roman" w:hAnsi="Times New Roman" w:cs="Times New Roman"/>
          <w:sz w:val="24"/>
          <w:szCs w:val="24"/>
        </w:rPr>
        <w:t xml:space="preserve">annual number of dengue cases of each district </w:t>
      </w:r>
      <w:r w:rsidR="00C503BD" w:rsidRPr="00EB1377">
        <w:rPr>
          <w:rFonts w:ascii="Times New Roman" w:hAnsi="Times New Roman" w:cs="Times New Roman"/>
          <w:sz w:val="24"/>
          <w:szCs w:val="24"/>
        </w:rPr>
        <w:t xml:space="preserve">divided by </w:t>
      </w:r>
      <w:r w:rsidR="002C546B" w:rsidRPr="00EB1377">
        <w:rPr>
          <w:rFonts w:ascii="Times New Roman" w:hAnsi="Times New Roman" w:cs="Times New Roman"/>
          <w:sz w:val="24"/>
          <w:szCs w:val="24"/>
        </w:rPr>
        <w:t xml:space="preserve">the population </w:t>
      </w:r>
      <w:r w:rsidR="00C503BD" w:rsidRPr="00EB1377">
        <w:rPr>
          <w:rFonts w:ascii="Times New Roman" w:hAnsi="Times New Roman" w:cs="Times New Roman"/>
          <w:sz w:val="24"/>
          <w:szCs w:val="24"/>
        </w:rPr>
        <w:t xml:space="preserve">of the district </w:t>
      </w:r>
      <w:r w:rsidR="00F716CC" w:rsidRPr="00EB1377">
        <w:rPr>
          <w:rFonts w:ascii="Times New Roman" w:hAnsi="Times New Roman" w:cs="Times New Roman"/>
          <w:sz w:val="24"/>
          <w:szCs w:val="24"/>
        </w:rPr>
        <w:t xml:space="preserve">shown as </w:t>
      </w:r>
      <w:r w:rsidR="002C546B" w:rsidRPr="00EB1377">
        <w:rPr>
          <w:rFonts w:ascii="Times New Roman" w:hAnsi="Times New Roman" w:cs="Times New Roman"/>
          <w:sz w:val="24"/>
          <w:szCs w:val="24"/>
        </w:rPr>
        <w:t>-</w:t>
      </w:r>
      <w:r w:rsidR="002C546B" w:rsidRPr="00EB1377">
        <w:rPr>
          <w:rFonts w:ascii="Times New Roman" w:hAnsi="Times New Roman" w:cs="Times New Roman"/>
          <w:b/>
          <w:bCs/>
          <w:sz w:val="24"/>
          <w:szCs w:val="24"/>
        </w:rPr>
        <w:t xml:space="preserve"> </w:t>
      </w:r>
      <w:r w:rsidR="002C546B" w:rsidRPr="00EB1377">
        <w:rPr>
          <w:rFonts w:ascii="Times New Roman" w:hAnsi="Times New Roman" w:cs="Times New Roman"/>
          <w:sz w:val="24"/>
          <w:szCs w:val="24"/>
        </w:rPr>
        <w:t xml:space="preserve">(The </w:t>
      </w:r>
      <w:r w:rsidR="00F716CC" w:rsidRPr="00EB1377">
        <w:rPr>
          <w:rFonts w:ascii="Times New Roman" w:hAnsi="Times New Roman" w:cs="Times New Roman"/>
          <w:sz w:val="24"/>
          <w:szCs w:val="24"/>
        </w:rPr>
        <w:t>total number of</w:t>
      </w:r>
      <w:r w:rsidR="002C546B" w:rsidRPr="00EB1377">
        <w:rPr>
          <w:rFonts w:ascii="Times New Roman" w:hAnsi="Times New Roman" w:cs="Times New Roman"/>
          <w:sz w:val="24"/>
          <w:szCs w:val="24"/>
        </w:rPr>
        <w:t xml:space="preserve"> dengue </w:t>
      </w:r>
      <w:r w:rsidR="00F716CC" w:rsidRPr="00EB1377">
        <w:rPr>
          <w:rFonts w:ascii="Times New Roman" w:hAnsi="Times New Roman" w:cs="Times New Roman"/>
          <w:sz w:val="24"/>
          <w:szCs w:val="24"/>
        </w:rPr>
        <w:t xml:space="preserve">cases </w:t>
      </w:r>
      <w:r w:rsidR="002C546B" w:rsidRPr="00EB1377">
        <w:rPr>
          <w:rFonts w:ascii="Times New Roman" w:hAnsi="Times New Roman" w:cs="Times New Roman"/>
          <w:sz w:val="24"/>
          <w:szCs w:val="24"/>
        </w:rPr>
        <w:t>in a district in 2023) / Total number of populations of that district) *100</w:t>
      </w:r>
      <w:r w:rsidR="00400918" w:rsidRPr="00EB1377">
        <w:rPr>
          <w:rFonts w:ascii="Times New Roman" w:hAnsi="Times New Roman" w:cs="Times New Roman"/>
          <w:sz w:val="24"/>
          <w:szCs w:val="24"/>
        </w:rPr>
        <w:t>0</w:t>
      </w:r>
      <w:r w:rsidR="000D1888" w:rsidRPr="00EB1377">
        <w:rPr>
          <w:rFonts w:ascii="Times New Roman" w:hAnsi="Times New Roman" w:cs="Times New Roman"/>
          <w:sz w:val="24"/>
          <w:szCs w:val="24"/>
        </w:rPr>
        <w:t xml:space="preserve">. </w:t>
      </w:r>
      <w:r w:rsidR="00E23A24" w:rsidRPr="00EB1377">
        <w:rPr>
          <w:rFonts w:ascii="Times New Roman" w:hAnsi="Times New Roman" w:cs="Times New Roman"/>
          <w:sz w:val="24"/>
          <w:szCs w:val="24"/>
        </w:rPr>
        <w:t xml:space="preserve">We then </w:t>
      </w:r>
      <w:r w:rsidR="00BF72B4" w:rsidRPr="00EB1377">
        <w:rPr>
          <w:rFonts w:ascii="Times New Roman" w:hAnsi="Times New Roman" w:cs="Times New Roman"/>
          <w:sz w:val="24"/>
          <w:szCs w:val="24"/>
        </w:rPr>
        <w:t xml:space="preserve">generated </w:t>
      </w:r>
      <w:r w:rsidR="00E23A24" w:rsidRPr="00EB1377">
        <w:rPr>
          <w:rFonts w:ascii="Times New Roman" w:hAnsi="Times New Roman" w:cs="Times New Roman"/>
          <w:sz w:val="24"/>
          <w:szCs w:val="24"/>
        </w:rPr>
        <w:t>a map f</w:t>
      </w:r>
      <w:r w:rsidR="00292F2B" w:rsidRPr="00EB1377">
        <w:rPr>
          <w:rFonts w:ascii="Times New Roman" w:hAnsi="Times New Roman" w:cs="Times New Roman"/>
          <w:sz w:val="24"/>
          <w:szCs w:val="24"/>
        </w:rPr>
        <w:t>or</w:t>
      </w:r>
      <w:r w:rsidR="00E23A24" w:rsidRPr="00EB1377">
        <w:rPr>
          <w:rFonts w:ascii="Times New Roman" w:hAnsi="Times New Roman" w:cs="Times New Roman"/>
          <w:sz w:val="24"/>
          <w:szCs w:val="24"/>
        </w:rPr>
        <w:t xml:space="preserve"> </w:t>
      </w:r>
      <w:r w:rsidR="00BA18B5" w:rsidRPr="00EB1377">
        <w:rPr>
          <w:rFonts w:ascii="Times New Roman" w:hAnsi="Times New Roman" w:cs="Times New Roman"/>
          <w:sz w:val="24"/>
          <w:szCs w:val="24"/>
        </w:rPr>
        <w:t>Bangladesh</w:t>
      </w:r>
      <w:r w:rsidR="00E23A24" w:rsidRPr="00EB1377">
        <w:rPr>
          <w:rFonts w:ascii="Times New Roman" w:hAnsi="Times New Roman" w:cs="Times New Roman"/>
          <w:sz w:val="24"/>
          <w:szCs w:val="24"/>
        </w:rPr>
        <w:t xml:space="preserve"> s</w:t>
      </w:r>
      <w:r w:rsidR="008D413F" w:rsidRPr="00EB1377">
        <w:rPr>
          <w:rFonts w:ascii="Times New Roman" w:hAnsi="Times New Roman" w:cs="Times New Roman"/>
          <w:sz w:val="24"/>
          <w:szCs w:val="24"/>
        </w:rPr>
        <w:t xml:space="preserve">howing </w:t>
      </w:r>
      <w:r w:rsidR="00DA5E10" w:rsidRPr="00EB1377">
        <w:rPr>
          <w:rFonts w:ascii="Times New Roman" w:hAnsi="Times New Roman" w:cs="Times New Roman"/>
          <w:sz w:val="24"/>
          <w:szCs w:val="24"/>
        </w:rPr>
        <w:t>district-wise</w:t>
      </w:r>
      <w:r w:rsidR="00E23A24" w:rsidRPr="00EB1377">
        <w:rPr>
          <w:rFonts w:ascii="Times New Roman" w:hAnsi="Times New Roman" w:cs="Times New Roman"/>
          <w:sz w:val="24"/>
          <w:szCs w:val="24"/>
        </w:rPr>
        <w:t xml:space="preserve"> incidence of dengue cases in 2023. </w:t>
      </w:r>
      <w:r w:rsidR="00D01D02" w:rsidRPr="00EB1377">
        <w:rPr>
          <w:rFonts w:ascii="Times New Roman" w:hAnsi="Times New Roman" w:cs="Times New Roman"/>
          <w:sz w:val="24"/>
          <w:szCs w:val="24"/>
        </w:rPr>
        <w:t>We compared the incidence by divisions (</w:t>
      </w:r>
      <w:r w:rsidR="00EF5168" w:rsidRPr="00EB1377">
        <w:rPr>
          <w:rFonts w:ascii="Times New Roman" w:hAnsi="Times New Roman" w:cs="Times New Roman"/>
          <w:sz w:val="24"/>
          <w:szCs w:val="24"/>
        </w:rPr>
        <w:t>southern</w:t>
      </w:r>
      <w:r w:rsidR="00D01D02" w:rsidRPr="00EB1377">
        <w:rPr>
          <w:rFonts w:ascii="Times New Roman" w:hAnsi="Times New Roman" w:cs="Times New Roman"/>
          <w:sz w:val="24"/>
          <w:szCs w:val="24"/>
        </w:rPr>
        <w:t xml:space="preserve"> vs. northern). </w:t>
      </w:r>
    </w:p>
    <w:p w14:paraId="0CB27C15" w14:textId="63882D80" w:rsidR="006652EF" w:rsidRPr="00EB1377" w:rsidRDefault="00A43665"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Statistical Analysis</w:t>
      </w:r>
    </w:p>
    <w:p w14:paraId="118493C8" w14:textId="747F8A1B" w:rsidR="002361F7" w:rsidRPr="00EB1377" w:rsidRDefault="00A87403"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compared the </w:t>
      </w:r>
      <w:r w:rsidR="006C048F" w:rsidRPr="00EB1377">
        <w:rPr>
          <w:rFonts w:ascii="Times New Roman" w:hAnsi="Times New Roman" w:cs="Times New Roman"/>
          <w:sz w:val="24"/>
          <w:szCs w:val="24"/>
        </w:rPr>
        <w:t>dengue cases and deaths</w:t>
      </w:r>
      <w:r w:rsidR="00DB178A" w:rsidRPr="00EB1377">
        <w:rPr>
          <w:rFonts w:ascii="Times New Roman" w:hAnsi="Times New Roman" w:cs="Times New Roman"/>
          <w:sz w:val="24"/>
          <w:szCs w:val="24"/>
        </w:rPr>
        <w:t xml:space="preserve"> of the year 2023 </w:t>
      </w:r>
      <w:r w:rsidR="00A04520" w:rsidRPr="00EB1377">
        <w:rPr>
          <w:rFonts w:ascii="Times New Roman" w:hAnsi="Times New Roman" w:cs="Times New Roman"/>
          <w:sz w:val="24"/>
          <w:szCs w:val="24"/>
        </w:rPr>
        <w:t xml:space="preserve">with </w:t>
      </w:r>
      <w:r w:rsidR="00837580" w:rsidRPr="00EB1377">
        <w:rPr>
          <w:rFonts w:ascii="Times New Roman" w:hAnsi="Times New Roman" w:cs="Times New Roman"/>
          <w:sz w:val="24"/>
          <w:szCs w:val="24"/>
        </w:rPr>
        <w:t>the</w:t>
      </w:r>
      <w:r w:rsidR="00A04520" w:rsidRPr="00EB1377">
        <w:rPr>
          <w:rFonts w:ascii="Times New Roman" w:hAnsi="Times New Roman" w:cs="Times New Roman"/>
          <w:sz w:val="24"/>
          <w:szCs w:val="24"/>
        </w:rPr>
        <w:t xml:space="preserve"> </w:t>
      </w:r>
      <w:r w:rsidR="00DB178A" w:rsidRPr="00EB1377">
        <w:rPr>
          <w:rFonts w:ascii="Times New Roman" w:hAnsi="Times New Roman" w:cs="Times New Roman"/>
          <w:sz w:val="24"/>
          <w:szCs w:val="24"/>
        </w:rPr>
        <w:t xml:space="preserve">previous </w:t>
      </w:r>
      <w:r w:rsidR="00A04520" w:rsidRPr="00EB1377">
        <w:rPr>
          <w:rFonts w:ascii="Times New Roman" w:hAnsi="Times New Roman" w:cs="Times New Roman"/>
          <w:sz w:val="24"/>
          <w:szCs w:val="24"/>
        </w:rPr>
        <w:t xml:space="preserve">23 </w:t>
      </w:r>
      <w:r w:rsidR="00DB178A" w:rsidRPr="00EB1377">
        <w:rPr>
          <w:rFonts w:ascii="Times New Roman" w:hAnsi="Times New Roman" w:cs="Times New Roman"/>
          <w:sz w:val="24"/>
          <w:szCs w:val="24"/>
        </w:rPr>
        <w:t>years (2000-202</w:t>
      </w:r>
      <w:r w:rsidR="00B87EA4" w:rsidRPr="00EB1377">
        <w:rPr>
          <w:rFonts w:ascii="Times New Roman" w:hAnsi="Times New Roman" w:cs="Times New Roman"/>
          <w:sz w:val="24"/>
          <w:szCs w:val="24"/>
        </w:rPr>
        <w:t>2</w:t>
      </w:r>
      <w:r w:rsidR="00DB178A" w:rsidRPr="00EB1377">
        <w:rPr>
          <w:rFonts w:ascii="Times New Roman" w:hAnsi="Times New Roman" w:cs="Times New Roman"/>
          <w:sz w:val="24"/>
          <w:szCs w:val="24"/>
        </w:rPr>
        <w:t>)</w:t>
      </w:r>
      <w:r w:rsidR="00C812C9">
        <w:rPr>
          <w:rFonts w:ascii="Times New Roman" w:hAnsi="Times New Roman" w:cs="Times New Roman"/>
          <w:sz w:val="24"/>
          <w:szCs w:val="24"/>
        </w:rPr>
        <w:t xml:space="preserve"> combined</w:t>
      </w:r>
      <w:r w:rsidR="00DB178A" w:rsidRPr="00EB1377">
        <w:rPr>
          <w:rFonts w:ascii="Times New Roman" w:hAnsi="Times New Roman" w:cs="Times New Roman"/>
          <w:sz w:val="24"/>
          <w:szCs w:val="24"/>
        </w:rPr>
        <w:t xml:space="preserve">, prepared graphs, plots, </w:t>
      </w:r>
      <w:r w:rsidR="00F00DD0" w:rsidRPr="00EB1377">
        <w:rPr>
          <w:rFonts w:ascii="Times New Roman" w:hAnsi="Times New Roman" w:cs="Times New Roman"/>
          <w:sz w:val="24"/>
          <w:szCs w:val="24"/>
        </w:rPr>
        <w:t xml:space="preserve">and </w:t>
      </w:r>
      <w:r w:rsidR="00DB178A" w:rsidRPr="00EB1377">
        <w:rPr>
          <w:rFonts w:ascii="Times New Roman" w:hAnsi="Times New Roman" w:cs="Times New Roman"/>
          <w:sz w:val="24"/>
          <w:szCs w:val="24"/>
        </w:rPr>
        <w:t>maps</w:t>
      </w:r>
      <w:r w:rsidR="00654258" w:rsidRPr="00EB1377">
        <w:rPr>
          <w:rFonts w:ascii="Times New Roman" w:hAnsi="Times New Roman" w:cs="Times New Roman"/>
          <w:sz w:val="24"/>
          <w:szCs w:val="24"/>
        </w:rPr>
        <w:t>,</w:t>
      </w:r>
      <w:r w:rsidR="00DB178A" w:rsidRPr="00EB1377">
        <w:rPr>
          <w:rFonts w:ascii="Times New Roman" w:hAnsi="Times New Roman" w:cs="Times New Roman"/>
          <w:sz w:val="24"/>
          <w:szCs w:val="24"/>
        </w:rPr>
        <w:t xml:space="preserve"> and compared these data with meteorological </w:t>
      </w:r>
      <w:r w:rsidR="00A04520" w:rsidRPr="00EB1377">
        <w:rPr>
          <w:rFonts w:ascii="Times New Roman" w:hAnsi="Times New Roman" w:cs="Times New Roman"/>
          <w:sz w:val="24"/>
          <w:szCs w:val="24"/>
        </w:rPr>
        <w:t>parameters</w:t>
      </w:r>
      <w:r w:rsidR="00DB178A"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We </w:t>
      </w:r>
      <w:r w:rsidR="006833CD" w:rsidRPr="00EB1377">
        <w:rPr>
          <w:rFonts w:ascii="Times New Roman" w:hAnsi="Times New Roman" w:cs="Times New Roman"/>
          <w:sz w:val="24"/>
          <w:szCs w:val="24"/>
        </w:rPr>
        <w:t xml:space="preserve">reshaped </w:t>
      </w:r>
      <w:r w:rsidR="006652EF" w:rsidRPr="00EB1377">
        <w:rPr>
          <w:rFonts w:ascii="Times New Roman" w:hAnsi="Times New Roman" w:cs="Times New Roman"/>
          <w:sz w:val="24"/>
          <w:szCs w:val="24"/>
        </w:rPr>
        <w:t xml:space="preserve">our dataset by incorporating </w:t>
      </w:r>
      <w:r w:rsidR="00C62FFF" w:rsidRPr="00EB1377">
        <w:rPr>
          <w:rFonts w:ascii="Times New Roman" w:hAnsi="Times New Roman" w:cs="Times New Roman"/>
          <w:sz w:val="24"/>
          <w:szCs w:val="24"/>
        </w:rPr>
        <w:t>division</w:t>
      </w:r>
      <w:r w:rsidR="006652EF" w:rsidRPr="00EB1377">
        <w:rPr>
          <w:rFonts w:ascii="Times New Roman" w:hAnsi="Times New Roman" w:cs="Times New Roman"/>
          <w:sz w:val="24"/>
          <w:szCs w:val="24"/>
        </w:rPr>
        <w:t xml:space="preserve">-wise outcome </w:t>
      </w:r>
      <w:r w:rsidR="007D0956" w:rsidRPr="00EB1377">
        <w:rPr>
          <w:rFonts w:ascii="Times New Roman" w:hAnsi="Times New Roman" w:cs="Times New Roman"/>
          <w:sz w:val="24"/>
          <w:szCs w:val="24"/>
        </w:rPr>
        <w:t>variables.</w:t>
      </w:r>
      <w:r w:rsidR="00AA01B8" w:rsidRPr="00EB1377">
        <w:rPr>
          <w:rFonts w:ascii="Times New Roman" w:hAnsi="Times New Roman" w:cs="Times New Roman"/>
          <w:sz w:val="24"/>
          <w:szCs w:val="24"/>
        </w:rPr>
        <w:t xml:space="preserve"> We followed the</w:t>
      </w:r>
      <w:r w:rsidR="005558A7" w:rsidRPr="00EB1377">
        <w:rPr>
          <w:rFonts w:ascii="Times New Roman" w:hAnsi="Times New Roman" w:cs="Times New Roman"/>
          <w:sz w:val="24"/>
          <w:szCs w:val="24"/>
        </w:rPr>
        <w:t xml:space="preserve"> </w:t>
      </w:r>
      <w:r w:rsidR="00CC744B" w:rsidRPr="00EB1377">
        <w:rPr>
          <w:rFonts w:ascii="Times New Roman" w:hAnsi="Times New Roman" w:cs="Times New Roman"/>
          <w:sz w:val="24"/>
          <w:szCs w:val="24"/>
        </w:rPr>
        <w:t xml:space="preserve">list of </w:t>
      </w:r>
      <w:r w:rsidR="00D8167D" w:rsidRPr="00EB1377">
        <w:rPr>
          <w:rFonts w:ascii="Times New Roman" w:hAnsi="Times New Roman" w:cs="Times New Roman"/>
          <w:sz w:val="24"/>
          <w:szCs w:val="24"/>
        </w:rPr>
        <w:t>district</w:t>
      </w:r>
      <w:r w:rsidR="00CC744B" w:rsidRPr="00EB1377">
        <w:rPr>
          <w:rFonts w:ascii="Times New Roman" w:hAnsi="Times New Roman" w:cs="Times New Roman"/>
          <w:sz w:val="24"/>
          <w:szCs w:val="24"/>
        </w:rPr>
        <w:t>s</w:t>
      </w:r>
      <w:r w:rsidR="00D8167D" w:rsidRPr="00EB1377">
        <w:rPr>
          <w:rFonts w:ascii="Times New Roman" w:hAnsi="Times New Roman" w:cs="Times New Roman"/>
          <w:sz w:val="24"/>
          <w:szCs w:val="24"/>
        </w:rPr>
        <w:t xml:space="preserve"> </w:t>
      </w:r>
      <w:r w:rsidR="00D86347" w:rsidRPr="00EB1377">
        <w:rPr>
          <w:rFonts w:ascii="Times New Roman" w:hAnsi="Times New Roman" w:cs="Times New Roman"/>
          <w:sz w:val="24"/>
          <w:szCs w:val="24"/>
        </w:rPr>
        <w:t>for</w:t>
      </w:r>
      <w:r w:rsidR="00D8167D" w:rsidRPr="00EB1377">
        <w:rPr>
          <w:rFonts w:ascii="Times New Roman" w:hAnsi="Times New Roman" w:cs="Times New Roman"/>
          <w:sz w:val="24"/>
          <w:szCs w:val="24"/>
        </w:rPr>
        <w:t xml:space="preserve"> each division </w:t>
      </w:r>
      <w:r w:rsidR="00E31216" w:rsidRPr="00EB1377">
        <w:rPr>
          <w:rFonts w:ascii="Times New Roman" w:hAnsi="Times New Roman" w:cs="Times New Roman"/>
          <w:sz w:val="24"/>
          <w:szCs w:val="24"/>
        </w:rPr>
        <w:t xml:space="preserve">as </w:t>
      </w:r>
      <w:r w:rsidR="00D86347" w:rsidRPr="00EB1377">
        <w:rPr>
          <w:rFonts w:ascii="Times New Roman" w:hAnsi="Times New Roman" w:cs="Times New Roman"/>
          <w:sz w:val="24"/>
          <w:szCs w:val="24"/>
        </w:rPr>
        <w:t xml:space="preserve">shown in </w:t>
      </w:r>
      <w:r w:rsidR="00E31216" w:rsidRPr="00EB1377">
        <w:rPr>
          <w:rFonts w:ascii="Times New Roman" w:hAnsi="Times New Roman" w:cs="Times New Roman"/>
          <w:sz w:val="24"/>
          <w:szCs w:val="24"/>
        </w:rPr>
        <w:t xml:space="preserve">the daily dengue situation report </w:t>
      </w:r>
      <w:r w:rsidR="001D2120" w:rsidRPr="00EB1377">
        <w:rPr>
          <w:rFonts w:ascii="Times New Roman" w:hAnsi="Times New Roman" w:cs="Times New Roman"/>
          <w:sz w:val="24"/>
          <w:szCs w:val="24"/>
        </w:rPr>
        <w:t>shared by MIS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ZkZWUxZDItZTViNC00ZTAxLTk5ZGUtODNmMDNiMWI0NTg3IiwicHJvcGVydGllcyI6eyJub3RlSW5kZXgiOjB9LCJpc0VkaXRlZCI6ZmFsc2UsIm1hbnVhbE92ZXJyaWRlIjp7ImlzTWFudWFsbHlPdmVycmlkZGVuIjpmYWxzZSwiY2l0ZXByb2NUZXh0IjoiWzE1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1380675085"/>
          <w:placeholder>
            <w:docPart w:val="DefaultPlaceholder_-1854013440"/>
          </w:placeholder>
        </w:sdtPr>
        <w:sdtContent>
          <w:r w:rsidR="001635B4" w:rsidRPr="001635B4">
            <w:rPr>
              <w:rFonts w:ascii="Times New Roman" w:hAnsi="Times New Roman" w:cs="Times New Roman"/>
              <w:color w:val="000000"/>
              <w:sz w:val="24"/>
              <w:szCs w:val="24"/>
            </w:rPr>
            <w:t>[15]</w:t>
          </w:r>
        </w:sdtContent>
      </w:sdt>
      <w:r w:rsidR="00C95524">
        <w:rPr>
          <w:rFonts w:ascii="Times New Roman" w:hAnsi="Times New Roman" w:cs="Times New Roman"/>
          <w:color w:val="000000"/>
          <w:sz w:val="24"/>
          <w:szCs w:val="24"/>
        </w:rPr>
        <w:t>.</w:t>
      </w:r>
      <w:r w:rsidR="00D86347" w:rsidRPr="00EB1377">
        <w:rPr>
          <w:rFonts w:ascii="Times New Roman" w:hAnsi="Times New Roman" w:cs="Times New Roman"/>
          <w:sz w:val="24"/>
          <w:szCs w:val="24"/>
        </w:rPr>
        <w:t xml:space="preserve"> </w:t>
      </w:r>
      <w:r w:rsidR="007D0956" w:rsidRPr="00EB1377">
        <w:rPr>
          <w:rFonts w:ascii="Times New Roman" w:hAnsi="Times New Roman" w:cs="Times New Roman"/>
          <w:sz w:val="24"/>
          <w:szCs w:val="24"/>
        </w:rPr>
        <w:t xml:space="preserve">We further collected </w:t>
      </w:r>
      <w:r w:rsidR="0084029D" w:rsidRPr="00EB1377">
        <w:rPr>
          <w:rFonts w:ascii="Times New Roman" w:hAnsi="Times New Roman" w:cs="Times New Roman"/>
          <w:sz w:val="24"/>
          <w:szCs w:val="24"/>
        </w:rPr>
        <w:t>division-wise</w:t>
      </w:r>
      <w:r w:rsidR="007D0956" w:rsidRPr="00EB1377">
        <w:rPr>
          <w:rFonts w:ascii="Times New Roman" w:hAnsi="Times New Roman" w:cs="Times New Roman"/>
          <w:sz w:val="24"/>
          <w:szCs w:val="24"/>
        </w:rPr>
        <w:t xml:space="preserve"> </w:t>
      </w:r>
      <w:r w:rsidR="00B5432A" w:rsidRPr="00EB1377">
        <w:rPr>
          <w:rFonts w:ascii="Times New Roman" w:hAnsi="Times New Roman" w:cs="Times New Roman"/>
          <w:sz w:val="24"/>
          <w:szCs w:val="24"/>
        </w:rPr>
        <w:t xml:space="preserve">population and geographical </w:t>
      </w:r>
      <w:r w:rsidR="007D0956" w:rsidRPr="00EB1377">
        <w:rPr>
          <w:rFonts w:ascii="Times New Roman" w:hAnsi="Times New Roman" w:cs="Times New Roman"/>
          <w:sz w:val="24"/>
          <w:szCs w:val="24"/>
        </w:rPr>
        <w:t xml:space="preserve">data from </w:t>
      </w:r>
      <w:r w:rsidR="00D53940" w:rsidRPr="00EB1377">
        <w:rPr>
          <w:rFonts w:ascii="Times New Roman" w:hAnsi="Times New Roman" w:cs="Times New Roman"/>
          <w:sz w:val="24"/>
          <w:szCs w:val="24"/>
        </w:rPr>
        <w:t xml:space="preserve">the </w:t>
      </w:r>
      <w:r w:rsidR="00BA61EE" w:rsidRPr="00EB1377">
        <w:rPr>
          <w:rFonts w:ascii="Times New Roman" w:hAnsi="Times New Roman" w:cs="Times New Roman"/>
          <w:sz w:val="24"/>
          <w:szCs w:val="24"/>
        </w:rPr>
        <w:t xml:space="preserve">Statistical Yearbook Bangladesh 2022 published by the </w:t>
      </w:r>
      <w:r w:rsidR="007D0956" w:rsidRPr="00EB1377">
        <w:rPr>
          <w:rFonts w:ascii="Times New Roman" w:hAnsi="Times New Roman" w:cs="Times New Roman"/>
          <w:sz w:val="24"/>
          <w:szCs w:val="24"/>
        </w:rPr>
        <w:lastRenderedPageBreak/>
        <w:t>Bangladesh Bureau of Statistics</w:t>
      </w:r>
      <w:r w:rsidR="00FC5C62"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IyMTA4ZDktYWIwMC00YzU0LTgzYWEtZmM2ZTY0MWE1NjQ2IiwicHJvcGVydGllcyI6eyJub3RlSW5kZXgiOjB9LCJpc0VkaXRlZCI6ZmFsc2UsIm1hbnVhbE92ZXJyaWRlIjp7ImlzTWFudWFsbHlPdmVycmlkZGVuIjpmYWxzZSwiY2l0ZXByb2NUZXh0IjoiWzE3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
          <w:id w:val="1643388717"/>
          <w:placeholder>
            <w:docPart w:val="DefaultPlaceholder_-1854013440"/>
          </w:placeholder>
        </w:sdtPr>
        <w:sdtContent>
          <w:r w:rsidR="001635B4" w:rsidRPr="001635B4">
            <w:rPr>
              <w:rFonts w:ascii="Times New Roman" w:hAnsi="Times New Roman" w:cs="Times New Roman"/>
              <w:color w:val="000000"/>
              <w:sz w:val="24"/>
              <w:szCs w:val="24"/>
            </w:rPr>
            <w:t>[17]</w:t>
          </w:r>
        </w:sdtContent>
      </w:sdt>
      <w:r w:rsidR="007D0956" w:rsidRPr="00EB1377">
        <w:rPr>
          <w:rFonts w:ascii="Times New Roman" w:hAnsi="Times New Roman" w:cs="Times New Roman"/>
          <w:sz w:val="24"/>
          <w:szCs w:val="24"/>
        </w:rPr>
        <w:t xml:space="preserve"> including population size,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ratio of rural and urban population</w:t>
      </w:r>
      <w:r w:rsidR="007C728F" w:rsidRPr="00EB1377">
        <w:rPr>
          <w:rFonts w:ascii="Times New Roman" w:hAnsi="Times New Roman" w:cs="Times New Roman"/>
          <w:sz w:val="24"/>
          <w:szCs w:val="24"/>
        </w:rPr>
        <w:t xml:space="preserve"> (which is a proxy variable for urbanization)</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and </w:t>
      </w:r>
      <w:r w:rsidR="00C55338">
        <w:rPr>
          <w:rFonts w:ascii="Times New Roman" w:hAnsi="Times New Roman" w:cs="Times New Roman"/>
          <w:sz w:val="24"/>
          <w:szCs w:val="24"/>
        </w:rPr>
        <w:t xml:space="preserve">the </w:t>
      </w:r>
      <w:r w:rsidR="00D53940" w:rsidRPr="00EB1377">
        <w:rPr>
          <w:rFonts w:ascii="Times New Roman" w:hAnsi="Times New Roman" w:cs="Times New Roman"/>
          <w:sz w:val="24"/>
          <w:szCs w:val="24"/>
        </w:rPr>
        <w:t>distance</w:t>
      </w:r>
      <w:r w:rsidR="007D0956" w:rsidRPr="00EB1377">
        <w:rPr>
          <w:rFonts w:ascii="Times New Roman" w:hAnsi="Times New Roman" w:cs="Times New Roman"/>
          <w:sz w:val="24"/>
          <w:szCs w:val="24"/>
        </w:rPr>
        <w:t xml:space="preserve"> </w:t>
      </w:r>
      <w:r w:rsidR="00C812C9">
        <w:rPr>
          <w:rFonts w:ascii="Times New Roman" w:hAnsi="Times New Roman" w:cs="Times New Roman"/>
          <w:sz w:val="24"/>
          <w:szCs w:val="24"/>
        </w:rPr>
        <w:t xml:space="preserve">of the district </w:t>
      </w:r>
      <w:r w:rsidR="007D0956" w:rsidRPr="00EB1377">
        <w:rPr>
          <w:rFonts w:ascii="Times New Roman" w:hAnsi="Times New Roman" w:cs="Times New Roman"/>
          <w:sz w:val="24"/>
          <w:szCs w:val="24"/>
        </w:rPr>
        <w:t xml:space="preserve">from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capital city</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w:t>
      </w:r>
      <w:r w:rsidR="00D53940" w:rsidRPr="00EB1377">
        <w:rPr>
          <w:rFonts w:ascii="Times New Roman" w:hAnsi="Times New Roman" w:cs="Times New Roman"/>
          <w:sz w:val="24"/>
          <w:szCs w:val="24"/>
        </w:rPr>
        <w:t>Dhaka</w:t>
      </w:r>
      <w:r w:rsidR="007D0956"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Additionally, we calculated population density by dividing the population size by the area of each </w:t>
      </w:r>
      <w:r w:rsidR="00E76164" w:rsidRPr="00EB1377">
        <w:rPr>
          <w:rFonts w:ascii="Times New Roman" w:hAnsi="Times New Roman" w:cs="Times New Roman"/>
          <w:sz w:val="24"/>
          <w:szCs w:val="24"/>
        </w:rPr>
        <w:t>district</w:t>
      </w:r>
      <w:r w:rsidR="006652EF" w:rsidRPr="00EB1377">
        <w:rPr>
          <w:rFonts w:ascii="Times New Roman" w:hAnsi="Times New Roman" w:cs="Times New Roman"/>
          <w:sz w:val="24"/>
          <w:szCs w:val="24"/>
        </w:rPr>
        <w:t xml:space="preserve">. </w:t>
      </w:r>
    </w:p>
    <w:p w14:paraId="55A164FA" w14:textId="5D8E9C40" w:rsidR="00474E2A" w:rsidRDefault="00DC7F41" w:rsidP="006D04AC">
      <w:pPr>
        <w:spacing w:line="480" w:lineRule="auto"/>
        <w:rPr>
          <w:rFonts w:ascii="Times New Roman" w:hAnsi="Times New Roman" w:cs="Times New Roman"/>
          <w:color w:val="000000"/>
          <w:sz w:val="24"/>
          <w:szCs w:val="24"/>
        </w:rPr>
      </w:pPr>
      <w:r>
        <w:rPr>
          <w:rFonts w:ascii="Times New Roman" w:hAnsi="Times New Roman" w:cs="Times New Roman"/>
          <w:sz w:val="24"/>
          <w:szCs w:val="24"/>
        </w:rPr>
        <w:t>A g</w:t>
      </w:r>
      <w:r w:rsidR="001E60D0" w:rsidRPr="00EB1377">
        <w:rPr>
          <w:rFonts w:ascii="Times New Roman" w:hAnsi="Times New Roman" w:cs="Times New Roman"/>
          <w:sz w:val="24"/>
          <w:szCs w:val="24"/>
        </w:rPr>
        <w:t>eneralized linear mixed model (GLMM)</w:t>
      </w:r>
      <w:r w:rsidR="003D450C" w:rsidRPr="00EB1377">
        <w:rPr>
          <w:rFonts w:ascii="Times New Roman" w:hAnsi="Times New Roman" w:cs="Times New Roman"/>
          <w:sz w:val="24"/>
          <w:szCs w:val="24"/>
        </w:rPr>
        <w:t xml:space="preserve"> with</w:t>
      </w:r>
      <w:r>
        <w:rPr>
          <w:rFonts w:ascii="Times New Roman" w:hAnsi="Times New Roman" w:cs="Times New Roman"/>
          <w:sz w:val="24"/>
          <w:szCs w:val="24"/>
        </w:rPr>
        <w:t xml:space="preserve"> a</w:t>
      </w:r>
      <w:r w:rsidR="003D450C" w:rsidRPr="00EB1377">
        <w:rPr>
          <w:rFonts w:ascii="Times New Roman" w:hAnsi="Times New Roman" w:cs="Times New Roman"/>
          <w:sz w:val="24"/>
          <w:szCs w:val="24"/>
        </w:rPr>
        <w:t xml:space="preserve"> negative binomial distribution</w:t>
      </w:r>
      <w:r>
        <w:rPr>
          <w:rFonts w:ascii="Times New Roman" w:hAnsi="Times New Roman" w:cs="Times New Roman"/>
          <w:sz w:val="24"/>
          <w:szCs w:val="24"/>
        </w:rPr>
        <w:t xml:space="preserve"> </w:t>
      </w:r>
      <w:r w:rsidR="00DA77A6">
        <w:rPr>
          <w:rFonts w:ascii="Times New Roman" w:hAnsi="Times New Roman" w:cs="Times New Roman"/>
          <w:sz w:val="24"/>
          <w:szCs w:val="24"/>
        </w:rPr>
        <w:t>wa</w:t>
      </w:r>
      <w:r>
        <w:rPr>
          <w:rFonts w:ascii="Times New Roman" w:hAnsi="Times New Roman" w:cs="Times New Roman"/>
          <w:sz w:val="24"/>
          <w:szCs w:val="24"/>
        </w:rPr>
        <w:t>s used</w:t>
      </w:r>
      <w:r w:rsidR="001E60D0" w:rsidRPr="00EB1377">
        <w:rPr>
          <w:rFonts w:ascii="Times New Roman" w:hAnsi="Times New Roman" w:cs="Times New Roman"/>
          <w:sz w:val="24"/>
          <w:szCs w:val="24"/>
        </w:rPr>
        <w:t xml:space="preserve"> to </w:t>
      </w:r>
      <w:r w:rsidR="00F94098" w:rsidRPr="00EB1377">
        <w:rPr>
          <w:rFonts w:ascii="Times New Roman" w:hAnsi="Times New Roman" w:cs="Times New Roman"/>
          <w:sz w:val="24"/>
          <w:szCs w:val="24"/>
        </w:rPr>
        <w:t xml:space="preserve">model </w:t>
      </w:r>
      <w:r w:rsidR="00F94098">
        <w:rPr>
          <w:rFonts w:ascii="Times New Roman" w:hAnsi="Times New Roman" w:cs="Times New Roman"/>
          <w:sz w:val="24"/>
          <w:szCs w:val="24"/>
        </w:rPr>
        <w:t>the</w:t>
      </w:r>
      <w:r w:rsidR="00AB00AD" w:rsidRPr="00EB1377">
        <w:rPr>
          <w:rFonts w:ascii="Times New Roman" w:hAnsi="Times New Roman" w:cs="Times New Roman"/>
          <w:sz w:val="24"/>
          <w:szCs w:val="24"/>
        </w:rPr>
        <w:t xml:space="preserve"> </w:t>
      </w:r>
      <w:r w:rsidR="002361F7">
        <w:rPr>
          <w:rFonts w:ascii="Times New Roman" w:hAnsi="Times New Roman" w:cs="Times New Roman"/>
          <w:sz w:val="24"/>
          <w:szCs w:val="24"/>
        </w:rPr>
        <w:t>outcome variable</w:t>
      </w:r>
      <w:r w:rsidR="009C414A">
        <w:rPr>
          <w:rFonts w:ascii="Times New Roman" w:hAnsi="Times New Roman" w:cs="Times New Roman"/>
          <w:sz w:val="24"/>
          <w:szCs w:val="24"/>
        </w:rPr>
        <w:t xml:space="preserve"> (division-wise daily dengue count)</w:t>
      </w:r>
      <w:r w:rsidR="004C1D67">
        <w:rPr>
          <w:rFonts w:ascii="Times New Roman" w:hAnsi="Times New Roman" w:cs="Times New Roman"/>
          <w:sz w:val="24"/>
          <w:szCs w:val="24"/>
        </w:rPr>
        <w:t>,</w:t>
      </w:r>
      <w:r w:rsidR="003D21A9" w:rsidRPr="00EB1377">
        <w:rPr>
          <w:rFonts w:ascii="Times New Roman" w:hAnsi="Times New Roman" w:cs="Times New Roman"/>
          <w:sz w:val="24"/>
          <w:szCs w:val="24"/>
        </w:rPr>
        <w:t xml:space="preserve"> enhancing </w:t>
      </w:r>
      <w:r w:rsidR="00E67646">
        <w:rPr>
          <w:rFonts w:ascii="Times New Roman" w:hAnsi="Times New Roman" w:cs="Times New Roman"/>
          <w:sz w:val="24"/>
          <w:szCs w:val="24"/>
        </w:rPr>
        <w:t>modeling</w:t>
      </w:r>
      <w:r w:rsidR="003D21A9" w:rsidRPr="00EB1377">
        <w:rPr>
          <w:rFonts w:ascii="Times New Roman" w:hAnsi="Times New Roman" w:cs="Times New Roman"/>
          <w:sz w:val="24"/>
          <w:szCs w:val="24"/>
        </w:rPr>
        <w:t xml:space="preserve"> flexibility through the inclusion of </w:t>
      </w:r>
      <w:r w:rsidR="00A22AFF">
        <w:rPr>
          <w:rFonts w:ascii="Times New Roman" w:hAnsi="Times New Roman" w:cs="Times New Roman"/>
          <w:sz w:val="24"/>
          <w:szCs w:val="24"/>
        </w:rPr>
        <w:t xml:space="preserve">both </w:t>
      </w:r>
      <w:r w:rsidR="002361F7">
        <w:rPr>
          <w:rFonts w:ascii="Times New Roman" w:hAnsi="Times New Roman" w:cs="Times New Roman"/>
          <w:sz w:val="24"/>
          <w:szCs w:val="24"/>
        </w:rPr>
        <w:t xml:space="preserve">fixed and </w:t>
      </w:r>
      <w:r w:rsidR="003D21A9" w:rsidRPr="00EB1377">
        <w:rPr>
          <w:rFonts w:ascii="Times New Roman" w:hAnsi="Times New Roman" w:cs="Times New Roman"/>
          <w:sz w:val="24"/>
          <w:szCs w:val="24"/>
        </w:rPr>
        <w:t>random effects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g5NWIwMGYtMmMwYy00MWFhLThlMzgtM2U4MTIwYWI1NzY3IiwicHJvcGVydGllcyI6eyJub3RlSW5kZXgiOjB9LCJpc0VkaXRlZCI6ZmFsc2UsIm1hbnVhbE92ZXJyaWRlIjp7ImlzTWFudWFsbHlPdmVycmlkZGVuIjpmYWxzZSwiY2l0ZXByb2NUZXh0IjoiWzE4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
          <w:id w:val="2004999128"/>
          <w:placeholder>
            <w:docPart w:val="5633041A1D224EB39BEAEDA7A385167E"/>
          </w:placeholder>
        </w:sdtPr>
        <w:sdtContent>
          <w:r w:rsidR="001635B4" w:rsidRPr="001635B4">
            <w:rPr>
              <w:rFonts w:ascii="Times New Roman" w:hAnsi="Times New Roman" w:cs="Times New Roman"/>
              <w:color w:val="000000"/>
              <w:sz w:val="24"/>
              <w:szCs w:val="24"/>
            </w:rPr>
            <w:t>[18]</w:t>
          </w:r>
        </w:sdtContent>
      </w:sdt>
      <w:r w:rsidR="00C95524">
        <w:rPr>
          <w:rFonts w:ascii="Times New Roman" w:hAnsi="Times New Roman" w:cs="Times New Roman"/>
          <w:color w:val="000000"/>
          <w:sz w:val="24"/>
          <w:szCs w:val="24"/>
        </w:rPr>
        <w:t>.</w:t>
      </w:r>
      <w:r w:rsidR="00EA36D1" w:rsidRPr="00EB1377">
        <w:rPr>
          <w:rFonts w:ascii="Times New Roman" w:hAnsi="Times New Roman" w:cs="Times New Roman"/>
          <w:sz w:val="24"/>
          <w:szCs w:val="24"/>
        </w:rPr>
        <w:t xml:space="preserve"> </w:t>
      </w:r>
      <w:r w:rsidR="003626F3">
        <w:rPr>
          <w:rFonts w:ascii="Times New Roman" w:hAnsi="Times New Roman" w:cs="Times New Roman"/>
          <w:sz w:val="24"/>
          <w:szCs w:val="24"/>
        </w:rPr>
        <w:t>We introduced random effect</w:t>
      </w:r>
      <w:r w:rsidR="00DA138C">
        <w:rPr>
          <w:rFonts w:ascii="Times New Roman" w:hAnsi="Times New Roman" w:cs="Times New Roman"/>
          <w:sz w:val="24"/>
          <w:szCs w:val="24"/>
        </w:rPr>
        <w:t>s</w:t>
      </w:r>
      <w:r w:rsidR="003626F3">
        <w:rPr>
          <w:rFonts w:ascii="Times New Roman" w:hAnsi="Times New Roman" w:cs="Times New Roman"/>
          <w:sz w:val="24"/>
          <w:szCs w:val="24"/>
        </w:rPr>
        <w:t xml:space="preserve"> into the GLMM model to </w:t>
      </w:r>
      <w:r w:rsidR="003626F3" w:rsidRPr="001E60D0">
        <w:rPr>
          <w:rFonts w:ascii="Times New Roman" w:hAnsi="Times New Roman" w:cs="Times New Roman"/>
          <w:sz w:val="24"/>
          <w:szCs w:val="24"/>
        </w:rPr>
        <w:t>account</w:t>
      </w:r>
      <w:r w:rsidR="003626F3">
        <w:rPr>
          <w:rFonts w:ascii="Times New Roman" w:hAnsi="Times New Roman" w:cs="Times New Roman"/>
          <w:sz w:val="24"/>
          <w:szCs w:val="24"/>
        </w:rPr>
        <w:t xml:space="preserve"> for the </w:t>
      </w:r>
      <w:r w:rsidR="00DA77A6">
        <w:rPr>
          <w:rFonts w:ascii="Times New Roman" w:hAnsi="Times New Roman" w:cs="Times New Roman"/>
          <w:sz w:val="24"/>
          <w:szCs w:val="24"/>
        </w:rPr>
        <w:t>longitudinal</w:t>
      </w:r>
      <w:r w:rsidR="003626F3">
        <w:rPr>
          <w:rFonts w:ascii="Times New Roman" w:hAnsi="Times New Roman" w:cs="Times New Roman"/>
          <w:sz w:val="24"/>
          <w:szCs w:val="24"/>
        </w:rPr>
        <w:t xml:space="preserve"> effects in the data</w:t>
      </w:r>
      <w:r w:rsidR="00DA77A6">
        <w:rPr>
          <w:rFonts w:ascii="Times New Roman" w:hAnsi="Times New Roman" w:cs="Times New Roman"/>
          <w:sz w:val="24"/>
          <w:szCs w:val="24"/>
        </w:rPr>
        <w:t xml:space="preserve"> </w:t>
      </w:r>
      <w:r w:rsidR="009C3DA2" w:rsidRPr="009C3DA2">
        <w:rPr>
          <w:rFonts w:ascii="Times New Roman" w:hAnsi="Times New Roman" w:cs="Times New Roman"/>
          <w:color w:val="000000"/>
          <w:sz w:val="24"/>
          <w:szCs w:val="24"/>
        </w:rPr>
        <w:t>[</w:t>
      </w:r>
      <w:r w:rsidR="00F94098" w:rsidRPr="009C3DA2">
        <w:rPr>
          <w:rFonts w:ascii="Times New Roman" w:hAnsi="Times New Roman" w:cs="Times New Roman"/>
          <w:color w:val="000000"/>
          <w:sz w:val="24"/>
          <w:szCs w:val="24"/>
        </w:rPr>
        <w:t>16]</w:t>
      </w:r>
      <w:r w:rsidR="00F94098">
        <w:rPr>
          <w:rFonts w:ascii="Times New Roman" w:hAnsi="Times New Roman" w:cs="Times New Roman"/>
          <w:color w:val="000000"/>
          <w:sz w:val="24"/>
          <w:szCs w:val="24"/>
        </w:rPr>
        <w:t>.</w:t>
      </w:r>
      <w:r w:rsidR="00F94098" w:rsidRPr="00EB1377">
        <w:rPr>
          <w:rFonts w:ascii="Times New Roman" w:hAnsi="Times New Roman" w:cs="Times New Roman"/>
          <w:sz w:val="24"/>
          <w:szCs w:val="24"/>
        </w:rPr>
        <w:t xml:space="preserve"> The</w:t>
      </w:r>
      <w:r w:rsidR="0024085C" w:rsidRPr="00EB1377">
        <w:rPr>
          <w:rFonts w:ascii="Times New Roman" w:hAnsi="Times New Roman" w:cs="Times New Roman"/>
          <w:sz w:val="24"/>
          <w:szCs w:val="24"/>
        </w:rPr>
        <w:t xml:space="preserve"> cho</w:t>
      </w:r>
      <w:r w:rsidR="00E56489" w:rsidRPr="00EB1377">
        <w:rPr>
          <w:rFonts w:ascii="Times New Roman" w:hAnsi="Times New Roman" w:cs="Times New Roman"/>
          <w:sz w:val="24"/>
          <w:szCs w:val="24"/>
        </w:rPr>
        <w:t>ice of negative binomial distribution</w:t>
      </w:r>
      <w:r w:rsidR="001E60D0" w:rsidRPr="00EB1377">
        <w:rPr>
          <w:rFonts w:ascii="Times New Roman" w:hAnsi="Times New Roman" w:cs="Times New Roman"/>
          <w:sz w:val="24"/>
          <w:szCs w:val="24"/>
        </w:rPr>
        <w:t xml:space="preserve"> </w:t>
      </w:r>
      <w:r w:rsidR="00BA33B0" w:rsidRPr="00EB1377">
        <w:rPr>
          <w:rFonts w:ascii="Times New Roman" w:hAnsi="Times New Roman" w:cs="Times New Roman"/>
          <w:sz w:val="24"/>
          <w:szCs w:val="24"/>
        </w:rPr>
        <w:t>allowed</w:t>
      </w:r>
      <w:r w:rsidR="00FD2E6F" w:rsidRPr="00EB1377">
        <w:rPr>
          <w:rFonts w:ascii="Times New Roman" w:hAnsi="Times New Roman" w:cs="Times New Roman"/>
          <w:sz w:val="24"/>
          <w:szCs w:val="24"/>
        </w:rPr>
        <w:t xml:space="preserve"> us to model</w:t>
      </w:r>
      <w:r w:rsidR="001E60D0" w:rsidRPr="00EB1377">
        <w:rPr>
          <w:rFonts w:ascii="Times New Roman" w:hAnsi="Times New Roman" w:cs="Times New Roman"/>
          <w:sz w:val="24"/>
          <w:szCs w:val="24"/>
        </w:rPr>
        <w:t xml:space="preserve"> response data</w:t>
      </w:r>
      <w:r w:rsidR="00FD2E6F" w:rsidRPr="00EB1377">
        <w:rPr>
          <w:rFonts w:ascii="Times New Roman" w:hAnsi="Times New Roman" w:cs="Times New Roman"/>
          <w:sz w:val="24"/>
          <w:szCs w:val="24"/>
        </w:rPr>
        <w:t xml:space="preserve"> appropriately</w:t>
      </w:r>
      <w:r w:rsidR="001E60D0" w:rsidRPr="00EB1377">
        <w:rPr>
          <w:rFonts w:ascii="Times New Roman" w:hAnsi="Times New Roman" w:cs="Times New Roman"/>
          <w:sz w:val="24"/>
          <w:szCs w:val="24"/>
        </w:rPr>
        <w:t xml:space="preserve"> with </w:t>
      </w:r>
      <w:r w:rsidR="00C95524">
        <w:rPr>
          <w:rFonts w:ascii="Times New Roman" w:hAnsi="Times New Roman" w:cs="Times New Roman"/>
          <w:sz w:val="24"/>
          <w:szCs w:val="24"/>
        </w:rPr>
        <w:t>extra variations</w:t>
      </w:r>
      <w:r w:rsidR="00FE4FE2" w:rsidRPr="00EB1377">
        <w:rPr>
          <w:rFonts w:ascii="Times New Roman" w:hAnsi="Times New Roman" w:cs="Times New Roman"/>
          <w:sz w:val="24"/>
          <w:szCs w:val="24"/>
        </w:rPr>
        <w:t xml:space="preserve"> </w:t>
      </w:r>
      <w:r w:rsidR="00C95524">
        <w:rPr>
          <w:rFonts w:ascii="Times New Roman" w:hAnsi="Times New Roman" w:cs="Times New Roman"/>
          <w:sz w:val="24"/>
          <w:szCs w:val="24"/>
        </w:rPr>
        <w:t>in</w:t>
      </w:r>
      <w:r w:rsidR="00FE4FE2" w:rsidRPr="00EB1377">
        <w:rPr>
          <w:rFonts w:ascii="Times New Roman" w:hAnsi="Times New Roman" w:cs="Times New Roman"/>
          <w:sz w:val="24"/>
          <w:szCs w:val="24"/>
        </w:rPr>
        <w:t xml:space="preserve"> the data</w:t>
      </w:r>
      <w:r w:rsidR="001E60D0" w:rsidRPr="00EB1377">
        <w:rPr>
          <w:rFonts w:ascii="Times New Roman" w:hAnsi="Times New Roman" w:cs="Times New Roman"/>
          <w:sz w:val="24"/>
          <w:szCs w:val="24"/>
        </w:rPr>
        <w:t xml:space="preserve"> (overdispersion)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lkYzEwYzYtYTFmZi00ZDg5LWJlYjUtMTZjMzNhYzFkMTk5IiwicHJvcGVydGllcyI6eyJub3RlSW5kZXgiOjB9LCJpc0VkaXRlZCI6ZmFsc2UsIm1hbnVhbE92ZXJyaWRlIjp7ImlzTWFudWFsbHlPdmVycmlkZGVuIjpmYWxzZSwiY2l0ZXByb2NUZXh0IjoiWzE5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
          <w:id w:val="-670257210"/>
          <w:placeholder>
            <w:docPart w:val="239E18D7464041A689733AB65F54CA33"/>
          </w:placeholder>
        </w:sdtPr>
        <w:sdtContent>
          <w:r w:rsidR="001635B4" w:rsidRPr="001635B4">
            <w:rPr>
              <w:rFonts w:ascii="Times New Roman" w:hAnsi="Times New Roman" w:cs="Times New Roman"/>
              <w:color w:val="000000"/>
              <w:sz w:val="24"/>
              <w:szCs w:val="24"/>
            </w:rPr>
            <w:t>[19]</w:t>
          </w:r>
        </w:sdtContent>
      </w:sdt>
      <w:r w:rsidR="00FF3A7F">
        <w:rPr>
          <w:rFonts w:ascii="Times New Roman" w:hAnsi="Times New Roman" w:cs="Times New Roman"/>
          <w:color w:val="000000"/>
          <w:sz w:val="24"/>
          <w:szCs w:val="24"/>
        </w:rPr>
        <w:t>.</w:t>
      </w:r>
    </w:p>
    <w:p w14:paraId="5382B81A" w14:textId="77777777" w:rsidR="0028379D" w:rsidRPr="001E60D0" w:rsidRDefault="0028379D" w:rsidP="0028379D">
      <w:pPr>
        <w:spacing w:after="0" w:line="480" w:lineRule="auto"/>
        <w:rPr>
          <w:rFonts w:ascii="Times New Roman" w:hAnsi="Times New Roman" w:cs="Times New Roman"/>
          <w:sz w:val="24"/>
          <w:szCs w:val="24"/>
        </w:rPr>
      </w:pPr>
      <w:r w:rsidRPr="001E60D0">
        <w:rPr>
          <w:rFonts w:ascii="Times New Roman" w:hAnsi="Times New Roman" w:cs="Times New Roman"/>
          <w:sz w:val="24"/>
          <w:szCs w:val="24"/>
        </w:rPr>
        <w:t xml:space="preserve">The components of the </w:t>
      </w:r>
      <w:r>
        <w:rPr>
          <w:rFonts w:ascii="Times New Roman" w:hAnsi="Times New Roman" w:cs="Times New Roman"/>
          <w:sz w:val="24"/>
          <w:szCs w:val="24"/>
        </w:rPr>
        <w:t>NB-</w:t>
      </w:r>
      <w:r w:rsidRPr="001E60D0">
        <w:rPr>
          <w:rFonts w:ascii="Times New Roman" w:hAnsi="Times New Roman" w:cs="Times New Roman"/>
          <w:sz w:val="24"/>
          <w:szCs w:val="24"/>
        </w:rPr>
        <w:t>GLMM are given below:</w:t>
      </w:r>
    </w:p>
    <w:p w14:paraId="58DDA6F1"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Distribution: </w:t>
      </w:r>
      <m:oMath>
        <m:sSub>
          <m:sSubPr>
            <m:ctrlPr>
              <w:rPr>
                <w:rFonts w:ascii="Cambria Math" w:hAnsi="Cambria Math" w:cs="Times New Roman"/>
                <w:i/>
                <w:sz w:val="24"/>
                <w:szCs w:val="24"/>
              </w:rPr>
            </m:ctrlPr>
          </m:sSubPr>
          <m:e>
            <m:r>
              <w:rPr>
                <w:rFonts w:ascii="Cambria Math" w:hAnsi="Cambria Math"/>
                <w:sz w:val="24"/>
              </w:rPr>
              <m:t>y</m:t>
            </m:r>
          </m:e>
          <m:sub>
            <m:r>
              <w:rPr>
                <w:rFonts w:ascii="Cambria Math" w:hAnsi="Cambria Math"/>
                <w:sz w:val="24"/>
              </w:rPr>
              <m:t>ij</m:t>
            </m:r>
          </m:sub>
        </m:sSub>
        <m:r>
          <w:rPr>
            <w:rFonts w:ascii="Cambria Math" w:hAnsi="Cambria Math"/>
            <w:sz w:val="24"/>
          </w:rPr>
          <m:t xml:space="preserve"> | </m:t>
        </m:r>
        <m:sSub>
          <m:sSubPr>
            <m:ctrlPr>
              <w:rPr>
                <w:rFonts w:ascii="Cambria Math" w:hAnsi="Cambria Math" w:cs="Times New Roman"/>
                <w:i/>
                <w:sz w:val="24"/>
                <w:szCs w:val="24"/>
              </w:rPr>
            </m:ctrlPr>
          </m:sSubPr>
          <m:e>
            <m:r>
              <w:rPr>
                <w:rFonts w:ascii="Cambria Math" w:hAnsi="Cambria Math"/>
                <w:sz w:val="24"/>
              </w:rPr>
              <m:t>r</m:t>
            </m:r>
          </m:e>
          <m:sub>
            <m:r>
              <w:rPr>
                <w:rFonts w:ascii="Cambria Math" w:hAnsi="Cambria Math"/>
                <w:sz w:val="24"/>
              </w:rPr>
              <m:t>j</m:t>
            </m:r>
          </m:sub>
        </m:sSub>
      </m:oMath>
      <w:r w:rsidRPr="00CF70D3">
        <w:rPr>
          <w:rFonts w:ascii="Times New Roman" w:hAnsi="Times New Roman"/>
          <w:sz w:val="24"/>
        </w:rPr>
        <w:t xml:space="preserve"> ~ Negative Binomial (</w:t>
      </w:r>
      <m:oMath>
        <m:sSub>
          <m:sSubPr>
            <m:ctrlPr>
              <w:rPr>
                <w:rFonts w:ascii="Cambria Math" w:eastAsiaTheme="minorEastAsia" w:hAnsi="Cambria Math" w:cs="Times New Roman"/>
                <w:i/>
                <w:sz w:val="24"/>
                <w:szCs w:val="24"/>
              </w:rPr>
            </m:ctrlPr>
          </m:sSubPr>
          <m:e>
            <m:r>
              <w:rPr>
                <w:rFonts w:ascii="Cambria Math" w:hAnsi="Cambria Math"/>
                <w:sz w:val="24"/>
              </w:rPr>
              <m:t>λ</m:t>
            </m:r>
          </m:e>
          <m:sub>
            <m:r>
              <w:rPr>
                <w:rFonts w:ascii="Cambria Math" w:hAnsi="Cambria Math"/>
                <w:sz w:val="24"/>
              </w:rPr>
              <m:t>ij</m:t>
            </m:r>
          </m:sub>
        </m:sSub>
        <m:r>
          <w:rPr>
            <w:rFonts w:ascii="Cambria Math" w:hAnsi="Cambria Math"/>
            <w:sz w:val="24"/>
          </w:rPr>
          <m:t>,ϕ)</m:t>
        </m:r>
      </m:oMath>
      <w:r w:rsidRPr="00CF70D3">
        <w:rPr>
          <w:rFonts w:ascii="Times New Roman" w:hAnsi="Times New Roman"/>
          <w:sz w:val="24"/>
        </w:rPr>
        <w:t>,</w:t>
      </w:r>
    </w:p>
    <w:p w14:paraId="4A5A6229" w14:textId="77777777" w:rsidR="0028379D" w:rsidRPr="00AD724A" w:rsidRDefault="00000000" w:rsidP="0028379D">
      <w:pPr>
        <w:spacing w:after="0" w:line="48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28379D" w:rsidRPr="00AD724A">
        <w:rPr>
          <w:rFonts w:ascii="Times New Roman" w:eastAsiaTheme="minorEastAsia" w:hAnsi="Times New Roman" w:cs="Times New Roman"/>
          <w:sz w:val="24"/>
          <w:szCs w:val="24"/>
        </w:rPr>
        <w:t xml:space="preserve"> ~ </w:t>
      </w:r>
      <w:r w:rsidR="0028379D" w:rsidRPr="003F2178">
        <w:rPr>
          <w:rFonts w:ascii="Times New Roman" w:hAnsi="Times New Roman"/>
          <w:i/>
          <w:sz w:val="24"/>
        </w:rPr>
        <w:t>N</w:t>
      </w:r>
      <w:r w:rsidR="0028379D" w:rsidRPr="00AD724A">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day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sidR="0028379D" w:rsidRPr="00AD724A">
        <w:rPr>
          <w:rFonts w:ascii="Times New Roman" w:eastAsiaTheme="minorEastAsia" w:hAnsi="Times New Roman" w:cs="Times New Roman"/>
          <w:sz w:val="24"/>
          <w:szCs w:val="24"/>
        </w:rPr>
        <w:t>,</w:t>
      </w:r>
    </w:p>
    <w:p w14:paraId="0874AD58"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Linear predictor: </w:t>
      </w:r>
      <m:oMath>
        <m:sSub>
          <m:sSubPr>
            <m:ctrlPr>
              <w:rPr>
                <w:rFonts w:ascii="Cambria Math" w:eastAsiaTheme="minorEastAsia" w:hAnsi="Cambria Math" w:cs="Times New Roman"/>
                <w:i/>
                <w:sz w:val="24"/>
                <w:szCs w:val="24"/>
              </w:rPr>
            </m:ctrlPr>
          </m:sSubPr>
          <m:e>
            <m:r>
              <w:rPr>
                <w:rFonts w:ascii="Cambria Math" w:hAnsi="Cambria Math"/>
                <w:sz w:val="24"/>
              </w:rPr>
              <m:t>η</m:t>
            </m:r>
          </m:e>
          <m:sub>
            <m:r>
              <w:rPr>
                <w:rFonts w:ascii="Cambria Math" w:hAnsi="Cambria Math"/>
                <w:sz w:val="24"/>
              </w:rPr>
              <m:t>ij</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hAnsi="Cambria Math"/>
                <w:sz w:val="24"/>
              </w:rPr>
              <m:t>r</m:t>
            </m:r>
          </m:e>
          <m:sub>
            <m:r>
              <w:rPr>
                <w:rFonts w:ascii="Cambria Math" w:hAnsi="Cambria Math"/>
                <w:sz w:val="24"/>
              </w:rPr>
              <m:t>j</m:t>
            </m:r>
          </m:sub>
        </m:sSub>
      </m:oMath>
    </w:p>
    <w:p w14:paraId="7F2AB267"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Link function: </w:t>
      </w:r>
      <m:oMath>
        <m:r>
          <m:rPr>
            <m:sty m:val="p"/>
          </m:rPr>
          <w:rPr>
            <w:rFonts w:ascii="Cambria Math" w:hAnsi="Cambria Math"/>
            <w:sz w:val="24"/>
          </w:rPr>
          <m:t>log⁡</m:t>
        </m:r>
        <m:r>
          <w:rPr>
            <w:rFonts w:ascii="Cambria Math" w:hAnsi="Cambria Math"/>
            <w:sz w:val="24"/>
          </w:rPr>
          <m:t>(</m:t>
        </m:r>
        <m:sSub>
          <m:sSubPr>
            <m:ctrlPr>
              <w:rPr>
                <w:rFonts w:ascii="Cambria Math" w:eastAsiaTheme="minorEastAsia" w:hAnsi="Cambria Math" w:cs="Times New Roman"/>
                <w:i/>
                <w:sz w:val="24"/>
                <w:szCs w:val="24"/>
              </w:rPr>
            </m:ctrlPr>
          </m:sSubPr>
          <m:e>
            <m:r>
              <w:rPr>
                <w:rFonts w:ascii="Cambria Math" w:hAnsi="Cambria Math"/>
                <w:sz w:val="24"/>
              </w:rPr>
              <m:t>λ</m:t>
            </m:r>
          </m:e>
          <m:sub>
            <m:r>
              <w:rPr>
                <w:rFonts w:ascii="Cambria Math" w:hAnsi="Cambria Math"/>
                <w:sz w:val="24"/>
              </w:rPr>
              <m:t>ij</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hAnsi="Cambria Math"/>
                <w:sz w:val="24"/>
              </w:rPr>
              <m:t>η</m:t>
            </m:r>
          </m:e>
          <m:sub>
            <m:r>
              <w:rPr>
                <w:rFonts w:ascii="Cambria Math" w:hAnsi="Cambria Math"/>
                <w:sz w:val="24"/>
              </w:rPr>
              <m:t>ij</m:t>
            </m:r>
          </m:sub>
        </m:sSub>
      </m:oMath>
      <w:r w:rsidRPr="003F2178">
        <w:rPr>
          <w:rFonts w:ascii="Times New Roman" w:eastAsiaTheme="minorEastAsia" w:hAnsi="Times New Roman" w:cs="Times New Roman"/>
          <w:sz w:val="24"/>
          <w:szCs w:val="24"/>
        </w:rPr>
        <w:t>.</w:t>
      </w:r>
    </w:p>
    <w:p w14:paraId="240B046B" w14:textId="638C0EB9" w:rsidR="0028379D" w:rsidRPr="004048C1" w:rsidRDefault="0028379D" w:rsidP="0028379D">
      <w:pPr>
        <w:spacing w:after="0" w:line="480" w:lineRule="auto"/>
        <w:rPr>
          <w:rFonts w:ascii="Times New Roman" w:hAnsi="Times New Roman" w:cs="Times New Roman"/>
          <w:sz w:val="24"/>
          <w:szCs w:val="24"/>
        </w:rPr>
      </w:pPr>
      <w:r w:rsidRPr="00AD724A">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AD724A">
        <w:rPr>
          <w:rFonts w:ascii="Times New Roman" w:hAnsi="Times New Roman" w:cs="Times New Roman"/>
          <w:sz w:val="24"/>
          <w:szCs w:val="24"/>
        </w:rPr>
        <w:t xml:space="preserve"> denotes the number of </w:t>
      </w:r>
      <w:r w:rsidR="009C414A">
        <w:rPr>
          <w:rFonts w:ascii="Times New Roman" w:hAnsi="Times New Roman" w:cs="Times New Roman"/>
          <w:sz w:val="24"/>
          <w:szCs w:val="24"/>
        </w:rPr>
        <w:t xml:space="preserve">dengue </w:t>
      </w:r>
      <w:r>
        <w:rPr>
          <w:rFonts w:ascii="Times New Roman" w:hAnsi="Times New Roman" w:cs="Times New Roman"/>
          <w:sz w:val="24"/>
          <w:szCs w:val="24"/>
        </w:rPr>
        <w:t>cases</w:t>
      </w:r>
      <w:r w:rsidRPr="00AD724A">
        <w:rPr>
          <w:rFonts w:ascii="Times New Roman" w:hAnsi="Times New Roman" w:cs="Times New Roman"/>
          <w:sz w:val="24"/>
          <w:szCs w:val="24"/>
        </w:rPr>
        <w:t xml:space="preserve"> in </w:t>
      </w:r>
      <w:r>
        <w:rPr>
          <w:rFonts w:ascii="Times New Roman" w:hAnsi="Times New Roman" w:cs="Times New Roman"/>
          <w:sz w:val="24"/>
          <w:szCs w:val="24"/>
        </w:rPr>
        <w:t>day</w:t>
      </w:r>
      <w:r w:rsidRPr="00AD724A">
        <w:rPr>
          <w:rFonts w:ascii="Times New Roman" w:hAnsi="Times New Roman" w:cs="Times New Roman"/>
          <w:sz w:val="24"/>
          <w:szCs w:val="24"/>
        </w:rPr>
        <w:t xml:space="preserve"> </w:t>
      </w:r>
      <w:r w:rsidRPr="003F2178">
        <w:rPr>
          <w:rFonts w:ascii="Times New Roman" w:hAnsi="Times New Roman"/>
          <w:i/>
          <w:sz w:val="24"/>
        </w:rPr>
        <w:t>i</w:t>
      </w:r>
      <w:r w:rsidRPr="00AD724A">
        <w:rPr>
          <w:rFonts w:ascii="Times New Roman" w:hAnsi="Times New Roman" w:cs="Times New Roman"/>
          <w:sz w:val="24"/>
          <w:szCs w:val="24"/>
        </w:rPr>
        <w:t xml:space="preserve"> on </w:t>
      </w:r>
      <w:r>
        <w:rPr>
          <w:rFonts w:ascii="Times New Roman" w:hAnsi="Times New Roman" w:cs="Times New Roman"/>
          <w:sz w:val="24"/>
          <w:szCs w:val="24"/>
        </w:rPr>
        <w:t>division</w:t>
      </w:r>
      <w:r w:rsidRPr="00AD724A">
        <w:rPr>
          <w:rFonts w:ascii="Times New Roman" w:hAnsi="Times New Roman" w:cs="Times New Roman"/>
          <w:sz w:val="24"/>
          <w:szCs w:val="24"/>
        </w:rPr>
        <w:t xml:space="preserve"> </w:t>
      </w:r>
      <w:r w:rsidRPr="003F2178">
        <w:rPr>
          <w:rFonts w:ascii="Times New Roman" w:hAnsi="Times New Roman"/>
          <w:i/>
          <w:sz w:val="24"/>
        </w:rPr>
        <w:t>j</w:t>
      </w:r>
      <w:r w:rsidRPr="00AD724A">
        <w:rPr>
          <w:rFonts w:ascii="Times New Roman" w:hAnsi="Times New Roman" w:cs="Times New Roman"/>
          <w:sz w:val="24"/>
          <w:szCs w:val="24"/>
        </w:rPr>
        <w:t xml:space="preserve"> (</w:t>
      </w:r>
      <w:r w:rsidRPr="003F2178">
        <w:rPr>
          <w:rFonts w:ascii="Times New Roman" w:hAnsi="Times New Roman"/>
          <w:i/>
          <w:sz w:val="24"/>
        </w:rPr>
        <w:t>i</w:t>
      </w:r>
      <w:r w:rsidRPr="00AD724A">
        <w:rPr>
          <w:rFonts w:ascii="Times New Roman" w:hAnsi="Times New Roman" w:cs="Times New Roman"/>
          <w:sz w:val="24"/>
          <w:szCs w:val="24"/>
        </w:rPr>
        <w:t xml:space="preserve"> = 1, 2, </w:t>
      </w:r>
      <w:r w:rsidRPr="00AD724A">
        <w:rPr>
          <w:rFonts w:ascii="Cambria Math" w:hAnsi="Cambria Math" w:cs="Cambria Math"/>
          <w:sz w:val="24"/>
          <w:szCs w:val="24"/>
        </w:rPr>
        <w:t>⋯</w:t>
      </w:r>
      <w:r w:rsidRPr="00AD724A">
        <w:rPr>
          <w:rFonts w:ascii="Times New Roman" w:hAnsi="Times New Roman" w:cs="Times New Roman"/>
          <w:sz w:val="24"/>
          <w:szCs w:val="24"/>
        </w:rPr>
        <w:t>, </w:t>
      </w:r>
      <w:r>
        <w:rPr>
          <w:rFonts w:ascii="Times New Roman" w:hAnsi="Times New Roman" w:cs="Times New Roman"/>
          <w:sz w:val="24"/>
          <w:szCs w:val="24"/>
        </w:rPr>
        <w:t>365</w:t>
      </w:r>
      <w:r w:rsidRPr="00AD724A">
        <w:rPr>
          <w:rFonts w:ascii="Times New Roman" w:hAnsi="Times New Roman" w:cs="Times New Roman"/>
          <w:sz w:val="24"/>
          <w:szCs w:val="24"/>
        </w:rPr>
        <w:t>; </w:t>
      </w:r>
      <w:r w:rsidRPr="003F2178">
        <w:rPr>
          <w:rFonts w:ascii="Times New Roman" w:hAnsi="Times New Roman"/>
          <w:i/>
          <w:sz w:val="24"/>
        </w:rPr>
        <w:t>j</w:t>
      </w:r>
      <w:r w:rsidRPr="00AD724A">
        <w:rPr>
          <w:rFonts w:ascii="Times New Roman" w:hAnsi="Times New Roman" w:cs="Times New Roman"/>
          <w:sz w:val="24"/>
          <w:szCs w:val="24"/>
        </w:rPr>
        <w:t xml:space="preserve"> = 1, 2, </w:t>
      </w:r>
      <w:r w:rsidRPr="00AD724A">
        <w:rPr>
          <w:rFonts w:ascii="Cambria Math" w:hAnsi="Cambria Math" w:cs="Cambria Math"/>
          <w:sz w:val="24"/>
          <w:szCs w:val="24"/>
        </w:rPr>
        <w:t>⋯</w:t>
      </w:r>
      <w:r w:rsidRPr="00AD724A">
        <w:rPr>
          <w:rFonts w:ascii="Times New Roman" w:hAnsi="Times New Roman" w:cs="Times New Roman"/>
          <w:sz w:val="24"/>
          <w:szCs w:val="24"/>
        </w:rPr>
        <w:t>, </w:t>
      </w:r>
      <w:r>
        <w:rPr>
          <w:rFonts w:ascii="Times New Roman" w:hAnsi="Times New Roman" w:cs="Times New Roman"/>
          <w:sz w:val="24"/>
          <w:szCs w:val="24"/>
        </w:rPr>
        <w:t>8</w:t>
      </w:r>
      <w:r w:rsidRPr="00AD724A">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ij</m:t>
            </m:r>
          </m:sub>
        </m:sSub>
      </m:oMath>
      <w:r w:rsidRPr="00AD724A">
        <w:rPr>
          <w:rFonts w:ascii="Times New Roman" w:hAnsi="Times New Roman" w:cs="Times New Roman"/>
          <w:sz w:val="24"/>
          <w:szCs w:val="24"/>
        </w:rPr>
        <w:t xml:space="preserve"> is the linear predictor, </w:t>
      </w:r>
      <m:oMath>
        <m:r>
          <w:rPr>
            <w:rFonts w:ascii="Cambria Math" w:eastAsiaTheme="minorEastAsia" w:hAnsi="Cambria Math" w:cs="Times New Roman"/>
            <w:sz w:val="24"/>
            <w:szCs w:val="24"/>
          </w:rPr>
          <m:t>η</m:t>
        </m:r>
      </m:oMath>
      <w:r w:rsidRPr="00AD724A">
        <w:rPr>
          <w:rFonts w:ascii="Times New Roman" w:hAnsi="Times New Roman" w:cs="Times New Roman"/>
          <w:sz w:val="24"/>
          <w:szCs w:val="24"/>
        </w:rPr>
        <w:t xml:space="preserve"> is the intercept,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oMath>
      <w:r w:rsidRPr="00AD724A">
        <w:rPr>
          <w:rFonts w:ascii="Times New Roman" w:hAnsi="Times New Roman" w:cs="Times New Roman"/>
          <w:sz w:val="24"/>
          <w:szCs w:val="24"/>
        </w:rPr>
        <w:t xml:space="preserve"> is the fixed effect due to </w:t>
      </w:r>
      <w:r>
        <w:rPr>
          <w:rFonts w:ascii="Times New Roman" w:hAnsi="Times New Roman" w:cs="Times New Roman"/>
          <w:sz w:val="24"/>
          <w:szCs w:val="24"/>
        </w:rPr>
        <w:t>day</w:t>
      </w:r>
      <w:r w:rsidRPr="00AD724A">
        <w:rPr>
          <w:rFonts w:ascii="Times New Roman" w:hAnsi="Times New Roman" w:cs="Times New Roman"/>
          <w:sz w:val="24"/>
          <w:szCs w:val="24"/>
        </w:rPr>
        <w:t xml:space="preserve"> </w:t>
      </w:r>
      <w:r w:rsidRPr="003F2178">
        <w:rPr>
          <w:rFonts w:ascii="Times New Roman" w:hAnsi="Times New Roman"/>
          <w:i/>
          <w:sz w:val="24"/>
        </w:rPr>
        <w:t>i</w:t>
      </w:r>
      <w:r>
        <w:rPr>
          <w:rFonts w:ascii="Times New Roman" w:hAnsi="Times New Roman" w:cs="Times New Roman"/>
          <w:sz w:val="24"/>
          <w:szCs w:val="24"/>
        </w:rPr>
        <w:t xml:space="preserve"> for the </w:t>
      </w:r>
      <w:r w:rsidRPr="003F2178">
        <w:rPr>
          <w:rFonts w:ascii="Times New Roman" w:hAnsi="Times New Roman" w:cs="Times New Roman"/>
          <w:i/>
          <w:iCs/>
          <w:sz w:val="24"/>
          <w:szCs w:val="24"/>
        </w:rPr>
        <w:t>j</w:t>
      </w:r>
      <w:r>
        <w:rPr>
          <w:rFonts w:ascii="Times New Roman" w:hAnsi="Times New Roman" w:cs="Times New Roman"/>
          <w:sz w:val="24"/>
          <w:szCs w:val="24"/>
        </w:rPr>
        <w:t>th covariate</w:t>
      </w:r>
      <w:r w:rsidRPr="00AD724A">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oMath>
      <w:r w:rsidRPr="00AD724A">
        <w:rPr>
          <w:rFonts w:ascii="Times New Roman" w:hAnsi="Times New Roman" w:cs="Times New Roman"/>
          <w:sz w:val="24"/>
          <w:szCs w:val="24"/>
        </w:rPr>
        <w:t xml:space="preserve"> is the random effect due to </w:t>
      </w:r>
      <w:r>
        <w:rPr>
          <w:rFonts w:ascii="Times New Roman" w:hAnsi="Times New Roman" w:cs="Times New Roman"/>
          <w:sz w:val="24"/>
          <w:szCs w:val="24"/>
        </w:rPr>
        <w:t>division</w:t>
      </w:r>
      <w:r w:rsidRPr="00AD724A">
        <w:rPr>
          <w:rFonts w:ascii="Times New Roman" w:hAnsi="Times New Roman" w:cs="Times New Roman"/>
          <w:sz w:val="24"/>
          <w:szCs w:val="24"/>
        </w:rPr>
        <w:t xml:space="preserve"> </w:t>
      </w:r>
      <w:r w:rsidRPr="003F2178">
        <w:rPr>
          <w:rFonts w:ascii="Times New Roman" w:hAnsi="Times New Roman"/>
          <w:i/>
          <w:sz w:val="24"/>
        </w:rPr>
        <w:t>j</w:t>
      </w:r>
      <w:r w:rsidR="00FB0334">
        <w:rPr>
          <w:rFonts w:ascii="Times New Roman" w:hAnsi="Times New Roman"/>
          <w:i/>
          <w:sz w:val="24"/>
        </w:rPr>
        <w:t>.</w:t>
      </w:r>
    </w:p>
    <w:p w14:paraId="253FFEA8" w14:textId="77777777" w:rsidR="0028379D" w:rsidRPr="00627217" w:rsidRDefault="0028379D" w:rsidP="0028379D">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The specific form of our model can be given by</w:t>
      </w:r>
    </w:p>
    <w:p w14:paraId="23194A53" w14:textId="04BB1C10" w:rsidR="0028379D" w:rsidRPr="00A40C9C" w:rsidRDefault="00000000" w:rsidP="0028379D">
      <w:pPr>
        <w:spacing w:after="0" w:line="480" w:lineRule="auto"/>
      </w:pPr>
      <m:oMathPara>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iCs/>
                      <w:sz w:val="24"/>
                      <w:szCs w:val="24"/>
                    </w:rPr>
                  </m:ctrlPr>
                </m:dPr>
                <m:e>
                  <m:r>
                    <w:rPr>
                      <w:rFonts w:ascii="Cambria Math" w:hAnsi="Cambria Math" w:cs="Times New Roman"/>
                      <w:sz w:val="24"/>
                      <w:szCs w:val="24"/>
                    </w:rPr>
                    <m:t>E</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e>
                  </m:d>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UR</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MF</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P</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 DF</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 xml:space="preserve"> DA</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 xml:space="preserve"> DT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 xml:space="preserve"> DA</m:t>
              </m:r>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 xml:space="preserve">    </m:t>
              </m:r>
            </m:e>
          </m:func>
        </m:oMath>
      </m:oMathPara>
    </w:p>
    <w:p w14:paraId="70473956" w14:textId="546CD60B" w:rsidR="00474E2A" w:rsidRDefault="0028379D" w:rsidP="0028379D">
      <w:pPr>
        <w:spacing w:line="480" w:lineRule="auto"/>
        <w:rPr>
          <w:rFonts w:ascii="Times New Roman" w:hAnsi="Times New Roman" w:cs="Times New Roman"/>
          <w:color w:val="000000"/>
          <w:sz w:val="24"/>
          <w:szCs w:val="24"/>
        </w:rPr>
      </w:pPr>
      <w:r w:rsidRPr="003F2178">
        <w:rPr>
          <w:rFonts w:ascii="Times New Roman" w:hAnsi="Times New Roman" w:cs="Times New Roman"/>
          <w:sz w:val="24"/>
          <w:szCs w:val="24"/>
        </w:rPr>
        <w:t>where</w:t>
      </w:r>
      <w:r>
        <w:rPr>
          <w:rFonts w:ascii="Times New Roman" w:hAnsi="Times New Roman" w:cs="Times New Roman"/>
          <w:sz w:val="24"/>
          <w:szCs w:val="24"/>
        </w:rPr>
        <w:t xml:space="preserve"> </w:t>
      </w:r>
      <m:oMath>
        <m:r>
          <w:rPr>
            <w:rFonts w:ascii="Cambria Math" w:hAnsi="Cambria Math" w:cs="Times New Roman"/>
            <w:sz w:val="24"/>
            <w:szCs w:val="24"/>
          </w:rPr>
          <m:t>UR</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E36FE7">
        <w:rPr>
          <w:rFonts w:ascii="Times New Roman" w:eastAsiaTheme="minorEastAsia" w:hAnsi="Times New Roman" w:cs="Times New Roman"/>
          <w:iCs/>
          <w:sz w:val="24"/>
          <w:szCs w:val="24"/>
        </w:rPr>
        <w:t xml:space="preserve"> is the urban-rural ratio, </w:t>
      </w:r>
      <m:oMath>
        <m:r>
          <w:rPr>
            <w:rFonts w:ascii="Cambria Math" w:hAnsi="Cambria Math" w:cs="Times New Roman"/>
            <w:sz w:val="24"/>
            <w:szCs w:val="24"/>
          </w:rPr>
          <m:t>MF</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E36FE7">
        <w:rPr>
          <w:rFonts w:ascii="Times New Roman" w:eastAsiaTheme="minorEastAsia" w:hAnsi="Times New Roman" w:cs="Times New Roman"/>
          <w:iCs/>
          <w:sz w:val="24"/>
          <w:szCs w:val="24"/>
        </w:rPr>
        <w:t xml:space="preserve"> is the male-female ratio, </w:t>
      </w:r>
      <m:oMath>
        <m:r>
          <w:rPr>
            <w:rFonts w:ascii="Cambria Math" w:hAnsi="Cambria Math" w:cs="Times New Roman"/>
            <w:sz w:val="24"/>
            <w:szCs w:val="24"/>
          </w:rPr>
          <m:t>P</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Pr>
          <w:rFonts w:ascii="Times New Roman" w:eastAsiaTheme="minorEastAsia" w:hAnsi="Times New Roman" w:cs="Times New Roman"/>
          <w:iCs/>
          <w:sz w:val="24"/>
          <w:szCs w:val="24"/>
        </w:rPr>
        <w:t xml:space="preserve"> is the population density, and </w:t>
      </w:r>
      <m:oMath>
        <m:sSub>
          <m:sSubPr>
            <m:ctrlPr>
              <w:rPr>
                <w:rFonts w:ascii="Cambria Math" w:hAnsi="Cambria Math" w:cs="Times New Roman"/>
                <w:i/>
                <w:iCs/>
                <w:sz w:val="24"/>
                <w:szCs w:val="24"/>
              </w:rPr>
            </m:ctrlPr>
          </m:sSubPr>
          <m:e>
            <m:r>
              <w:rPr>
                <w:rFonts w:ascii="Cambria Math" w:hAnsi="Cambria Math" w:cs="Times New Roman"/>
                <w:sz w:val="24"/>
                <w:szCs w:val="24"/>
              </w:rPr>
              <m:t>DFD</m:t>
            </m:r>
          </m:e>
          <m:sub>
            <m:r>
              <w:rPr>
                <w:rFonts w:ascii="Cambria Math" w:hAnsi="Cambria Math" w:cs="Times New Roman"/>
                <w:sz w:val="24"/>
                <w:szCs w:val="24"/>
              </w:rPr>
              <m:t>j</m:t>
            </m:r>
          </m:sub>
        </m:sSub>
      </m:oMath>
      <w:r>
        <w:rPr>
          <w:rFonts w:ascii="Times New Roman" w:eastAsiaTheme="minorEastAsia" w:hAnsi="Times New Roman" w:cs="Times New Roman"/>
          <w:iCs/>
          <w:sz w:val="24"/>
          <w:szCs w:val="24"/>
        </w:rPr>
        <w:t xml:space="preserve"> is the distance from </w:t>
      </w:r>
      <w:r w:rsidR="008307AA">
        <w:rPr>
          <w:rFonts w:ascii="Times New Roman" w:eastAsiaTheme="minorEastAsia" w:hAnsi="Times New Roman" w:cs="Times New Roman"/>
          <w:iCs/>
          <w:sz w:val="24"/>
          <w:szCs w:val="24"/>
        </w:rPr>
        <w:t>Dhaka</w:t>
      </w:r>
      <w:r>
        <w:rPr>
          <w:rFonts w:ascii="Times New Roman" w:eastAsiaTheme="minorEastAsia" w:hAnsi="Times New Roman" w:cs="Times New Roman"/>
          <w:iCs/>
          <w:sz w:val="24"/>
          <w:szCs w:val="24"/>
        </w:rPr>
        <w:t xml:space="preserve"> for the division </w:t>
      </w:r>
      <w:r>
        <w:rPr>
          <w:rFonts w:ascii="Times New Roman" w:eastAsiaTheme="minorEastAsia" w:hAnsi="Times New Roman" w:cs="Times New Roman"/>
          <w:i/>
          <w:sz w:val="24"/>
          <w:szCs w:val="24"/>
        </w:rPr>
        <w:t>j</w:t>
      </w: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DA</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Pr>
          <w:rFonts w:ascii="Times New Roman" w:eastAsiaTheme="minorEastAsia" w:hAnsi="Times New Roman" w:cs="Times New Roman"/>
          <w:iCs/>
          <w:sz w:val="24"/>
          <w:szCs w:val="24"/>
        </w:rPr>
        <w:t xml:space="preserve"> is the daily average </w:t>
      </w:r>
      <w:r>
        <w:rPr>
          <w:rFonts w:ascii="Times New Roman" w:eastAsiaTheme="minorEastAsia" w:hAnsi="Times New Roman" w:cs="Times New Roman"/>
          <w:iCs/>
          <w:sz w:val="24"/>
          <w:szCs w:val="24"/>
        </w:rPr>
        <w:lastRenderedPageBreak/>
        <w:t>temperature</w:t>
      </w:r>
      <w:r w:rsidR="00E36FE7">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TR</m:t>
            </m:r>
          </m:e>
          <m:sub>
            <m:r>
              <w:rPr>
                <w:rFonts w:ascii="Cambria Math" w:hAnsi="Cambria Math" w:cs="Times New Roman"/>
                <w:sz w:val="24"/>
                <w:szCs w:val="24"/>
              </w:rPr>
              <m:t>ij</m:t>
            </m:r>
          </m:sub>
        </m:sSub>
      </m:oMath>
      <w:r>
        <w:rPr>
          <w:rFonts w:ascii="Times New Roman" w:eastAsiaTheme="minorEastAsia" w:hAnsi="Times New Roman" w:cs="Times New Roman"/>
          <w:iCs/>
          <w:sz w:val="24"/>
          <w:szCs w:val="24"/>
        </w:rPr>
        <w:t xml:space="preserve"> daily total rainfall </w:t>
      </w:r>
      <w:r w:rsidR="00E36FE7">
        <w:rPr>
          <w:rFonts w:ascii="Times New Roman" w:eastAsiaTheme="minorEastAsia" w:hAnsi="Times New Roman" w:cs="Times New Roman"/>
          <w:iCs/>
          <w:sz w:val="24"/>
          <w:szCs w:val="24"/>
        </w:rPr>
        <w:t xml:space="preserve">and </w:t>
      </w:r>
      <m:oMath>
        <m:r>
          <w:rPr>
            <w:rFonts w:ascii="Cambria Math" w:eastAsiaTheme="minorEastAsia"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ARH</m:t>
            </m:r>
          </m:e>
          <m:sub>
            <m:r>
              <w:rPr>
                <w:rFonts w:ascii="Cambria Math" w:hAnsi="Cambria Math" w:cs="Times New Roman"/>
                <w:sz w:val="24"/>
                <w:szCs w:val="24"/>
              </w:rPr>
              <m:t>ij</m:t>
            </m:r>
          </m:sub>
        </m:sSub>
      </m:oMath>
      <w:r w:rsidR="00E36FE7">
        <w:rPr>
          <w:rFonts w:ascii="Times New Roman" w:eastAsiaTheme="minorEastAsia" w:hAnsi="Times New Roman" w:cs="Times New Roman"/>
          <w:iCs/>
          <w:sz w:val="24"/>
          <w:szCs w:val="24"/>
        </w:rPr>
        <w:t xml:space="preserve"> daily average relative humidity </w:t>
      </w:r>
      <w:r>
        <w:rPr>
          <w:rFonts w:ascii="Times New Roman" w:eastAsiaTheme="minorEastAsia" w:hAnsi="Times New Roman" w:cs="Times New Roman"/>
          <w:iCs/>
          <w:sz w:val="24"/>
          <w:szCs w:val="24"/>
        </w:rPr>
        <w:t xml:space="preserve">for day </w:t>
      </w:r>
      <w:r w:rsidRPr="003F2178">
        <w:rPr>
          <w:rFonts w:ascii="Times New Roman" w:eastAsiaTheme="minorEastAsia" w:hAnsi="Times New Roman" w:cs="Times New Roman"/>
          <w:i/>
          <w:sz w:val="24"/>
          <w:szCs w:val="24"/>
        </w:rPr>
        <w:t>i</w:t>
      </w:r>
      <w:r>
        <w:rPr>
          <w:rFonts w:ascii="Times New Roman" w:eastAsiaTheme="minorEastAsia" w:hAnsi="Times New Roman" w:cs="Times New Roman"/>
          <w:iCs/>
          <w:sz w:val="24"/>
          <w:szCs w:val="24"/>
        </w:rPr>
        <w:t xml:space="preserve"> and division </w:t>
      </w:r>
      <w:r w:rsidRPr="003F2178">
        <w:rPr>
          <w:rFonts w:ascii="Times New Roman" w:eastAsiaTheme="minorEastAsia" w:hAnsi="Times New Roman" w:cs="Times New Roman"/>
          <w:i/>
          <w:sz w:val="24"/>
          <w:szCs w:val="24"/>
        </w:rPr>
        <w:t>j</w:t>
      </w:r>
      <w:r>
        <w:rPr>
          <w:rFonts w:ascii="Times New Roman" w:eastAsiaTheme="minorEastAsia" w:hAnsi="Times New Roman" w:cs="Times New Roman"/>
          <w:iCs/>
          <w:sz w:val="24"/>
          <w:szCs w:val="24"/>
        </w:rPr>
        <w:t>.</w:t>
      </w:r>
    </w:p>
    <w:p w14:paraId="483AD3D5" w14:textId="68D43084" w:rsidR="006260DB" w:rsidRDefault="001E60D0" w:rsidP="006D04AC">
      <w:pPr>
        <w:spacing w:line="480" w:lineRule="auto"/>
        <w:rPr>
          <w:rFonts w:ascii="Times New Roman" w:hAnsi="Times New Roman" w:cs="Times New Roman"/>
          <w:sz w:val="24"/>
          <w:szCs w:val="24"/>
        </w:rPr>
      </w:pPr>
      <w:r w:rsidRPr="00EB1377">
        <w:rPr>
          <w:rFonts w:ascii="Times New Roman" w:hAnsi="Times New Roman" w:cs="Times New Roman"/>
          <w:sz w:val="24"/>
          <w:szCs w:val="24"/>
        </w:rPr>
        <w:t>Parameter estimation in GLMMs is challenging due to the integration of random effects in the likelihood function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dmNDQ0YWItNWZjMy00MGFkLTk1ZGEtZWU5MTllMThhZGI1IiwicHJvcGVydGllcyI6eyJub3RlSW5kZXgiOjB9LCJpc0VkaXRlZCI6ZmFsc2UsIm1hbnVhbE92ZXJyaWRlIjp7ImlzTWFudWFsbHlPdmVycmlkZGVuIjpmYWxzZSwiY2l0ZXByb2NUZXh0IjoiWzIw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
          <w:id w:val="-874002718"/>
          <w:placeholder>
            <w:docPart w:val="E9F0DDAA5F0A499B8F2ED725AE037FE8"/>
          </w:placeholder>
        </w:sdtPr>
        <w:sdtContent>
          <w:r w:rsidR="001635B4" w:rsidRPr="001635B4">
            <w:rPr>
              <w:rFonts w:ascii="Times New Roman" w:hAnsi="Times New Roman" w:cs="Times New Roman"/>
              <w:color w:val="000000"/>
              <w:sz w:val="24"/>
              <w:szCs w:val="24"/>
            </w:rPr>
            <w:t>[20]</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bookmarkStart w:id="12" w:name="_Hlk177763820"/>
      <w:bookmarkStart w:id="13" w:name="_Hlk177828290"/>
      <w:r w:rsidR="002361F7" w:rsidRPr="002361F7">
        <w:rPr>
          <w:rFonts w:ascii="Times New Roman" w:hAnsi="Times New Roman" w:cs="Times New Roman"/>
          <w:sz w:val="24"/>
          <w:szCs w:val="24"/>
        </w:rPr>
        <w:t>The fixed effects (a measure of association)</w:t>
      </w:r>
      <w:r w:rsidR="002361F7">
        <w:rPr>
          <w:rFonts w:ascii="Times New Roman" w:hAnsi="Times New Roman" w:cs="Times New Roman"/>
          <w:sz w:val="24"/>
          <w:szCs w:val="24"/>
        </w:rPr>
        <w:t>, urban-rural ratio, male-female ratio, population density, distance from Dhaka</w:t>
      </w:r>
      <w:r w:rsidR="00823378">
        <w:rPr>
          <w:rFonts w:ascii="Times New Roman" w:hAnsi="Times New Roman" w:cs="Times New Roman"/>
          <w:sz w:val="24"/>
          <w:szCs w:val="24"/>
        </w:rPr>
        <w:t xml:space="preserve"> (capital city), daily average temperature, daily total rainfall, </w:t>
      </w:r>
      <w:r w:rsidR="00142479">
        <w:rPr>
          <w:rFonts w:ascii="Times New Roman" w:hAnsi="Times New Roman" w:cs="Times New Roman"/>
          <w:sz w:val="24"/>
          <w:szCs w:val="24"/>
        </w:rPr>
        <w:t xml:space="preserve">and </w:t>
      </w:r>
      <w:r w:rsidR="00823378">
        <w:rPr>
          <w:rFonts w:ascii="Times New Roman" w:hAnsi="Times New Roman" w:cs="Times New Roman"/>
          <w:sz w:val="24"/>
          <w:szCs w:val="24"/>
        </w:rPr>
        <w:t>daily average relative humidity</w:t>
      </w:r>
      <w:r w:rsidR="002361F7" w:rsidRPr="002361F7">
        <w:rPr>
          <w:rFonts w:ascii="Times New Roman" w:hAnsi="Times New Roman" w:cs="Times New Roman"/>
          <w:sz w:val="24"/>
          <w:szCs w:val="24"/>
        </w:rPr>
        <w:t xml:space="preserve"> </w:t>
      </w:r>
      <w:r w:rsidR="00823378" w:rsidRPr="002361F7">
        <w:rPr>
          <w:rFonts w:ascii="Times New Roman" w:hAnsi="Times New Roman" w:cs="Times New Roman"/>
          <w:sz w:val="24"/>
          <w:szCs w:val="24"/>
        </w:rPr>
        <w:t>w</w:t>
      </w:r>
      <w:r w:rsidR="00DE0B40">
        <w:rPr>
          <w:rFonts w:ascii="Times New Roman" w:hAnsi="Times New Roman" w:cs="Times New Roman"/>
          <w:sz w:val="24"/>
          <w:szCs w:val="24"/>
        </w:rPr>
        <w:t>ere</w:t>
      </w:r>
      <w:r w:rsidR="002361F7" w:rsidRPr="002361F7">
        <w:rPr>
          <w:rFonts w:ascii="Times New Roman" w:hAnsi="Times New Roman" w:cs="Times New Roman"/>
          <w:sz w:val="24"/>
          <w:szCs w:val="24"/>
        </w:rPr>
        <w:t xml:space="preserve"> used to estimate the</w:t>
      </w:r>
      <w:r w:rsidR="002A296B">
        <w:rPr>
          <w:rFonts w:ascii="Times New Roman" w:hAnsi="Times New Roman" w:cs="Times New Roman"/>
          <w:sz w:val="24"/>
          <w:szCs w:val="24"/>
        </w:rPr>
        <w:t>ir</w:t>
      </w:r>
      <w:r w:rsidR="002361F7" w:rsidRPr="002361F7">
        <w:rPr>
          <w:rFonts w:ascii="Times New Roman" w:hAnsi="Times New Roman" w:cs="Times New Roman"/>
          <w:sz w:val="24"/>
          <w:szCs w:val="24"/>
        </w:rPr>
        <w:t xml:space="preserve"> </w:t>
      </w:r>
      <w:r w:rsidR="002A296B">
        <w:rPr>
          <w:rFonts w:ascii="Times New Roman" w:hAnsi="Times New Roman" w:cs="Times New Roman"/>
          <w:sz w:val="24"/>
          <w:szCs w:val="24"/>
        </w:rPr>
        <w:t>impact on</w:t>
      </w:r>
      <w:r w:rsidR="002361F7" w:rsidRPr="002361F7">
        <w:rPr>
          <w:rFonts w:ascii="Times New Roman" w:hAnsi="Times New Roman" w:cs="Times New Roman"/>
          <w:sz w:val="24"/>
          <w:szCs w:val="24"/>
        </w:rPr>
        <w:t xml:space="preserve"> </w:t>
      </w:r>
      <w:r w:rsidR="00823378">
        <w:rPr>
          <w:rFonts w:ascii="Times New Roman" w:hAnsi="Times New Roman" w:cs="Times New Roman"/>
          <w:sz w:val="24"/>
          <w:szCs w:val="24"/>
        </w:rPr>
        <w:t>division-wise daily dengue counts</w:t>
      </w:r>
      <w:r w:rsidR="008A05F2">
        <w:rPr>
          <w:rFonts w:ascii="Times New Roman" w:hAnsi="Times New Roman" w:cs="Times New Roman"/>
          <w:sz w:val="24"/>
          <w:szCs w:val="24"/>
        </w:rPr>
        <w:t xml:space="preserve"> (in number)</w:t>
      </w:r>
      <w:r w:rsidR="002361F7" w:rsidRPr="002361F7">
        <w:rPr>
          <w:rFonts w:ascii="Times New Roman" w:hAnsi="Times New Roman" w:cs="Times New Roman"/>
          <w:sz w:val="24"/>
          <w:szCs w:val="24"/>
        </w:rPr>
        <w:t xml:space="preserve"> and are expressed as </w:t>
      </w:r>
      <w:r w:rsidR="0027155E">
        <w:rPr>
          <w:rFonts w:ascii="Times New Roman" w:hAnsi="Times New Roman" w:cs="Times New Roman"/>
          <w:sz w:val="24"/>
          <w:szCs w:val="24"/>
        </w:rPr>
        <w:t>i</w:t>
      </w:r>
      <w:r w:rsidR="0064654F">
        <w:rPr>
          <w:rFonts w:ascii="Times New Roman" w:hAnsi="Times New Roman" w:cs="Times New Roman"/>
          <w:sz w:val="24"/>
          <w:szCs w:val="24"/>
        </w:rPr>
        <w:t xml:space="preserve">ncidence </w:t>
      </w:r>
      <w:r w:rsidR="0027155E">
        <w:rPr>
          <w:rFonts w:ascii="Times New Roman" w:hAnsi="Times New Roman" w:cs="Times New Roman"/>
          <w:sz w:val="24"/>
          <w:szCs w:val="24"/>
        </w:rPr>
        <w:t>r</w:t>
      </w:r>
      <w:r w:rsidR="0064654F">
        <w:rPr>
          <w:rFonts w:ascii="Times New Roman" w:hAnsi="Times New Roman" w:cs="Times New Roman"/>
          <w:sz w:val="24"/>
          <w:szCs w:val="24"/>
        </w:rPr>
        <w:t xml:space="preserve">isk </w:t>
      </w:r>
      <w:r w:rsidR="0027155E">
        <w:rPr>
          <w:rFonts w:ascii="Times New Roman" w:hAnsi="Times New Roman" w:cs="Times New Roman"/>
          <w:sz w:val="24"/>
          <w:szCs w:val="24"/>
        </w:rPr>
        <w:t>r</w:t>
      </w:r>
      <w:r w:rsidR="0064654F">
        <w:rPr>
          <w:rFonts w:ascii="Times New Roman" w:hAnsi="Times New Roman" w:cs="Times New Roman"/>
          <w:sz w:val="24"/>
          <w:szCs w:val="24"/>
        </w:rPr>
        <w:t xml:space="preserve">atios (IRRs) </w:t>
      </w:r>
      <w:r w:rsidR="002361F7" w:rsidRPr="002361F7">
        <w:rPr>
          <w:rFonts w:ascii="Times New Roman" w:hAnsi="Times New Roman" w:cs="Times New Roman"/>
          <w:sz w:val="24"/>
          <w:szCs w:val="24"/>
        </w:rPr>
        <w:t>with a 95% confidence interval</w:t>
      </w:r>
      <w:r w:rsidR="0027155E">
        <w:rPr>
          <w:rFonts w:ascii="Times New Roman" w:hAnsi="Times New Roman" w:cs="Times New Roman"/>
          <w:sz w:val="24"/>
          <w:szCs w:val="24"/>
        </w:rPr>
        <w:t xml:space="preserve"> (CI)</w:t>
      </w:r>
      <w:r w:rsidR="002361F7" w:rsidRPr="002361F7">
        <w:rPr>
          <w:rFonts w:ascii="Times New Roman" w:hAnsi="Times New Roman" w:cs="Times New Roman"/>
          <w:sz w:val="24"/>
          <w:szCs w:val="24"/>
        </w:rPr>
        <w:t>. Regarding the measures of variation (</w:t>
      </w:r>
      <w:r w:rsidR="00CE5661">
        <w:rPr>
          <w:rFonts w:ascii="Times New Roman" w:hAnsi="Times New Roman" w:cs="Times New Roman"/>
          <w:sz w:val="24"/>
          <w:szCs w:val="24"/>
        </w:rPr>
        <w:t>random effects</w:t>
      </w:r>
      <w:r w:rsidR="002361F7" w:rsidRPr="002361F7">
        <w:rPr>
          <w:rFonts w:ascii="Times New Roman" w:hAnsi="Times New Roman" w:cs="Times New Roman"/>
          <w:sz w:val="24"/>
          <w:szCs w:val="24"/>
        </w:rPr>
        <w:t xml:space="preserve">), </w:t>
      </w:r>
      <w:r w:rsidR="00823378">
        <w:rPr>
          <w:rFonts w:ascii="Times New Roman" w:hAnsi="Times New Roman" w:cs="Times New Roman"/>
          <w:sz w:val="24"/>
          <w:szCs w:val="24"/>
        </w:rPr>
        <w:t xml:space="preserve">location </w:t>
      </w:r>
      <w:r w:rsidR="002361F7" w:rsidRPr="002361F7">
        <w:rPr>
          <w:rFonts w:ascii="Times New Roman" w:hAnsi="Times New Roman" w:cs="Times New Roman"/>
          <w:sz w:val="24"/>
          <w:szCs w:val="24"/>
        </w:rPr>
        <w:t xml:space="preserve">with standard </w:t>
      </w:r>
      <w:r w:rsidR="00823378">
        <w:rPr>
          <w:rFonts w:ascii="Times New Roman" w:hAnsi="Times New Roman" w:cs="Times New Roman"/>
          <w:sz w:val="24"/>
          <w:szCs w:val="24"/>
        </w:rPr>
        <w:t>deviation (cluster)</w:t>
      </w:r>
      <w:r w:rsidR="002361F7" w:rsidRPr="002361F7">
        <w:rPr>
          <w:rFonts w:ascii="Times New Roman" w:hAnsi="Times New Roman" w:cs="Times New Roman"/>
          <w:sz w:val="24"/>
          <w:szCs w:val="24"/>
        </w:rPr>
        <w:t xml:space="preserve"> and intra-cluster correlation coefficient (ICC) were used. </w:t>
      </w:r>
      <w:r w:rsidR="00892587">
        <w:rPr>
          <w:rFonts w:ascii="Times New Roman" w:hAnsi="Times New Roman" w:cs="Times New Roman"/>
          <w:sz w:val="24"/>
          <w:szCs w:val="24"/>
        </w:rPr>
        <w:t xml:space="preserve">In addition, </w:t>
      </w:r>
      <w:r w:rsidR="00892587" w:rsidRPr="00892587">
        <w:rPr>
          <w:rFonts w:ascii="Times New Roman" w:hAnsi="Times New Roman" w:cs="Times New Roman"/>
          <w:sz w:val="24"/>
          <w:szCs w:val="24"/>
        </w:rPr>
        <w:t>Akaike information criterion (AIC), Bayesian information criterion (BIC),</w:t>
      </w:r>
      <w:r w:rsidR="00892587" w:rsidRPr="00892587">
        <w:t xml:space="preserve"> </w:t>
      </w:r>
      <w:r w:rsidR="00892587" w:rsidRPr="00892587">
        <w:rPr>
          <w:rFonts w:ascii="Times New Roman" w:hAnsi="Times New Roman" w:cs="Times New Roman"/>
          <w:sz w:val="24"/>
          <w:szCs w:val="24"/>
        </w:rPr>
        <w:t>Coefficient of determination</w:t>
      </w:r>
      <w:r w:rsidR="00892587">
        <w:rPr>
          <w:rFonts w:ascii="Times New Roman" w:hAnsi="Times New Roman" w:cs="Times New Roman"/>
          <w:sz w:val="24"/>
          <w:szCs w:val="24"/>
        </w:rPr>
        <w:t xml:space="preserve"> (R</w:t>
      </w:r>
      <w:r w:rsidR="00892587" w:rsidRPr="00C15C54">
        <w:rPr>
          <w:rFonts w:ascii="Times New Roman" w:hAnsi="Times New Roman" w:cs="Times New Roman"/>
          <w:sz w:val="24"/>
          <w:szCs w:val="24"/>
          <w:vertAlign w:val="superscript"/>
        </w:rPr>
        <w:t>2</w:t>
      </w:r>
      <w:r w:rsidR="00892587">
        <w:rPr>
          <w:rFonts w:ascii="Times New Roman" w:hAnsi="Times New Roman" w:cs="Times New Roman"/>
          <w:sz w:val="24"/>
          <w:szCs w:val="24"/>
        </w:rPr>
        <w:t xml:space="preserve">), and </w:t>
      </w:r>
      <w:r w:rsidR="00892587" w:rsidRPr="00892587">
        <w:rPr>
          <w:rFonts w:ascii="Times New Roman" w:hAnsi="Times New Roman" w:cs="Times New Roman"/>
          <w:sz w:val="24"/>
          <w:szCs w:val="24"/>
        </w:rPr>
        <w:t xml:space="preserve">Root-mean-square </w:t>
      </w:r>
      <w:r w:rsidR="00892587">
        <w:rPr>
          <w:rFonts w:ascii="Times New Roman" w:hAnsi="Times New Roman" w:cs="Times New Roman"/>
          <w:sz w:val="24"/>
          <w:szCs w:val="24"/>
        </w:rPr>
        <w:t>error (RMSE)</w:t>
      </w:r>
      <w:r w:rsidR="00892587" w:rsidRPr="00892587">
        <w:rPr>
          <w:rFonts w:ascii="Times New Roman" w:hAnsi="Times New Roman" w:cs="Times New Roman"/>
          <w:sz w:val="24"/>
          <w:szCs w:val="24"/>
        </w:rPr>
        <w:t xml:space="preserve"> were used to report the variation of </w:t>
      </w:r>
      <w:r w:rsidR="00892587">
        <w:rPr>
          <w:rFonts w:ascii="Times New Roman" w:hAnsi="Times New Roman" w:cs="Times New Roman"/>
          <w:sz w:val="24"/>
          <w:szCs w:val="24"/>
        </w:rPr>
        <w:t xml:space="preserve">dengue cases </w:t>
      </w:r>
      <w:r w:rsidR="00892587" w:rsidRPr="00892587">
        <w:rPr>
          <w:rFonts w:ascii="Times New Roman" w:hAnsi="Times New Roman" w:cs="Times New Roman"/>
          <w:sz w:val="24"/>
          <w:szCs w:val="24"/>
        </w:rPr>
        <w:t xml:space="preserve">at the </w:t>
      </w:r>
      <w:r w:rsidR="00892587">
        <w:rPr>
          <w:rFonts w:ascii="Times New Roman" w:hAnsi="Times New Roman" w:cs="Times New Roman"/>
          <w:sz w:val="24"/>
          <w:szCs w:val="24"/>
        </w:rPr>
        <w:t>division</w:t>
      </w:r>
      <w:r w:rsidR="00892587" w:rsidRPr="00892587">
        <w:rPr>
          <w:rFonts w:ascii="Times New Roman" w:hAnsi="Times New Roman" w:cs="Times New Roman"/>
          <w:sz w:val="24"/>
          <w:szCs w:val="24"/>
        </w:rPr>
        <w:t xml:space="preserve"> level and to test</w:t>
      </w:r>
      <w:r w:rsidR="00212C5F">
        <w:rPr>
          <w:rFonts w:ascii="Times New Roman" w:hAnsi="Times New Roman" w:cs="Times New Roman"/>
          <w:sz w:val="24"/>
          <w:szCs w:val="24"/>
        </w:rPr>
        <w:t xml:space="preserve"> </w:t>
      </w:r>
      <w:r w:rsidR="00252D08">
        <w:rPr>
          <w:rFonts w:ascii="Times New Roman" w:hAnsi="Times New Roman" w:cs="Times New Roman"/>
          <w:sz w:val="24"/>
          <w:szCs w:val="24"/>
        </w:rPr>
        <w:t xml:space="preserve">the </w:t>
      </w:r>
      <w:r w:rsidR="00212C5F">
        <w:rPr>
          <w:rFonts w:ascii="Times New Roman" w:hAnsi="Times New Roman" w:cs="Times New Roman"/>
          <w:sz w:val="24"/>
          <w:szCs w:val="24"/>
        </w:rPr>
        <w:t>good</w:t>
      </w:r>
      <w:r w:rsidR="00252D08">
        <w:rPr>
          <w:rFonts w:ascii="Times New Roman" w:hAnsi="Times New Roman" w:cs="Times New Roman"/>
          <w:sz w:val="24"/>
          <w:szCs w:val="24"/>
        </w:rPr>
        <w:t>ness</w:t>
      </w:r>
      <w:r w:rsidR="00212C5F">
        <w:rPr>
          <w:rFonts w:ascii="Times New Roman" w:hAnsi="Times New Roman" w:cs="Times New Roman"/>
          <w:sz w:val="24"/>
          <w:szCs w:val="24"/>
        </w:rPr>
        <w:t xml:space="preserve"> of </w:t>
      </w:r>
      <w:r w:rsidR="00252D08">
        <w:rPr>
          <w:rFonts w:ascii="Times New Roman" w:hAnsi="Times New Roman" w:cs="Times New Roman"/>
          <w:sz w:val="24"/>
          <w:szCs w:val="24"/>
        </w:rPr>
        <w:t>fit of</w:t>
      </w:r>
      <w:r w:rsidR="00892587" w:rsidRPr="00892587">
        <w:rPr>
          <w:rFonts w:ascii="Times New Roman" w:hAnsi="Times New Roman" w:cs="Times New Roman"/>
          <w:sz w:val="24"/>
          <w:szCs w:val="24"/>
        </w:rPr>
        <w:t xml:space="preserve"> the model.</w:t>
      </w:r>
      <w:r w:rsidR="00043CEF">
        <w:rPr>
          <w:rFonts w:ascii="Times New Roman" w:hAnsi="Times New Roman" w:cs="Times New Roman"/>
          <w:sz w:val="24"/>
          <w:szCs w:val="24"/>
        </w:rPr>
        <w:t xml:space="preserve"> </w:t>
      </w:r>
      <w:bookmarkEnd w:id="12"/>
    </w:p>
    <w:p w14:paraId="7F36DF8F" w14:textId="5B326DA6" w:rsidR="00FF3A7F" w:rsidRPr="00FF3A7F" w:rsidRDefault="006260DB" w:rsidP="006D04AC">
      <w:pPr>
        <w:spacing w:line="480" w:lineRule="auto"/>
        <w:rPr>
          <w:rFonts w:ascii="Times New Roman" w:hAnsi="Times New Roman" w:cs="Times New Roman"/>
          <w:sz w:val="24"/>
          <w:szCs w:val="24"/>
        </w:rPr>
      </w:pPr>
      <w:bookmarkStart w:id="14" w:name="_Hlk177765612"/>
      <w:bookmarkStart w:id="15" w:name="_Hlk177828481"/>
      <w:bookmarkEnd w:id="13"/>
      <w:r>
        <w:rPr>
          <w:rFonts w:ascii="Times New Roman" w:hAnsi="Times New Roman" w:cs="Times New Roman"/>
          <w:sz w:val="24"/>
          <w:szCs w:val="24"/>
        </w:rPr>
        <w:t xml:space="preserve">In </w:t>
      </w:r>
      <w:r w:rsidR="00265B99" w:rsidRPr="00EB1377">
        <w:rPr>
          <w:rFonts w:ascii="Times New Roman" w:hAnsi="Times New Roman" w:cs="Times New Roman"/>
          <w:sz w:val="24"/>
          <w:szCs w:val="24"/>
        </w:rPr>
        <w:t>our model</w:t>
      </w:r>
      <w:r w:rsidR="00AF2514">
        <w:rPr>
          <w:rFonts w:ascii="Times New Roman" w:hAnsi="Times New Roman" w:cs="Times New Roman"/>
          <w:sz w:val="24"/>
          <w:szCs w:val="24"/>
        </w:rPr>
        <w:t>,</w:t>
      </w:r>
      <w:r w:rsidR="00265B99" w:rsidRPr="00EB1377">
        <w:rPr>
          <w:rFonts w:ascii="Times New Roman" w:hAnsi="Times New Roman" w:cs="Times New Roman"/>
          <w:sz w:val="24"/>
          <w:szCs w:val="24"/>
        </w:rPr>
        <w:t xml:space="preserve"> </w:t>
      </w:r>
      <w:r w:rsidR="0068617A">
        <w:rPr>
          <w:rFonts w:ascii="Times New Roman" w:hAnsi="Times New Roman" w:cs="Times New Roman"/>
          <w:sz w:val="24"/>
          <w:szCs w:val="24"/>
        </w:rPr>
        <w:t xml:space="preserve">we used </w:t>
      </w:r>
      <w:r w:rsidR="00D6294F">
        <w:rPr>
          <w:rFonts w:ascii="Times New Roman" w:hAnsi="Times New Roman" w:cs="Times New Roman"/>
          <w:sz w:val="24"/>
          <w:szCs w:val="24"/>
        </w:rPr>
        <w:t xml:space="preserve">the </w:t>
      </w:r>
      <w:r w:rsidR="0068617A">
        <w:rPr>
          <w:rFonts w:ascii="Times New Roman" w:hAnsi="Times New Roman" w:cs="Times New Roman"/>
          <w:sz w:val="24"/>
          <w:szCs w:val="24"/>
        </w:rPr>
        <w:t xml:space="preserve">daily division-wise </w:t>
      </w:r>
      <w:r w:rsidR="0068617A" w:rsidRPr="00EB1377">
        <w:rPr>
          <w:rFonts w:ascii="Times New Roman" w:hAnsi="Times New Roman" w:cs="Times New Roman"/>
          <w:sz w:val="24"/>
          <w:szCs w:val="24"/>
        </w:rPr>
        <w:t xml:space="preserve">dengue </w:t>
      </w:r>
      <w:r w:rsidR="0068617A">
        <w:rPr>
          <w:rFonts w:ascii="Times New Roman" w:hAnsi="Times New Roman" w:cs="Times New Roman"/>
          <w:sz w:val="24"/>
          <w:szCs w:val="24"/>
        </w:rPr>
        <w:t>cases</w:t>
      </w:r>
      <w:r w:rsidR="00D6294F">
        <w:rPr>
          <w:rFonts w:ascii="Times New Roman" w:hAnsi="Times New Roman" w:cs="Times New Roman"/>
          <w:sz w:val="24"/>
          <w:szCs w:val="24"/>
        </w:rPr>
        <w:t xml:space="preserve"> as the</w:t>
      </w:r>
      <w:r w:rsidR="0068617A" w:rsidRPr="00EB1377" w:rsidDel="00AF2514">
        <w:rPr>
          <w:rFonts w:ascii="Times New Roman" w:hAnsi="Times New Roman" w:cs="Times New Roman"/>
          <w:sz w:val="24"/>
          <w:szCs w:val="24"/>
        </w:rPr>
        <w:t xml:space="preserve"> </w:t>
      </w:r>
      <w:r w:rsidR="00AF2514">
        <w:rPr>
          <w:rFonts w:ascii="Times New Roman" w:hAnsi="Times New Roman" w:cs="Times New Roman"/>
          <w:sz w:val="24"/>
          <w:szCs w:val="24"/>
        </w:rPr>
        <w:t xml:space="preserve">outcome variable </w:t>
      </w:r>
      <w:r w:rsidR="00D6294F">
        <w:rPr>
          <w:rFonts w:ascii="Times New Roman" w:hAnsi="Times New Roman" w:cs="Times New Roman"/>
          <w:sz w:val="24"/>
          <w:szCs w:val="24"/>
        </w:rPr>
        <w:t xml:space="preserve">which is a </w:t>
      </w:r>
      <w:r w:rsidR="00AF2514">
        <w:rPr>
          <w:rFonts w:ascii="Times New Roman" w:hAnsi="Times New Roman" w:cs="Times New Roman"/>
          <w:sz w:val="24"/>
          <w:szCs w:val="24"/>
        </w:rPr>
        <w:t>counts variable</w:t>
      </w:r>
      <w:r w:rsidR="00E67646">
        <w:rPr>
          <w:rFonts w:ascii="Times New Roman" w:hAnsi="Times New Roman" w:cs="Times New Roman"/>
          <w:sz w:val="24"/>
          <w:szCs w:val="24"/>
        </w:rPr>
        <w:t>,</w:t>
      </w:r>
      <w:r w:rsidR="00AF2514">
        <w:rPr>
          <w:rFonts w:ascii="Times New Roman" w:hAnsi="Times New Roman" w:cs="Times New Roman"/>
          <w:sz w:val="24"/>
          <w:szCs w:val="24"/>
        </w:rPr>
        <w:t xml:space="preserve"> and </w:t>
      </w:r>
      <w:r w:rsidR="00265B99" w:rsidRPr="00EB1377">
        <w:rPr>
          <w:rFonts w:ascii="Times New Roman" w:hAnsi="Times New Roman" w:cs="Times New Roman"/>
          <w:sz w:val="24"/>
          <w:szCs w:val="24"/>
        </w:rPr>
        <w:t xml:space="preserve">the urban-rural ratio (as an urbanization proxy), </w:t>
      </w:r>
      <w:r w:rsidR="00AF2514">
        <w:rPr>
          <w:rFonts w:ascii="Times New Roman" w:hAnsi="Times New Roman" w:cs="Times New Roman"/>
          <w:sz w:val="24"/>
          <w:szCs w:val="24"/>
        </w:rPr>
        <w:t xml:space="preserve">male-female ratio, </w:t>
      </w:r>
      <w:r w:rsidR="00265B99" w:rsidRPr="00EB1377">
        <w:rPr>
          <w:rFonts w:ascii="Times New Roman" w:hAnsi="Times New Roman" w:cs="Times New Roman"/>
          <w:sz w:val="24"/>
          <w:szCs w:val="24"/>
        </w:rPr>
        <w:t>population density, distance from Dhaka</w:t>
      </w:r>
      <w:r w:rsidR="00AF2514">
        <w:rPr>
          <w:rFonts w:ascii="Times New Roman" w:hAnsi="Times New Roman" w:cs="Times New Roman"/>
          <w:sz w:val="24"/>
          <w:szCs w:val="24"/>
        </w:rPr>
        <w:t>, and several weather factors</w:t>
      </w:r>
      <w:r w:rsidR="005E0AA5">
        <w:rPr>
          <w:rFonts w:ascii="Times New Roman" w:hAnsi="Times New Roman" w:cs="Times New Roman"/>
          <w:sz w:val="24"/>
          <w:szCs w:val="24"/>
        </w:rPr>
        <w:t xml:space="preserve"> as the </w:t>
      </w:r>
      <w:r w:rsidR="008D61CF">
        <w:rPr>
          <w:rFonts w:ascii="Times New Roman" w:hAnsi="Times New Roman" w:cs="Times New Roman"/>
          <w:sz w:val="24"/>
          <w:szCs w:val="24"/>
        </w:rPr>
        <w:t>predictors</w:t>
      </w:r>
      <w:r w:rsidR="00265B99" w:rsidRPr="00EB1377">
        <w:rPr>
          <w:rFonts w:ascii="Times New Roman" w:hAnsi="Times New Roman" w:cs="Times New Roman"/>
          <w:sz w:val="24"/>
          <w:szCs w:val="24"/>
        </w:rPr>
        <w:t>.</w:t>
      </w:r>
      <w:r w:rsidR="00265B99">
        <w:rPr>
          <w:rFonts w:ascii="Times New Roman" w:hAnsi="Times New Roman" w:cs="Times New Roman"/>
          <w:sz w:val="24"/>
          <w:szCs w:val="24"/>
        </w:rPr>
        <w:t xml:space="preserve"> </w:t>
      </w:r>
      <w:bookmarkEnd w:id="14"/>
      <w:r w:rsidR="002361F7" w:rsidRPr="002361F7">
        <w:rPr>
          <w:rFonts w:ascii="Times New Roman" w:hAnsi="Times New Roman" w:cs="Times New Roman"/>
          <w:sz w:val="24"/>
          <w:szCs w:val="24"/>
        </w:rPr>
        <w:t xml:space="preserve">Variables with a </w:t>
      </w:r>
      <w:r w:rsidR="008074B2" w:rsidRPr="00F94098">
        <w:rPr>
          <w:rFonts w:ascii="Times New Roman" w:hAnsi="Times New Roman" w:cs="Times New Roman"/>
          <w:i/>
          <w:iCs/>
          <w:sz w:val="24"/>
          <w:szCs w:val="24"/>
        </w:rPr>
        <w:t>P</w:t>
      </w:r>
      <w:r w:rsidR="002361F7" w:rsidRPr="002361F7">
        <w:rPr>
          <w:rFonts w:ascii="Times New Roman" w:hAnsi="Times New Roman" w:cs="Times New Roman"/>
          <w:sz w:val="24"/>
          <w:szCs w:val="24"/>
        </w:rPr>
        <w:t xml:space="preserve">-value less than 0.05 in the final model </w:t>
      </w:r>
      <w:r w:rsidR="009905EE">
        <w:rPr>
          <w:rFonts w:ascii="Times New Roman" w:hAnsi="Times New Roman" w:cs="Times New Roman"/>
          <w:sz w:val="24"/>
          <w:szCs w:val="24"/>
        </w:rPr>
        <w:t>were reported</w:t>
      </w:r>
      <w:r w:rsidR="00624A23">
        <w:rPr>
          <w:rFonts w:ascii="Times New Roman" w:hAnsi="Times New Roman" w:cs="Times New Roman"/>
          <w:sz w:val="24"/>
          <w:szCs w:val="24"/>
        </w:rPr>
        <w:t xml:space="preserve"> as</w:t>
      </w:r>
      <w:r w:rsidR="002361F7" w:rsidRPr="002361F7">
        <w:rPr>
          <w:rFonts w:ascii="Times New Roman" w:hAnsi="Times New Roman" w:cs="Times New Roman"/>
          <w:sz w:val="24"/>
          <w:szCs w:val="24"/>
        </w:rPr>
        <w:t xml:space="preserve"> statistically significant determinants of </w:t>
      </w:r>
      <w:r w:rsidR="000B51F9">
        <w:rPr>
          <w:rFonts w:ascii="Times New Roman" w:hAnsi="Times New Roman" w:cs="Times New Roman"/>
          <w:sz w:val="24"/>
          <w:szCs w:val="24"/>
        </w:rPr>
        <w:t>dengue cases</w:t>
      </w:r>
      <w:r w:rsidR="00823378" w:rsidRPr="00823378">
        <w:rPr>
          <w:rFonts w:ascii="Times New Roman" w:hAnsi="Times New Roman" w:cs="Times New Roman"/>
          <w:sz w:val="24"/>
          <w:szCs w:val="24"/>
        </w:rPr>
        <w:t xml:space="preserve"> </w:t>
      </w:r>
      <w:bookmarkEnd w:id="15"/>
      <w:r w:rsidR="00AC07FA" w:rsidRPr="00FF5C84">
        <w:rPr>
          <w:rFonts w:ascii="Times New Roman" w:hAnsi="Times New Roman" w:cs="Times New Roman"/>
          <w:color w:val="000000"/>
          <w:sz w:val="24"/>
          <w:szCs w:val="24"/>
        </w:rPr>
        <w:t>[20]</w:t>
      </w:r>
      <w:r w:rsidR="00F94098">
        <w:rPr>
          <w:rFonts w:ascii="Times New Roman" w:hAnsi="Times New Roman" w:cs="Times New Roman"/>
          <w:color w:val="000000"/>
          <w:sz w:val="24"/>
          <w:szCs w:val="24"/>
        </w:rPr>
        <w:t>.</w:t>
      </w:r>
    </w:p>
    <w:p w14:paraId="128BEEA9" w14:textId="77777777" w:rsidR="0019583D" w:rsidRDefault="0019583D" w:rsidP="004D4CC1">
      <w:pPr>
        <w:spacing w:line="480" w:lineRule="auto"/>
        <w:rPr>
          <w:rFonts w:ascii="Times New Roman" w:hAnsi="Times New Roman" w:cs="Times New Roman"/>
          <w:b/>
          <w:bCs/>
          <w:sz w:val="24"/>
          <w:szCs w:val="24"/>
        </w:rPr>
      </w:pPr>
    </w:p>
    <w:p w14:paraId="53167D6E" w14:textId="59F47727" w:rsidR="00E70CD3" w:rsidRPr="00EB1377" w:rsidRDefault="00357D04"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Results</w:t>
      </w:r>
    </w:p>
    <w:p w14:paraId="1CBB4127" w14:textId="01740501" w:rsidR="00F549D7" w:rsidRPr="00EB1377" w:rsidRDefault="007C5B5C"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record number </w:t>
      </w:r>
      <w:r w:rsidR="00872A93">
        <w:rPr>
          <w:rFonts w:ascii="Times New Roman" w:hAnsi="Times New Roman" w:cs="Times New Roman"/>
          <w:b/>
          <w:bCs/>
          <w:sz w:val="24"/>
          <w:szCs w:val="24"/>
        </w:rPr>
        <w:t xml:space="preserve">of </w:t>
      </w:r>
      <w:r>
        <w:rPr>
          <w:rFonts w:ascii="Times New Roman" w:hAnsi="Times New Roman" w:cs="Times New Roman"/>
          <w:b/>
          <w:bCs/>
          <w:sz w:val="24"/>
          <w:szCs w:val="24"/>
        </w:rPr>
        <w:t>d</w:t>
      </w:r>
      <w:r w:rsidR="00F549D7" w:rsidRPr="00EB1377">
        <w:rPr>
          <w:rFonts w:ascii="Times New Roman" w:hAnsi="Times New Roman" w:cs="Times New Roman"/>
          <w:b/>
          <w:bCs/>
          <w:sz w:val="24"/>
          <w:szCs w:val="24"/>
        </w:rPr>
        <w:t xml:space="preserve">engue </w:t>
      </w:r>
      <w:r w:rsidR="00C46E5C">
        <w:rPr>
          <w:rFonts w:ascii="Times New Roman" w:hAnsi="Times New Roman" w:cs="Times New Roman"/>
          <w:b/>
          <w:bCs/>
          <w:sz w:val="24"/>
          <w:szCs w:val="24"/>
        </w:rPr>
        <w:t>C</w:t>
      </w:r>
      <w:r w:rsidR="00F549D7" w:rsidRPr="00EB1377">
        <w:rPr>
          <w:rFonts w:ascii="Times New Roman" w:hAnsi="Times New Roman" w:cs="Times New Roman"/>
          <w:b/>
          <w:bCs/>
          <w:sz w:val="24"/>
          <w:szCs w:val="24"/>
        </w:rPr>
        <w:t>ases</w:t>
      </w:r>
      <w:r w:rsidR="00B61256" w:rsidRPr="00EB1377">
        <w:rPr>
          <w:rFonts w:ascii="Times New Roman" w:hAnsi="Times New Roman" w:cs="Times New Roman"/>
          <w:b/>
          <w:bCs/>
          <w:sz w:val="24"/>
          <w:szCs w:val="24"/>
        </w:rPr>
        <w:t xml:space="preserve"> and </w:t>
      </w:r>
      <w:r w:rsidR="00C46E5C">
        <w:rPr>
          <w:rFonts w:ascii="Times New Roman" w:hAnsi="Times New Roman" w:cs="Times New Roman"/>
          <w:b/>
          <w:bCs/>
          <w:sz w:val="24"/>
          <w:szCs w:val="24"/>
        </w:rPr>
        <w:t>D</w:t>
      </w:r>
      <w:r w:rsidR="00B61256" w:rsidRPr="00EB1377">
        <w:rPr>
          <w:rFonts w:ascii="Times New Roman" w:hAnsi="Times New Roman" w:cs="Times New Roman"/>
          <w:b/>
          <w:bCs/>
          <w:sz w:val="24"/>
          <w:szCs w:val="24"/>
        </w:rPr>
        <w:t>eaths</w:t>
      </w:r>
      <w:r>
        <w:rPr>
          <w:rFonts w:ascii="Times New Roman" w:hAnsi="Times New Roman" w:cs="Times New Roman"/>
          <w:b/>
          <w:bCs/>
          <w:sz w:val="24"/>
          <w:szCs w:val="24"/>
        </w:rPr>
        <w:t xml:space="preserve"> in 2023 </w:t>
      </w:r>
    </w:p>
    <w:p w14:paraId="7DD37DDB" w14:textId="41A5ECF6" w:rsidR="00F07386" w:rsidRDefault="008A262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During 2023 (1 Jan</w:t>
      </w:r>
      <w:r w:rsidR="000A6CCE">
        <w:rPr>
          <w:rFonts w:ascii="Times New Roman" w:hAnsi="Times New Roman" w:cs="Times New Roman"/>
          <w:sz w:val="24"/>
          <w:szCs w:val="24"/>
        </w:rPr>
        <w:t>uary</w:t>
      </w:r>
      <w:r w:rsidRPr="00EB1377">
        <w:rPr>
          <w:rFonts w:ascii="Times New Roman" w:hAnsi="Times New Roman" w:cs="Times New Roman"/>
          <w:sz w:val="24"/>
          <w:szCs w:val="24"/>
        </w:rPr>
        <w:t xml:space="preserve"> to 31 </w:t>
      </w:r>
      <w:r w:rsidR="000A6CCE">
        <w:rPr>
          <w:rFonts w:ascii="Times New Roman" w:hAnsi="Times New Roman" w:cs="Times New Roman"/>
          <w:sz w:val="24"/>
          <w:szCs w:val="24"/>
        </w:rPr>
        <w:t>December</w:t>
      </w:r>
      <w:r w:rsidRPr="00EB1377">
        <w:rPr>
          <w:rFonts w:ascii="Times New Roman" w:hAnsi="Times New Roman" w:cs="Times New Roman"/>
          <w:sz w:val="24"/>
          <w:szCs w:val="24"/>
        </w:rPr>
        <w:t xml:space="preserve">), a total of </w:t>
      </w:r>
      <w:r w:rsidR="006E469E" w:rsidRPr="00EB1377">
        <w:rPr>
          <w:rFonts w:ascii="Times New Roman" w:hAnsi="Times New Roman" w:cs="Times New Roman"/>
          <w:sz w:val="24"/>
          <w:szCs w:val="24"/>
        </w:rPr>
        <w:t>321,179</w:t>
      </w:r>
      <w:r w:rsidR="009B2DAE" w:rsidRPr="00EB1377">
        <w:rPr>
          <w:rFonts w:ascii="Times New Roman" w:hAnsi="Times New Roman" w:cs="Times New Roman"/>
          <w:sz w:val="24"/>
          <w:szCs w:val="24"/>
        </w:rPr>
        <w:t xml:space="preserve"> </w:t>
      </w:r>
      <w:r w:rsidR="004A0770" w:rsidRPr="00EB1377">
        <w:rPr>
          <w:rFonts w:ascii="Times New Roman" w:hAnsi="Times New Roman" w:cs="Times New Roman"/>
          <w:sz w:val="24"/>
          <w:szCs w:val="24"/>
        </w:rPr>
        <w:t xml:space="preserve">dengue cases </w:t>
      </w:r>
      <w:r w:rsidR="004900FB">
        <w:rPr>
          <w:rFonts w:ascii="Times New Roman" w:hAnsi="Times New Roman" w:cs="Times New Roman"/>
          <w:sz w:val="24"/>
          <w:szCs w:val="24"/>
        </w:rPr>
        <w:t>were</w:t>
      </w:r>
      <w:r w:rsidR="004A0770" w:rsidRPr="00EB1377">
        <w:rPr>
          <w:rFonts w:ascii="Times New Roman" w:hAnsi="Times New Roman" w:cs="Times New Roman"/>
          <w:sz w:val="24"/>
          <w:szCs w:val="24"/>
        </w:rPr>
        <w:t xml:space="preserve"> reported with </w:t>
      </w:r>
      <w:r w:rsidR="006E469E" w:rsidRPr="00EB1377">
        <w:rPr>
          <w:rFonts w:ascii="Times New Roman" w:hAnsi="Times New Roman" w:cs="Times New Roman"/>
          <w:sz w:val="24"/>
          <w:szCs w:val="24"/>
        </w:rPr>
        <w:t>1,705</w:t>
      </w:r>
      <w:r w:rsidR="004A0770" w:rsidRPr="00EB1377">
        <w:rPr>
          <w:rFonts w:ascii="Times New Roman" w:hAnsi="Times New Roman" w:cs="Times New Roman"/>
          <w:sz w:val="24"/>
          <w:szCs w:val="24"/>
        </w:rPr>
        <w:t xml:space="preserve"> deaths</w:t>
      </w:r>
      <w:r w:rsidR="00B2444C" w:rsidRPr="00EB1377">
        <w:rPr>
          <w:rFonts w:ascii="Times New Roman" w:hAnsi="Times New Roman" w:cs="Times New Roman"/>
          <w:sz w:val="24"/>
          <w:szCs w:val="24"/>
        </w:rPr>
        <w:t xml:space="preserve"> </w:t>
      </w:r>
      <w:r w:rsidR="008822C0">
        <w:rPr>
          <w:rFonts w:ascii="Times New Roman" w:hAnsi="Times New Roman" w:cs="Times New Roman"/>
          <w:sz w:val="24"/>
          <w:szCs w:val="24"/>
        </w:rPr>
        <w:t>with a C</w:t>
      </w:r>
      <w:r w:rsidR="00B2444C" w:rsidRPr="00EB1377">
        <w:rPr>
          <w:rFonts w:ascii="Times New Roman" w:hAnsi="Times New Roman" w:cs="Times New Roman"/>
          <w:sz w:val="24"/>
          <w:szCs w:val="24"/>
        </w:rPr>
        <w:t>ase</w:t>
      </w:r>
      <w:r w:rsidR="008822C0">
        <w:rPr>
          <w:rFonts w:ascii="Times New Roman" w:hAnsi="Times New Roman" w:cs="Times New Roman"/>
          <w:sz w:val="24"/>
          <w:szCs w:val="24"/>
        </w:rPr>
        <w:t>-</w:t>
      </w:r>
      <w:r w:rsidR="00B2444C" w:rsidRPr="00EB1377">
        <w:rPr>
          <w:rFonts w:ascii="Times New Roman" w:hAnsi="Times New Roman" w:cs="Times New Roman"/>
          <w:sz w:val="24"/>
          <w:szCs w:val="24"/>
        </w:rPr>
        <w:t>fatality rat</w:t>
      </w:r>
      <w:r w:rsidR="000A2BE3" w:rsidRPr="00EB1377">
        <w:rPr>
          <w:rFonts w:ascii="Times New Roman" w:hAnsi="Times New Roman" w:cs="Times New Roman"/>
          <w:sz w:val="24"/>
          <w:szCs w:val="24"/>
        </w:rPr>
        <w:t>io</w:t>
      </w:r>
      <w:r w:rsidR="0061504B">
        <w:rPr>
          <w:rFonts w:ascii="Times New Roman" w:hAnsi="Times New Roman" w:cs="Times New Roman"/>
          <w:sz w:val="24"/>
          <w:szCs w:val="24"/>
        </w:rPr>
        <w:t xml:space="preserve">, </w:t>
      </w:r>
      <w:r w:rsidR="008822C0">
        <w:rPr>
          <w:rFonts w:ascii="Times New Roman" w:hAnsi="Times New Roman" w:cs="Times New Roman"/>
          <w:sz w:val="24"/>
          <w:szCs w:val="24"/>
        </w:rPr>
        <w:t>(</w:t>
      </w:r>
      <w:r w:rsidR="0061504B">
        <w:rPr>
          <w:rFonts w:ascii="Times New Roman" w:hAnsi="Times New Roman" w:cs="Times New Roman"/>
          <w:sz w:val="24"/>
          <w:szCs w:val="24"/>
        </w:rPr>
        <w:t>CFR</w:t>
      </w:r>
      <w:r w:rsidR="008822C0">
        <w:rPr>
          <w:rFonts w:ascii="Times New Roman" w:hAnsi="Times New Roman" w:cs="Times New Roman"/>
          <w:sz w:val="24"/>
          <w:szCs w:val="24"/>
        </w:rPr>
        <w:t xml:space="preserve">) </w:t>
      </w:r>
      <w:r w:rsidR="00E67646">
        <w:rPr>
          <w:rFonts w:ascii="Times New Roman" w:hAnsi="Times New Roman" w:cs="Times New Roman"/>
          <w:sz w:val="24"/>
          <w:szCs w:val="24"/>
        </w:rPr>
        <w:t xml:space="preserve">of </w:t>
      </w:r>
      <w:r w:rsidR="00E67646" w:rsidRPr="00EB1377">
        <w:rPr>
          <w:rFonts w:ascii="Times New Roman" w:hAnsi="Times New Roman" w:cs="Times New Roman"/>
          <w:sz w:val="24"/>
          <w:szCs w:val="24"/>
        </w:rPr>
        <w:t>0.53</w:t>
      </w:r>
      <w:r w:rsidR="004A0624" w:rsidRPr="00EB1377">
        <w:rPr>
          <w:rFonts w:ascii="Times New Roman" w:hAnsi="Times New Roman" w:cs="Times New Roman"/>
          <w:sz w:val="24"/>
          <w:szCs w:val="24"/>
        </w:rPr>
        <w:t>%.</w:t>
      </w:r>
      <w:r w:rsidR="00BD2D33" w:rsidRPr="00EB1377">
        <w:rPr>
          <w:rFonts w:ascii="Times New Roman" w:hAnsi="Times New Roman" w:cs="Times New Roman"/>
          <w:sz w:val="24"/>
          <w:szCs w:val="24"/>
        </w:rPr>
        <w:t xml:space="preserve"> </w:t>
      </w:r>
      <w:ins w:id="16" w:author="Najmul Haider" w:date="2024-11-23T19:24:00Z" w16du:dateUtc="2024-11-23T19:24:00Z">
        <w:r w:rsidR="00D57A6D" w:rsidRPr="00EB1377">
          <w:rPr>
            <w:rFonts w:ascii="Times New Roman" w:hAnsi="Times New Roman" w:cs="Times New Roman"/>
            <w:sz w:val="24"/>
            <w:szCs w:val="24"/>
          </w:rPr>
          <w:t xml:space="preserve">Between 2000 and 2022, Bangladesh </w:t>
        </w:r>
        <w:r w:rsidR="00D57A6D" w:rsidRPr="00EB1377">
          <w:rPr>
            <w:rFonts w:ascii="Times New Roman" w:hAnsi="Times New Roman" w:cs="Times New Roman"/>
            <w:sz w:val="24"/>
            <w:szCs w:val="24"/>
          </w:rPr>
          <w:lastRenderedPageBreak/>
          <w:t xml:space="preserve">reported a total of 244,246 dengue cases including 849 deaths with a </w:t>
        </w:r>
        <w:r w:rsidR="00D57A6D">
          <w:rPr>
            <w:rFonts w:ascii="Times New Roman" w:hAnsi="Times New Roman" w:cs="Times New Roman"/>
            <w:sz w:val="24"/>
            <w:szCs w:val="24"/>
          </w:rPr>
          <w:t>CFR</w:t>
        </w:r>
        <w:r w:rsidR="00D57A6D" w:rsidRPr="00EB1377">
          <w:rPr>
            <w:rFonts w:ascii="Times New Roman" w:hAnsi="Times New Roman" w:cs="Times New Roman"/>
            <w:sz w:val="24"/>
            <w:szCs w:val="24"/>
          </w:rPr>
          <w:t xml:space="preserve"> </w:t>
        </w:r>
        <w:r w:rsidR="00D57A6D">
          <w:rPr>
            <w:rFonts w:ascii="Times New Roman" w:hAnsi="Times New Roman" w:cs="Times New Roman"/>
            <w:sz w:val="24"/>
            <w:szCs w:val="24"/>
          </w:rPr>
          <w:t>of 0.35</w:t>
        </w:r>
        <w:r w:rsidR="00D57A6D" w:rsidRPr="00EB1377">
          <w:rPr>
            <w:rFonts w:ascii="Times New Roman" w:hAnsi="Times New Roman" w:cs="Times New Roman"/>
            <w:sz w:val="24"/>
            <w:szCs w:val="24"/>
          </w:rPr>
          <w:t>%</w:t>
        </w:r>
      </w:ins>
      <w:r w:rsidR="00DF51C3" w:rsidRPr="00EB1377">
        <w:rPr>
          <w:rFonts w:ascii="Times New Roman" w:hAnsi="Times New Roman" w:cs="Times New Roman"/>
          <w:sz w:val="24"/>
          <w:szCs w:val="24"/>
        </w:rPr>
        <w:t xml:space="preserve">. </w:t>
      </w:r>
      <w:ins w:id="17" w:author="Najmul Haider" w:date="2024-11-23T19:24:00Z" w16du:dateUtc="2024-11-23T19:24:00Z">
        <w:r w:rsidR="00DE64A6" w:rsidRPr="00EB1377">
          <w:rPr>
            <w:rFonts w:ascii="Times New Roman" w:hAnsi="Times New Roman" w:cs="Times New Roman"/>
            <w:sz w:val="24"/>
            <w:szCs w:val="24"/>
          </w:rPr>
          <w:t xml:space="preserve">The number of cases reported in 2023 was 1.3 times higher than the </w:t>
        </w:r>
        <w:r w:rsidR="00DE64A6">
          <w:rPr>
            <w:rFonts w:ascii="Times New Roman" w:hAnsi="Times New Roman" w:cs="Times New Roman"/>
            <w:sz w:val="24"/>
            <w:szCs w:val="24"/>
          </w:rPr>
          <w:t xml:space="preserve">total </w:t>
        </w:r>
        <w:r w:rsidR="00DE64A6" w:rsidRPr="00EB1377">
          <w:rPr>
            <w:rFonts w:ascii="Times New Roman" w:hAnsi="Times New Roman" w:cs="Times New Roman"/>
            <w:sz w:val="24"/>
            <w:szCs w:val="24"/>
          </w:rPr>
          <w:t xml:space="preserve">number of reported cases in the past 23 years: 2000-2022, (321,179 vs 244,246) and two times more deaths than the </w:t>
        </w:r>
        <w:r w:rsidR="00DE64A6">
          <w:rPr>
            <w:rFonts w:ascii="Times New Roman" w:hAnsi="Times New Roman" w:cs="Times New Roman"/>
            <w:sz w:val="24"/>
            <w:szCs w:val="24"/>
          </w:rPr>
          <w:t xml:space="preserve">total </w:t>
        </w:r>
        <w:r w:rsidR="00DE64A6" w:rsidRPr="00EB1377">
          <w:rPr>
            <w:rFonts w:ascii="Times New Roman" w:hAnsi="Times New Roman" w:cs="Times New Roman"/>
            <w:sz w:val="24"/>
            <w:szCs w:val="24"/>
          </w:rPr>
          <w:t xml:space="preserve">number of fatalities recorded in the past 23 years (1,705 vs. 849) in the country </w:t>
        </w:r>
      </w:ins>
      <w:r w:rsidR="00A65F0D"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A65F0D" w:rsidRPr="00EB1377">
        <w:rPr>
          <w:rFonts w:ascii="Times New Roman" w:hAnsi="Times New Roman" w:cs="Times New Roman"/>
          <w:b/>
          <w:bCs/>
          <w:sz w:val="24"/>
          <w:szCs w:val="24"/>
        </w:rPr>
        <w:t xml:space="preserve"> 1)</w:t>
      </w:r>
      <w:r w:rsidR="00891F9C" w:rsidRPr="00EB1377">
        <w:rPr>
          <w:rFonts w:ascii="Times New Roman" w:hAnsi="Times New Roman" w:cs="Times New Roman"/>
          <w:sz w:val="24"/>
          <w:szCs w:val="24"/>
        </w:rPr>
        <w:t xml:space="preserve">. </w:t>
      </w:r>
      <w:r w:rsidR="004A0624" w:rsidRPr="00EB1377">
        <w:rPr>
          <w:rFonts w:ascii="Times New Roman" w:hAnsi="Times New Roman" w:cs="Times New Roman"/>
          <w:sz w:val="24"/>
          <w:szCs w:val="24"/>
        </w:rPr>
        <w:t xml:space="preserve"> </w:t>
      </w:r>
      <w:r w:rsidR="00160AAC" w:rsidRPr="00EB1377">
        <w:rPr>
          <w:rFonts w:ascii="Times New Roman" w:hAnsi="Times New Roman" w:cs="Times New Roman"/>
          <w:sz w:val="24"/>
          <w:szCs w:val="24"/>
        </w:rPr>
        <w:t xml:space="preserve">Among the </w:t>
      </w:r>
      <w:r w:rsidR="007F02E9" w:rsidRPr="00EB1377">
        <w:rPr>
          <w:rFonts w:ascii="Times New Roman" w:hAnsi="Times New Roman" w:cs="Times New Roman"/>
          <w:sz w:val="24"/>
          <w:szCs w:val="24"/>
        </w:rPr>
        <w:t xml:space="preserve">individuals with </w:t>
      </w:r>
      <w:r w:rsidR="00160AAC" w:rsidRPr="00EB1377">
        <w:rPr>
          <w:rFonts w:ascii="Times New Roman" w:hAnsi="Times New Roman" w:cs="Times New Roman"/>
          <w:sz w:val="24"/>
          <w:szCs w:val="24"/>
        </w:rPr>
        <w:t>dengue cases</w:t>
      </w:r>
      <w:r w:rsidR="00EC32C6" w:rsidRPr="00EB1377">
        <w:rPr>
          <w:rFonts w:ascii="Times New Roman" w:hAnsi="Times New Roman" w:cs="Times New Roman"/>
          <w:sz w:val="24"/>
          <w:szCs w:val="24"/>
        </w:rPr>
        <w:t>,</w:t>
      </w:r>
      <w:r w:rsidR="00160AAC" w:rsidRPr="00EB1377">
        <w:rPr>
          <w:rFonts w:ascii="Times New Roman" w:hAnsi="Times New Roman" w:cs="Times New Roman"/>
          <w:sz w:val="24"/>
          <w:szCs w:val="24"/>
        </w:rPr>
        <w:t xml:space="preserve"> </w:t>
      </w:r>
      <w:r w:rsidR="00A72B73">
        <w:rPr>
          <w:rFonts w:ascii="Times New Roman" w:hAnsi="Times New Roman" w:cs="Times New Roman"/>
          <w:sz w:val="24"/>
          <w:szCs w:val="24"/>
        </w:rPr>
        <w:t>6</w:t>
      </w:r>
      <w:r w:rsidR="00F02335" w:rsidRPr="00EB1377">
        <w:rPr>
          <w:rFonts w:ascii="Times New Roman" w:hAnsi="Times New Roman" w:cs="Times New Roman"/>
          <w:sz w:val="24"/>
          <w:szCs w:val="24"/>
        </w:rPr>
        <w:t>0%</w:t>
      </w:r>
      <w:r w:rsidR="00160AAC" w:rsidRPr="00EB1377">
        <w:rPr>
          <w:rFonts w:ascii="Times New Roman" w:hAnsi="Times New Roman" w:cs="Times New Roman"/>
          <w:sz w:val="24"/>
          <w:szCs w:val="24"/>
        </w:rPr>
        <w:t xml:space="preserve"> were male and </w:t>
      </w:r>
      <w:r w:rsidR="00F02335" w:rsidRPr="00EB1377">
        <w:rPr>
          <w:rFonts w:ascii="Times New Roman" w:hAnsi="Times New Roman" w:cs="Times New Roman"/>
          <w:sz w:val="24"/>
          <w:szCs w:val="24"/>
        </w:rPr>
        <w:t>56%</w:t>
      </w:r>
      <w:r w:rsidR="005E13A4" w:rsidRPr="00EB1377">
        <w:rPr>
          <w:rFonts w:ascii="Times New Roman" w:hAnsi="Times New Roman" w:cs="Times New Roman"/>
          <w:sz w:val="24"/>
          <w:szCs w:val="24"/>
        </w:rPr>
        <w:t xml:space="preserve"> were below 30 years </w:t>
      </w:r>
      <w:r w:rsidR="005969F8" w:rsidRPr="00EB1377">
        <w:rPr>
          <w:rFonts w:ascii="Times New Roman" w:hAnsi="Times New Roman" w:cs="Times New Roman"/>
          <w:sz w:val="24"/>
          <w:szCs w:val="24"/>
        </w:rPr>
        <w:t xml:space="preserve">of </w:t>
      </w:r>
      <w:r w:rsidR="005E13A4" w:rsidRPr="00EB1377">
        <w:rPr>
          <w:rFonts w:ascii="Times New Roman" w:hAnsi="Times New Roman" w:cs="Times New Roman"/>
          <w:sz w:val="24"/>
          <w:szCs w:val="24"/>
        </w:rPr>
        <w:t xml:space="preserve">age. </w:t>
      </w:r>
      <w:r w:rsidR="00654258" w:rsidRPr="00EB1377">
        <w:rPr>
          <w:rFonts w:ascii="Times New Roman" w:hAnsi="Times New Roman" w:cs="Times New Roman"/>
          <w:sz w:val="24"/>
          <w:szCs w:val="24"/>
        </w:rPr>
        <w:t>A total of</w:t>
      </w:r>
      <w:r w:rsidR="00094613"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110,008</w:t>
      </w:r>
      <w:r w:rsidR="00654258" w:rsidRPr="00EB1377">
        <w:rPr>
          <w:rFonts w:ascii="Times New Roman" w:hAnsi="Times New Roman" w:cs="Times New Roman"/>
          <w:sz w:val="24"/>
          <w:szCs w:val="24"/>
        </w:rPr>
        <w:t xml:space="preserve"> cases </w:t>
      </w:r>
      <w:r w:rsidR="005D3722"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 xml:space="preserve">reported from </w:t>
      </w:r>
      <w:r w:rsidR="00094613" w:rsidRPr="00EB1377">
        <w:rPr>
          <w:rFonts w:ascii="Times New Roman" w:hAnsi="Times New Roman" w:cs="Times New Roman"/>
          <w:sz w:val="24"/>
          <w:szCs w:val="24"/>
        </w:rPr>
        <w:t xml:space="preserve">the </w:t>
      </w:r>
      <w:r w:rsidR="00654258" w:rsidRPr="00EB1377">
        <w:rPr>
          <w:rFonts w:ascii="Times New Roman" w:hAnsi="Times New Roman" w:cs="Times New Roman"/>
          <w:sz w:val="24"/>
          <w:szCs w:val="24"/>
        </w:rPr>
        <w:t xml:space="preserve">capital </w:t>
      </w:r>
      <w:r w:rsidR="00644C9E">
        <w:rPr>
          <w:rFonts w:ascii="Times New Roman" w:hAnsi="Times New Roman" w:cs="Times New Roman"/>
          <w:sz w:val="24"/>
          <w:szCs w:val="24"/>
        </w:rPr>
        <w:t>c</w:t>
      </w:r>
      <w:r w:rsidR="00654258" w:rsidRPr="00EB1377">
        <w:rPr>
          <w:rFonts w:ascii="Times New Roman" w:hAnsi="Times New Roman" w:cs="Times New Roman"/>
          <w:sz w:val="24"/>
          <w:szCs w:val="24"/>
        </w:rPr>
        <w:t xml:space="preserve">ity </w:t>
      </w:r>
      <w:r w:rsidR="00CF731F" w:rsidRPr="00EB1377">
        <w:rPr>
          <w:rFonts w:ascii="Times New Roman" w:hAnsi="Times New Roman" w:cs="Times New Roman"/>
          <w:sz w:val="24"/>
          <w:szCs w:val="24"/>
        </w:rPr>
        <w:t xml:space="preserve">of </w:t>
      </w:r>
      <w:r w:rsidR="00654258" w:rsidRPr="00EB1377">
        <w:rPr>
          <w:rFonts w:ascii="Times New Roman" w:hAnsi="Times New Roman" w:cs="Times New Roman"/>
          <w:sz w:val="24"/>
          <w:szCs w:val="24"/>
        </w:rPr>
        <w:t xml:space="preserve">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980</w:t>
      </w:r>
      <w:r w:rsidR="007E7479" w:rsidRPr="00EB1377">
        <w:rPr>
          <w:rFonts w:ascii="Times New Roman" w:hAnsi="Times New Roman" w:cs="Times New Roman"/>
          <w:sz w:val="24"/>
          <w:szCs w:val="24"/>
        </w:rPr>
        <w:t xml:space="preserve"> deaths (case-</w:t>
      </w:r>
      <w:r w:rsidR="00654258" w:rsidRPr="00EB1377">
        <w:rPr>
          <w:rFonts w:ascii="Times New Roman" w:hAnsi="Times New Roman" w:cs="Times New Roman"/>
          <w:sz w:val="24"/>
          <w:szCs w:val="24"/>
        </w:rPr>
        <w:t>fatality rat</w:t>
      </w:r>
      <w:r w:rsidR="00350C4B" w:rsidRPr="00EB1377">
        <w:rPr>
          <w:rFonts w:ascii="Times New Roman" w:hAnsi="Times New Roman" w:cs="Times New Roman"/>
          <w:sz w:val="24"/>
          <w:szCs w:val="24"/>
        </w:rPr>
        <w:t>io</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0.89%</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26031B" w:rsidRPr="00EB1377">
        <w:rPr>
          <w:rFonts w:ascii="Times New Roman" w:hAnsi="Times New Roman" w:cs="Times New Roman"/>
          <w:sz w:val="24"/>
          <w:szCs w:val="24"/>
        </w:rPr>
        <w:t>while</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211,171</w:t>
      </w:r>
      <w:r w:rsidR="00654258" w:rsidRPr="00EB1377">
        <w:rPr>
          <w:rFonts w:ascii="Times New Roman" w:hAnsi="Times New Roman" w:cs="Times New Roman"/>
          <w:sz w:val="24"/>
          <w:szCs w:val="24"/>
        </w:rPr>
        <w:t xml:space="preserve"> cases </w:t>
      </w:r>
      <w:r w:rsidR="0007728A"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repo</w:t>
      </w:r>
      <w:r w:rsidR="0007728A" w:rsidRPr="00EB1377">
        <w:rPr>
          <w:rFonts w:ascii="Times New Roman" w:hAnsi="Times New Roman" w:cs="Times New Roman"/>
          <w:sz w:val="24"/>
          <w:szCs w:val="24"/>
        </w:rPr>
        <w:t>r</w:t>
      </w:r>
      <w:r w:rsidR="00654258" w:rsidRPr="00EB1377">
        <w:rPr>
          <w:rFonts w:ascii="Times New Roman" w:hAnsi="Times New Roman" w:cs="Times New Roman"/>
          <w:sz w:val="24"/>
          <w:szCs w:val="24"/>
        </w:rPr>
        <w:t xml:space="preserve">ted from outside 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725</w:t>
      </w:r>
      <w:r w:rsidR="007E7479" w:rsidRPr="00EB1377">
        <w:rPr>
          <w:rFonts w:ascii="Times New Roman" w:hAnsi="Times New Roman" w:cs="Times New Roman"/>
          <w:sz w:val="24"/>
          <w:szCs w:val="24"/>
        </w:rPr>
        <w:t xml:space="preserve"> deaths (</w:t>
      </w:r>
      <w:r w:rsidR="004025B3" w:rsidRPr="00EB1377">
        <w:rPr>
          <w:rFonts w:ascii="Times New Roman" w:hAnsi="Times New Roman" w:cs="Times New Roman"/>
          <w:sz w:val="24"/>
          <w:szCs w:val="24"/>
        </w:rPr>
        <w:t>case-</w:t>
      </w:r>
      <w:r w:rsidR="00654258" w:rsidRPr="00EB1377">
        <w:rPr>
          <w:rFonts w:ascii="Times New Roman" w:hAnsi="Times New Roman" w:cs="Times New Roman"/>
          <w:sz w:val="24"/>
          <w:szCs w:val="24"/>
        </w:rPr>
        <w:t>fatality ra</w:t>
      </w:r>
      <w:r w:rsidR="00511E07" w:rsidRPr="00EB1377">
        <w:rPr>
          <w:rFonts w:ascii="Times New Roman" w:hAnsi="Times New Roman" w:cs="Times New Roman"/>
          <w:sz w:val="24"/>
          <w:szCs w:val="24"/>
        </w:rPr>
        <w:t>t</w:t>
      </w:r>
      <w:r w:rsidR="00A64F3A" w:rsidRPr="00EB1377">
        <w:rPr>
          <w:rFonts w:ascii="Times New Roman" w:hAnsi="Times New Roman" w:cs="Times New Roman"/>
          <w:sz w:val="24"/>
          <w:szCs w:val="24"/>
        </w:rPr>
        <w:t>io</w:t>
      </w:r>
      <w:r w:rsidR="00654258" w:rsidRPr="00EB1377">
        <w:rPr>
          <w:rFonts w:ascii="Times New Roman" w:hAnsi="Times New Roman" w:cs="Times New Roman"/>
          <w:sz w:val="24"/>
          <w:szCs w:val="24"/>
        </w:rPr>
        <w:t xml:space="preserve"> of </w:t>
      </w:r>
      <w:r w:rsidR="00D4044A" w:rsidRPr="00EB1377">
        <w:rPr>
          <w:rFonts w:ascii="Times New Roman" w:hAnsi="Times New Roman" w:cs="Times New Roman"/>
          <w:sz w:val="24"/>
          <w:szCs w:val="24"/>
        </w:rPr>
        <w:t>0.34</w:t>
      </w:r>
      <w:r w:rsidR="00654258" w:rsidRPr="00EB1377">
        <w:rPr>
          <w:rFonts w:ascii="Times New Roman" w:hAnsi="Times New Roman" w:cs="Times New Roman"/>
          <w:sz w:val="24"/>
          <w:szCs w:val="24"/>
        </w:rPr>
        <w:t>%</w:t>
      </w:r>
      <w:r w:rsidR="0007728A"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061B51" w:rsidRPr="00EB1377">
        <w:rPr>
          <w:rFonts w:ascii="Times New Roman" w:hAnsi="Times New Roman" w:cs="Times New Roman"/>
          <w:sz w:val="24"/>
          <w:szCs w:val="24"/>
        </w:rPr>
        <w:t xml:space="preserve"> </w:t>
      </w:r>
      <w:r w:rsidR="0018538B" w:rsidRPr="00EB1377">
        <w:rPr>
          <w:rFonts w:ascii="Times New Roman" w:hAnsi="Times New Roman" w:cs="Times New Roman"/>
          <w:sz w:val="24"/>
          <w:szCs w:val="24"/>
        </w:rPr>
        <w:t xml:space="preserve">A higher proportion of cases were detected among young adults </w:t>
      </w:r>
      <w:r w:rsidR="00710277"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&lt;30 years</w:t>
      </w:r>
      <w:r w:rsidR="00AE3504" w:rsidRPr="00EB1377">
        <w:rPr>
          <w:rFonts w:ascii="Times New Roman" w:hAnsi="Times New Roman" w:cs="Times New Roman"/>
          <w:sz w:val="24"/>
          <w:szCs w:val="24"/>
        </w:rPr>
        <w:t xml:space="preserve"> </w:t>
      </w:r>
      <w:r w:rsidR="00C55338">
        <w:rPr>
          <w:rFonts w:ascii="Times New Roman" w:hAnsi="Times New Roman" w:cs="Times New Roman"/>
          <w:sz w:val="24"/>
          <w:szCs w:val="24"/>
        </w:rPr>
        <w:t>(</w:t>
      </w:r>
      <w:r w:rsidR="00710277" w:rsidRPr="00EB1377">
        <w:rPr>
          <w:rFonts w:ascii="Times New Roman" w:hAnsi="Times New Roman" w:cs="Times New Roman"/>
          <w:sz w:val="24"/>
          <w:szCs w:val="24"/>
        </w:rPr>
        <w:t>55 vs. 45%</w:t>
      </w:r>
      <w:r w:rsidR="00C55338">
        <w:rPr>
          <w:rFonts w:ascii="Times New Roman" w:hAnsi="Times New Roman" w:cs="Times New Roman"/>
          <w:sz w:val="24"/>
          <w:szCs w:val="24"/>
        </w:rPr>
        <w:t>)</w:t>
      </w:r>
      <w:r w:rsidR="0018538B" w:rsidRPr="00EB1377">
        <w:rPr>
          <w:rFonts w:ascii="Times New Roman" w:hAnsi="Times New Roman" w:cs="Times New Roman"/>
          <w:sz w:val="24"/>
          <w:szCs w:val="24"/>
        </w:rPr>
        <w:t xml:space="preserve"> but a greater proportion of deaths were detected among older adults </w:t>
      </w:r>
      <w:r w:rsidR="00123234"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&gt;30 years</w:t>
      </w:r>
      <w:r w:rsidR="00123234" w:rsidRPr="00EB1377">
        <w:rPr>
          <w:rFonts w:ascii="Times New Roman" w:hAnsi="Times New Roman" w:cs="Times New Roman"/>
          <w:sz w:val="24"/>
          <w:szCs w:val="24"/>
        </w:rPr>
        <w:t xml:space="preserve"> (68 vs 32%</w:t>
      </w:r>
      <w:r w:rsidR="0018538B" w:rsidRPr="00EB1377">
        <w:rPr>
          <w:rFonts w:ascii="Times New Roman" w:hAnsi="Times New Roman" w:cs="Times New Roman"/>
          <w:sz w:val="24"/>
          <w:szCs w:val="24"/>
        </w:rPr>
        <w:t>)</w:t>
      </w:r>
      <w:r w:rsidR="00130F8B" w:rsidRPr="00EB1377">
        <w:rPr>
          <w:rFonts w:ascii="Times New Roman" w:hAnsi="Times New Roman" w:cs="Times New Roman"/>
          <w:sz w:val="24"/>
          <w:szCs w:val="24"/>
        </w:rPr>
        <w:t xml:space="preserve"> </w:t>
      </w:r>
      <w:r w:rsidR="00130F8B"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130F8B" w:rsidRPr="00EB1377">
        <w:rPr>
          <w:rFonts w:ascii="Times New Roman" w:hAnsi="Times New Roman" w:cs="Times New Roman"/>
          <w:b/>
          <w:bCs/>
          <w:sz w:val="24"/>
          <w:szCs w:val="24"/>
        </w:rPr>
        <w:t xml:space="preserve"> </w:t>
      </w:r>
      <w:r w:rsidR="00F77A83">
        <w:rPr>
          <w:rFonts w:ascii="Times New Roman" w:hAnsi="Times New Roman" w:cs="Times New Roman"/>
          <w:b/>
          <w:bCs/>
          <w:sz w:val="24"/>
          <w:szCs w:val="24"/>
        </w:rPr>
        <w:t>S</w:t>
      </w:r>
      <w:r w:rsidR="00130F8B" w:rsidRPr="00EB1377">
        <w:rPr>
          <w:rFonts w:ascii="Times New Roman" w:hAnsi="Times New Roman" w:cs="Times New Roman"/>
          <w:b/>
          <w:bCs/>
          <w:sz w:val="24"/>
          <w:szCs w:val="24"/>
        </w:rPr>
        <w:t>1</w:t>
      </w:r>
      <w:r w:rsidR="00F77A83">
        <w:rPr>
          <w:rFonts w:ascii="Times New Roman" w:hAnsi="Times New Roman" w:cs="Times New Roman"/>
          <w:b/>
          <w:bCs/>
          <w:sz w:val="24"/>
          <w:szCs w:val="24"/>
        </w:rPr>
        <w:t xml:space="preserve"> in the Supplementary material</w:t>
      </w:r>
      <w:r w:rsidR="00130F8B" w:rsidRPr="00EB1377">
        <w:rPr>
          <w:rFonts w:ascii="Times New Roman" w:hAnsi="Times New Roman" w:cs="Times New Roman"/>
          <w:b/>
          <w:bCs/>
          <w:sz w:val="24"/>
          <w:szCs w:val="24"/>
        </w:rPr>
        <w:t>)</w:t>
      </w:r>
      <w:r w:rsidR="0018538B" w:rsidRPr="00EB1377">
        <w:rPr>
          <w:rFonts w:ascii="Times New Roman" w:hAnsi="Times New Roman" w:cs="Times New Roman"/>
          <w:sz w:val="24"/>
          <w:szCs w:val="24"/>
        </w:rPr>
        <w:t>.</w:t>
      </w:r>
      <w:r w:rsidR="00023835" w:rsidRPr="00EB1377">
        <w:rPr>
          <w:rFonts w:ascii="Times New Roman" w:hAnsi="Times New Roman" w:cs="Times New Roman"/>
          <w:sz w:val="24"/>
          <w:szCs w:val="24"/>
        </w:rPr>
        <w:t xml:space="preserve"> </w:t>
      </w:r>
      <w:r w:rsidR="00CF731F" w:rsidRPr="00EB1377">
        <w:rPr>
          <w:rFonts w:ascii="Times New Roman" w:hAnsi="Times New Roman" w:cs="Times New Roman"/>
          <w:sz w:val="24"/>
          <w:szCs w:val="24"/>
        </w:rPr>
        <w:t xml:space="preserve">Although </w:t>
      </w:r>
      <w:r w:rsidR="00C710BA" w:rsidRPr="00EB1377">
        <w:rPr>
          <w:rFonts w:ascii="Times New Roman" w:hAnsi="Times New Roman" w:cs="Times New Roman"/>
          <w:sz w:val="24"/>
          <w:szCs w:val="24"/>
        </w:rPr>
        <w:t>m</w:t>
      </w:r>
      <w:r w:rsidR="00CF731F" w:rsidRPr="00EB1377">
        <w:rPr>
          <w:rFonts w:ascii="Times New Roman" w:hAnsi="Times New Roman" w:cs="Times New Roman"/>
          <w:sz w:val="24"/>
          <w:szCs w:val="24"/>
        </w:rPr>
        <w:t>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higher percentage of cases</w:t>
      </w:r>
      <w:r w:rsidR="00537282" w:rsidRPr="00EB1377">
        <w:rPr>
          <w:rFonts w:ascii="Times New Roman" w:hAnsi="Times New Roman" w:cs="Times New Roman"/>
          <w:sz w:val="24"/>
          <w:szCs w:val="24"/>
        </w:rPr>
        <w:t xml:space="preserve"> (</w:t>
      </w:r>
      <w:r w:rsidR="000335A4" w:rsidRPr="00EB1377">
        <w:rPr>
          <w:rFonts w:ascii="Times New Roman" w:hAnsi="Times New Roman" w:cs="Times New Roman"/>
          <w:sz w:val="24"/>
          <w:szCs w:val="24"/>
        </w:rPr>
        <w:t>60 vs 40%</w:t>
      </w:r>
      <w:r w:rsidR="00537282" w:rsidRPr="00EB1377">
        <w:rPr>
          <w:rFonts w:ascii="Times New Roman" w:hAnsi="Times New Roman" w:cs="Times New Roman"/>
          <w:sz w:val="24"/>
          <w:szCs w:val="24"/>
        </w:rPr>
        <w:t>)</w:t>
      </w:r>
      <w:r w:rsidR="00052E27">
        <w:rPr>
          <w:rFonts w:ascii="Times New Roman" w:hAnsi="Times New Roman" w:cs="Times New Roman"/>
          <w:sz w:val="24"/>
          <w:szCs w:val="24"/>
        </w:rPr>
        <w:t xml:space="preserve"> </w:t>
      </w:r>
      <w:r w:rsidR="00EF7E44">
        <w:rPr>
          <w:rFonts w:ascii="Times New Roman" w:hAnsi="Times New Roman" w:cs="Times New Roman"/>
          <w:sz w:val="24"/>
          <w:szCs w:val="24"/>
        </w:rPr>
        <w:t>among</w:t>
      </w:r>
      <w:r w:rsidR="00052E27">
        <w:rPr>
          <w:rFonts w:ascii="Times New Roman" w:hAnsi="Times New Roman" w:cs="Times New Roman"/>
          <w:sz w:val="24"/>
          <w:szCs w:val="24"/>
        </w:rPr>
        <w:t xml:space="preserve"> total cases</w:t>
      </w:r>
      <w:r w:rsidR="00CF731F" w:rsidRPr="00EB1377">
        <w:rPr>
          <w:rFonts w:ascii="Times New Roman" w:hAnsi="Times New Roman" w:cs="Times New Roman"/>
          <w:sz w:val="24"/>
          <w:szCs w:val="24"/>
        </w:rPr>
        <w:t xml:space="preserve"> females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greater proportion of deaths</w:t>
      </w:r>
      <w:r w:rsidR="00023835" w:rsidRPr="00EB1377">
        <w:rPr>
          <w:rFonts w:ascii="Times New Roman" w:hAnsi="Times New Roman" w:cs="Times New Roman"/>
          <w:b/>
          <w:bCs/>
          <w:sz w:val="24"/>
          <w:szCs w:val="24"/>
        </w:rPr>
        <w:t xml:space="preserve"> </w:t>
      </w:r>
      <w:r w:rsidR="00023835" w:rsidRPr="00EB1377">
        <w:rPr>
          <w:rFonts w:ascii="Times New Roman" w:hAnsi="Times New Roman" w:cs="Times New Roman"/>
          <w:sz w:val="24"/>
          <w:szCs w:val="24"/>
        </w:rPr>
        <w:t>(</w:t>
      </w:r>
      <w:r w:rsidR="000335A4" w:rsidRPr="00EB1377">
        <w:rPr>
          <w:rFonts w:ascii="Times New Roman" w:hAnsi="Times New Roman" w:cs="Times New Roman"/>
          <w:sz w:val="24"/>
          <w:szCs w:val="24"/>
        </w:rPr>
        <w:t>57</w:t>
      </w:r>
      <w:r w:rsidR="00023835" w:rsidRPr="00EB1377">
        <w:rPr>
          <w:rFonts w:ascii="Times New Roman" w:hAnsi="Times New Roman" w:cs="Times New Roman"/>
          <w:sz w:val="24"/>
          <w:szCs w:val="24"/>
        </w:rPr>
        <w:t xml:space="preserve"> vs. </w:t>
      </w:r>
      <w:r w:rsidR="000335A4" w:rsidRPr="00EB1377">
        <w:rPr>
          <w:rFonts w:ascii="Times New Roman" w:hAnsi="Times New Roman" w:cs="Times New Roman"/>
          <w:sz w:val="24"/>
          <w:szCs w:val="24"/>
        </w:rPr>
        <w:t>43</w:t>
      </w:r>
      <w:r w:rsidR="00023835" w:rsidRPr="00EB1377">
        <w:rPr>
          <w:rFonts w:ascii="Times New Roman" w:hAnsi="Times New Roman" w:cs="Times New Roman"/>
          <w:sz w:val="24"/>
          <w:szCs w:val="24"/>
        </w:rPr>
        <w:t>%)</w:t>
      </w:r>
      <w:r w:rsidR="00AF7265">
        <w:rPr>
          <w:rFonts w:ascii="Times New Roman" w:hAnsi="Times New Roman" w:cs="Times New Roman"/>
          <w:sz w:val="24"/>
          <w:szCs w:val="24"/>
        </w:rPr>
        <w:t xml:space="preserve"> </w:t>
      </w:r>
      <w:r w:rsidR="00EF7E44">
        <w:rPr>
          <w:rFonts w:ascii="Times New Roman" w:hAnsi="Times New Roman" w:cs="Times New Roman"/>
          <w:sz w:val="24"/>
          <w:szCs w:val="24"/>
        </w:rPr>
        <w:t>among</w:t>
      </w:r>
      <w:r w:rsidR="00AF7265">
        <w:rPr>
          <w:rFonts w:ascii="Times New Roman" w:hAnsi="Times New Roman" w:cs="Times New Roman"/>
          <w:sz w:val="24"/>
          <w:szCs w:val="24"/>
        </w:rPr>
        <w:t xml:space="preserve"> total deaths in 2023</w:t>
      </w:r>
      <w:r w:rsidR="00332CB0" w:rsidRPr="00EB1377">
        <w:rPr>
          <w:rFonts w:ascii="Times New Roman" w:hAnsi="Times New Roman" w:cs="Times New Roman"/>
          <w:sz w:val="24"/>
          <w:szCs w:val="24"/>
        </w:rPr>
        <w:t xml:space="preserve"> </w:t>
      </w:r>
      <w:r w:rsidR="00332CB0"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32CB0" w:rsidRPr="00EB1377">
        <w:rPr>
          <w:rFonts w:ascii="Times New Roman" w:hAnsi="Times New Roman" w:cs="Times New Roman"/>
          <w:b/>
          <w:bCs/>
          <w:sz w:val="24"/>
          <w:szCs w:val="24"/>
        </w:rPr>
        <w:t xml:space="preserve"> </w:t>
      </w:r>
      <w:r w:rsidR="00CA5A68">
        <w:rPr>
          <w:rFonts w:ascii="Times New Roman" w:hAnsi="Times New Roman" w:cs="Times New Roman"/>
          <w:b/>
          <w:bCs/>
          <w:sz w:val="24"/>
          <w:szCs w:val="24"/>
        </w:rPr>
        <w:t>S</w:t>
      </w:r>
      <w:r w:rsidR="00332CB0" w:rsidRPr="00EB1377">
        <w:rPr>
          <w:rFonts w:ascii="Times New Roman" w:hAnsi="Times New Roman" w:cs="Times New Roman"/>
          <w:b/>
          <w:bCs/>
          <w:sz w:val="24"/>
          <w:szCs w:val="24"/>
        </w:rPr>
        <w:t>2</w:t>
      </w:r>
      <w:r w:rsidR="00CA5A68">
        <w:rPr>
          <w:rFonts w:ascii="Times New Roman" w:hAnsi="Times New Roman" w:cs="Times New Roman"/>
          <w:b/>
          <w:bCs/>
          <w:sz w:val="24"/>
          <w:szCs w:val="24"/>
        </w:rPr>
        <w:t xml:space="preserve"> in the Supplementary material</w:t>
      </w:r>
      <w:r w:rsidR="00332CB0" w:rsidRPr="00EB1377">
        <w:rPr>
          <w:rFonts w:ascii="Times New Roman" w:hAnsi="Times New Roman" w:cs="Times New Roman"/>
          <w:b/>
          <w:bCs/>
          <w:sz w:val="24"/>
          <w:szCs w:val="24"/>
        </w:rPr>
        <w:t>)</w:t>
      </w:r>
      <w:r w:rsidR="00CF731F" w:rsidRPr="00EB1377">
        <w:rPr>
          <w:rFonts w:ascii="Times New Roman" w:hAnsi="Times New Roman" w:cs="Times New Roman"/>
          <w:b/>
          <w:bCs/>
          <w:sz w:val="24"/>
          <w:szCs w:val="24"/>
        </w:rPr>
        <w:t>.</w:t>
      </w:r>
    </w:p>
    <w:p w14:paraId="44D9EE38" w14:textId="72994AB2" w:rsidR="00766E4D" w:rsidRPr="004D4CC1" w:rsidRDefault="009E4C3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Of the 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705 people who died in 2023, 67.4% (n=1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015) died within one day after hospital admission, with a mean hospital stay of 2.5 days (range: 0-61 days)</w:t>
      </w:r>
      <w:r w:rsidR="00883ED9">
        <w:rPr>
          <w:rFonts w:ascii="Times New Roman" w:hAnsi="Times New Roman" w:cs="Times New Roman"/>
          <w:sz w:val="24"/>
          <w:szCs w:val="24"/>
        </w:rPr>
        <w:t xml:space="preserve">. </w:t>
      </w:r>
      <w:r w:rsidR="00600A68">
        <w:rPr>
          <w:rFonts w:ascii="Times New Roman" w:hAnsi="Times New Roman" w:cs="Times New Roman"/>
          <w:sz w:val="24"/>
          <w:szCs w:val="24"/>
        </w:rPr>
        <w:t>T</w:t>
      </w:r>
      <w:r w:rsidR="00F05E52" w:rsidRPr="00EB1377">
        <w:rPr>
          <w:rFonts w:ascii="Times New Roman" w:hAnsi="Times New Roman" w:cs="Times New Roman"/>
          <w:sz w:val="24"/>
          <w:szCs w:val="24"/>
        </w:rPr>
        <w:t xml:space="preserve">he death toll increased to </w:t>
      </w:r>
      <w:r w:rsidR="008A3EE1" w:rsidRPr="00EB1377">
        <w:rPr>
          <w:rFonts w:ascii="Times New Roman" w:hAnsi="Times New Roman" w:cs="Times New Roman"/>
          <w:sz w:val="24"/>
          <w:szCs w:val="24"/>
        </w:rPr>
        <w:t>74.6</w:t>
      </w:r>
      <w:r w:rsidR="00F05E52" w:rsidRPr="00EB1377">
        <w:rPr>
          <w:rFonts w:ascii="Times New Roman" w:hAnsi="Times New Roman" w:cs="Times New Roman"/>
          <w:sz w:val="24"/>
          <w:szCs w:val="24"/>
        </w:rPr>
        <w:t>%</w:t>
      </w:r>
      <w:r w:rsidR="008A3EE1" w:rsidRPr="00EB1377">
        <w:rPr>
          <w:rFonts w:ascii="Times New Roman" w:hAnsi="Times New Roman" w:cs="Times New Roman"/>
          <w:sz w:val="24"/>
          <w:szCs w:val="24"/>
        </w:rPr>
        <w:t xml:space="preserve"> (n=</w:t>
      </w:r>
      <w:r w:rsidR="00942A3C" w:rsidRPr="00EB1377">
        <w:rPr>
          <w:rFonts w:ascii="Times New Roman" w:hAnsi="Times New Roman" w:cs="Times New Roman"/>
          <w:sz w:val="24"/>
          <w:szCs w:val="24"/>
        </w:rPr>
        <w:t>1273)</w:t>
      </w:r>
      <w:r w:rsidR="00F05E52" w:rsidRPr="00EB1377">
        <w:rPr>
          <w:rFonts w:ascii="Times New Roman" w:hAnsi="Times New Roman" w:cs="Times New Roman"/>
          <w:sz w:val="24"/>
          <w:szCs w:val="24"/>
        </w:rPr>
        <w:t xml:space="preserve"> </w:t>
      </w:r>
      <w:r w:rsidR="00600A68">
        <w:rPr>
          <w:rFonts w:ascii="Times New Roman" w:hAnsi="Times New Roman" w:cs="Times New Roman"/>
          <w:sz w:val="24"/>
          <w:szCs w:val="24"/>
        </w:rPr>
        <w:t xml:space="preserve">in the first 2 days </w:t>
      </w:r>
      <w:r w:rsidR="0026696A" w:rsidRPr="00EB1377">
        <w:rPr>
          <w:rFonts w:ascii="Times New Roman" w:hAnsi="Times New Roman" w:cs="Times New Roman"/>
          <w:sz w:val="24"/>
          <w:szCs w:val="24"/>
        </w:rPr>
        <w:t>or</w:t>
      </w:r>
      <w:r w:rsidR="00F05E52" w:rsidRPr="00EB1377">
        <w:rPr>
          <w:rFonts w:ascii="Times New Roman" w:hAnsi="Times New Roman" w:cs="Times New Roman"/>
          <w:sz w:val="24"/>
          <w:szCs w:val="24"/>
        </w:rPr>
        <w:t xml:space="preserve"> </w:t>
      </w:r>
      <w:r w:rsidR="00E4678D" w:rsidRPr="00EB1377">
        <w:rPr>
          <w:rFonts w:ascii="Times New Roman" w:hAnsi="Times New Roman" w:cs="Times New Roman"/>
          <w:sz w:val="24"/>
          <w:szCs w:val="24"/>
        </w:rPr>
        <w:t>81.9</w:t>
      </w:r>
      <w:r w:rsidR="00F05E52" w:rsidRPr="00EB1377">
        <w:rPr>
          <w:rFonts w:ascii="Times New Roman" w:hAnsi="Times New Roman" w:cs="Times New Roman"/>
          <w:sz w:val="24"/>
          <w:szCs w:val="24"/>
        </w:rPr>
        <w:t xml:space="preserve"> % </w:t>
      </w:r>
      <w:r w:rsidR="00E4678D" w:rsidRPr="00EB1377">
        <w:rPr>
          <w:rFonts w:ascii="Times New Roman" w:hAnsi="Times New Roman" w:cs="Times New Roman"/>
          <w:sz w:val="24"/>
          <w:szCs w:val="24"/>
        </w:rPr>
        <w:t>(n=</w:t>
      </w:r>
      <w:r w:rsidR="000C2FE8" w:rsidRPr="00EB1377">
        <w:rPr>
          <w:rFonts w:ascii="Times New Roman" w:hAnsi="Times New Roman" w:cs="Times New Roman"/>
          <w:sz w:val="24"/>
          <w:szCs w:val="24"/>
        </w:rPr>
        <w:t>1397</w:t>
      </w:r>
      <w:r w:rsidR="00E4678D" w:rsidRPr="00EB1377">
        <w:rPr>
          <w:rFonts w:ascii="Times New Roman" w:hAnsi="Times New Roman" w:cs="Times New Roman"/>
          <w:sz w:val="24"/>
          <w:szCs w:val="24"/>
        </w:rPr>
        <w:t xml:space="preserve">) </w:t>
      </w:r>
      <w:r w:rsidR="00F05E52" w:rsidRPr="00EB1377">
        <w:rPr>
          <w:rFonts w:ascii="Times New Roman" w:hAnsi="Times New Roman" w:cs="Times New Roman"/>
          <w:sz w:val="24"/>
          <w:szCs w:val="24"/>
        </w:rPr>
        <w:t xml:space="preserve">in </w:t>
      </w:r>
      <w:r w:rsidR="000C2FE8" w:rsidRPr="00EB1377">
        <w:rPr>
          <w:rFonts w:ascii="Times New Roman" w:hAnsi="Times New Roman" w:cs="Times New Roman"/>
          <w:sz w:val="24"/>
          <w:szCs w:val="24"/>
        </w:rPr>
        <w:t xml:space="preserve">the </w:t>
      </w:r>
      <w:r w:rsidR="00F05E52" w:rsidRPr="00EB1377">
        <w:rPr>
          <w:rFonts w:ascii="Times New Roman" w:hAnsi="Times New Roman" w:cs="Times New Roman"/>
          <w:sz w:val="24"/>
          <w:szCs w:val="24"/>
        </w:rPr>
        <w:t xml:space="preserve">first </w:t>
      </w:r>
      <w:r w:rsidR="00BF2F86">
        <w:rPr>
          <w:rFonts w:ascii="Times New Roman" w:hAnsi="Times New Roman" w:cs="Times New Roman"/>
          <w:sz w:val="24"/>
          <w:szCs w:val="24"/>
        </w:rPr>
        <w:t>3</w:t>
      </w:r>
      <w:r w:rsidR="00F05E52" w:rsidRPr="00EB1377">
        <w:rPr>
          <w:rFonts w:ascii="Times New Roman" w:hAnsi="Times New Roman" w:cs="Times New Roman"/>
          <w:sz w:val="24"/>
          <w:szCs w:val="24"/>
        </w:rPr>
        <w:t xml:space="preserve"> days</w:t>
      </w:r>
      <w:r w:rsidR="000C2FE8" w:rsidRPr="00EB1377">
        <w:rPr>
          <w:rFonts w:ascii="Times New Roman" w:hAnsi="Times New Roman" w:cs="Times New Roman"/>
          <w:sz w:val="24"/>
          <w:szCs w:val="24"/>
        </w:rPr>
        <w:t xml:space="preserve"> </w:t>
      </w:r>
      <w:r w:rsidR="000C2FE8"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0C2FE8" w:rsidRPr="00EB1377">
        <w:rPr>
          <w:rFonts w:ascii="Times New Roman" w:hAnsi="Times New Roman" w:cs="Times New Roman"/>
          <w:b/>
          <w:bCs/>
          <w:sz w:val="24"/>
          <w:szCs w:val="24"/>
        </w:rPr>
        <w:t xml:space="preserve"> 2)</w:t>
      </w:r>
      <w:r w:rsidR="00F05E52" w:rsidRPr="00EB1377">
        <w:rPr>
          <w:rFonts w:ascii="Times New Roman" w:hAnsi="Times New Roman" w:cs="Times New Roman"/>
          <w:sz w:val="24"/>
          <w:szCs w:val="24"/>
        </w:rPr>
        <w:t xml:space="preserve">. </w:t>
      </w:r>
    </w:p>
    <w:p w14:paraId="7AF9AB88" w14:textId="3CC5294A" w:rsidR="002B083F" w:rsidRPr="00EB1377" w:rsidRDefault="005849D1"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Extended monsoon season in 2023 </w:t>
      </w:r>
    </w:p>
    <w:p w14:paraId="1F7DB8FD" w14:textId="0D2DAFA9" w:rsidR="00766E4D" w:rsidRPr="004D4CC1" w:rsidRDefault="009D3534"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Bangladesh</w:t>
      </w:r>
      <w:r w:rsidR="00AB6FC3" w:rsidRPr="00EB1377">
        <w:rPr>
          <w:rFonts w:ascii="Times New Roman" w:hAnsi="Times New Roman" w:cs="Times New Roman"/>
          <w:sz w:val="24"/>
          <w:szCs w:val="24"/>
        </w:rPr>
        <w:t xml:space="preserve"> experienced a higher amount of rainfall in 2023 compared to the </w:t>
      </w:r>
      <w:r w:rsidR="00BD64CB">
        <w:rPr>
          <w:rFonts w:ascii="Times New Roman" w:hAnsi="Times New Roman" w:cs="Times New Roman"/>
          <w:sz w:val="24"/>
          <w:szCs w:val="24"/>
        </w:rPr>
        <w:t>median</w:t>
      </w:r>
      <w:r w:rsidR="00AB6FC3" w:rsidRPr="00EB1377">
        <w:rPr>
          <w:rFonts w:ascii="Times New Roman" w:hAnsi="Times New Roman" w:cs="Times New Roman"/>
          <w:sz w:val="24"/>
          <w:szCs w:val="24"/>
        </w:rPr>
        <w:t xml:space="preserve"> </w:t>
      </w:r>
      <w:r w:rsidR="00B77D37" w:rsidRPr="00EB1377">
        <w:rPr>
          <w:rFonts w:ascii="Times New Roman" w:hAnsi="Times New Roman" w:cs="Times New Roman"/>
          <w:sz w:val="24"/>
          <w:szCs w:val="24"/>
        </w:rPr>
        <w:t xml:space="preserve">annual </w:t>
      </w:r>
      <w:r w:rsidR="002A4B44" w:rsidRPr="00EB1377">
        <w:rPr>
          <w:rFonts w:ascii="Times New Roman" w:hAnsi="Times New Roman" w:cs="Times New Roman"/>
          <w:sz w:val="24"/>
          <w:szCs w:val="24"/>
        </w:rPr>
        <w:t>rainfall</w:t>
      </w:r>
      <w:r w:rsidR="0017630B" w:rsidRPr="00EB1377">
        <w:rPr>
          <w:rFonts w:ascii="Times New Roman" w:hAnsi="Times New Roman" w:cs="Times New Roman"/>
          <w:sz w:val="24"/>
          <w:szCs w:val="24"/>
        </w:rPr>
        <w:t xml:space="preserve"> of the </w:t>
      </w:r>
      <w:r w:rsidR="003A6F99" w:rsidRPr="00EB1377">
        <w:rPr>
          <w:rFonts w:ascii="Times New Roman" w:hAnsi="Times New Roman" w:cs="Times New Roman"/>
          <w:sz w:val="24"/>
          <w:szCs w:val="24"/>
        </w:rPr>
        <w:t xml:space="preserve">period 2000-2022. </w:t>
      </w:r>
      <w:r w:rsidR="00ED19B4" w:rsidRPr="00EB1377">
        <w:rPr>
          <w:rFonts w:ascii="Times New Roman" w:hAnsi="Times New Roman" w:cs="Times New Roman"/>
          <w:sz w:val="24"/>
          <w:szCs w:val="24"/>
        </w:rPr>
        <w:t xml:space="preserve">The </w:t>
      </w:r>
      <w:r w:rsidR="00BD64CB">
        <w:rPr>
          <w:rFonts w:ascii="Times New Roman" w:hAnsi="Times New Roman" w:cs="Times New Roman"/>
          <w:sz w:val="24"/>
          <w:szCs w:val="24"/>
        </w:rPr>
        <w:t>median</w:t>
      </w:r>
      <w:r w:rsidR="00ED19B4"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 xml:space="preserve">rainfall </w:t>
      </w:r>
      <w:r w:rsidR="00ED19B4" w:rsidRPr="00EB1377">
        <w:rPr>
          <w:rFonts w:ascii="Times New Roman" w:hAnsi="Times New Roman" w:cs="Times New Roman"/>
          <w:sz w:val="24"/>
          <w:szCs w:val="24"/>
        </w:rPr>
        <w:t xml:space="preserve">for the period </w:t>
      </w:r>
      <w:r w:rsidR="00A16B0E" w:rsidRPr="00EB1377">
        <w:rPr>
          <w:rFonts w:ascii="Times New Roman" w:hAnsi="Times New Roman" w:cs="Times New Roman"/>
          <w:sz w:val="24"/>
          <w:szCs w:val="24"/>
        </w:rPr>
        <w:t xml:space="preserve">2000 to 2022 </w:t>
      </w:r>
      <w:r w:rsidR="00ED19B4" w:rsidRPr="00EB1377">
        <w:rPr>
          <w:rFonts w:ascii="Times New Roman" w:hAnsi="Times New Roman" w:cs="Times New Roman"/>
          <w:sz w:val="24"/>
          <w:szCs w:val="24"/>
        </w:rPr>
        <w:t xml:space="preserve">was </w:t>
      </w:r>
      <w:r w:rsidR="00720D3C" w:rsidRPr="00EB1377">
        <w:rPr>
          <w:rFonts w:ascii="Times New Roman" w:hAnsi="Times New Roman" w:cs="Times New Roman"/>
          <w:sz w:val="24"/>
          <w:szCs w:val="24"/>
        </w:rPr>
        <w:t>1</w:t>
      </w:r>
      <w:r w:rsidR="00F75073">
        <w:rPr>
          <w:rFonts w:ascii="Times New Roman" w:hAnsi="Times New Roman" w:cs="Times New Roman"/>
          <w:sz w:val="24"/>
          <w:szCs w:val="24"/>
        </w:rPr>
        <w:t>843.1</w:t>
      </w:r>
      <w:r w:rsidR="00AF3361">
        <w:rPr>
          <w:rFonts w:ascii="Times New Roman" w:hAnsi="Times New Roman" w:cs="Times New Roman"/>
          <w:sz w:val="24"/>
          <w:szCs w:val="24"/>
        </w:rPr>
        <w:t xml:space="preserve"> (IQR: 257.10)</w:t>
      </w:r>
      <w:r w:rsidR="00720D3C" w:rsidRPr="00EB1377">
        <w:rPr>
          <w:rFonts w:ascii="Times New Roman" w:hAnsi="Times New Roman" w:cs="Times New Roman"/>
          <w:sz w:val="24"/>
          <w:szCs w:val="24"/>
        </w:rPr>
        <w:t xml:space="preserve"> mm</w:t>
      </w:r>
      <w:r w:rsidR="00ED19B4" w:rsidRPr="00EB1377">
        <w:rPr>
          <w:rFonts w:ascii="Times New Roman" w:hAnsi="Times New Roman" w:cs="Times New Roman"/>
          <w:sz w:val="24"/>
          <w:szCs w:val="24"/>
        </w:rPr>
        <w:t xml:space="preserve"> whereas in 2023 total annual rainfall increased to </w:t>
      </w:r>
      <w:r w:rsidR="00ED184F" w:rsidRPr="00EB1377">
        <w:rPr>
          <w:rFonts w:ascii="Times New Roman" w:hAnsi="Times New Roman" w:cs="Times New Roman"/>
          <w:sz w:val="24"/>
          <w:szCs w:val="24"/>
        </w:rPr>
        <w:t>216</w:t>
      </w:r>
      <w:r w:rsidR="00101F12" w:rsidRPr="00EB1377">
        <w:rPr>
          <w:rFonts w:ascii="Times New Roman" w:hAnsi="Times New Roman" w:cs="Times New Roman"/>
          <w:sz w:val="24"/>
          <w:szCs w:val="24"/>
        </w:rPr>
        <w:t>0.70</w:t>
      </w:r>
      <w:r w:rsidR="00ED19B4" w:rsidRPr="00EB1377">
        <w:rPr>
          <w:rFonts w:ascii="Times New Roman" w:hAnsi="Times New Roman" w:cs="Times New Roman"/>
          <w:sz w:val="24"/>
          <w:szCs w:val="24"/>
        </w:rPr>
        <w:t xml:space="preserve"> mm</w:t>
      </w:r>
      <w:r w:rsidR="0036206E" w:rsidRPr="00EB1377">
        <w:rPr>
          <w:rFonts w:ascii="Times New Roman" w:hAnsi="Times New Roman" w:cs="Times New Roman"/>
          <w:sz w:val="24"/>
          <w:szCs w:val="24"/>
        </w:rPr>
        <w:t xml:space="preserve"> </w:t>
      </w:r>
      <w:r w:rsidR="0036206E"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6206E" w:rsidRPr="00EB1377">
        <w:rPr>
          <w:rFonts w:ascii="Times New Roman" w:hAnsi="Times New Roman" w:cs="Times New Roman"/>
          <w:b/>
          <w:bCs/>
          <w:sz w:val="24"/>
          <w:szCs w:val="24"/>
        </w:rPr>
        <w:t xml:space="preserve"> </w:t>
      </w:r>
      <w:r w:rsidR="00783524">
        <w:rPr>
          <w:rFonts w:ascii="Times New Roman" w:hAnsi="Times New Roman" w:cs="Times New Roman"/>
          <w:b/>
          <w:bCs/>
          <w:sz w:val="24"/>
          <w:szCs w:val="24"/>
        </w:rPr>
        <w:t>S</w:t>
      </w:r>
      <w:r w:rsidR="00A71BB5" w:rsidRPr="00EB1377">
        <w:rPr>
          <w:rFonts w:ascii="Times New Roman" w:hAnsi="Times New Roman" w:cs="Times New Roman"/>
          <w:b/>
          <w:bCs/>
          <w:sz w:val="24"/>
          <w:szCs w:val="24"/>
        </w:rPr>
        <w:t>3</w:t>
      </w:r>
      <w:r w:rsidR="00BA1588">
        <w:rPr>
          <w:rFonts w:ascii="Times New Roman" w:hAnsi="Times New Roman" w:cs="Times New Roman"/>
          <w:b/>
          <w:bCs/>
          <w:sz w:val="24"/>
          <w:szCs w:val="24"/>
        </w:rPr>
        <w:t xml:space="preserve"> in the Supplementary material</w:t>
      </w:r>
      <w:r w:rsidR="0036206E" w:rsidRPr="00EB1377">
        <w:rPr>
          <w:rFonts w:ascii="Times New Roman" w:hAnsi="Times New Roman" w:cs="Times New Roman"/>
          <w:b/>
          <w:bCs/>
          <w:sz w:val="24"/>
          <w:szCs w:val="24"/>
        </w:rPr>
        <w:t>)</w:t>
      </w:r>
      <w:r w:rsidR="00ED19B4" w:rsidRPr="00EB1377">
        <w:rPr>
          <w:rFonts w:ascii="Times New Roman" w:hAnsi="Times New Roman" w:cs="Times New Roman"/>
          <w:sz w:val="24"/>
          <w:szCs w:val="24"/>
        </w:rPr>
        <w:t xml:space="preserve">. </w:t>
      </w:r>
      <w:r w:rsidR="00BE2234" w:rsidRPr="00EB1377">
        <w:rPr>
          <w:rFonts w:ascii="Times New Roman" w:hAnsi="Times New Roman" w:cs="Times New Roman"/>
          <w:sz w:val="24"/>
          <w:szCs w:val="24"/>
        </w:rPr>
        <w:t>In 2023, r</w:t>
      </w:r>
      <w:r w:rsidR="00C37582" w:rsidRPr="00EB1377">
        <w:rPr>
          <w:rFonts w:ascii="Times New Roman" w:hAnsi="Times New Roman" w:cs="Times New Roman"/>
          <w:sz w:val="24"/>
          <w:szCs w:val="24"/>
        </w:rPr>
        <w:t xml:space="preserve">ainfall started </w:t>
      </w:r>
      <w:r w:rsidR="005B5657" w:rsidRPr="00EB1377">
        <w:rPr>
          <w:rFonts w:ascii="Times New Roman" w:hAnsi="Times New Roman" w:cs="Times New Roman"/>
          <w:sz w:val="24"/>
          <w:szCs w:val="24"/>
        </w:rPr>
        <w:t>earlier</w:t>
      </w:r>
      <w:r w:rsidR="001315F8" w:rsidRPr="00EB1377">
        <w:rPr>
          <w:rFonts w:ascii="Times New Roman" w:hAnsi="Times New Roman" w:cs="Times New Roman"/>
          <w:sz w:val="24"/>
          <w:szCs w:val="24"/>
        </w:rPr>
        <w:t xml:space="preserve"> in the year </w:t>
      </w:r>
      <w:r w:rsidR="00A11350" w:rsidRPr="00EB1377">
        <w:rPr>
          <w:rFonts w:ascii="Times New Roman" w:hAnsi="Times New Roman" w:cs="Times New Roman"/>
          <w:sz w:val="24"/>
          <w:szCs w:val="24"/>
        </w:rPr>
        <w:t xml:space="preserve">with </w:t>
      </w:r>
      <w:r w:rsidR="00084809" w:rsidRPr="00EB1377">
        <w:rPr>
          <w:rFonts w:ascii="Times New Roman" w:hAnsi="Times New Roman" w:cs="Times New Roman"/>
          <w:sz w:val="24"/>
          <w:szCs w:val="24"/>
        </w:rPr>
        <w:t>75.8</w:t>
      </w:r>
      <w:r w:rsidR="00A11350" w:rsidRPr="00EB1377">
        <w:rPr>
          <w:rFonts w:ascii="Times New Roman" w:hAnsi="Times New Roman" w:cs="Times New Roman"/>
          <w:sz w:val="24"/>
          <w:szCs w:val="24"/>
        </w:rPr>
        <w:t xml:space="preserve"> mm of precipitation in </w:t>
      </w:r>
      <w:r w:rsidR="00797B57" w:rsidRPr="00EB1377">
        <w:rPr>
          <w:rFonts w:ascii="Times New Roman" w:hAnsi="Times New Roman" w:cs="Times New Roman"/>
          <w:sz w:val="24"/>
          <w:szCs w:val="24"/>
        </w:rPr>
        <w:t>March</w:t>
      </w:r>
      <w:r w:rsidR="00A11350" w:rsidRPr="00EB1377">
        <w:rPr>
          <w:rFonts w:ascii="Times New Roman" w:hAnsi="Times New Roman" w:cs="Times New Roman"/>
          <w:sz w:val="24"/>
          <w:szCs w:val="24"/>
        </w:rPr>
        <w:t xml:space="preserve"> </w:t>
      </w:r>
      <w:r w:rsidR="0000090E" w:rsidRPr="00EB1377">
        <w:rPr>
          <w:rFonts w:ascii="Times New Roman" w:hAnsi="Times New Roman" w:cs="Times New Roman"/>
          <w:sz w:val="24"/>
          <w:szCs w:val="24"/>
        </w:rPr>
        <w:t>compared</w:t>
      </w:r>
      <w:r w:rsidR="00A06020" w:rsidRPr="00EB1377">
        <w:rPr>
          <w:rFonts w:ascii="Times New Roman" w:hAnsi="Times New Roman" w:cs="Times New Roman"/>
          <w:sz w:val="24"/>
          <w:szCs w:val="24"/>
        </w:rPr>
        <w:t xml:space="preserve"> to </w:t>
      </w:r>
      <w:r w:rsidR="008568FF" w:rsidRPr="00EB1377">
        <w:rPr>
          <w:rFonts w:ascii="Times New Roman" w:hAnsi="Times New Roman" w:cs="Times New Roman"/>
          <w:sz w:val="24"/>
          <w:szCs w:val="24"/>
        </w:rPr>
        <w:t>a</w:t>
      </w:r>
      <w:r w:rsidR="00A06020" w:rsidRPr="00EB1377">
        <w:rPr>
          <w:rFonts w:ascii="Times New Roman" w:hAnsi="Times New Roman" w:cs="Times New Roman"/>
          <w:sz w:val="24"/>
          <w:szCs w:val="24"/>
        </w:rPr>
        <w:t xml:space="preserve"> </w:t>
      </w:r>
      <w:r w:rsidR="00AF3361">
        <w:rPr>
          <w:rFonts w:ascii="Times New Roman" w:hAnsi="Times New Roman" w:cs="Times New Roman"/>
          <w:sz w:val="24"/>
          <w:szCs w:val="24"/>
        </w:rPr>
        <w:t>median</w:t>
      </w:r>
      <w:r w:rsidR="00A06020" w:rsidRPr="00EB1377">
        <w:rPr>
          <w:rFonts w:ascii="Times New Roman" w:hAnsi="Times New Roman" w:cs="Times New Roman"/>
          <w:sz w:val="24"/>
          <w:szCs w:val="24"/>
        </w:rPr>
        <w:t xml:space="preserve"> of </w:t>
      </w:r>
      <w:r w:rsidR="00AF3361">
        <w:rPr>
          <w:rFonts w:ascii="Times New Roman" w:hAnsi="Times New Roman" w:cs="Times New Roman"/>
          <w:sz w:val="24"/>
          <w:szCs w:val="24"/>
        </w:rPr>
        <w:t>29.5</w:t>
      </w:r>
      <w:r w:rsidR="00324444" w:rsidRPr="00EB1377">
        <w:rPr>
          <w:rFonts w:ascii="Times New Roman" w:hAnsi="Times New Roman" w:cs="Times New Roman"/>
          <w:sz w:val="24"/>
          <w:szCs w:val="24"/>
        </w:rPr>
        <w:t xml:space="preserve"> mm</w:t>
      </w:r>
      <w:r w:rsidR="00A06020" w:rsidRPr="00EB1377">
        <w:rPr>
          <w:rFonts w:ascii="Times New Roman" w:hAnsi="Times New Roman" w:cs="Times New Roman"/>
          <w:sz w:val="24"/>
          <w:szCs w:val="24"/>
        </w:rPr>
        <w:t xml:space="preserve"> amount of rainfall for </w:t>
      </w:r>
      <w:r w:rsidR="0000090E" w:rsidRPr="00EB1377">
        <w:rPr>
          <w:rFonts w:ascii="Times New Roman" w:hAnsi="Times New Roman" w:cs="Times New Roman"/>
          <w:sz w:val="24"/>
          <w:szCs w:val="24"/>
        </w:rPr>
        <w:t xml:space="preserve">the month of </w:t>
      </w:r>
      <w:r w:rsidR="00A06020" w:rsidRPr="00EB1377">
        <w:rPr>
          <w:rFonts w:ascii="Times New Roman" w:hAnsi="Times New Roman" w:cs="Times New Roman"/>
          <w:sz w:val="24"/>
          <w:szCs w:val="24"/>
        </w:rPr>
        <w:t>the period 2000-2022.</w:t>
      </w:r>
      <w:r w:rsidR="004151B9" w:rsidRPr="00EB1377">
        <w:rPr>
          <w:rFonts w:ascii="Times New Roman" w:hAnsi="Times New Roman" w:cs="Times New Roman"/>
          <w:sz w:val="24"/>
          <w:szCs w:val="24"/>
        </w:rPr>
        <w:t xml:space="preserve"> </w:t>
      </w:r>
      <w:r w:rsidR="003A6F99" w:rsidRPr="00EB1377">
        <w:rPr>
          <w:rFonts w:ascii="Times New Roman" w:hAnsi="Times New Roman" w:cs="Times New Roman"/>
          <w:sz w:val="24"/>
          <w:szCs w:val="24"/>
        </w:rPr>
        <w:t xml:space="preserve">There was a </w:t>
      </w:r>
      <w:r w:rsidR="00E6634E" w:rsidRPr="00EB1377">
        <w:rPr>
          <w:rFonts w:ascii="Times New Roman" w:hAnsi="Times New Roman" w:cs="Times New Roman"/>
          <w:sz w:val="24"/>
          <w:szCs w:val="24"/>
        </w:rPr>
        <w:t>similar</w:t>
      </w:r>
      <w:r w:rsidR="003A6F99" w:rsidRPr="00EB1377">
        <w:rPr>
          <w:rFonts w:ascii="Times New Roman" w:hAnsi="Times New Roman" w:cs="Times New Roman"/>
          <w:sz w:val="24"/>
          <w:szCs w:val="24"/>
        </w:rPr>
        <w:t xml:space="preserve"> range of temperature between 2023 and the period 2000-2022</w:t>
      </w:r>
      <w:r w:rsidR="009278BF"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2</w:t>
      </w:r>
      <w:r w:rsidR="00FF74D9">
        <w:rPr>
          <w:rFonts w:ascii="Times New Roman" w:hAnsi="Times New Roman" w:cs="Times New Roman"/>
          <w:sz w:val="24"/>
          <w:szCs w:val="24"/>
        </w:rPr>
        <w:t>8</w:t>
      </w:r>
      <w:r w:rsidR="00A16B0E" w:rsidRPr="00EB1377">
        <w:rPr>
          <w:rFonts w:ascii="Times New Roman" w:hAnsi="Times New Roman" w:cs="Times New Roman"/>
          <w:sz w:val="24"/>
          <w:szCs w:val="24"/>
        </w:rPr>
        <w:t>.</w:t>
      </w:r>
      <w:r w:rsidR="00FF74D9">
        <w:rPr>
          <w:rFonts w:ascii="Times New Roman" w:hAnsi="Times New Roman" w:cs="Times New Roman"/>
          <w:sz w:val="24"/>
          <w:szCs w:val="24"/>
        </w:rPr>
        <w:t>25</w:t>
      </w:r>
      <w:r w:rsidR="00EF7E44">
        <w:rPr>
          <w:rFonts w:ascii="Times New Roman" w:hAnsi="Times New Roman" w:cs="Times New Roman"/>
          <w:sz w:val="24"/>
          <w:szCs w:val="24"/>
        </w:rPr>
        <w:t xml:space="preserve"> </w:t>
      </w:r>
      <w:r w:rsidR="00EF7E44" w:rsidRPr="00EB1377">
        <w:rPr>
          <w:rFonts w:ascii="Times New Roman" w:hAnsi="Times New Roman" w:cs="Times New Roman"/>
          <w:sz w:val="24"/>
          <w:szCs w:val="24"/>
        </w:rPr>
        <w:t>°C</w:t>
      </w:r>
      <w:r w:rsidR="008568FF">
        <w:rPr>
          <w:rFonts w:ascii="Times New Roman" w:hAnsi="Times New Roman" w:cs="Times New Roman"/>
          <w:sz w:val="24"/>
          <w:szCs w:val="24"/>
        </w:rPr>
        <w:t xml:space="preserve"> (IQR: 6.26)</w:t>
      </w:r>
      <w:r w:rsidR="00CD40B8" w:rsidRPr="00EB1377">
        <w:rPr>
          <w:rFonts w:ascii="Times New Roman" w:hAnsi="Times New Roman" w:cs="Times New Roman"/>
          <w:sz w:val="24"/>
          <w:szCs w:val="24"/>
        </w:rPr>
        <w:t xml:space="preserve"> </w:t>
      </w:r>
      <w:r w:rsidR="00AB1E7D" w:rsidRPr="00EB1377">
        <w:rPr>
          <w:rFonts w:ascii="Times New Roman" w:hAnsi="Times New Roman" w:cs="Times New Roman"/>
          <w:sz w:val="24"/>
          <w:szCs w:val="24"/>
        </w:rPr>
        <w:t xml:space="preserve">for </w:t>
      </w:r>
      <w:r w:rsidR="00021342" w:rsidRPr="00EB1377">
        <w:rPr>
          <w:rFonts w:ascii="Times New Roman" w:hAnsi="Times New Roman" w:cs="Times New Roman"/>
          <w:sz w:val="24"/>
          <w:szCs w:val="24"/>
        </w:rPr>
        <w:t xml:space="preserve">the </w:t>
      </w:r>
      <w:r w:rsidR="00AB1E7D" w:rsidRPr="00EB1377">
        <w:rPr>
          <w:rFonts w:ascii="Times New Roman" w:hAnsi="Times New Roman" w:cs="Times New Roman"/>
          <w:sz w:val="24"/>
          <w:szCs w:val="24"/>
        </w:rPr>
        <w:t>period</w:t>
      </w:r>
      <w:r w:rsidR="00A16B0E" w:rsidRPr="00EB1377">
        <w:rPr>
          <w:rFonts w:ascii="Times New Roman" w:hAnsi="Times New Roman" w:cs="Times New Roman"/>
          <w:sz w:val="24"/>
          <w:szCs w:val="24"/>
        </w:rPr>
        <w:t xml:space="preserve"> 2000</w:t>
      </w:r>
      <w:r w:rsidR="009278BF" w:rsidRPr="00EB1377">
        <w:rPr>
          <w:rFonts w:ascii="Times New Roman" w:hAnsi="Times New Roman" w:cs="Times New Roman"/>
          <w:sz w:val="24"/>
          <w:szCs w:val="24"/>
        </w:rPr>
        <w:t>-</w:t>
      </w:r>
      <w:r w:rsidR="00A16B0E" w:rsidRPr="00EB1377">
        <w:rPr>
          <w:rFonts w:ascii="Times New Roman" w:hAnsi="Times New Roman" w:cs="Times New Roman"/>
          <w:sz w:val="24"/>
          <w:szCs w:val="24"/>
        </w:rPr>
        <w:t>2022</w:t>
      </w:r>
      <w:r w:rsidR="009278BF" w:rsidRPr="00EB1377">
        <w:rPr>
          <w:rFonts w:ascii="Times New Roman" w:hAnsi="Times New Roman" w:cs="Times New Roman"/>
          <w:sz w:val="24"/>
          <w:szCs w:val="24"/>
        </w:rPr>
        <w:t xml:space="preserve"> vs.</w:t>
      </w:r>
      <w:r w:rsidR="00A16B0E" w:rsidRPr="00EB1377">
        <w:rPr>
          <w:rFonts w:ascii="Times New Roman" w:hAnsi="Times New Roman" w:cs="Times New Roman"/>
          <w:sz w:val="24"/>
          <w:szCs w:val="24"/>
        </w:rPr>
        <w:t xml:space="preserve"> </w:t>
      </w:r>
      <w:r w:rsidR="009540E8" w:rsidRPr="00EB1377">
        <w:rPr>
          <w:rFonts w:ascii="Times New Roman" w:hAnsi="Times New Roman" w:cs="Times New Roman"/>
          <w:sz w:val="24"/>
          <w:szCs w:val="24"/>
        </w:rPr>
        <w:t>2</w:t>
      </w:r>
      <w:r w:rsidR="00240D20" w:rsidRPr="00EB1377">
        <w:rPr>
          <w:rFonts w:ascii="Times New Roman" w:hAnsi="Times New Roman" w:cs="Times New Roman"/>
          <w:sz w:val="24"/>
          <w:szCs w:val="24"/>
        </w:rPr>
        <w:t>7</w:t>
      </w:r>
      <w:r w:rsidR="009540E8" w:rsidRPr="00EB1377">
        <w:rPr>
          <w:rFonts w:ascii="Times New Roman" w:hAnsi="Times New Roman" w:cs="Times New Roman"/>
          <w:sz w:val="24"/>
          <w:szCs w:val="24"/>
        </w:rPr>
        <w:t>.</w:t>
      </w:r>
      <w:r w:rsidR="008711F4" w:rsidRPr="00EB1377">
        <w:rPr>
          <w:rFonts w:ascii="Times New Roman" w:hAnsi="Times New Roman" w:cs="Times New Roman"/>
          <w:sz w:val="24"/>
          <w:szCs w:val="24"/>
        </w:rPr>
        <w:t>06</w:t>
      </w:r>
      <w:r w:rsidR="00AB1E7D" w:rsidRPr="00EB1377">
        <w:rPr>
          <w:rFonts w:ascii="Times New Roman" w:hAnsi="Times New Roman" w:cs="Times New Roman"/>
          <w:sz w:val="24"/>
          <w:szCs w:val="24"/>
        </w:rPr>
        <w:t xml:space="preserve"> °C</w:t>
      </w:r>
      <w:r w:rsidR="00A16B0E" w:rsidRPr="00EB1377">
        <w:rPr>
          <w:rFonts w:ascii="Times New Roman" w:hAnsi="Times New Roman" w:cs="Times New Roman"/>
          <w:sz w:val="24"/>
          <w:szCs w:val="24"/>
        </w:rPr>
        <w:t xml:space="preserve"> in 2023</w:t>
      </w:r>
      <w:r w:rsidR="00556119">
        <w:rPr>
          <w:rFonts w:ascii="Times New Roman" w:hAnsi="Times New Roman" w:cs="Times New Roman"/>
          <w:sz w:val="24"/>
          <w:szCs w:val="24"/>
        </w:rPr>
        <w:t>)</w:t>
      </w:r>
      <w:r w:rsidR="00A16B0E" w:rsidRPr="00EB1377">
        <w:rPr>
          <w:rFonts w:ascii="Times New Roman" w:hAnsi="Times New Roman" w:cs="Times New Roman"/>
          <w:sz w:val="24"/>
          <w:szCs w:val="24"/>
        </w:rPr>
        <w:t xml:space="preserve">. </w:t>
      </w:r>
    </w:p>
    <w:p w14:paraId="32913550" w14:textId="7794B8AD" w:rsidR="005F73B4" w:rsidRPr="00EB1377" w:rsidRDefault="00FE1135"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lastRenderedPageBreak/>
        <w:t>D</w:t>
      </w:r>
      <w:r w:rsidR="00983768" w:rsidRPr="00EB1377">
        <w:rPr>
          <w:rFonts w:ascii="Times New Roman" w:eastAsia="Times New Roman" w:hAnsi="Times New Roman" w:cs="Times New Roman"/>
          <w:b/>
          <w:bCs/>
          <w:color w:val="000000"/>
          <w:sz w:val="24"/>
          <w:szCs w:val="24"/>
          <w:lang w:val="en-US"/>
        </w:rPr>
        <w:t xml:space="preserve">engue </w:t>
      </w:r>
      <w:r w:rsidR="00131D35">
        <w:rPr>
          <w:rFonts w:ascii="Times New Roman" w:eastAsia="Times New Roman" w:hAnsi="Times New Roman" w:cs="Times New Roman"/>
          <w:b/>
          <w:bCs/>
          <w:color w:val="000000"/>
          <w:sz w:val="24"/>
          <w:szCs w:val="24"/>
          <w:lang w:val="en-US"/>
        </w:rPr>
        <w:t>c</w:t>
      </w:r>
      <w:r w:rsidR="00EC2373" w:rsidRPr="00EB1377">
        <w:rPr>
          <w:rFonts w:ascii="Times New Roman" w:eastAsia="Times New Roman" w:hAnsi="Times New Roman" w:cs="Times New Roman"/>
          <w:b/>
          <w:bCs/>
          <w:color w:val="000000"/>
          <w:sz w:val="24"/>
          <w:szCs w:val="24"/>
          <w:lang w:val="en-US"/>
        </w:rPr>
        <w:t>ases</w:t>
      </w:r>
      <w:r w:rsidR="00983768" w:rsidRPr="00EB1377">
        <w:rPr>
          <w:rFonts w:ascii="Times New Roman" w:eastAsia="Times New Roman" w:hAnsi="Times New Roman" w:cs="Times New Roman"/>
          <w:b/>
          <w:bCs/>
          <w:color w:val="000000"/>
          <w:sz w:val="24"/>
          <w:szCs w:val="24"/>
          <w:lang w:val="en-US"/>
        </w:rPr>
        <w:t xml:space="preserve"> </w:t>
      </w:r>
      <w:r w:rsidRPr="00EB1377">
        <w:rPr>
          <w:rFonts w:ascii="Times New Roman" w:eastAsia="Times New Roman" w:hAnsi="Times New Roman" w:cs="Times New Roman"/>
          <w:b/>
          <w:bCs/>
          <w:color w:val="000000"/>
          <w:sz w:val="24"/>
          <w:szCs w:val="24"/>
          <w:lang w:val="en-US"/>
        </w:rPr>
        <w:t xml:space="preserve">and meteorological data </w:t>
      </w:r>
      <w:r w:rsidR="00983768" w:rsidRPr="00EB1377">
        <w:rPr>
          <w:rFonts w:ascii="Times New Roman" w:eastAsia="Times New Roman" w:hAnsi="Times New Roman" w:cs="Times New Roman"/>
          <w:b/>
          <w:bCs/>
          <w:color w:val="000000"/>
          <w:sz w:val="24"/>
          <w:szCs w:val="24"/>
          <w:lang w:val="en-US"/>
        </w:rPr>
        <w:t xml:space="preserve">in </w:t>
      </w:r>
      <w:r w:rsidR="00131D35">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outhern vs. </w:t>
      </w:r>
      <w:r w:rsidR="00131D35">
        <w:rPr>
          <w:rFonts w:ascii="Times New Roman" w:eastAsia="Times New Roman" w:hAnsi="Times New Roman" w:cs="Times New Roman"/>
          <w:b/>
          <w:bCs/>
          <w:color w:val="000000"/>
          <w:sz w:val="24"/>
          <w:szCs w:val="24"/>
          <w:lang w:val="en-US"/>
        </w:rPr>
        <w:t>n</w:t>
      </w:r>
      <w:r w:rsidR="00AC0CDE" w:rsidRPr="00EB1377">
        <w:rPr>
          <w:rFonts w:ascii="Times New Roman" w:eastAsia="Times New Roman" w:hAnsi="Times New Roman" w:cs="Times New Roman"/>
          <w:b/>
          <w:bCs/>
          <w:color w:val="000000"/>
          <w:sz w:val="24"/>
          <w:szCs w:val="24"/>
          <w:lang w:val="en-US"/>
        </w:rPr>
        <w:t>orthern</w:t>
      </w:r>
      <w:r w:rsidR="006F12EF" w:rsidRPr="00EB1377">
        <w:rPr>
          <w:rFonts w:ascii="Times New Roman" w:eastAsia="Times New Roman" w:hAnsi="Times New Roman" w:cs="Times New Roman"/>
          <w:b/>
          <w:bCs/>
          <w:color w:val="000000"/>
          <w:sz w:val="24"/>
          <w:szCs w:val="24"/>
          <w:lang w:val="en-US"/>
        </w:rPr>
        <w:t xml:space="preserve"> Division</w:t>
      </w:r>
      <w:r w:rsidR="00AC0CDE" w:rsidRPr="00EB1377">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 </w:t>
      </w:r>
    </w:p>
    <w:p w14:paraId="433BDEA7" w14:textId="242A3E26" w:rsidR="008D72E0" w:rsidRDefault="00AC0CDE"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hAnsi="Times New Roman" w:cs="Times New Roman"/>
          <w:sz w:val="24"/>
          <w:szCs w:val="24"/>
        </w:rPr>
        <w:t>The divisions southern to Dhaka had a higher dengue incidence compared to the northern division</w:t>
      </w:r>
      <w:r w:rsidR="00113264">
        <w:rPr>
          <w:rFonts w:ascii="Times New Roman" w:hAnsi="Times New Roman" w:cs="Times New Roman"/>
          <w:sz w:val="24"/>
          <w:szCs w:val="24"/>
        </w:rPr>
        <w:t>s</w:t>
      </w:r>
      <w:r w:rsidRPr="00EB1377">
        <w:rPr>
          <w:rFonts w:ascii="Times New Roman" w:hAnsi="Times New Roman" w:cs="Times New Roman"/>
          <w:sz w:val="24"/>
          <w:szCs w:val="24"/>
        </w:rPr>
        <w:t xml:space="preserve"> (2.30 vs. 0.50, p&lt;0,0.01)</w:t>
      </w:r>
      <w:r w:rsidR="00F42A11">
        <w:rPr>
          <w:rFonts w:ascii="Times New Roman" w:hAnsi="Times New Roman" w:cs="Times New Roman"/>
          <w:sz w:val="24"/>
          <w:szCs w:val="24"/>
        </w:rPr>
        <w:t xml:space="preserve"> per thousand population</w:t>
      </w:r>
      <w:r w:rsidRPr="00EB1377">
        <w:rPr>
          <w:rFonts w:ascii="Times New Roman" w:hAnsi="Times New Roman" w:cs="Times New Roman"/>
          <w:sz w:val="24"/>
          <w:szCs w:val="24"/>
        </w:rPr>
        <w:t xml:space="preserve"> whereas the central Dhaka division had an incidence of 2.90</w:t>
      </w:r>
      <w:r w:rsidR="00EC2373" w:rsidRPr="00EB1377">
        <w:rPr>
          <w:rFonts w:ascii="Times New Roman" w:hAnsi="Times New Roman" w:cs="Times New Roman"/>
          <w:sz w:val="24"/>
          <w:szCs w:val="24"/>
        </w:rPr>
        <w:t xml:space="preserve"> per thousand population</w:t>
      </w:r>
      <w:r w:rsidRPr="00EB1377">
        <w:rPr>
          <w:rFonts w:ascii="Times New Roman" w:hAnsi="Times New Roman" w:cs="Times New Roman"/>
          <w:sz w:val="24"/>
          <w:szCs w:val="24"/>
        </w:rPr>
        <w:t xml:space="preserve">. </w:t>
      </w:r>
      <w:r w:rsidR="00053DCD" w:rsidRPr="00053DCD">
        <w:rPr>
          <w:rFonts w:ascii="Times New Roman" w:hAnsi="Times New Roman" w:cs="Times New Roman"/>
          <w:sz w:val="24"/>
          <w:szCs w:val="24"/>
        </w:rPr>
        <w:t xml:space="preserve">In 2023, the southern divisions recorded </w:t>
      </w:r>
      <w:bookmarkStart w:id="18" w:name="_Hlk177813143"/>
      <w:r w:rsidR="00053DCD" w:rsidRPr="00053DCD">
        <w:rPr>
          <w:rFonts w:ascii="Times New Roman" w:hAnsi="Times New Roman" w:cs="Times New Roman"/>
          <w:sz w:val="24"/>
          <w:szCs w:val="24"/>
        </w:rPr>
        <w:t>slightly higher</w:t>
      </w:r>
      <w:bookmarkEnd w:id="18"/>
      <w:r w:rsidR="00053DCD" w:rsidRPr="00053DCD">
        <w:rPr>
          <w:rFonts w:ascii="Times New Roman" w:hAnsi="Times New Roman" w:cs="Times New Roman"/>
          <w:sz w:val="24"/>
          <w:szCs w:val="24"/>
        </w:rPr>
        <w:t xml:space="preserve"> annual temperatures (27.46 vs. 26.54 °C) and </w:t>
      </w:r>
      <w:r w:rsidR="007069C9">
        <w:rPr>
          <w:rFonts w:ascii="Times New Roman" w:hAnsi="Times New Roman" w:cs="Times New Roman"/>
          <w:sz w:val="24"/>
          <w:szCs w:val="24"/>
        </w:rPr>
        <w:t xml:space="preserve">also </w:t>
      </w:r>
      <w:r w:rsidR="007069C9" w:rsidRPr="00053DCD">
        <w:rPr>
          <w:rFonts w:ascii="Times New Roman" w:hAnsi="Times New Roman" w:cs="Times New Roman"/>
          <w:sz w:val="24"/>
          <w:szCs w:val="24"/>
        </w:rPr>
        <w:t>slightly higher</w:t>
      </w:r>
      <w:r w:rsidR="00053DCD" w:rsidRPr="00053DCD">
        <w:rPr>
          <w:rFonts w:ascii="Times New Roman" w:hAnsi="Times New Roman" w:cs="Times New Roman"/>
          <w:sz w:val="24"/>
          <w:szCs w:val="24"/>
        </w:rPr>
        <w:t xml:space="preserve"> </w:t>
      </w:r>
      <w:r w:rsidR="0045493B" w:rsidRPr="00053DCD">
        <w:rPr>
          <w:rFonts w:ascii="Times New Roman" w:hAnsi="Times New Roman" w:cs="Times New Roman"/>
          <w:sz w:val="24"/>
          <w:szCs w:val="24"/>
        </w:rPr>
        <w:t xml:space="preserve">relative humidity </w:t>
      </w:r>
      <w:r w:rsidR="00053DCD" w:rsidRPr="00053DCD">
        <w:rPr>
          <w:rFonts w:ascii="Times New Roman" w:hAnsi="Times New Roman" w:cs="Times New Roman"/>
          <w:sz w:val="24"/>
          <w:szCs w:val="24"/>
        </w:rPr>
        <w:t>(80.79 vs. 79.08%) than the northern division</w:t>
      </w:r>
      <w:r w:rsidR="0045493B">
        <w:rPr>
          <w:rFonts w:ascii="Times New Roman" w:hAnsi="Times New Roman" w:cs="Times New Roman"/>
          <w:sz w:val="24"/>
          <w:szCs w:val="24"/>
        </w:rPr>
        <w:t>s</w:t>
      </w:r>
      <w:r w:rsidR="00053DCD" w:rsidRPr="00053DCD">
        <w:rPr>
          <w:rFonts w:ascii="Times New Roman" w:hAnsi="Times New Roman" w:cs="Times New Roman"/>
          <w:sz w:val="24"/>
          <w:szCs w:val="24"/>
        </w:rPr>
        <w:t xml:space="preserve"> </w:t>
      </w:r>
      <w:r w:rsidR="00333968" w:rsidRPr="00333968">
        <w:rPr>
          <w:rFonts w:ascii="Times New Roman" w:hAnsi="Times New Roman" w:cs="Times New Roman"/>
          <w:b/>
          <w:sz w:val="24"/>
          <w:szCs w:val="24"/>
        </w:rPr>
        <w:t xml:space="preserve">(Table </w:t>
      </w:r>
      <w:r w:rsidR="005D75FE">
        <w:rPr>
          <w:rFonts w:ascii="Times New Roman" w:hAnsi="Times New Roman" w:cs="Times New Roman"/>
          <w:b/>
          <w:sz w:val="24"/>
          <w:szCs w:val="24"/>
        </w:rPr>
        <w:t>S</w:t>
      </w:r>
      <w:r w:rsidR="00F86345">
        <w:rPr>
          <w:rFonts w:ascii="Times New Roman" w:hAnsi="Times New Roman" w:cs="Times New Roman"/>
          <w:b/>
          <w:sz w:val="24"/>
          <w:szCs w:val="24"/>
        </w:rPr>
        <w:t>4</w:t>
      </w:r>
      <w:r w:rsidR="005D75FE">
        <w:rPr>
          <w:rFonts w:ascii="Times New Roman" w:hAnsi="Times New Roman" w:cs="Times New Roman"/>
          <w:b/>
          <w:sz w:val="24"/>
          <w:szCs w:val="24"/>
        </w:rPr>
        <w:t xml:space="preserve"> </w:t>
      </w:r>
      <w:r w:rsidR="005D75FE">
        <w:rPr>
          <w:rFonts w:ascii="Times New Roman" w:hAnsi="Times New Roman" w:cs="Times New Roman"/>
          <w:b/>
          <w:bCs/>
          <w:sz w:val="24"/>
          <w:szCs w:val="24"/>
        </w:rPr>
        <w:t>in the Supplementary material</w:t>
      </w:r>
      <w:r w:rsidR="00333968" w:rsidRPr="00333968">
        <w:rPr>
          <w:rFonts w:ascii="Times New Roman" w:hAnsi="Times New Roman" w:cs="Times New Roman"/>
          <w:b/>
          <w:sz w:val="24"/>
          <w:szCs w:val="24"/>
        </w:rPr>
        <w:t>)</w:t>
      </w:r>
      <w:r w:rsidRPr="00EB1377">
        <w:rPr>
          <w:rFonts w:ascii="Times New Roman" w:hAnsi="Times New Roman" w:cs="Times New Roman"/>
          <w:sz w:val="24"/>
          <w:szCs w:val="24"/>
        </w:rPr>
        <w:t>.</w:t>
      </w:r>
    </w:p>
    <w:p w14:paraId="1A81BA90" w14:textId="6109B658" w:rsidR="00724B94" w:rsidRDefault="00E70CD3"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Relative c</w:t>
      </w:r>
      <w:r w:rsidR="00DF2D99" w:rsidRPr="00EB1377">
        <w:rPr>
          <w:rFonts w:ascii="Times New Roman" w:eastAsia="Times New Roman" w:hAnsi="Times New Roman" w:cs="Times New Roman"/>
          <w:b/>
          <w:bCs/>
          <w:color w:val="000000"/>
          <w:sz w:val="24"/>
          <w:szCs w:val="24"/>
          <w:lang w:val="en-US"/>
        </w:rPr>
        <w:t xml:space="preserve">hanges </w:t>
      </w:r>
      <w:r w:rsidR="00C1248A" w:rsidRPr="00EB1377">
        <w:rPr>
          <w:rFonts w:ascii="Times New Roman" w:eastAsia="Times New Roman" w:hAnsi="Times New Roman" w:cs="Times New Roman"/>
          <w:b/>
          <w:bCs/>
          <w:color w:val="000000"/>
          <w:sz w:val="24"/>
          <w:szCs w:val="24"/>
          <w:lang w:val="en-US"/>
        </w:rPr>
        <w:t>in</w:t>
      </w:r>
      <w:r w:rsidR="002C45D7" w:rsidRPr="00EB1377">
        <w:rPr>
          <w:rFonts w:ascii="Times New Roman" w:eastAsia="Times New Roman" w:hAnsi="Times New Roman" w:cs="Times New Roman"/>
          <w:b/>
          <w:bCs/>
          <w:color w:val="000000"/>
          <w:sz w:val="24"/>
          <w:szCs w:val="24"/>
          <w:lang w:val="en-US"/>
        </w:rPr>
        <w:t xml:space="preserve"> dengue</w:t>
      </w:r>
      <w:r w:rsidR="00DF2D99" w:rsidRPr="00EB1377">
        <w:rPr>
          <w:rFonts w:ascii="Times New Roman" w:eastAsia="Times New Roman" w:hAnsi="Times New Roman" w:cs="Times New Roman"/>
          <w:b/>
          <w:bCs/>
          <w:color w:val="000000"/>
          <w:sz w:val="24"/>
          <w:szCs w:val="24"/>
          <w:lang w:val="en-US"/>
        </w:rPr>
        <w:t xml:space="preserve"> </w:t>
      </w:r>
      <w:r w:rsidR="00724B94" w:rsidRPr="00EB1377">
        <w:rPr>
          <w:rFonts w:ascii="Times New Roman" w:eastAsia="Times New Roman" w:hAnsi="Times New Roman" w:cs="Times New Roman"/>
          <w:b/>
          <w:bCs/>
          <w:color w:val="000000"/>
          <w:sz w:val="24"/>
          <w:szCs w:val="24"/>
          <w:lang w:val="en-US"/>
        </w:rPr>
        <w:t>cases</w:t>
      </w:r>
      <w:r w:rsidR="000A6CCA" w:rsidRPr="00EB1377">
        <w:rPr>
          <w:rFonts w:ascii="Times New Roman" w:eastAsia="Times New Roman" w:hAnsi="Times New Roman" w:cs="Times New Roman"/>
          <w:b/>
          <w:bCs/>
          <w:color w:val="000000"/>
          <w:sz w:val="24"/>
          <w:szCs w:val="24"/>
          <w:lang w:val="en-US"/>
        </w:rPr>
        <w:t xml:space="preserve"> in </w:t>
      </w:r>
      <w:r w:rsidR="008B003D" w:rsidRPr="00EB1377">
        <w:rPr>
          <w:rFonts w:ascii="Times New Roman" w:eastAsia="Times New Roman" w:hAnsi="Times New Roman" w:cs="Times New Roman"/>
          <w:b/>
          <w:bCs/>
          <w:color w:val="000000"/>
          <w:sz w:val="24"/>
          <w:szCs w:val="24"/>
          <w:lang w:val="en-US"/>
        </w:rPr>
        <w:t xml:space="preserve">each </w:t>
      </w:r>
      <w:r w:rsidR="007844BF" w:rsidRPr="00EB1377">
        <w:rPr>
          <w:rFonts w:ascii="Times New Roman" w:eastAsia="Times New Roman" w:hAnsi="Times New Roman" w:cs="Times New Roman"/>
          <w:b/>
          <w:bCs/>
          <w:color w:val="000000"/>
          <w:sz w:val="24"/>
          <w:szCs w:val="24"/>
          <w:lang w:val="en-US"/>
        </w:rPr>
        <w:t>division</w:t>
      </w:r>
    </w:p>
    <w:p w14:paraId="71F5AADF" w14:textId="1083CC4C" w:rsidR="004D4CC1" w:rsidRPr="004D4CC1" w:rsidRDefault="00B979DE" w:rsidP="00E54053">
      <w:pPr>
        <w:spacing w:line="480" w:lineRule="auto"/>
        <w:rPr>
          <w:rFonts w:ascii="Times New Roman" w:eastAsia="Times New Roman" w:hAnsi="Times New Roman" w:cs="Times New Roman"/>
          <w:color w:val="000000"/>
          <w:sz w:val="24"/>
          <w:szCs w:val="24"/>
          <w:lang w:val="en-US"/>
        </w:rPr>
      </w:pPr>
      <w:r w:rsidRPr="003F4B65">
        <w:rPr>
          <w:rFonts w:ascii="Times New Roman" w:hAnsi="Times New Roman" w:cs="Times New Roman"/>
          <w:sz w:val="24"/>
          <w:szCs w:val="24"/>
        </w:rPr>
        <w:t>Of 3</w:t>
      </w:r>
      <w:r w:rsidR="002220F6">
        <w:rPr>
          <w:rFonts w:ascii="Times New Roman" w:hAnsi="Times New Roman" w:cs="Times New Roman"/>
          <w:sz w:val="24"/>
          <w:szCs w:val="24"/>
        </w:rPr>
        <w:t>21,</w:t>
      </w:r>
      <w:r w:rsidR="004D6E8E">
        <w:rPr>
          <w:rFonts w:ascii="Times New Roman" w:hAnsi="Times New Roman" w:cs="Times New Roman"/>
          <w:sz w:val="24"/>
          <w:szCs w:val="24"/>
        </w:rPr>
        <w:t>179</w:t>
      </w:r>
      <w:r w:rsidRPr="003F4B65">
        <w:rPr>
          <w:rFonts w:ascii="Times New Roman" w:hAnsi="Times New Roman" w:cs="Times New Roman"/>
          <w:sz w:val="24"/>
          <w:szCs w:val="24"/>
        </w:rPr>
        <w:t xml:space="preserve"> dengue cases, </w:t>
      </w:r>
      <w:r w:rsidR="00100DDB">
        <w:rPr>
          <w:rFonts w:ascii="Times New Roman" w:hAnsi="Times New Roman" w:cs="Times New Roman"/>
          <w:sz w:val="24"/>
          <w:szCs w:val="24"/>
        </w:rPr>
        <w:t>211,171</w:t>
      </w:r>
      <w:r w:rsidRPr="003F4B65">
        <w:rPr>
          <w:rFonts w:ascii="Times New Roman" w:hAnsi="Times New Roman" w:cs="Times New Roman"/>
          <w:sz w:val="24"/>
          <w:szCs w:val="24"/>
        </w:rPr>
        <w:t xml:space="preserve"> (65%) were reported from outside Dhaka, whereas more than 57.5% (980 of 1705) deaths were recorded in Dhaka</w:t>
      </w:r>
      <w:r w:rsidR="003E49D7">
        <w:rPr>
          <w:rFonts w:ascii="Times New Roman" w:hAnsi="Times New Roman" w:cs="Times New Roman"/>
          <w:sz w:val="24"/>
          <w:szCs w:val="24"/>
        </w:rPr>
        <w:t xml:space="preserve"> with a </w:t>
      </w:r>
      <w:r w:rsidR="00052DC1">
        <w:rPr>
          <w:rFonts w:ascii="Times New Roman" w:hAnsi="Times New Roman" w:cs="Times New Roman"/>
          <w:sz w:val="24"/>
          <w:szCs w:val="24"/>
        </w:rPr>
        <w:t>CFR</w:t>
      </w:r>
      <w:r w:rsidR="003E49D7">
        <w:rPr>
          <w:rFonts w:ascii="Times New Roman" w:hAnsi="Times New Roman" w:cs="Times New Roman"/>
          <w:sz w:val="24"/>
          <w:szCs w:val="24"/>
        </w:rPr>
        <w:t xml:space="preserve"> of</w:t>
      </w:r>
      <w:r w:rsidR="00052DC1">
        <w:rPr>
          <w:rFonts w:ascii="Times New Roman" w:hAnsi="Times New Roman" w:cs="Times New Roman"/>
          <w:sz w:val="24"/>
          <w:szCs w:val="24"/>
        </w:rPr>
        <w:t xml:space="preserve"> </w:t>
      </w:r>
      <w:r w:rsidR="004E6E3D">
        <w:rPr>
          <w:rFonts w:ascii="Times New Roman" w:hAnsi="Times New Roman" w:cs="Times New Roman"/>
          <w:sz w:val="24"/>
          <w:szCs w:val="24"/>
        </w:rPr>
        <w:t>0.89%</w:t>
      </w:r>
      <w:r w:rsidRPr="003F4B65">
        <w:rPr>
          <w:rFonts w:ascii="Times New Roman" w:hAnsi="Times New Roman" w:cs="Times New Roman"/>
          <w:sz w:val="24"/>
          <w:szCs w:val="24"/>
        </w:rPr>
        <w:t>.</w:t>
      </w:r>
      <w:r w:rsidR="00132CE6">
        <w:rPr>
          <w:rFonts w:ascii="Times New Roman" w:hAnsi="Times New Roman" w:cs="Times New Roman"/>
          <w:sz w:val="24"/>
          <w:szCs w:val="24"/>
        </w:rPr>
        <w:t xml:space="preserve"> </w:t>
      </w:r>
      <w:r w:rsidR="00C60361" w:rsidRPr="00EB1377">
        <w:rPr>
          <w:rFonts w:ascii="Times New Roman" w:eastAsia="Times New Roman" w:hAnsi="Times New Roman" w:cs="Times New Roman"/>
          <w:color w:val="000000"/>
          <w:sz w:val="24"/>
          <w:szCs w:val="24"/>
          <w:lang w:val="en-US"/>
        </w:rPr>
        <w:t xml:space="preserve">Dhaka city </w:t>
      </w:r>
      <w:r w:rsidR="00061B51" w:rsidRPr="00EB1377">
        <w:rPr>
          <w:rFonts w:ascii="Times New Roman" w:eastAsia="Times New Roman" w:hAnsi="Times New Roman" w:cs="Times New Roman"/>
          <w:color w:val="000000"/>
          <w:sz w:val="24"/>
          <w:szCs w:val="24"/>
          <w:lang w:val="en-US"/>
        </w:rPr>
        <w:t>was</w:t>
      </w:r>
      <w:r w:rsidR="00C60361" w:rsidRPr="00EB1377">
        <w:rPr>
          <w:rFonts w:ascii="Times New Roman" w:eastAsia="Times New Roman" w:hAnsi="Times New Roman" w:cs="Times New Roman"/>
          <w:color w:val="000000"/>
          <w:sz w:val="24"/>
          <w:szCs w:val="24"/>
          <w:lang w:val="en-US"/>
        </w:rPr>
        <w:t xml:space="preserve"> the</w:t>
      </w:r>
      <w:r w:rsidR="0048672B" w:rsidRPr="00EB1377">
        <w:rPr>
          <w:rFonts w:ascii="Times New Roman" w:eastAsia="Times New Roman" w:hAnsi="Times New Roman" w:cs="Times New Roman"/>
          <w:color w:val="000000"/>
          <w:sz w:val="24"/>
          <w:szCs w:val="24"/>
          <w:lang w:val="en-US"/>
        </w:rPr>
        <w:t xml:space="preserve"> primary</w:t>
      </w:r>
      <w:r w:rsidR="00D111F5" w:rsidRPr="00EB1377">
        <w:rPr>
          <w:rFonts w:ascii="Times New Roman" w:eastAsia="Times New Roman" w:hAnsi="Times New Roman" w:cs="Times New Roman"/>
          <w:color w:val="000000"/>
          <w:sz w:val="24"/>
          <w:szCs w:val="24"/>
          <w:lang w:val="en-US"/>
        </w:rPr>
        <w:t xml:space="preserve"> outbreak si</w:t>
      </w:r>
      <w:r w:rsidR="00EB15CD" w:rsidRPr="00EB1377">
        <w:rPr>
          <w:rFonts w:ascii="Times New Roman" w:eastAsia="Times New Roman" w:hAnsi="Times New Roman" w:cs="Times New Roman"/>
          <w:color w:val="000000"/>
          <w:sz w:val="24"/>
          <w:szCs w:val="24"/>
          <w:lang w:val="en-US"/>
        </w:rPr>
        <w:t>t</w:t>
      </w:r>
      <w:r w:rsidR="00D111F5" w:rsidRPr="00EB1377">
        <w:rPr>
          <w:rFonts w:ascii="Times New Roman" w:eastAsia="Times New Roman" w:hAnsi="Times New Roman" w:cs="Times New Roman"/>
          <w:color w:val="000000"/>
          <w:sz w:val="24"/>
          <w:szCs w:val="24"/>
          <w:lang w:val="en-US"/>
        </w:rPr>
        <w:t xml:space="preserve">e in 2023 and contributed </w:t>
      </w:r>
      <w:r w:rsidR="00061B51" w:rsidRPr="00EB1377">
        <w:rPr>
          <w:rFonts w:ascii="Times New Roman" w:eastAsia="Times New Roman" w:hAnsi="Times New Roman" w:cs="Times New Roman"/>
          <w:color w:val="000000"/>
          <w:sz w:val="24"/>
          <w:szCs w:val="24"/>
          <w:lang w:val="en-US"/>
        </w:rPr>
        <w:t>to</w:t>
      </w:r>
      <w:r w:rsidR="00D111F5" w:rsidRPr="00EB1377">
        <w:rPr>
          <w:rFonts w:ascii="Times New Roman" w:eastAsia="Times New Roman" w:hAnsi="Times New Roman" w:cs="Times New Roman"/>
          <w:color w:val="000000"/>
          <w:sz w:val="24"/>
          <w:szCs w:val="24"/>
          <w:lang w:val="en-US"/>
        </w:rPr>
        <w:t xml:space="preserve"> more than 50% of the total cases up until July and then </w:t>
      </w:r>
      <w:r w:rsidR="000858B1" w:rsidRPr="00EB1377">
        <w:rPr>
          <w:rFonts w:ascii="Times New Roman" w:eastAsia="Times New Roman" w:hAnsi="Times New Roman" w:cs="Times New Roman"/>
          <w:color w:val="000000"/>
          <w:sz w:val="24"/>
          <w:szCs w:val="24"/>
          <w:lang w:val="en-US"/>
        </w:rPr>
        <w:t xml:space="preserve">cases started to increase outside </w:t>
      </w:r>
      <w:r w:rsidR="005B1E07" w:rsidRPr="00EB1377">
        <w:rPr>
          <w:rFonts w:ascii="Times New Roman" w:eastAsia="Times New Roman" w:hAnsi="Times New Roman" w:cs="Times New Roman"/>
          <w:color w:val="000000"/>
          <w:sz w:val="24"/>
          <w:szCs w:val="24"/>
          <w:lang w:val="en-US"/>
        </w:rPr>
        <w:t xml:space="preserve">Dhaka, </w:t>
      </w:r>
      <w:r w:rsidR="006B129C" w:rsidRPr="00EB1377">
        <w:rPr>
          <w:rFonts w:ascii="Times New Roman" w:eastAsia="Times New Roman" w:hAnsi="Times New Roman" w:cs="Times New Roman"/>
          <w:color w:val="000000"/>
          <w:sz w:val="24"/>
          <w:szCs w:val="24"/>
          <w:lang w:val="en-US"/>
        </w:rPr>
        <w:t xml:space="preserve">where </w:t>
      </w:r>
      <w:r w:rsidR="009E1F24" w:rsidRPr="00EB1377">
        <w:rPr>
          <w:rFonts w:ascii="Times New Roman" w:eastAsia="Times New Roman" w:hAnsi="Times New Roman" w:cs="Times New Roman"/>
          <w:color w:val="000000"/>
          <w:sz w:val="24"/>
          <w:szCs w:val="24"/>
          <w:lang w:val="en-US"/>
        </w:rPr>
        <w:t xml:space="preserve">Dhaka </w:t>
      </w:r>
      <w:r w:rsidR="002D3FC4" w:rsidRPr="00EB1377">
        <w:rPr>
          <w:rFonts w:ascii="Times New Roman" w:eastAsia="Times New Roman" w:hAnsi="Times New Roman" w:cs="Times New Roman"/>
          <w:color w:val="000000"/>
          <w:sz w:val="24"/>
          <w:szCs w:val="24"/>
          <w:lang w:val="en-US"/>
        </w:rPr>
        <w:t xml:space="preserve">division </w:t>
      </w:r>
      <w:r w:rsidR="009E1F24" w:rsidRPr="00EB1377">
        <w:rPr>
          <w:rFonts w:ascii="Times New Roman" w:eastAsia="Times New Roman" w:hAnsi="Times New Roman" w:cs="Times New Roman"/>
          <w:color w:val="000000"/>
          <w:sz w:val="24"/>
          <w:szCs w:val="24"/>
          <w:lang w:val="en-US"/>
        </w:rPr>
        <w:t>(</w:t>
      </w:r>
      <w:r w:rsidR="002D3FC4" w:rsidRPr="00EB1377">
        <w:rPr>
          <w:rFonts w:ascii="Times New Roman" w:eastAsia="Times New Roman" w:hAnsi="Times New Roman" w:cs="Times New Roman"/>
          <w:color w:val="000000"/>
          <w:sz w:val="24"/>
          <w:szCs w:val="24"/>
          <w:lang w:val="en-US"/>
        </w:rPr>
        <w:t>excluding</w:t>
      </w:r>
      <w:r w:rsidR="009E1F24" w:rsidRPr="00EB1377">
        <w:rPr>
          <w:rFonts w:ascii="Times New Roman" w:eastAsia="Times New Roman" w:hAnsi="Times New Roman" w:cs="Times New Roman"/>
          <w:color w:val="000000"/>
          <w:sz w:val="24"/>
          <w:szCs w:val="24"/>
          <w:lang w:val="en-US"/>
        </w:rPr>
        <w:t xml:space="preserve"> </w:t>
      </w:r>
      <w:r w:rsidR="002D3FC4" w:rsidRPr="00EB1377">
        <w:rPr>
          <w:rFonts w:ascii="Times New Roman" w:eastAsia="Times New Roman" w:hAnsi="Times New Roman" w:cs="Times New Roman"/>
          <w:color w:val="000000"/>
          <w:sz w:val="24"/>
          <w:szCs w:val="24"/>
          <w:lang w:val="en-US"/>
        </w:rPr>
        <w:t>Dhaka city</w:t>
      </w:r>
      <w:r w:rsidR="009E1F24" w:rsidRPr="00EB1377">
        <w:rPr>
          <w:rFonts w:ascii="Times New Roman" w:eastAsia="Times New Roman" w:hAnsi="Times New Roman" w:cs="Times New Roman"/>
          <w:color w:val="000000"/>
          <w:sz w:val="24"/>
          <w:szCs w:val="24"/>
          <w:lang w:val="en-US"/>
        </w:rPr>
        <w:t xml:space="preserve">) and </w:t>
      </w:r>
      <w:r w:rsidR="0019115F" w:rsidRPr="00EB1377">
        <w:rPr>
          <w:rFonts w:ascii="Times New Roman" w:hAnsi="Times New Roman" w:cs="Times New Roman"/>
          <w:sz w:val="24"/>
          <w:szCs w:val="24"/>
        </w:rPr>
        <w:t>Chattogram</w:t>
      </w:r>
      <w:r w:rsidR="009E1F24" w:rsidRPr="00EB1377">
        <w:rPr>
          <w:rFonts w:ascii="Times New Roman" w:eastAsia="Times New Roman" w:hAnsi="Times New Roman" w:cs="Times New Roman"/>
          <w:color w:val="000000"/>
          <w:sz w:val="24"/>
          <w:szCs w:val="24"/>
          <w:lang w:val="en-US"/>
        </w:rPr>
        <w:t xml:space="preserve"> division </w:t>
      </w:r>
      <w:r w:rsidR="00B876D9" w:rsidRPr="00EB1377">
        <w:rPr>
          <w:rFonts w:ascii="Times New Roman" w:eastAsia="Times New Roman" w:hAnsi="Times New Roman" w:cs="Times New Roman"/>
          <w:color w:val="000000"/>
          <w:sz w:val="24"/>
          <w:szCs w:val="24"/>
          <w:lang w:val="en-US"/>
        </w:rPr>
        <w:t>have</w:t>
      </w:r>
      <w:r w:rsidR="009E1F24" w:rsidRPr="00EB1377">
        <w:rPr>
          <w:rFonts w:ascii="Times New Roman" w:eastAsia="Times New Roman" w:hAnsi="Times New Roman" w:cs="Times New Roman"/>
          <w:color w:val="000000"/>
          <w:sz w:val="24"/>
          <w:szCs w:val="24"/>
          <w:lang w:val="en-US"/>
        </w:rPr>
        <w:t xml:space="preserve"> been </w:t>
      </w:r>
      <w:r w:rsidR="008B29C4" w:rsidRPr="00EB1377">
        <w:rPr>
          <w:rFonts w:ascii="Times New Roman" w:eastAsia="Times New Roman" w:hAnsi="Times New Roman" w:cs="Times New Roman"/>
          <w:color w:val="000000"/>
          <w:sz w:val="24"/>
          <w:szCs w:val="24"/>
          <w:lang w:val="en-US"/>
        </w:rPr>
        <w:t xml:space="preserve">among the </w:t>
      </w:r>
      <w:r w:rsidR="00C14900" w:rsidRPr="00EB1377">
        <w:rPr>
          <w:rFonts w:ascii="Times New Roman" w:eastAsia="Times New Roman" w:hAnsi="Times New Roman" w:cs="Times New Roman"/>
          <w:color w:val="000000"/>
          <w:sz w:val="24"/>
          <w:szCs w:val="24"/>
          <w:lang w:val="en-US"/>
        </w:rPr>
        <w:t>prominent sites of the outbreak</w:t>
      </w:r>
      <w:r w:rsidR="00B876D9" w:rsidRPr="00EB1377">
        <w:rPr>
          <w:rFonts w:ascii="Times New Roman" w:eastAsia="Times New Roman" w:hAnsi="Times New Roman" w:cs="Times New Roman"/>
          <w:color w:val="000000"/>
          <w:sz w:val="24"/>
          <w:szCs w:val="24"/>
          <w:lang w:val="en-US"/>
        </w:rPr>
        <w:t xml:space="preserve"> </w:t>
      </w:r>
      <w:r w:rsidR="00B876D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6B129C" w:rsidRPr="00EB1377">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color w:val="000000"/>
          <w:sz w:val="24"/>
          <w:szCs w:val="24"/>
          <w:lang w:val="en-US"/>
        </w:rPr>
        <w:t>.</w:t>
      </w:r>
      <w:r w:rsidR="008A26AB" w:rsidRPr="00EB1377">
        <w:rPr>
          <w:rFonts w:ascii="Times New Roman" w:eastAsia="Times New Roman" w:hAnsi="Times New Roman" w:cs="Times New Roman"/>
          <w:color w:val="000000"/>
          <w:sz w:val="24"/>
          <w:szCs w:val="24"/>
          <w:lang w:val="en-US"/>
        </w:rPr>
        <w:t xml:space="preserve"> </w:t>
      </w:r>
      <w:r w:rsidR="00E8021C" w:rsidRPr="00EB1377">
        <w:rPr>
          <w:rFonts w:ascii="Times New Roman" w:eastAsia="Times New Roman" w:hAnsi="Times New Roman" w:cs="Times New Roman"/>
          <w:color w:val="000000"/>
          <w:sz w:val="24"/>
          <w:szCs w:val="24"/>
          <w:lang w:val="en-US"/>
        </w:rPr>
        <w:t xml:space="preserve">The </w:t>
      </w:r>
      <w:r w:rsidR="001C6771" w:rsidRPr="00EB1377">
        <w:rPr>
          <w:rFonts w:ascii="Times New Roman" w:eastAsia="Times New Roman" w:hAnsi="Times New Roman" w:cs="Times New Roman"/>
          <w:color w:val="000000"/>
          <w:sz w:val="24"/>
          <w:szCs w:val="24"/>
          <w:lang w:val="en-US"/>
        </w:rPr>
        <w:t xml:space="preserve">relative changes </w:t>
      </w:r>
      <w:r w:rsidR="00881D29" w:rsidRPr="00EB1377">
        <w:rPr>
          <w:rFonts w:ascii="Times New Roman" w:eastAsia="Times New Roman" w:hAnsi="Times New Roman" w:cs="Times New Roman"/>
          <w:color w:val="000000"/>
          <w:sz w:val="24"/>
          <w:szCs w:val="24"/>
          <w:lang w:val="en-US"/>
        </w:rPr>
        <w:t>in</w:t>
      </w:r>
      <w:r w:rsidR="00073C6B" w:rsidRPr="00EB1377">
        <w:rPr>
          <w:rFonts w:ascii="Times New Roman" w:eastAsia="Times New Roman" w:hAnsi="Times New Roman" w:cs="Times New Roman"/>
          <w:color w:val="000000"/>
          <w:sz w:val="24"/>
          <w:szCs w:val="24"/>
          <w:lang w:val="en-US"/>
        </w:rPr>
        <w:t xml:space="preserve"> </w:t>
      </w:r>
      <w:r w:rsidR="001C6771" w:rsidRPr="00EB1377">
        <w:rPr>
          <w:rFonts w:ascii="Times New Roman" w:eastAsia="Times New Roman" w:hAnsi="Times New Roman" w:cs="Times New Roman"/>
          <w:color w:val="000000"/>
          <w:sz w:val="24"/>
          <w:szCs w:val="24"/>
          <w:lang w:val="en-US"/>
        </w:rPr>
        <w:t xml:space="preserve">dengue cases in </w:t>
      </w:r>
      <w:r w:rsidR="00C650AF" w:rsidRPr="00EB1377">
        <w:rPr>
          <w:rFonts w:ascii="Times New Roman" w:eastAsia="Times New Roman" w:hAnsi="Times New Roman" w:cs="Times New Roman"/>
          <w:color w:val="000000"/>
          <w:sz w:val="24"/>
          <w:szCs w:val="24"/>
          <w:lang w:val="en-US"/>
        </w:rPr>
        <w:t xml:space="preserve">different divisions </w:t>
      </w:r>
      <w:r w:rsidR="000C5BE7" w:rsidRPr="00EB1377">
        <w:rPr>
          <w:rFonts w:ascii="Times New Roman" w:eastAsia="Times New Roman" w:hAnsi="Times New Roman" w:cs="Times New Roman"/>
          <w:color w:val="000000"/>
          <w:sz w:val="24"/>
          <w:szCs w:val="24"/>
          <w:lang w:val="en-US"/>
        </w:rPr>
        <w:t>became</w:t>
      </w:r>
      <w:r w:rsidR="00C650AF" w:rsidRPr="00EB1377">
        <w:rPr>
          <w:rFonts w:ascii="Times New Roman" w:eastAsia="Times New Roman" w:hAnsi="Times New Roman" w:cs="Times New Roman"/>
          <w:color w:val="000000"/>
          <w:sz w:val="24"/>
          <w:szCs w:val="24"/>
          <w:lang w:val="en-US"/>
        </w:rPr>
        <w:t xml:space="preserve"> more evident </w:t>
      </w:r>
      <w:r w:rsidR="00506BC2" w:rsidRPr="00EB1377">
        <w:rPr>
          <w:rFonts w:ascii="Times New Roman" w:eastAsia="Times New Roman" w:hAnsi="Times New Roman" w:cs="Times New Roman"/>
          <w:color w:val="000000"/>
          <w:sz w:val="24"/>
          <w:szCs w:val="24"/>
          <w:lang w:val="en-US"/>
        </w:rPr>
        <w:t xml:space="preserve">after July when most </w:t>
      </w:r>
      <w:r w:rsidR="000C5BE7" w:rsidRPr="00EB1377">
        <w:rPr>
          <w:rFonts w:ascii="Times New Roman" w:eastAsia="Times New Roman" w:hAnsi="Times New Roman" w:cs="Times New Roman"/>
          <w:color w:val="000000"/>
          <w:sz w:val="24"/>
          <w:szCs w:val="24"/>
          <w:lang w:val="en-US"/>
        </w:rPr>
        <w:t>divisions</w:t>
      </w:r>
      <w:r w:rsidR="00506BC2" w:rsidRPr="00EB1377">
        <w:rPr>
          <w:rFonts w:ascii="Times New Roman" w:eastAsia="Times New Roman" w:hAnsi="Times New Roman" w:cs="Times New Roman"/>
          <w:color w:val="000000"/>
          <w:sz w:val="24"/>
          <w:szCs w:val="24"/>
          <w:lang w:val="en-US"/>
        </w:rPr>
        <w:t xml:space="preserve"> started to report </w:t>
      </w:r>
      <w:r w:rsidR="000C5BE7" w:rsidRPr="00EB1377">
        <w:rPr>
          <w:rFonts w:ascii="Times New Roman" w:eastAsia="Times New Roman" w:hAnsi="Times New Roman" w:cs="Times New Roman"/>
          <w:color w:val="000000"/>
          <w:sz w:val="24"/>
          <w:szCs w:val="24"/>
          <w:lang w:val="en-US"/>
        </w:rPr>
        <w:t xml:space="preserve">an </w:t>
      </w:r>
      <w:r w:rsidR="006908BA" w:rsidRPr="00EB1377">
        <w:rPr>
          <w:rFonts w:ascii="Times New Roman" w:eastAsia="Times New Roman" w:hAnsi="Times New Roman" w:cs="Times New Roman"/>
          <w:color w:val="000000"/>
          <w:sz w:val="24"/>
          <w:szCs w:val="24"/>
          <w:lang w:val="en-US"/>
        </w:rPr>
        <w:t xml:space="preserve">increased percentage of cases and Dhaka city started to report </w:t>
      </w:r>
      <w:r w:rsidR="000C5BE7" w:rsidRPr="00EB1377">
        <w:rPr>
          <w:rFonts w:ascii="Times New Roman" w:eastAsia="Times New Roman" w:hAnsi="Times New Roman" w:cs="Times New Roman"/>
          <w:color w:val="000000"/>
          <w:sz w:val="24"/>
          <w:szCs w:val="24"/>
          <w:lang w:val="en-US"/>
        </w:rPr>
        <w:t xml:space="preserve">a </w:t>
      </w:r>
      <w:r w:rsidR="006908BA" w:rsidRPr="00EB1377">
        <w:rPr>
          <w:rFonts w:ascii="Times New Roman" w:eastAsia="Times New Roman" w:hAnsi="Times New Roman" w:cs="Times New Roman"/>
          <w:color w:val="000000"/>
          <w:sz w:val="24"/>
          <w:szCs w:val="24"/>
          <w:lang w:val="en-US"/>
        </w:rPr>
        <w:t>lower percentage of cases</w:t>
      </w:r>
      <w:r w:rsidR="000C5BE7" w:rsidRPr="00EB1377">
        <w:rPr>
          <w:rFonts w:ascii="Times New Roman" w:eastAsia="Times New Roman" w:hAnsi="Times New Roman" w:cs="Times New Roman"/>
          <w:color w:val="000000"/>
          <w:sz w:val="24"/>
          <w:szCs w:val="24"/>
          <w:lang w:val="en-US"/>
        </w:rPr>
        <w:t xml:space="preserve"> </w:t>
      </w:r>
      <w:r w:rsidR="000C5BE7"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0C5BE7"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0C5BE7" w:rsidRPr="00EB1377">
        <w:rPr>
          <w:rFonts w:ascii="Times New Roman" w:eastAsia="Times New Roman" w:hAnsi="Times New Roman" w:cs="Times New Roman"/>
          <w:b/>
          <w:bCs/>
          <w:color w:val="000000"/>
          <w:sz w:val="24"/>
          <w:szCs w:val="24"/>
          <w:lang w:val="en-US"/>
        </w:rPr>
        <w:t>)</w:t>
      </w:r>
      <w:r w:rsidR="006908BA" w:rsidRPr="00EB1377">
        <w:rPr>
          <w:rFonts w:ascii="Times New Roman" w:eastAsia="Times New Roman" w:hAnsi="Times New Roman" w:cs="Times New Roman"/>
          <w:b/>
          <w:bCs/>
          <w:color w:val="000000"/>
          <w:sz w:val="24"/>
          <w:szCs w:val="24"/>
          <w:lang w:val="en-US"/>
        </w:rPr>
        <w:t xml:space="preserve">. </w:t>
      </w:r>
      <w:r w:rsidR="00320161" w:rsidRPr="00EB1377">
        <w:rPr>
          <w:rFonts w:ascii="Times New Roman" w:eastAsia="Times New Roman" w:hAnsi="Times New Roman" w:cs="Times New Roman"/>
          <w:color w:val="000000"/>
          <w:sz w:val="24"/>
          <w:szCs w:val="24"/>
          <w:lang w:val="en-US"/>
        </w:rPr>
        <w:t xml:space="preserve">In November, the Dhaka division (except Dhaka city) reported </w:t>
      </w:r>
      <w:r w:rsidR="00B33DCD" w:rsidRPr="00EB1377">
        <w:rPr>
          <w:rFonts w:ascii="Times New Roman" w:eastAsia="Times New Roman" w:hAnsi="Times New Roman" w:cs="Times New Roman"/>
          <w:color w:val="000000"/>
          <w:sz w:val="24"/>
          <w:szCs w:val="24"/>
          <w:lang w:val="en-US"/>
        </w:rPr>
        <w:t xml:space="preserve">almost 23% of dengue cases which was the highest </w:t>
      </w:r>
      <w:r w:rsidR="008D741D">
        <w:rPr>
          <w:rFonts w:ascii="Times New Roman" w:eastAsia="Times New Roman" w:hAnsi="Times New Roman" w:cs="Times New Roman"/>
          <w:color w:val="000000"/>
          <w:sz w:val="24"/>
          <w:szCs w:val="24"/>
          <w:lang w:val="en-US"/>
        </w:rPr>
        <w:t>number</w:t>
      </w:r>
      <w:r w:rsidR="008D741D" w:rsidRPr="00EB1377">
        <w:rPr>
          <w:rFonts w:ascii="Times New Roman" w:eastAsia="Times New Roman" w:hAnsi="Times New Roman" w:cs="Times New Roman"/>
          <w:color w:val="000000"/>
          <w:sz w:val="24"/>
          <w:szCs w:val="24"/>
          <w:lang w:val="en-US"/>
        </w:rPr>
        <w:t xml:space="preserve"> </w:t>
      </w:r>
      <w:r w:rsidR="00B33DCD" w:rsidRPr="00EB1377">
        <w:rPr>
          <w:rFonts w:ascii="Times New Roman" w:eastAsia="Times New Roman" w:hAnsi="Times New Roman" w:cs="Times New Roman"/>
          <w:color w:val="000000"/>
          <w:sz w:val="24"/>
          <w:szCs w:val="24"/>
          <w:lang w:val="en-US"/>
        </w:rPr>
        <w:t xml:space="preserve">of dengue cases for any division </w:t>
      </w:r>
      <w:r w:rsidR="005937F1" w:rsidRPr="00EB1377">
        <w:rPr>
          <w:rFonts w:ascii="Times New Roman" w:eastAsia="Times New Roman" w:hAnsi="Times New Roman" w:cs="Times New Roman"/>
          <w:color w:val="000000"/>
          <w:sz w:val="24"/>
          <w:szCs w:val="24"/>
          <w:lang w:val="en-US"/>
        </w:rPr>
        <w:t>in the country</w:t>
      </w:r>
      <w:r w:rsidR="009205B9" w:rsidRPr="00EB1377">
        <w:rPr>
          <w:rFonts w:ascii="Times New Roman" w:eastAsia="Times New Roman" w:hAnsi="Times New Roman" w:cs="Times New Roman"/>
          <w:color w:val="000000"/>
          <w:sz w:val="24"/>
          <w:szCs w:val="24"/>
          <w:lang w:val="en-US"/>
        </w:rPr>
        <w:t xml:space="preserve">, the first record of surpassing the number of cases reported in Dhaka city by any division of the </w:t>
      </w:r>
      <w:r w:rsidR="0048376D" w:rsidRPr="00EB1377">
        <w:rPr>
          <w:rFonts w:ascii="Times New Roman" w:eastAsia="Times New Roman" w:hAnsi="Times New Roman" w:cs="Times New Roman"/>
          <w:color w:val="000000"/>
          <w:sz w:val="24"/>
          <w:szCs w:val="24"/>
          <w:lang w:val="en-US"/>
        </w:rPr>
        <w:t>country (</w:t>
      </w:r>
      <w:r w:rsidR="009205B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9205B9" w:rsidRPr="00EB1377">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color w:val="000000"/>
          <w:sz w:val="24"/>
          <w:szCs w:val="24"/>
          <w:lang w:val="en-US"/>
        </w:rPr>
        <w:t>.</w:t>
      </w:r>
      <w:r w:rsidR="000F4445" w:rsidRPr="00EB1377">
        <w:rPr>
          <w:rFonts w:ascii="Times New Roman" w:eastAsia="Times New Roman" w:hAnsi="Times New Roman" w:cs="Times New Roman"/>
          <w:color w:val="000000"/>
          <w:sz w:val="24"/>
          <w:szCs w:val="24"/>
          <w:lang w:val="en-US"/>
        </w:rPr>
        <w:t xml:space="preserve"> </w:t>
      </w:r>
      <w:r w:rsidR="00AD5254" w:rsidRPr="00EB1377">
        <w:rPr>
          <w:rFonts w:ascii="Times New Roman" w:eastAsia="Times New Roman" w:hAnsi="Times New Roman" w:cs="Times New Roman"/>
          <w:color w:val="000000"/>
          <w:sz w:val="24"/>
          <w:szCs w:val="24"/>
          <w:lang w:val="en-US"/>
        </w:rPr>
        <w:t>The Sylhet division contributed</w:t>
      </w:r>
      <w:r w:rsidR="00E72372">
        <w:rPr>
          <w:rFonts w:ascii="Times New Roman" w:eastAsia="Times New Roman" w:hAnsi="Times New Roman" w:cs="Times New Roman"/>
          <w:color w:val="000000"/>
          <w:sz w:val="24"/>
          <w:szCs w:val="24"/>
          <w:lang w:val="en-US"/>
        </w:rPr>
        <w:t xml:space="preserve"> to</w:t>
      </w:r>
      <w:r w:rsidR="00AD5254" w:rsidRPr="00EB1377">
        <w:rPr>
          <w:rFonts w:ascii="Times New Roman" w:eastAsia="Times New Roman" w:hAnsi="Times New Roman" w:cs="Times New Roman"/>
          <w:color w:val="000000"/>
          <w:sz w:val="24"/>
          <w:szCs w:val="24"/>
          <w:lang w:val="en-US"/>
        </w:rPr>
        <w:t xml:space="preserve"> less than 1% of cases throughout the year.</w:t>
      </w:r>
      <w:r w:rsidR="00596738" w:rsidRPr="00EB1377">
        <w:rPr>
          <w:rFonts w:ascii="Times New Roman" w:eastAsia="Times New Roman" w:hAnsi="Times New Roman" w:cs="Times New Roman"/>
          <w:color w:val="000000"/>
          <w:sz w:val="24"/>
          <w:szCs w:val="24"/>
          <w:lang w:val="en-US"/>
        </w:rPr>
        <w:t xml:space="preserve"> The</w:t>
      </w:r>
      <w:r w:rsidR="004F3CBB" w:rsidRPr="00EB1377">
        <w:rPr>
          <w:rFonts w:ascii="Times New Roman" w:eastAsia="Times New Roman" w:hAnsi="Times New Roman" w:cs="Times New Roman"/>
          <w:color w:val="000000"/>
          <w:sz w:val="24"/>
          <w:szCs w:val="24"/>
          <w:lang w:val="en-US"/>
        </w:rPr>
        <w:t xml:space="preserve"> amount of </w:t>
      </w:r>
      <w:r w:rsidR="00087DE7" w:rsidRPr="00EB1377">
        <w:rPr>
          <w:rFonts w:ascii="Times New Roman" w:eastAsia="Times New Roman" w:hAnsi="Times New Roman" w:cs="Times New Roman"/>
          <w:color w:val="000000"/>
          <w:sz w:val="24"/>
          <w:szCs w:val="24"/>
          <w:lang w:val="en-US"/>
        </w:rPr>
        <w:t xml:space="preserve">annual total </w:t>
      </w:r>
      <w:r w:rsidR="004F3CBB" w:rsidRPr="00EB1377">
        <w:rPr>
          <w:rFonts w:ascii="Times New Roman" w:eastAsia="Times New Roman" w:hAnsi="Times New Roman" w:cs="Times New Roman"/>
          <w:color w:val="000000"/>
          <w:sz w:val="24"/>
          <w:szCs w:val="24"/>
          <w:lang w:val="en-US"/>
        </w:rPr>
        <w:t xml:space="preserve">rainfall recorded in </w:t>
      </w:r>
      <w:r w:rsidR="00087DE7" w:rsidRPr="00EB1377">
        <w:rPr>
          <w:rFonts w:ascii="Times New Roman" w:eastAsia="Times New Roman" w:hAnsi="Times New Roman" w:cs="Times New Roman"/>
          <w:color w:val="000000"/>
          <w:sz w:val="24"/>
          <w:szCs w:val="24"/>
          <w:lang w:val="en-US"/>
        </w:rPr>
        <w:t xml:space="preserve">the </w:t>
      </w:r>
      <w:r w:rsidR="004F3CBB" w:rsidRPr="00EB1377">
        <w:rPr>
          <w:rFonts w:ascii="Times New Roman" w:eastAsia="Times New Roman" w:hAnsi="Times New Roman" w:cs="Times New Roman"/>
          <w:color w:val="000000"/>
          <w:sz w:val="24"/>
          <w:szCs w:val="24"/>
          <w:lang w:val="en-US"/>
        </w:rPr>
        <w:t xml:space="preserve">northern divisions </w:t>
      </w:r>
      <w:r w:rsidR="006B2D47" w:rsidRPr="00EB1377">
        <w:rPr>
          <w:rFonts w:ascii="Times New Roman" w:eastAsia="Times New Roman" w:hAnsi="Times New Roman" w:cs="Times New Roman"/>
          <w:color w:val="000000"/>
          <w:sz w:val="24"/>
          <w:szCs w:val="24"/>
          <w:lang w:val="en-US"/>
        </w:rPr>
        <w:t>was</w:t>
      </w:r>
      <w:r w:rsidR="004F3CBB" w:rsidRPr="00EB1377">
        <w:rPr>
          <w:rFonts w:ascii="Times New Roman" w:eastAsia="Times New Roman" w:hAnsi="Times New Roman" w:cs="Times New Roman"/>
          <w:color w:val="000000"/>
          <w:sz w:val="24"/>
          <w:szCs w:val="24"/>
          <w:lang w:val="en-US"/>
        </w:rPr>
        <w:t xml:space="preserve"> </w:t>
      </w:r>
      <w:r w:rsidR="00BF3C2A" w:rsidRPr="00EB1377">
        <w:rPr>
          <w:rFonts w:ascii="Times New Roman" w:eastAsia="Times New Roman" w:hAnsi="Times New Roman" w:cs="Times New Roman"/>
          <w:color w:val="000000"/>
          <w:sz w:val="24"/>
          <w:szCs w:val="24"/>
          <w:lang w:val="en-US"/>
        </w:rPr>
        <w:t>26</w:t>
      </w:r>
      <w:r w:rsidR="00C91CE0" w:rsidRPr="00EB1377">
        <w:rPr>
          <w:rFonts w:ascii="Times New Roman" w:eastAsia="Times New Roman" w:hAnsi="Times New Roman" w:cs="Times New Roman"/>
          <w:color w:val="000000"/>
          <w:sz w:val="24"/>
          <w:szCs w:val="24"/>
          <w:lang w:val="en-US"/>
        </w:rPr>
        <w:t>38.13</w:t>
      </w:r>
      <w:r w:rsidR="00BF3C2A" w:rsidRPr="00EB1377">
        <w:rPr>
          <w:rFonts w:ascii="Times New Roman" w:eastAsia="Times New Roman" w:hAnsi="Times New Roman" w:cs="Times New Roman"/>
          <w:color w:val="000000"/>
          <w:sz w:val="24"/>
          <w:szCs w:val="24"/>
          <w:lang w:val="en-US"/>
        </w:rPr>
        <w:t xml:space="preserve"> mm </w:t>
      </w:r>
      <w:r w:rsidR="00214D56" w:rsidRPr="00EB1377">
        <w:rPr>
          <w:rFonts w:ascii="Times New Roman" w:eastAsia="Times New Roman" w:hAnsi="Times New Roman" w:cs="Times New Roman"/>
          <w:color w:val="000000"/>
          <w:sz w:val="24"/>
          <w:szCs w:val="24"/>
          <w:lang w:val="en-US"/>
        </w:rPr>
        <w:t xml:space="preserve">as compared to </w:t>
      </w:r>
      <w:r w:rsidR="00BF3C2A" w:rsidRPr="00EB1377">
        <w:rPr>
          <w:rFonts w:ascii="Times New Roman" w:eastAsia="Times New Roman" w:hAnsi="Times New Roman" w:cs="Times New Roman"/>
          <w:color w:val="000000"/>
          <w:sz w:val="24"/>
          <w:szCs w:val="24"/>
          <w:lang w:val="en-US"/>
        </w:rPr>
        <w:t>20</w:t>
      </w:r>
      <w:r w:rsidR="00C91CE0" w:rsidRPr="00EB1377">
        <w:rPr>
          <w:rFonts w:ascii="Times New Roman" w:eastAsia="Times New Roman" w:hAnsi="Times New Roman" w:cs="Times New Roman"/>
          <w:color w:val="000000"/>
          <w:sz w:val="24"/>
          <w:szCs w:val="24"/>
          <w:lang w:val="en-US"/>
        </w:rPr>
        <w:t>26.50</w:t>
      </w:r>
      <w:r w:rsidR="00BF3C2A" w:rsidRPr="00EB1377">
        <w:rPr>
          <w:rFonts w:ascii="Times New Roman" w:eastAsia="Times New Roman" w:hAnsi="Times New Roman" w:cs="Times New Roman"/>
          <w:color w:val="000000"/>
          <w:sz w:val="24"/>
          <w:szCs w:val="24"/>
          <w:lang w:val="en-US"/>
        </w:rPr>
        <w:t xml:space="preserve"> mm rainfall in the southern division</w:t>
      </w:r>
      <w:r w:rsidR="00936B4D" w:rsidRPr="00EB1377">
        <w:rPr>
          <w:rFonts w:ascii="Times New Roman" w:eastAsia="Times New Roman" w:hAnsi="Times New Roman" w:cs="Times New Roman"/>
          <w:color w:val="000000"/>
          <w:sz w:val="24"/>
          <w:szCs w:val="24"/>
          <w:lang w:val="en-US"/>
        </w:rPr>
        <w:t>s</w:t>
      </w:r>
      <w:r w:rsidR="00BF3C2A" w:rsidRPr="00EB1377">
        <w:rPr>
          <w:rFonts w:ascii="Times New Roman" w:eastAsia="Times New Roman" w:hAnsi="Times New Roman" w:cs="Times New Roman"/>
          <w:color w:val="000000"/>
          <w:sz w:val="24"/>
          <w:szCs w:val="24"/>
          <w:lang w:val="en-US"/>
        </w:rPr>
        <w:t xml:space="preserve"> </w:t>
      </w:r>
      <w:r w:rsidR="00087DE7" w:rsidRPr="00EB1377">
        <w:rPr>
          <w:rFonts w:ascii="Times New Roman" w:eastAsia="Times New Roman" w:hAnsi="Times New Roman" w:cs="Times New Roman"/>
          <w:color w:val="000000"/>
          <w:sz w:val="24"/>
          <w:szCs w:val="24"/>
          <w:lang w:val="en-US"/>
        </w:rPr>
        <w:t xml:space="preserve">(p&lt;0.01). The mean annual temperature recorded in the southern </w:t>
      </w:r>
      <w:r w:rsidR="00F7216C" w:rsidRPr="00EB1377">
        <w:rPr>
          <w:rFonts w:ascii="Times New Roman" w:eastAsia="Times New Roman" w:hAnsi="Times New Roman" w:cs="Times New Roman"/>
          <w:color w:val="000000"/>
          <w:sz w:val="24"/>
          <w:szCs w:val="24"/>
          <w:lang w:val="en-US"/>
        </w:rPr>
        <w:t xml:space="preserve">divisions </w:t>
      </w:r>
      <w:r w:rsidR="00087DE7" w:rsidRPr="00EB1377">
        <w:rPr>
          <w:rFonts w:ascii="Times New Roman" w:eastAsia="Times New Roman" w:hAnsi="Times New Roman" w:cs="Times New Roman"/>
          <w:color w:val="000000"/>
          <w:sz w:val="24"/>
          <w:szCs w:val="24"/>
          <w:lang w:val="en-US"/>
        </w:rPr>
        <w:t>was 2</w:t>
      </w:r>
      <w:r w:rsidR="00C91CE0" w:rsidRPr="00EB1377">
        <w:rPr>
          <w:rFonts w:ascii="Times New Roman" w:eastAsia="Times New Roman" w:hAnsi="Times New Roman" w:cs="Times New Roman"/>
          <w:color w:val="000000"/>
          <w:sz w:val="24"/>
          <w:szCs w:val="24"/>
          <w:lang w:val="en-US"/>
        </w:rPr>
        <w:t>6</w:t>
      </w:r>
      <w:r w:rsidR="00087DE7" w:rsidRPr="00EB1377">
        <w:rPr>
          <w:rFonts w:ascii="Times New Roman" w:eastAsia="Times New Roman" w:hAnsi="Times New Roman" w:cs="Times New Roman"/>
          <w:color w:val="000000"/>
          <w:sz w:val="24"/>
          <w:szCs w:val="24"/>
          <w:lang w:val="en-US"/>
        </w:rPr>
        <w:t>.</w:t>
      </w:r>
      <w:r w:rsidR="002B0049" w:rsidRPr="00EB1377">
        <w:rPr>
          <w:rFonts w:ascii="Times New Roman" w:eastAsia="Times New Roman" w:hAnsi="Times New Roman" w:cs="Times New Roman"/>
          <w:color w:val="000000"/>
          <w:sz w:val="24"/>
          <w:szCs w:val="24"/>
          <w:lang w:val="en-US"/>
        </w:rPr>
        <w:t>6</w:t>
      </w:r>
      <w:r w:rsidR="00C91CE0" w:rsidRPr="00EB1377">
        <w:rPr>
          <w:rFonts w:ascii="Times New Roman" w:eastAsia="Times New Roman" w:hAnsi="Times New Roman" w:cs="Times New Roman"/>
          <w:color w:val="000000"/>
          <w:sz w:val="24"/>
          <w:szCs w:val="24"/>
          <w:lang w:val="en-US"/>
        </w:rPr>
        <w:t>0</w:t>
      </w:r>
      <w:r w:rsidR="002B0049" w:rsidRPr="00EB1377">
        <w:rPr>
          <w:rFonts w:ascii="Times New Roman" w:eastAsia="Times New Roman" w:hAnsi="Times New Roman" w:cs="Times New Roman"/>
          <w:color w:val="000000"/>
          <w:sz w:val="24"/>
          <w:szCs w:val="24"/>
          <w:lang w:val="en-US"/>
        </w:rPr>
        <w:t xml:space="preserve"> °C </w:t>
      </w:r>
      <w:r w:rsidR="00214D56" w:rsidRPr="00EB1377">
        <w:rPr>
          <w:rFonts w:ascii="Times New Roman" w:eastAsia="Times New Roman" w:hAnsi="Times New Roman" w:cs="Times New Roman"/>
          <w:color w:val="000000"/>
          <w:sz w:val="24"/>
          <w:szCs w:val="24"/>
          <w:lang w:val="en-US"/>
        </w:rPr>
        <w:t xml:space="preserve">as compared to </w:t>
      </w:r>
      <w:r w:rsidR="002120A9">
        <w:rPr>
          <w:rFonts w:ascii="Times New Roman" w:eastAsia="Times New Roman" w:hAnsi="Times New Roman" w:cs="Times New Roman"/>
          <w:color w:val="000000"/>
          <w:sz w:val="24"/>
          <w:szCs w:val="24"/>
          <w:lang w:val="en-US"/>
        </w:rPr>
        <w:t xml:space="preserve">the </w:t>
      </w:r>
      <w:r w:rsidR="006B2D47" w:rsidRPr="00EB1377">
        <w:rPr>
          <w:rFonts w:ascii="Times New Roman" w:eastAsia="Times New Roman" w:hAnsi="Times New Roman" w:cs="Times New Roman"/>
          <w:color w:val="000000"/>
          <w:sz w:val="24"/>
          <w:szCs w:val="24"/>
          <w:lang w:val="en-US"/>
        </w:rPr>
        <w:t>2</w:t>
      </w:r>
      <w:r w:rsidR="00C91CE0" w:rsidRPr="00EB1377">
        <w:rPr>
          <w:rFonts w:ascii="Times New Roman" w:eastAsia="Times New Roman" w:hAnsi="Times New Roman" w:cs="Times New Roman"/>
          <w:color w:val="000000"/>
          <w:sz w:val="24"/>
          <w:szCs w:val="24"/>
          <w:lang w:val="en-US"/>
        </w:rPr>
        <w:t>5</w:t>
      </w:r>
      <w:r w:rsidR="006B2D47" w:rsidRPr="00EB1377">
        <w:rPr>
          <w:rFonts w:ascii="Times New Roman" w:eastAsia="Times New Roman" w:hAnsi="Times New Roman" w:cs="Times New Roman"/>
          <w:color w:val="000000"/>
          <w:sz w:val="24"/>
          <w:szCs w:val="24"/>
          <w:lang w:val="en-US"/>
        </w:rPr>
        <w:t>.</w:t>
      </w:r>
      <w:r w:rsidR="00C91CE0" w:rsidRPr="00EB1377">
        <w:rPr>
          <w:rFonts w:ascii="Times New Roman" w:eastAsia="Times New Roman" w:hAnsi="Times New Roman" w:cs="Times New Roman"/>
          <w:color w:val="000000"/>
          <w:sz w:val="24"/>
          <w:szCs w:val="24"/>
          <w:lang w:val="en-US"/>
        </w:rPr>
        <w:t>77</w:t>
      </w:r>
      <w:r w:rsidR="006B2D47" w:rsidRPr="00EB1377">
        <w:rPr>
          <w:rFonts w:ascii="Times New Roman" w:eastAsia="Times New Roman" w:hAnsi="Times New Roman" w:cs="Times New Roman"/>
          <w:color w:val="000000"/>
          <w:sz w:val="24"/>
          <w:szCs w:val="24"/>
          <w:lang w:val="en-US"/>
        </w:rPr>
        <w:t xml:space="preserve"> °C temperature of </w:t>
      </w:r>
      <w:r w:rsidR="002B0049" w:rsidRPr="00EB1377">
        <w:rPr>
          <w:rFonts w:ascii="Times New Roman" w:eastAsia="Times New Roman" w:hAnsi="Times New Roman" w:cs="Times New Roman"/>
          <w:color w:val="000000"/>
          <w:sz w:val="24"/>
          <w:szCs w:val="24"/>
          <w:lang w:val="en-US"/>
        </w:rPr>
        <w:t>the northern division</w:t>
      </w:r>
      <w:r w:rsidR="006B2D47" w:rsidRPr="00EB1377">
        <w:rPr>
          <w:rFonts w:ascii="Times New Roman" w:eastAsia="Times New Roman" w:hAnsi="Times New Roman" w:cs="Times New Roman"/>
          <w:color w:val="000000"/>
          <w:sz w:val="24"/>
          <w:szCs w:val="24"/>
          <w:lang w:val="en-US"/>
        </w:rPr>
        <w:t xml:space="preserve">s. </w:t>
      </w:r>
    </w:p>
    <w:p w14:paraId="0958B56C" w14:textId="3E222E85" w:rsidR="004D4CC1" w:rsidRPr="004D4CC1" w:rsidRDefault="005B539D" w:rsidP="004D4CC1">
      <w:pPr>
        <w:tabs>
          <w:tab w:val="left" w:pos="4962"/>
        </w:tabs>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Increases in the </w:t>
      </w:r>
      <w:r w:rsidR="00121B3A">
        <w:rPr>
          <w:rFonts w:ascii="Times New Roman" w:hAnsi="Times New Roman" w:cs="Times New Roman"/>
          <w:sz w:val="24"/>
          <w:szCs w:val="24"/>
        </w:rPr>
        <w:t>number</w:t>
      </w:r>
      <w:r>
        <w:rPr>
          <w:rFonts w:ascii="Times New Roman" w:hAnsi="Times New Roman" w:cs="Times New Roman"/>
          <w:sz w:val="24"/>
          <w:szCs w:val="24"/>
        </w:rPr>
        <w:t>s</w:t>
      </w:r>
      <w:r w:rsidR="00121B3A">
        <w:rPr>
          <w:rFonts w:ascii="Times New Roman" w:hAnsi="Times New Roman" w:cs="Times New Roman"/>
          <w:sz w:val="24"/>
          <w:szCs w:val="24"/>
        </w:rPr>
        <w:t xml:space="preserve"> of dengue cases </w:t>
      </w:r>
      <w:r w:rsidR="00E734EA" w:rsidRPr="00EB1377">
        <w:rPr>
          <w:rFonts w:ascii="Times New Roman" w:hAnsi="Times New Roman" w:cs="Times New Roman"/>
          <w:sz w:val="24"/>
          <w:szCs w:val="24"/>
        </w:rPr>
        <w:t xml:space="preserve">in both Dhaka </w:t>
      </w:r>
      <w:r w:rsidR="00946D51" w:rsidRPr="00EB1377">
        <w:rPr>
          <w:rFonts w:ascii="Times New Roman" w:hAnsi="Times New Roman" w:cs="Times New Roman"/>
          <w:sz w:val="24"/>
          <w:szCs w:val="24"/>
        </w:rPr>
        <w:t xml:space="preserve">city and outside </w:t>
      </w:r>
      <w:r>
        <w:rPr>
          <w:rFonts w:ascii="Times New Roman" w:hAnsi="Times New Roman" w:cs="Times New Roman"/>
          <w:sz w:val="24"/>
          <w:szCs w:val="24"/>
        </w:rPr>
        <w:t xml:space="preserve">were similar </w:t>
      </w:r>
      <w:r w:rsidR="00946D51" w:rsidRPr="00EB1377">
        <w:rPr>
          <w:rFonts w:ascii="Times New Roman" w:hAnsi="Times New Roman" w:cs="Times New Roman"/>
          <w:sz w:val="24"/>
          <w:szCs w:val="24"/>
        </w:rPr>
        <w:t>until</w:t>
      </w:r>
      <w:r w:rsidR="00E734EA" w:rsidRPr="00EB1377">
        <w:rPr>
          <w:rFonts w:ascii="Times New Roman" w:hAnsi="Times New Roman" w:cs="Times New Roman"/>
          <w:sz w:val="24"/>
          <w:szCs w:val="24"/>
        </w:rPr>
        <w:t xml:space="preserve"> mid-April. </w:t>
      </w:r>
      <w:r w:rsidR="00946D51" w:rsidRPr="00EB1377">
        <w:rPr>
          <w:rFonts w:ascii="Times New Roman" w:hAnsi="Times New Roman" w:cs="Times New Roman"/>
          <w:sz w:val="24"/>
          <w:szCs w:val="24"/>
        </w:rPr>
        <w:t>After</w:t>
      </w:r>
      <w:r w:rsidR="00E734EA" w:rsidRPr="00EB1377">
        <w:rPr>
          <w:rFonts w:ascii="Times New Roman" w:hAnsi="Times New Roman" w:cs="Times New Roman"/>
          <w:sz w:val="24"/>
          <w:szCs w:val="24"/>
        </w:rPr>
        <w:t xml:space="preserve"> th</w:t>
      </w:r>
      <w:r w:rsidR="00946D51" w:rsidRPr="00EB1377">
        <w:rPr>
          <w:rFonts w:ascii="Times New Roman" w:hAnsi="Times New Roman" w:cs="Times New Roman"/>
          <w:sz w:val="24"/>
          <w:szCs w:val="24"/>
        </w:rPr>
        <w:t>at,</w:t>
      </w:r>
      <w:r w:rsidR="009A620A" w:rsidRPr="00EB1377">
        <w:rPr>
          <w:rFonts w:ascii="Times New Roman" w:hAnsi="Times New Roman" w:cs="Times New Roman"/>
          <w:sz w:val="24"/>
          <w:szCs w:val="24"/>
        </w:rPr>
        <w:t xml:space="preserve"> dengue</w:t>
      </w:r>
      <w:r w:rsidR="00946D51" w:rsidRPr="00EB1377">
        <w:rPr>
          <w:rFonts w:ascii="Times New Roman" w:hAnsi="Times New Roman" w:cs="Times New Roman"/>
          <w:sz w:val="24"/>
          <w:szCs w:val="24"/>
        </w:rPr>
        <w:t xml:space="preserve"> cases</w:t>
      </w:r>
      <w:r w:rsidR="008175CD" w:rsidRPr="00EB1377">
        <w:rPr>
          <w:rFonts w:ascii="Times New Roman" w:hAnsi="Times New Roman" w:cs="Times New Roman"/>
          <w:sz w:val="24"/>
          <w:szCs w:val="24"/>
        </w:rPr>
        <w:t xml:space="preserve"> started to increase exponentially in the capital city Dhaka</w:t>
      </w:r>
      <w:r w:rsidR="00AF4BE7" w:rsidRPr="00EB1377">
        <w:rPr>
          <w:rFonts w:ascii="Times New Roman" w:hAnsi="Times New Roman" w:cs="Times New Roman"/>
          <w:sz w:val="24"/>
          <w:szCs w:val="24"/>
        </w:rPr>
        <w:t xml:space="preserve"> which </w:t>
      </w:r>
      <w:r w:rsidR="008D7B75" w:rsidRPr="00EB1377">
        <w:rPr>
          <w:rFonts w:ascii="Times New Roman" w:hAnsi="Times New Roman" w:cs="Times New Roman"/>
          <w:sz w:val="24"/>
          <w:szCs w:val="24"/>
        </w:rPr>
        <w:t>continued</w:t>
      </w:r>
      <w:r w:rsidR="00AF4BE7" w:rsidRPr="00EB1377">
        <w:rPr>
          <w:rFonts w:ascii="Times New Roman" w:hAnsi="Times New Roman" w:cs="Times New Roman"/>
          <w:sz w:val="24"/>
          <w:szCs w:val="24"/>
        </w:rPr>
        <w:t xml:space="preserve"> up until the end </w:t>
      </w:r>
      <w:r w:rsidR="008D7B75" w:rsidRPr="00EB1377">
        <w:rPr>
          <w:rFonts w:ascii="Times New Roman" w:hAnsi="Times New Roman" w:cs="Times New Roman"/>
          <w:sz w:val="24"/>
          <w:szCs w:val="24"/>
        </w:rPr>
        <w:t>of July</w:t>
      </w:r>
      <w:r w:rsidR="00AF4BE7" w:rsidRPr="00EB1377">
        <w:rPr>
          <w:rFonts w:ascii="Times New Roman" w:hAnsi="Times New Roman" w:cs="Times New Roman"/>
          <w:sz w:val="24"/>
          <w:szCs w:val="24"/>
        </w:rPr>
        <w:t xml:space="preserve"> 2023</w:t>
      </w:r>
      <w:r w:rsidR="008D7B75" w:rsidRPr="00EB1377">
        <w:rPr>
          <w:rFonts w:ascii="Times New Roman" w:hAnsi="Times New Roman" w:cs="Times New Roman"/>
          <w:sz w:val="24"/>
          <w:szCs w:val="24"/>
        </w:rPr>
        <w:t>,</w:t>
      </w:r>
      <w:r w:rsidR="009A620A" w:rsidRPr="00EB1377">
        <w:rPr>
          <w:rFonts w:ascii="Times New Roman" w:hAnsi="Times New Roman" w:cs="Times New Roman"/>
          <w:sz w:val="24"/>
          <w:szCs w:val="24"/>
        </w:rPr>
        <w:t xml:space="preserve"> and then </w:t>
      </w:r>
      <w:r w:rsidR="008D7B75" w:rsidRPr="00EB1377">
        <w:rPr>
          <w:rFonts w:ascii="Times New Roman" w:hAnsi="Times New Roman" w:cs="Times New Roman"/>
          <w:sz w:val="24"/>
          <w:szCs w:val="24"/>
        </w:rPr>
        <w:t>the number</w:t>
      </w:r>
      <w:r w:rsidR="009A620A" w:rsidRPr="00EB1377">
        <w:rPr>
          <w:rFonts w:ascii="Times New Roman" w:hAnsi="Times New Roman" w:cs="Times New Roman"/>
          <w:sz w:val="24"/>
          <w:szCs w:val="24"/>
        </w:rPr>
        <w:t xml:space="preserve"> </w:t>
      </w:r>
      <w:r w:rsidR="008D7B75" w:rsidRPr="00EB1377">
        <w:rPr>
          <w:rFonts w:ascii="Times New Roman" w:hAnsi="Times New Roman" w:cs="Times New Roman"/>
          <w:sz w:val="24"/>
          <w:szCs w:val="24"/>
        </w:rPr>
        <w:t xml:space="preserve">of </w:t>
      </w:r>
      <w:r w:rsidR="009A620A" w:rsidRPr="00EB1377">
        <w:rPr>
          <w:rFonts w:ascii="Times New Roman" w:hAnsi="Times New Roman" w:cs="Times New Roman"/>
          <w:sz w:val="24"/>
          <w:szCs w:val="24"/>
        </w:rPr>
        <w:t xml:space="preserve">cases outside Dhaka </w:t>
      </w:r>
      <w:r w:rsidR="008D7B75" w:rsidRPr="00EB1377">
        <w:rPr>
          <w:rFonts w:ascii="Times New Roman" w:hAnsi="Times New Roman" w:cs="Times New Roman"/>
          <w:sz w:val="24"/>
          <w:szCs w:val="24"/>
        </w:rPr>
        <w:t>surpassed</w:t>
      </w:r>
      <w:r w:rsidR="0022596A" w:rsidRPr="00EB1377">
        <w:rPr>
          <w:rFonts w:ascii="Times New Roman" w:hAnsi="Times New Roman" w:cs="Times New Roman"/>
          <w:sz w:val="24"/>
          <w:szCs w:val="24"/>
        </w:rPr>
        <w:t xml:space="preserve"> the capital city. </w:t>
      </w:r>
      <w:r w:rsidR="00E734EA" w:rsidRPr="00EB1377">
        <w:rPr>
          <w:rFonts w:ascii="Times New Roman" w:hAnsi="Times New Roman" w:cs="Times New Roman"/>
          <w:sz w:val="24"/>
          <w:szCs w:val="24"/>
        </w:rPr>
        <w:t xml:space="preserve">Notably, </w:t>
      </w:r>
      <w:r w:rsidR="00CB4492" w:rsidRPr="00EB1377">
        <w:rPr>
          <w:rFonts w:ascii="Times New Roman" w:hAnsi="Times New Roman" w:cs="Times New Roman"/>
          <w:sz w:val="24"/>
          <w:szCs w:val="24"/>
        </w:rPr>
        <w:t>dengue</w:t>
      </w:r>
      <w:r w:rsidR="00E734EA" w:rsidRPr="00EB1377">
        <w:rPr>
          <w:rFonts w:ascii="Times New Roman" w:hAnsi="Times New Roman" w:cs="Times New Roman"/>
          <w:sz w:val="24"/>
          <w:szCs w:val="24"/>
        </w:rPr>
        <w:t>-related deaths were initially higher outside Dhaka City until February, after which an escalation within Dhaka City commenced and persisted</w:t>
      </w:r>
      <w:r w:rsidR="00F07E3F" w:rsidRPr="00EB1377">
        <w:rPr>
          <w:rFonts w:ascii="Times New Roman" w:hAnsi="Times New Roman" w:cs="Times New Roman"/>
          <w:sz w:val="24"/>
          <w:szCs w:val="24"/>
        </w:rPr>
        <w:t xml:space="preserve"> till the end of the year</w:t>
      </w:r>
      <w:r w:rsidR="007164B3">
        <w:rPr>
          <w:rFonts w:ascii="Times New Roman" w:hAnsi="Times New Roman" w:cs="Times New Roman"/>
          <w:sz w:val="24"/>
          <w:szCs w:val="24"/>
        </w:rPr>
        <w:t xml:space="preserve"> (</w:t>
      </w:r>
      <w:r w:rsidR="007164B3" w:rsidRPr="0034635F">
        <w:rPr>
          <w:rFonts w:ascii="Times New Roman" w:hAnsi="Times New Roman" w:cs="Times New Roman"/>
          <w:b/>
          <w:bCs/>
          <w:sz w:val="24"/>
          <w:szCs w:val="24"/>
        </w:rPr>
        <w:t>F</w:t>
      </w:r>
      <w:r w:rsidR="0034635F" w:rsidRPr="0034635F">
        <w:rPr>
          <w:rFonts w:ascii="Times New Roman" w:hAnsi="Times New Roman" w:cs="Times New Roman"/>
          <w:b/>
          <w:bCs/>
          <w:sz w:val="24"/>
          <w:szCs w:val="24"/>
        </w:rPr>
        <w:t>i</w:t>
      </w:r>
      <w:r w:rsidR="007164B3" w:rsidRPr="0034635F">
        <w:rPr>
          <w:rFonts w:ascii="Times New Roman" w:hAnsi="Times New Roman" w:cs="Times New Roman"/>
          <w:b/>
          <w:bCs/>
          <w:sz w:val="24"/>
          <w:szCs w:val="24"/>
        </w:rPr>
        <w:t>g</w:t>
      </w:r>
      <w:ins w:id="19" w:author="Mohammad Nayeem Hasan" w:date="2024-11-24T01:44:00Z" w16du:dateUtc="2024-11-23T19:44:00Z">
        <w:r w:rsidR="000A074E">
          <w:rPr>
            <w:rFonts w:ascii="Times New Roman" w:hAnsi="Times New Roman" w:cs="Times New Roman"/>
            <w:b/>
            <w:bCs/>
            <w:sz w:val="24"/>
            <w:szCs w:val="24"/>
          </w:rPr>
          <w:t>.</w:t>
        </w:r>
      </w:ins>
      <w:r w:rsidR="007164B3" w:rsidRPr="0034635F">
        <w:rPr>
          <w:rFonts w:ascii="Times New Roman" w:hAnsi="Times New Roman" w:cs="Times New Roman"/>
          <w:b/>
          <w:bCs/>
          <w:sz w:val="24"/>
          <w:szCs w:val="24"/>
        </w:rPr>
        <w:t xml:space="preserve"> </w:t>
      </w:r>
      <w:r w:rsidR="001841EE">
        <w:rPr>
          <w:rFonts w:ascii="Times New Roman" w:hAnsi="Times New Roman" w:cs="Times New Roman"/>
          <w:b/>
          <w:bCs/>
          <w:sz w:val="24"/>
          <w:szCs w:val="24"/>
        </w:rPr>
        <w:t xml:space="preserve">S5 </w:t>
      </w:r>
      <w:r w:rsidR="00D60E6A">
        <w:rPr>
          <w:rFonts w:ascii="Times New Roman" w:hAnsi="Times New Roman" w:cs="Times New Roman"/>
          <w:b/>
          <w:bCs/>
          <w:sz w:val="24"/>
          <w:szCs w:val="24"/>
        </w:rPr>
        <w:t>in the Supplementary material</w:t>
      </w:r>
      <w:r w:rsidR="007164B3">
        <w:rPr>
          <w:rFonts w:ascii="Times New Roman" w:hAnsi="Times New Roman" w:cs="Times New Roman"/>
          <w:sz w:val="24"/>
          <w:szCs w:val="24"/>
        </w:rPr>
        <w:t>)</w:t>
      </w:r>
      <w:r w:rsidR="00E734EA" w:rsidRPr="00EB1377">
        <w:rPr>
          <w:rFonts w:ascii="Times New Roman" w:hAnsi="Times New Roman" w:cs="Times New Roman"/>
          <w:sz w:val="24"/>
          <w:szCs w:val="24"/>
        </w:rPr>
        <w:t xml:space="preserve">. </w:t>
      </w:r>
    </w:p>
    <w:p w14:paraId="2BDB974F" w14:textId="68A8A940" w:rsidR="00766E4D" w:rsidRPr="004D4CC1" w:rsidRDefault="00C767A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District-wise</w:t>
      </w:r>
      <w:r w:rsidR="00DF33F8" w:rsidRPr="00EB1377">
        <w:rPr>
          <w:rFonts w:ascii="Times New Roman" w:hAnsi="Times New Roman" w:cs="Times New Roman"/>
          <w:sz w:val="24"/>
          <w:szCs w:val="24"/>
        </w:rPr>
        <w:t xml:space="preserve">, Dhaka district reported the highest </w:t>
      </w:r>
      <w:r w:rsidR="005E1729" w:rsidRPr="00EB1377">
        <w:rPr>
          <w:rFonts w:ascii="Times New Roman" w:hAnsi="Times New Roman" w:cs="Times New Roman"/>
          <w:sz w:val="24"/>
          <w:szCs w:val="24"/>
        </w:rPr>
        <w:t>number</w:t>
      </w:r>
      <w:r w:rsidR="00DF33F8" w:rsidRPr="00EB1377">
        <w:rPr>
          <w:rFonts w:ascii="Times New Roman" w:hAnsi="Times New Roman" w:cs="Times New Roman"/>
          <w:sz w:val="24"/>
          <w:szCs w:val="24"/>
        </w:rPr>
        <w:t xml:space="preserve"> of dengue </w:t>
      </w:r>
      <w:r w:rsidR="00514FCA" w:rsidRPr="00EB1377">
        <w:rPr>
          <w:rFonts w:ascii="Times New Roman" w:hAnsi="Times New Roman" w:cs="Times New Roman"/>
          <w:sz w:val="24"/>
          <w:szCs w:val="24"/>
        </w:rPr>
        <w:t xml:space="preserve">cases </w:t>
      </w:r>
      <w:r w:rsidR="00132751" w:rsidRPr="00EB1377">
        <w:rPr>
          <w:rFonts w:ascii="Times New Roman" w:hAnsi="Times New Roman" w:cs="Times New Roman"/>
          <w:sz w:val="24"/>
          <w:szCs w:val="24"/>
        </w:rPr>
        <w:t>at</w:t>
      </w:r>
      <w:r w:rsidR="00DF33F8" w:rsidRPr="00EB1377">
        <w:rPr>
          <w:rFonts w:ascii="Times New Roman" w:hAnsi="Times New Roman" w:cs="Times New Roman"/>
          <w:sz w:val="24"/>
          <w:szCs w:val="24"/>
        </w:rPr>
        <w:t xml:space="preserve"> 11</w:t>
      </w:r>
      <w:r w:rsidR="00324444" w:rsidRPr="00EB1377">
        <w:rPr>
          <w:rFonts w:ascii="Times New Roman" w:hAnsi="Times New Roman" w:cs="Times New Roman"/>
          <w:sz w:val="24"/>
          <w:szCs w:val="24"/>
        </w:rPr>
        <w:t>3</w:t>
      </w:r>
      <w:r w:rsidR="00DF33F8" w:rsidRPr="00EB1377">
        <w:rPr>
          <w:rFonts w:ascii="Times New Roman" w:hAnsi="Times New Roman" w:cs="Times New Roman"/>
          <w:sz w:val="24"/>
          <w:szCs w:val="24"/>
        </w:rPr>
        <w:t>,</w:t>
      </w:r>
      <w:r w:rsidR="00121406" w:rsidRPr="00EB1377">
        <w:rPr>
          <w:rFonts w:ascii="Times New Roman" w:hAnsi="Times New Roman" w:cs="Times New Roman"/>
          <w:sz w:val="24"/>
          <w:szCs w:val="24"/>
        </w:rPr>
        <w:t>233</w:t>
      </w:r>
      <w:r w:rsidR="00DF33F8" w:rsidRPr="00EB1377">
        <w:rPr>
          <w:rFonts w:ascii="Times New Roman" w:hAnsi="Times New Roman" w:cs="Times New Roman"/>
          <w:sz w:val="24"/>
          <w:szCs w:val="24"/>
        </w:rPr>
        <w:t xml:space="preserve">, followed by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(14,</w:t>
      </w:r>
      <w:r w:rsidR="00121406" w:rsidRPr="00EB1377">
        <w:rPr>
          <w:rFonts w:ascii="Times New Roman" w:hAnsi="Times New Roman" w:cs="Times New Roman"/>
          <w:sz w:val="24"/>
          <w:szCs w:val="24"/>
        </w:rPr>
        <w:t>200</w:t>
      </w:r>
      <w:r w:rsidR="00CF3A4A">
        <w:rPr>
          <w:rFonts w:ascii="Times New Roman" w:hAnsi="Times New Roman" w:cs="Times New Roman"/>
          <w:sz w:val="24"/>
          <w:szCs w:val="24"/>
        </w:rPr>
        <w:t xml:space="preserve"> cases</w:t>
      </w:r>
      <w:r w:rsidR="00DF33F8" w:rsidRPr="00EB1377">
        <w:rPr>
          <w:rFonts w:ascii="Times New Roman" w:hAnsi="Times New Roman" w:cs="Times New Roman"/>
          <w:sz w:val="24"/>
          <w:szCs w:val="24"/>
        </w:rPr>
        <w:t>), Barisal (13,</w:t>
      </w:r>
      <w:r w:rsidR="00121406" w:rsidRPr="00EB1377">
        <w:rPr>
          <w:rFonts w:ascii="Times New Roman" w:hAnsi="Times New Roman" w:cs="Times New Roman"/>
          <w:sz w:val="24"/>
          <w:szCs w:val="24"/>
        </w:rPr>
        <w:t>603</w:t>
      </w:r>
      <w:r w:rsidR="00DF33F8" w:rsidRPr="00EB1377">
        <w:rPr>
          <w:rFonts w:ascii="Times New Roman" w:hAnsi="Times New Roman" w:cs="Times New Roman"/>
          <w:sz w:val="24"/>
          <w:szCs w:val="24"/>
        </w:rPr>
        <w:t>), Manikganj (12,</w:t>
      </w:r>
      <w:r w:rsidR="00121406" w:rsidRPr="00EB1377">
        <w:rPr>
          <w:rFonts w:ascii="Times New Roman" w:hAnsi="Times New Roman" w:cs="Times New Roman"/>
          <w:sz w:val="24"/>
          <w:szCs w:val="24"/>
        </w:rPr>
        <w:t>952</w:t>
      </w:r>
      <w:r w:rsidR="00DF33F8" w:rsidRPr="00EB1377">
        <w:rPr>
          <w:rFonts w:ascii="Times New Roman" w:hAnsi="Times New Roman" w:cs="Times New Roman"/>
          <w:sz w:val="24"/>
          <w:szCs w:val="24"/>
        </w:rPr>
        <w:t>), and Patuakhali (7,5</w:t>
      </w:r>
      <w:r w:rsidR="00324444" w:rsidRPr="00EB1377">
        <w:rPr>
          <w:rFonts w:ascii="Times New Roman" w:hAnsi="Times New Roman" w:cs="Times New Roman"/>
          <w:sz w:val="24"/>
          <w:szCs w:val="24"/>
        </w:rPr>
        <w:t>79</w:t>
      </w:r>
      <w:r w:rsidR="00DF33F8" w:rsidRPr="00EB1377">
        <w:rPr>
          <w:rFonts w:ascii="Times New Roman" w:hAnsi="Times New Roman" w:cs="Times New Roman"/>
          <w:sz w:val="24"/>
          <w:szCs w:val="24"/>
        </w:rPr>
        <w:t xml:space="preserve">). </w:t>
      </w:r>
      <w:r w:rsidR="00526BB6" w:rsidRPr="00EB1377">
        <w:rPr>
          <w:rFonts w:ascii="Times New Roman" w:hAnsi="Times New Roman" w:cs="Times New Roman"/>
          <w:sz w:val="24"/>
          <w:szCs w:val="24"/>
        </w:rPr>
        <w:t>On the contrary</w:t>
      </w:r>
      <w:r w:rsidR="00DF33F8" w:rsidRPr="00EB1377">
        <w:rPr>
          <w:rFonts w:ascii="Times New Roman" w:hAnsi="Times New Roman" w:cs="Times New Roman"/>
          <w:sz w:val="24"/>
          <w:szCs w:val="24"/>
        </w:rPr>
        <w:t>, the lowest Dengue cases were recorded in Sunamganj (102), Maulvibazar (129), Panchagarh (187), Joypurhat (26</w:t>
      </w:r>
      <w:r w:rsidR="00324444" w:rsidRPr="00EB1377">
        <w:rPr>
          <w:rFonts w:ascii="Times New Roman" w:hAnsi="Times New Roman" w:cs="Times New Roman"/>
          <w:sz w:val="24"/>
          <w:szCs w:val="24"/>
        </w:rPr>
        <w:t>4</w:t>
      </w:r>
      <w:r w:rsidR="00DF33F8" w:rsidRPr="00EB1377">
        <w:rPr>
          <w:rFonts w:ascii="Times New Roman" w:hAnsi="Times New Roman" w:cs="Times New Roman"/>
          <w:sz w:val="24"/>
          <w:szCs w:val="24"/>
        </w:rPr>
        <w:t xml:space="preserve">), and Lalmonirhat (305). Dhaka </w:t>
      </w:r>
      <w:r w:rsidR="008F7D7F">
        <w:rPr>
          <w:rFonts w:ascii="Times New Roman" w:hAnsi="Times New Roman" w:cs="Times New Roman"/>
          <w:sz w:val="24"/>
          <w:szCs w:val="24"/>
        </w:rPr>
        <w:t xml:space="preserve">district </w:t>
      </w:r>
      <w:r w:rsidR="00DF33F8" w:rsidRPr="00EB1377">
        <w:rPr>
          <w:rFonts w:ascii="Times New Roman" w:hAnsi="Times New Roman" w:cs="Times New Roman"/>
          <w:sz w:val="24"/>
          <w:szCs w:val="24"/>
        </w:rPr>
        <w:t>reported the highest death toll at 9</w:t>
      </w:r>
      <w:r w:rsidR="00121406" w:rsidRPr="00EB1377">
        <w:rPr>
          <w:rFonts w:ascii="Times New Roman" w:hAnsi="Times New Roman" w:cs="Times New Roman"/>
          <w:sz w:val="24"/>
          <w:szCs w:val="24"/>
        </w:rPr>
        <w:t>81</w:t>
      </w:r>
      <w:r w:rsidR="00DF33F8" w:rsidRPr="00EB1377">
        <w:rPr>
          <w:rFonts w:ascii="Times New Roman" w:hAnsi="Times New Roman" w:cs="Times New Roman"/>
          <w:sz w:val="24"/>
          <w:szCs w:val="24"/>
        </w:rPr>
        <w:t>, trailed by Barisal (16</w:t>
      </w:r>
      <w:r w:rsidR="00121406" w:rsidRPr="00EB1377">
        <w:rPr>
          <w:rFonts w:ascii="Times New Roman" w:hAnsi="Times New Roman" w:cs="Times New Roman"/>
          <w:sz w:val="24"/>
          <w:szCs w:val="24"/>
        </w:rPr>
        <w:t>7</w:t>
      </w:r>
      <w:r w:rsidR="00DF33F8" w:rsidRPr="00EB1377">
        <w:rPr>
          <w:rFonts w:ascii="Times New Roman" w:hAnsi="Times New Roman" w:cs="Times New Roman"/>
          <w:sz w:val="24"/>
          <w:szCs w:val="24"/>
        </w:rPr>
        <w:t>), Faridpur (13</w:t>
      </w:r>
      <w:r w:rsidR="00324444" w:rsidRPr="00EB1377">
        <w:rPr>
          <w:rFonts w:ascii="Times New Roman" w:hAnsi="Times New Roman" w:cs="Times New Roman"/>
          <w:sz w:val="24"/>
          <w:szCs w:val="24"/>
        </w:rPr>
        <w:t>8</w:t>
      </w:r>
      <w:r w:rsidR="00DF33F8" w:rsidRPr="00EB1377">
        <w:rPr>
          <w:rFonts w:ascii="Times New Roman" w:hAnsi="Times New Roman" w:cs="Times New Roman"/>
          <w:sz w:val="24"/>
          <w:szCs w:val="24"/>
        </w:rPr>
        <w:t xml:space="preserve">),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(10</w:t>
      </w:r>
      <w:r w:rsidR="00324444" w:rsidRPr="00EB1377">
        <w:rPr>
          <w:rFonts w:ascii="Times New Roman" w:hAnsi="Times New Roman" w:cs="Times New Roman"/>
          <w:sz w:val="24"/>
          <w:szCs w:val="24"/>
        </w:rPr>
        <w:t>6</w:t>
      </w:r>
      <w:r w:rsidR="00DF33F8" w:rsidRPr="00EB1377">
        <w:rPr>
          <w:rFonts w:ascii="Times New Roman" w:hAnsi="Times New Roman" w:cs="Times New Roman"/>
          <w:sz w:val="24"/>
          <w:szCs w:val="24"/>
        </w:rPr>
        <w:t>), and Khulna (4</w:t>
      </w:r>
      <w:r w:rsidR="00324444" w:rsidRPr="00EB1377">
        <w:rPr>
          <w:rFonts w:ascii="Times New Roman" w:hAnsi="Times New Roman" w:cs="Times New Roman"/>
          <w:sz w:val="24"/>
          <w:szCs w:val="24"/>
        </w:rPr>
        <w:t>1</w:t>
      </w:r>
      <w:r w:rsidR="00DF33F8" w:rsidRPr="00EB1377">
        <w:rPr>
          <w:rFonts w:ascii="Times New Roman" w:hAnsi="Times New Roman" w:cs="Times New Roman"/>
          <w:sz w:val="24"/>
          <w:szCs w:val="24"/>
        </w:rPr>
        <w:t>)</w:t>
      </w:r>
      <w:r w:rsidR="00C27FA4" w:rsidRPr="00EB1377">
        <w:rPr>
          <w:rFonts w:ascii="Times New Roman" w:hAnsi="Times New Roman" w:cs="Times New Roman"/>
          <w:sz w:val="24"/>
          <w:szCs w:val="24"/>
        </w:rPr>
        <w:t xml:space="preserve"> </w:t>
      </w:r>
      <w:r w:rsidR="002120A9">
        <w:rPr>
          <w:rFonts w:ascii="Times New Roman" w:hAnsi="Times New Roman" w:cs="Times New Roman"/>
          <w:sz w:val="24"/>
          <w:szCs w:val="24"/>
        </w:rPr>
        <w:t>districts</w:t>
      </w:r>
      <w:r w:rsidR="00526BB6" w:rsidRPr="00EB1377">
        <w:rPr>
          <w:rFonts w:ascii="Times New Roman" w:hAnsi="Times New Roman" w:cs="Times New Roman"/>
          <w:sz w:val="24"/>
          <w:szCs w:val="24"/>
        </w:rPr>
        <w:t xml:space="preserve"> </w:t>
      </w:r>
      <w:r w:rsidR="00526BB6"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526BB6" w:rsidRPr="00EB1377">
        <w:rPr>
          <w:rFonts w:ascii="Times New Roman" w:hAnsi="Times New Roman" w:cs="Times New Roman"/>
          <w:b/>
          <w:bCs/>
          <w:sz w:val="24"/>
          <w:szCs w:val="24"/>
        </w:rPr>
        <w:t xml:space="preserve"> </w:t>
      </w:r>
      <w:r w:rsidR="00690617">
        <w:rPr>
          <w:rFonts w:ascii="Times New Roman" w:hAnsi="Times New Roman" w:cs="Times New Roman"/>
          <w:b/>
          <w:bCs/>
          <w:sz w:val="24"/>
          <w:szCs w:val="24"/>
        </w:rPr>
        <w:t>4</w:t>
      </w:r>
      <w:r w:rsidR="00526BB6" w:rsidRPr="00EB1377">
        <w:rPr>
          <w:rFonts w:ascii="Times New Roman" w:hAnsi="Times New Roman" w:cs="Times New Roman"/>
          <w:b/>
          <w:bCs/>
          <w:sz w:val="24"/>
          <w:szCs w:val="24"/>
        </w:rPr>
        <w:t>)</w:t>
      </w:r>
      <w:r w:rsidR="00DF33F8" w:rsidRPr="00EB1377">
        <w:rPr>
          <w:rFonts w:ascii="Times New Roman" w:hAnsi="Times New Roman" w:cs="Times New Roman"/>
          <w:sz w:val="24"/>
          <w:szCs w:val="24"/>
        </w:rPr>
        <w:t>.</w:t>
      </w:r>
    </w:p>
    <w:p w14:paraId="32A6DCA6" w14:textId="7B1095CB" w:rsidR="002120A9" w:rsidRDefault="00DD4498"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Correlation</w:t>
      </w:r>
      <w:r w:rsidR="00857137">
        <w:rPr>
          <w:rFonts w:ascii="Times New Roman" w:hAnsi="Times New Roman" w:cs="Times New Roman"/>
          <w:b/>
          <w:bCs/>
          <w:sz w:val="24"/>
          <w:szCs w:val="24"/>
        </w:rPr>
        <w:t xml:space="preserve"> </w:t>
      </w:r>
      <w:r w:rsidR="006612CE">
        <w:rPr>
          <w:rFonts w:ascii="Times New Roman" w:hAnsi="Times New Roman" w:cs="Times New Roman"/>
          <w:b/>
          <w:bCs/>
          <w:sz w:val="24"/>
          <w:szCs w:val="24"/>
        </w:rPr>
        <w:t>coefficient of</w:t>
      </w:r>
      <w:r w:rsidR="00857137">
        <w:rPr>
          <w:rFonts w:ascii="Times New Roman" w:hAnsi="Times New Roman" w:cs="Times New Roman"/>
          <w:b/>
          <w:bCs/>
          <w:sz w:val="24"/>
          <w:szCs w:val="24"/>
        </w:rPr>
        <w:t xml:space="preserve"> dengue cases and d</w:t>
      </w:r>
      <w:r w:rsidR="006612CE">
        <w:rPr>
          <w:rFonts w:ascii="Times New Roman" w:hAnsi="Times New Roman" w:cs="Times New Roman"/>
          <w:b/>
          <w:bCs/>
          <w:sz w:val="24"/>
          <w:szCs w:val="24"/>
        </w:rPr>
        <w:t>eaths</w:t>
      </w:r>
      <w:r w:rsidR="001B11B4">
        <w:rPr>
          <w:rFonts w:ascii="Times New Roman" w:hAnsi="Times New Roman" w:cs="Times New Roman"/>
          <w:b/>
          <w:bCs/>
          <w:sz w:val="24"/>
          <w:szCs w:val="24"/>
        </w:rPr>
        <w:t xml:space="preserve"> </w:t>
      </w:r>
      <w:r w:rsidRPr="00EB1377">
        <w:rPr>
          <w:rFonts w:ascii="Times New Roman" w:hAnsi="Times New Roman" w:cs="Times New Roman"/>
          <w:b/>
          <w:bCs/>
          <w:sz w:val="24"/>
          <w:szCs w:val="24"/>
        </w:rPr>
        <w:t xml:space="preserve"> </w:t>
      </w:r>
    </w:p>
    <w:p w14:paraId="62969DE7" w14:textId="65C74A50" w:rsidR="009B75D2" w:rsidRDefault="00450766" w:rsidP="004D4CC1">
      <w:pPr>
        <w:spacing w:line="480" w:lineRule="auto"/>
        <w:rPr>
          <w:rFonts w:ascii="Times New Roman" w:hAnsi="Times New Roman" w:cs="Times New Roman"/>
          <w:sz w:val="24"/>
          <w:szCs w:val="24"/>
        </w:rPr>
      </w:pPr>
      <w:r>
        <w:rPr>
          <w:rFonts w:ascii="Times New Roman" w:hAnsi="Times New Roman" w:cs="Times New Roman"/>
          <w:sz w:val="24"/>
          <w:szCs w:val="24"/>
        </w:rPr>
        <w:t>For</w:t>
      </w:r>
      <w:r w:rsidR="005930EE" w:rsidRPr="00EB1377">
        <w:rPr>
          <w:rFonts w:ascii="Times New Roman" w:hAnsi="Times New Roman" w:cs="Times New Roman"/>
          <w:sz w:val="24"/>
          <w:szCs w:val="24"/>
        </w:rPr>
        <w:t xml:space="preserve"> </w:t>
      </w:r>
      <w:r w:rsidR="00565B99" w:rsidRPr="00EB1377">
        <w:rPr>
          <w:rFonts w:ascii="Times New Roman" w:hAnsi="Times New Roman" w:cs="Times New Roman"/>
          <w:sz w:val="24"/>
          <w:szCs w:val="24"/>
        </w:rPr>
        <w:t xml:space="preserve">monthly </w:t>
      </w:r>
      <w:r w:rsidR="001D7A5F" w:rsidRPr="00EB1377">
        <w:rPr>
          <w:rFonts w:ascii="Times New Roman" w:hAnsi="Times New Roman" w:cs="Times New Roman"/>
          <w:sz w:val="24"/>
          <w:szCs w:val="24"/>
        </w:rPr>
        <w:t xml:space="preserve">dengue </w:t>
      </w:r>
      <w:r w:rsidR="005930EE" w:rsidRPr="00EB1377">
        <w:rPr>
          <w:rFonts w:ascii="Times New Roman" w:hAnsi="Times New Roman" w:cs="Times New Roman"/>
          <w:sz w:val="24"/>
          <w:szCs w:val="24"/>
        </w:rPr>
        <w:t>cases</w:t>
      </w:r>
      <w:r w:rsidR="009B69AC">
        <w:rPr>
          <w:rFonts w:ascii="Times New Roman" w:hAnsi="Times New Roman" w:cs="Times New Roman"/>
          <w:sz w:val="24"/>
          <w:szCs w:val="24"/>
        </w:rPr>
        <w:t xml:space="preserve"> and deaths</w:t>
      </w:r>
      <w:r w:rsidR="005930E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positive correlation</w:t>
      </w:r>
      <w:r w:rsidR="005B539D">
        <w:rPr>
          <w:rFonts w:ascii="Times New Roman" w:hAnsi="Times New Roman" w:cs="Times New Roman"/>
          <w:sz w:val="24"/>
          <w:szCs w:val="24"/>
        </w:rPr>
        <w:t>s</w:t>
      </w:r>
      <w:r w:rsidR="004F51BA" w:rsidRPr="00EB1377">
        <w:rPr>
          <w:rFonts w:ascii="Times New Roman" w:hAnsi="Times New Roman" w:cs="Times New Roman"/>
          <w:sz w:val="24"/>
          <w:szCs w:val="24"/>
        </w:rPr>
        <w:t xml:space="preserve"> w</w:t>
      </w:r>
      <w:r w:rsidR="005B539D">
        <w:rPr>
          <w:rFonts w:ascii="Times New Roman" w:hAnsi="Times New Roman" w:cs="Times New Roman"/>
          <w:sz w:val="24"/>
          <w:szCs w:val="24"/>
        </w:rPr>
        <w:t>ere</w:t>
      </w:r>
      <w:r w:rsidR="004F51BA" w:rsidRPr="00EB1377">
        <w:rPr>
          <w:rFonts w:ascii="Times New Roman" w:hAnsi="Times New Roman" w:cs="Times New Roman"/>
          <w:sz w:val="24"/>
          <w:szCs w:val="24"/>
        </w:rPr>
        <w:t xml:space="preserve"> observed between </w:t>
      </w:r>
      <w:r w:rsidR="00237EF5">
        <w:rPr>
          <w:rFonts w:ascii="Times New Roman" w:hAnsi="Times New Roman" w:cs="Times New Roman"/>
          <w:sz w:val="24"/>
          <w:szCs w:val="24"/>
        </w:rPr>
        <w:t xml:space="preserve">the </w:t>
      </w:r>
      <w:r w:rsidR="004F51BA" w:rsidRPr="00EB1377">
        <w:rPr>
          <w:rFonts w:ascii="Times New Roman" w:hAnsi="Times New Roman" w:cs="Times New Roman"/>
          <w:sz w:val="24"/>
          <w:szCs w:val="24"/>
        </w:rPr>
        <w:t xml:space="preserve">population size </w:t>
      </w:r>
      <w:r>
        <w:rPr>
          <w:rFonts w:ascii="Times New Roman" w:hAnsi="Times New Roman" w:cs="Times New Roman"/>
          <w:sz w:val="24"/>
          <w:szCs w:val="24"/>
        </w:rPr>
        <w:t xml:space="preserve">of the district </w:t>
      </w:r>
      <w:r w:rsidR="004F51BA" w:rsidRPr="00EB1377">
        <w:rPr>
          <w:rFonts w:ascii="Times New Roman" w:hAnsi="Times New Roman" w:cs="Times New Roman"/>
          <w:sz w:val="24"/>
          <w:szCs w:val="24"/>
        </w:rPr>
        <w:t xml:space="preserve">and the </w:t>
      </w:r>
      <w:r w:rsidR="00A62832" w:rsidRPr="00EB1377">
        <w:rPr>
          <w:rFonts w:ascii="Times New Roman" w:hAnsi="Times New Roman" w:cs="Times New Roman"/>
          <w:sz w:val="24"/>
          <w:szCs w:val="24"/>
        </w:rPr>
        <w:t>number</w:t>
      </w:r>
      <w:r w:rsidR="004F51BA" w:rsidRPr="00EB1377">
        <w:rPr>
          <w:rFonts w:ascii="Times New Roman" w:hAnsi="Times New Roman" w:cs="Times New Roman"/>
          <w:sz w:val="24"/>
          <w:szCs w:val="24"/>
        </w:rPr>
        <w:t xml:space="preserve"> of </w:t>
      </w:r>
      <w:r w:rsidR="00A62832" w:rsidRPr="00EB1377">
        <w:rPr>
          <w:rFonts w:ascii="Times New Roman" w:hAnsi="Times New Roman" w:cs="Times New Roman"/>
          <w:sz w:val="24"/>
          <w:szCs w:val="24"/>
        </w:rPr>
        <w:t>d</w:t>
      </w:r>
      <w:r w:rsidR="004F51BA" w:rsidRPr="00EB1377">
        <w:rPr>
          <w:rFonts w:ascii="Times New Roman" w:hAnsi="Times New Roman" w:cs="Times New Roman"/>
          <w:sz w:val="24"/>
          <w:szCs w:val="24"/>
        </w:rPr>
        <w:t xml:space="preserve">engue cases </w:t>
      </w:r>
      <w:r w:rsidR="005930EE" w:rsidRPr="00EB1377">
        <w:rPr>
          <w:rFonts w:ascii="Times New Roman" w:hAnsi="Times New Roman" w:cs="Times New Roman"/>
          <w:sz w:val="24"/>
          <w:szCs w:val="24"/>
        </w:rPr>
        <w:t>(</w:t>
      </w:r>
      <w:r w:rsidR="005930EE" w:rsidRPr="00EB1377">
        <w:rPr>
          <w:rFonts w:ascii="Times New Roman" w:hAnsi="Times New Roman" w:cs="Times New Roman"/>
          <w:i/>
          <w:iCs/>
          <w:sz w:val="24"/>
          <w:szCs w:val="24"/>
        </w:rPr>
        <w:t>r</w:t>
      </w:r>
      <w:r w:rsidR="005930EE" w:rsidRPr="00EB1377">
        <w:rPr>
          <w:rFonts w:ascii="Times New Roman" w:hAnsi="Times New Roman" w:cs="Times New Roman"/>
          <w:sz w:val="24"/>
          <w:szCs w:val="24"/>
        </w:rPr>
        <w:t>=</w:t>
      </w:r>
      <w:r w:rsidR="00112A88" w:rsidRPr="00EB1377">
        <w:rPr>
          <w:rFonts w:ascii="Times New Roman" w:hAnsi="Times New Roman" w:cs="Times New Roman"/>
          <w:sz w:val="24"/>
          <w:szCs w:val="24"/>
        </w:rPr>
        <w:t>0.44</w:t>
      </w:r>
      <w:r w:rsidR="005930EE" w:rsidRPr="00EB1377">
        <w:rPr>
          <w:rFonts w:ascii="Times New Roman" w:hAnsi="Times New Roman" w:cs="Times New Roman"/>
          <w:sz w:val="24"/>
          <w:szCs w:val="24"/>
        </w:rPr>
        <w:t>, p=</w:t>
      </w:r>
      <w:r w:rsidR="00112A88" w:rsidRPr="00EB1377">
        <w:rPr>
          <w:rFonts w:ascii="Times New Roman" w:hAnsi="Times New Roman" w:cs="Times New Roman"/>
          <w:sz w:val="24"/>
          <w:szCs w:val="24"/>
        </w:rPr>
        <w:t>&lt;0.001</w:t>
      </w:r>
      <w:r w:rsidR="005930EE" w:rsidRPr="00EB1377">
        <w:rPr>
          <w:rFonts w:ascii="Times New Roman" w:hAnsi="Times New Roman" w:cs="Times New Roman"/>
          <w:sz w:val="24"/>
          <w:szCs w:val="24"/>
        </w:rPr>
        <w:t>)</w:t>
      </w:r>
      <w:r w:rsidR="009B69AC">
        <w:rPr>
          <w:rFonts w:ascii="Times New Roman" w:hAnsi="Times New Roman" w:cs="Times New Roman"/>
          <w:sz w:val="24"/>
          <w:szCs w:val="24"/>
        </w:rPr>
        <w:t xml:space="preserve"> and</w:t>
      </w:r>
      <w:r w:rsidR="004F51BA" w:rsidRPr="00EB1377">
        <w:rPr>
          <w:rFonts w:ascii="Times New Roman" w:hAnsi="Times New Roman" w:cs="Times New Roman"/>
          <w:sz w:val="24"/>
          <w:szCs w:val="24"/>
        </w:rPr>
        <w:t xml:space="preserve"> </w:t>
      </w:r>
      <w:r w:rsidR="00453019" w:rsidRPr="00EB1377">
        <w:rPr>
          <w:rFonts w:ascii="Times New Roman" w:hAnsi="Times New Roman" w:cs="Times New Roman"/>
          <w:sz w:val="24"/>
          <w:szCs w:val="24"/>
        </w:rPr>
        <w:t xml:space="preserve">population size </w:t>
      </w:r>
      <w:r w:rsidR="00453019">
        <w:rPr>
          <w:rFonts w:ascii="Times New Roman" w:hAnsi="Times New Roman" w:cs="Times New Roman"/>
          <w:sz w:val="24"/>
          <w:szCs w:val="24"/>
        </w:rPr>
        <w:t>of the district</w:t>
      </w:r>
      <w:r w:rsidR="00453019" w:rsidRPr="00EB1377">
        <w:rPr>
          <w:rFonts w:ascii="Times New Roman" w:hAnsi="Times New Roman" w:cs="Times New Roman"/>
          <w:sz w:val="24"/>
          <w:szCs w:val="24"/>
        </w:rPr>
        <w:t xml:space="preserve"> </w:t>
      </w:r>
      <w:r w:rsidR="00453019">
        <w:rPr>
          <w:rFonts w:ascii="Times New Roman" w:hAnsi="Times New Roman" w:cs="Times New Roman"/>
          <w:sz w:val="24"/>
          <w:szCs w:val="24"/>
        </w:rPr>
        <w:t xml:space="preserve">and </w:t>
      </w:r>
      <w:r w:rsidR="009B69AC">
        <w:rPr>
          <w:rFonts w:ascii="Times New Roman" w:hAnsi="Times New Roman" w:cs="Times New Roman"/>
          <w:sz w:val="24"/>
          <w:szCs w:val="24"/>
        </w:rPr>
        <w:t xml:space="preserve">the number of dengue </w:t>
      </w:r>
      <w:r w:rsidR="004F51BA" w:rsidRPr="00EB1377">
        <w:rPr>
          <w:rFonts w:ascii="Times New Roman" w:hAnsi="Times New Roman" w:cs="Times New Roman"/>
          <w:sz w:val="24"/>
          <w:szCs w:val="24"/>
        </w:rPr>
        <w:t>deaths</w:t>
      </w:r>
      <w:r w:rsidR="005930EE" w:rsidRPr="00EB1377">
        <w:rPr>
          <w:rFonts w:ascii="Times New Roman" w:hAnsi="Times New Roman" w:cs="Times New Roman"/>
          <w:sz w:val="24"/>
          <w:szCs w:val="24"/>
        </w:rPr>
        <w:t xml:space="preserve"> (</w:t>
      </w:r>
      <w:r w:rsidR="00885382" w:rsidRPr="00EB1377">
        <w:rPr>
          <w:rFonts w:ascii="Times New Roman" w:hAnsi="Times New Roman" w:cs="Times New Roman"/>
          <w:sz w:val="24"/>
          <w:szCs w:val="24"/>
        </w:rPr>
        <w:t>r=0.4</w:t>
      </w:r>
      <w:r w:rsidR="00372115" w:rsidRPr="00EB1377">
        <w:rPr>
          <w:rFonts w:ascii="Times New Roman" w:hAnsi="Times New Roman" w:cs="Times New Roman"/>
          <w:sz w:val="24"/>
          <w:szCs w:val="24"/>
        </w:rPr>
        <w:t>3</w:t>
      </w:r>
      <w:r w:rsidR="00885382" w:rsidRPr="00EB1377">
        <w:rPr>
          <w:rFonts w:ascii="Times New Roman" w:hAnsi="Times New Roman" w:cs="Times New Roman"/>
          <w:sz w:val="24"/>
          <w:szCs w:val="24"/>
        </w:rPr>
        <w:t>, p=&lt;0.001</w:t>
      </w:r>
      <w:r w:rsidR="005930E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A similar association is evident between population density and </w:t>
      </w:r>
      <w:r w:rsidR="00F374AE" w:rsidRPr="00EB1377">
        <w:rPr>
          <w:rFonts w:ascii="Times New Roman" w:hAnsi="Times New Roman" w:cs="Times New Roman"/>
          <w:sz w:val="24"/>
          <w:szCs w:val="24"/>
        </w:rPr>
        <w:t>d</w:t>
      </w:r>
      <w:r w:rsidR="004F51BA" w:rsidRPr="00EB1377">
        <w:rPr>
          <w:rFonts w:ascii="Times New Roman" w:hAnsi="Times New Roman" w:cs="Times New Roman"/>
          <w:sz w:val="24"/>
          <w:szCs w:val="24"/>
        </w:rPr>
        <w:t>engu</w:t>
      </w:r>
      <w:r w:rsidR="00F374AE" w:rsidRPr="00EB1377">
        <w:rPr>
          <w:rFonts w:ascii="Times New Roman" w:hAnsi="Times New Roman" w:cs="Times New Roman"/>
          <w:sz w:val="24"/>
          <w:szCs w:val="24"/>
        </w:rPr>
        <w:t>e cases</w:t>
      </w:r>
      <w:r w:rsidR="00DD4498" w:rsidRPr="00EB1377">
        <w:rPr>
          <w:rFonts w:ascii="Times New Roman" w:hAnsi="Times New Roman" w:cs="Times New Roman"/>
          <w:sz w:val="24"/>
          <w:szCs w:val="24"/>
        </w:rPr>
        <w:t xml:space="preserve"> </w:t>
      </w:r>
      <w:r w:rsidR="00F374AE" w:rsidRPr="00EB1377">
        <w:rPr>
          <w:rFonts w:ascii="Times New Roman" w:hAnsi="Times New Roman" w:cs="Times New Roman"/>
          <w:sz w:val="24"/>
          <w:szCs w:val="24"/>
        </w:rPr>
        <w:t>(</w:t>
      </w:r>
      <w:r w:rsidR="00B24D5B" w:rsidRPr="00EB1377">
        <w:rPr>
          <w:rFonts w:ascii="Times New Roman" w:hAnsi="Times New Roman" w:cs="Times New Roman"/>
          <w:sz w:val="24"/>
          <w:szCs w:val="24"/>
        </w:rPr>
        <w:t>r=0.47, p=&lt;0.001</w:t>
      </w:r>
      <w:r w:rsidR="00F374AE" w:rsidRPr="00EB1377">
        <w:rPr>
          <w:rFonts w:ascii="Times New Roman" w:hAnsi="Times New Roman" w:cs="Times New Roman"/>
          <w:sz w:val="24"/>
          <w:szCs w:val="24"/>
        </w:rPr>
        <w:t xml:space="preserve">) </w:t>
      </w:r>
      <w:r w:rsidR="004F51BA" w:rsidRPr="00EB1377">
        <w:rPr>
          <w:rFonts w:ascii="Times New Roman" w:hAnsi="Times New Roman" w:cs="Times New Roman"/>
          <w:sz w:val="24"/>
          <w:szCs w:val="24"/>
        </w:rPr>
        <w:t>and deaths</w:t>
      </w:r>
      <w:r w:rsidR="00F374AE" w:rsidRPr="00EB1377">
        <w:rPr>
          <w:rFonts w:ascii="Times New Roman" w:hAnsi="Times New Roman" w:cs="Times New Roman"/>
          <w:sz w:val="24"/>
          <w:szCs w:val="24"/>
        </w:rPr>
        <w:t xml:space="preserve"> (</w:t>
      </w:r>
      <w:r w:rsidR="00B24D5B" w:rsidRPr="00EB1377">
        <w:rPr>
          <w:rFonts w:ascii="Times New Roman" w:hAnsi="Times New Roman" w:cs="Times New Roman"/>
          <w:sz w:val="24"/>
          <w:szCs w:val="24"/>
        </w:rPr>
        <w:t>r=0.43, p=&lt;0.001</w:t>
      </w:r>
      <w:r w:rsidR="00F374A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w:t>
      </w:r>
      <w:r w:rsidR="00F44035">
        <w:rPr>
          <w:rFonts w:ascii="Times New Roman" w:hAnsi="Times New Roman" w:cs="Times New Roman"/>
          <w:sz w:val="24"/>
          <w:szCs w:val="24"/>
        </w:rPr>
        <w:t>A</w:t>
      </w:r>
      <w:r w:rsidR="004F51BA" w:rsidRPr="00EB1377">
        <w:rPr>
          <w:rFonts w:ascii="Times New Roman" w:hAnsi="Times New Roman" w:cs="Times New Roman"/>
          <w:sz w:val="24"/>
          <w:szCs w:val="24"/>
        </w:rPr>
        <w:t xml:space="preserve"> negative correlation was identified between the distance of each district from Dhaka city and the occurrence of Dengue cases</w:t>
      </w:r>
      <w:r w:rsidR="0043683E" w:rsidRPr="00EB1377">
        <w:rPr>
          <w:rFonts w:ascii="Times New Roman" w:hAnsi="Times New Roman" w:cs="Times New Roman"/>
          <w:sz w:val="24"/>
          <w:szCs w:val="24"/>
        </w:rPr>
        <w:t xml:space="preserve"> (</w:t>
      </w:r>
      <w:r w:rsidR="0037594C" w:rsidRPr="00EB1377">
        <w:rPr>
          <w:rFonts w:ascii="Times New Roman" w:hAnsi="Times New Roman" w:cs="Times New Roman"/>
          <w:sz w:val="24"/>
          <w:szCs w:val="24"/>
        </w:rPr>
        <w:t>r=-0.3</w:t>
      </w:r>
      <w:r w:rsidR="00372115" w:rsidRPr="00EB1377">
        <w:rPr>
          <w:rFonts w:ascii="Times New Roman" w:hAnsi="Times New Roman" w:cs="Times New Roman"/>
          <w:sz w:val="24"/>
          <w:szCs w:val="24"/>
        </w:rPr>
        <w:t>2</w:t>
      </w:r>
      <w:r w:rsidR="0037594C" w:rsidRPr="00EB1377">
        <w:rPr>
          <w:rFonts w:ascii="Times New Roman" w:hAnsi="Times New Roman" w:cs="Times New Roman"/>
          <w:sz w:val="24"/>
          <w:szCs w:val="24"/>
        </w:rPr>
        <w:t>, p=0.01</w:t>
      </w:r>
      <w:r w:rsidR="00372115" w:rsidRPr="00EB1377">
        <w:rPr>
          <w:rFonts w:ascii="Times New Roman" w:hAnsi="Times New Roman" w:cs="Times New Roman"/>
          <w:sz w:val="24"/>
          <w:szCs w:val="24"/>
        </w:rPr>
        <w:t>1</w:t>
      </w:r>
      <w:r w:rsidR="0043683E" w:rsidRPr="00936F21">
        <w:rPr>
          <w:rFonts w:ascii="Times New Roman" w:hAnsi="Times New Roman" w:cs="Times New Roman"/>
          <w:sz w:val="24"/>
          <w:szCs w:val="24"/>
        </w:rPr>
        <w:t>)</w:t>
      </w:r>
      <w:r w:rsidR="00DD4498" w:rsidRPr="00936F21">
        <w:rPr>
          <w:rFonts w:ascii="Times New Roman" w:hAnsi="Times New Roman" w:cs="Times New Roman"/>
          <w:sz w:val="24"/>
          <w:szCs w:val="24"/>
        </w:rPr>
        <w:t xml:space="preserve"> </w:t>
      </w:r>
      <w:r w:rsidR="00DD4498" w:rsidRPr="00936F21">
        <w:rPr>
          <w:rFonts w:ascii="Times New Roman" w:hAnsi="Times New Roman" w:cs="Times New Roman"/>
          <w:b/>
          <w:bCs/>
          <w:sz w:val="24"/>
          <w:szCs w:val="24"/>
        </w:rPr>
        <w:t>(</w:t>
      </w:r>
      <w:r w:rsidR="003974E1" w:rsidRPr="00936F21">
        <w:rPr>
          <w:rFonts w:ascii="Times New Roman" w:hAnsi="Times New Roman" w:cs="Times New Roman"/>
          <w:b/>
          <w:bCs/>
          <w:sz w:val="24"/>
          <w:szCs w:val="24"/>
        </w:rPr>
        <w:t>Fig</w:t>
      </w:r>
      <w:r w:rsidR="00936F21" w:rsidRPr="00936F21">
        <w:rPr>
          <w:rFonts w:ascii="Times New Roman" w:hAnsi="Times New Roman" w:cs="Times New Roman"/>
          <w:b/>
          <w:bCs/>
          <w:sz w:val="24"/>
          <w:szCs w:val="24"/>
        </w:rPr>
        <w:t>.</w:t>
      </w:r>
      <w:r w:rsidR="003F4B65" w:rsidRPr="00936F21">
        <w:rPr>
          <w:rFonts w:ascii="Times New Roman" w:hAnsi="Times New Roman" w:cs="Times New Roman"/>
          <w:b/>
          <w:bCs/>
          <w:sz w:val="24"/>
          <w:szCs w:val="24"/>
        </w:rPr>
        <w:t xml:space="preserve"> </w:t>
      </w:r>
      <w:r w:rsidR="00332306">
        <w:rPr>
          <w:rFonts w:ascii="Times New Roman" w:hAnsi="Times New Roman" w:cs="Times New Roman"/>
          <w:b/>
          <w:bCs/>
          <w:sz w:val="24"/>
          <w:szCs w:val="24"/>
        </w:rPr>
        <w:t>S</w:t>
      </w:r>
      <w:r w:rsidR="00BF1F48">
        <w:rPr>
          <w:rFonts w:ascii="Times New Roman" w:hAnsi="Times New Roman" w:cs="Times New Roman"/>
          <w:b/>
          <w:bCs/>
          <w:sz w:val="24"/>
          <w:szCs w:val="24"/>
        </w:rPr>
        <w:t>6</w:t>
      </w:r>
      <w:r w:rsidR="00332306">
        <w:rPr>
          <w:rFonts w:ascii="Times New Roman" w:hAnsi="Times New Roman" w:cs="Times New Roman"/>
          <w:b/>
          <w:bCs/>
          <w:sz w:val="24"/>
          <w:szCs w:val="24"/>
        </w:rPr>
        <w:t xml:space="preserve"> in the S</w:t>
      </w:r>
      <w:r w:rsidR="00332306" w:rsidRPr="00936F21">
        <w:rPr>
          <w:rFonts w:ascii="Times New Roman" w:hAnsi="Times New Roman" w:cs="Times New Roman"/>
          <w:b/>
          <w:bCs/>
          <w:sz w:val="24"/>
          <w:szCs w:val="24"/>
        </w:rPr>
        <w:t>upplementary</w:t>
      </w:r>
      <w:r w:rsidR="00332306">
        <w:rPr>
          <w:rFonts w:ascii="Times New Roman" w:hAnsi="Times New Roman" w:cs="Times New Roman"/>
          <w:b/>
          <w:bCs/>
          <w:sz w:val="24"/>
          <w:szCs w:val="24"/>
        </w:rPr>
        <w:t xml:space="preserve"> material</w:t>
      </w:r>
      <w:r w:rsidR="00DD4498" w:rsidRPr="00936F21">
        <w:rPr>
          <w:rFonts w:ascii="Times New Roman" w:hAnsi="Times New Roman" w:cs="Times New Roman"/>
          <w:b/>
          <w:bCs/>
          <w:sz w:val="24"/>
          <w:szCs w:val="24"/>
        </w:rPr>
        <w:t>)</w:t>
      </w:r>
      <w:r w:rsidR="0043683E" w:rsidRPr="00936F21">
        <w:rPr>
          <w:rFonts w:ascii="Times New Roman" w:hAnsi="Times New Roman" w:cs="Times New Roman"/>
          <w:sz w:val="24"/>
          <w:szCs w:val="24"/>
        </w:rPr>
        <w:t>.</w:t>
      </w:r>
      <w:r w:rsidR="00233B92">
        <w:rPr>
          <w:rFonts w:ascii="Times New Roman" w:hAnsi="Times New Roman" w:cs="Times New Roman"/>
          <w:sz w:val="24"/>
          <w:szCs w:val="24"/>
        </w:rPr>
        <w:t xml:space="preserve"> </w:t>
      </w:r>
      <w:bookmarkStart w:id="20" w:name="_Hlk177824835"/>
      <w:r w:rsidR="0082236D">
        <w:rPr>
          <w:rFonts w:ascii="Times New Roman" w:hAnsi="Times New Roman" w:cs="Times New Roman"/>
          <w:sz w:val="24"/>
          <w:szCs w:val="24"/>
        </w:rPr>
        <w:t xml:space="preserve">We </w:t>
      </w:r>
      <w:r w:rsidR="009B75D2" w:rsidRPr="009B75D2">
        <w:rPr>
          <w:rFonts w:ascii="Times New Roman" w:hAnsi="Times New Roman" w:cs="Times New Roman"/>
          <w:sz w:val="24"/>
          <w:szCs w:val="24"/>
        </w:rPr>
        <w:t>observed</w:t>
      </w:r>
      <w:r w:rsidR="0082236D">
        <w:rPr>
          <w:rFonts w:ascii="Times New Roman" w:hAnsi="Times New Roman" w:cs="Times New Roman"/>
          <w:sz w:val="24"/>
          <w:szCs w:val="24"/>
        </w:rPr>
        <w:t xml:space="preserve"> </w:t>
      </w:r>
      <w:r w:rsidR="00447A8D">
        <w:rPr>
          <w:rFonts w:ascii="Times New Roman" w:hAnsi="Times New Roman" w:cs="Times New Roman"/>
          <w:sz w:val="24"/>
          <w:szCs w:val="24"/>
        </w:rPr>
        <w:t>significant</w:t>
      </w:r>
      <w:r w:rsidR="00623E98">
        <w:rPr>
          <w:rFonts w:ascii="Times New Roman" w:hAnsi="Times New Roman" w:cs="Times New Roman"/>
          <w:sz w:val="24"/>
          <w:szCs w:val="24"/>
        </w:rPr>
        <w:t xml:space="preserve"> </w:t>
      </w:r>
      <w:r w:rsidR="0082236D">
        <w:rPr>
          <w:rFonts w:ascii="Times New Roman" w:hAnsi="Times New Roman" w:cs="Times New Roman"/>
          <w:sz w:val="24"/>
          <w:szCs w:val="24"/>
        </w:rPr>
        <w:t>correlation</w:t>
      </w:r>
      <w:r w:rsidR="00EB5400">
        <w:rPr>
          <w:rFonts w:ascii="Times New Roman" w:hAnsi="Times New Roman" w:cs="Times New Roman"/>
          <w:sz w:val="24"/>
          <w:szCs w:val="24"/>
        </w:rPr>
        <w:t>s</w:t>
      </w:r>
      <w:r w:rsidR="009B75D2" w:rsidRPr="009B75D2">
        <w:rPr>
          <w:rFonts w:ascii="Times New Roman" w:hAnsi="Times New Roman" w:cs="Times New Roman"/>
          <w:sz w:val="24"/>
          <w:szCs w:val="24"/>
        </w:rPr>
        <w:t xml:space="preserve"> between monthly dengue cases and various meteorological parameters in the divisions of Bangladesh, including average temperature (r=0.13, p=0.032), total monthly rainfall (r=0.13, p=0.025), and average humidity (r=0.11, p=0.052).</w:t>
      </w:r>
    </w:p>
    <w:bookmarkEnd w:id="20"/>
    <w:p w14:paraId="05445732" w14:textId="37942C5A" w:rsidR="00997DA5" w:rsidRDefault="00826D1A" w:rsidP="004D4C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21" w:name="_Hlk177824946"/>
      <w:r w:rsidR="00EA7B75" w:rsidRPr="00EB1377">
        <w:rPr>
          <w:rFonts w:ascii="Times New Roman" w:hAnsi="Times New Roman" w:cs="Times New Roman"/>
          <w:sz w:val="24"/>
          <w:szCs w:val="24"/>
        </w:rPr>
        <w:t xml:space="preserve">In the </w:t>
      </w:r>
      <w:r w:rsidR="00B20FBC" w:rsidRPr="00EB1377">
        <w:rPr>
          <w:rFonts w:ascii="Times New Roman" w:hAnsi="Times New Roman" w:cs="Times New Roman"/>
          <w:sz w:val="24"/>
          <w:szCs w:val="24"/>
        </w:rPr>
        <w:t>GLM</w:t>
      </w:r>
      <w:r w:rsidR="00975395" w:rsidRPr="00EB1377">
        <w:rPr>
          <w:rFonts w:ascii="Times New Roman" w:hAnsi="Times New Roman" w:cs="Times New Roman"/>
          <w:sz w:val="24"/>
          <w:szCs w:val="24"/>
        </w:rPr>
        <w:t>M</w:t>
      </w:r>
      <w:r w:rsidR="00EA7B75" w:rsidRPr="00EB1377">
        <w:rPr>
          <w:rFonts w:ascii="Times New Roman" w:hAnsi="Times New Roman" w:cs="Times New Roman"/>
          <w:sz w:val="24"/>
          <w:szCs w:val="24"/>
        </w:rPr>
        <w:t xml:space="preserve">, a statistically significant </w:t>
      </w:r>
      <w:r w:rsidR="00AA7DA1" w:rsidRPr="00EB1377">
        <w:rPr>
          <w:rFonts w:ascii="Times New Roman" w:hAnsi="Times New Roman" w:cs="Times New Roman"/>
          <w:sz w:val="24"/>
          <w:szCs w:val="24"/>
        </w:rPr>
        <w:t>positive</w:t>
      </w:r>
      <w:r w:rsidR="00EA7B75" w:rsidRPr="00EB1377">
        <w:rPr>
          <w:rFonts w:ascii="Times New Roman" w:hAnsi="Times New Roman" w:cs="Times New Roman"/>
          <w:sz w:val="24"/>
          <w:szCs w:val="24"/>
        </w:rPr>
        <w:t xml:space="preserve"> association was identified between </w:t>
      </w:r>
      <w:r w:rsidR="008C244D" w:rsidRPr="00EB1377">
        <w:rPr>
          <w:rFonts w:ascii="Times New Roman" w:hAnsi="Times New Roman" w:cs="Times New Roman"/>
          <w:sz w:val="24"/>
          <w:szCs w:val="24"/>
        </w:rPr>
        <w:t xml:space="preserve">the </w:t>
      </w:r>
      <w:r w:rsidR="0058649F" w:rsidRPr="00EB1377">
        <w:rPr>
          <w:rFonts w:ascii="Times New Roman" w:hAnsi="Times New Roman" w:cs="Times New Roman"/>
          <w:sz w:val="24"/>
          <w:szCs w:val="24"/>
        </w:rPr>
        <w:t xml:space="preserve">dengue cases and </w:t>
      </w:r>
      <w:r w:rsidR="00042AD3" w:rsidRPr="00EB1377">
        <w:rPr>
          <w:rFonts w:ascii="Times New Roman" w:hAnsi="Times New Roman" w:cs="Times New Roman"/>
          <w:sz w:val="24"/>
          <w:szCs w:val="24"/>
        </w:rPr>
        <w:t xml:space="preserve">daily average temperature (IRR: 1.13, 95% CI: 1.11-1.14), </w:t>
      </w:r>
      <w:r w:rsidR="005B0978" w:rsidRPr="00EB1377">
        <w:rPr>
          <w:rFonts w:ascii="Times New Roman" w:hAnsi="Times New Roman" w:cs="Times New Roman"/>
          <w:sz w:val="24"/>
          <w:szCs w:val="24"/>
        </w:rPr>
        <w:t>daily average relative humidity of the division (IRR: 1.09, 95% CI: 1.08 – 1.</w:t>
      </w:r>
      <w:r w:rsidR="003F669E">
        <w:rPr>
          <w:rFonts w:ascii="Times New Roman" w:hAnsi="Times New Roman" w:cs="Times New Roman"/>
          <w:sz w:val="24"/>
          <w:szCs w:val="24"/>
        </w:rPr>
        <w:t>10</w:t>
      </w:r>
      <w:r w:rsidR="005B0978" w:rsidRPr="00EB1377">
        <w:rPr>
          <w:rFonts w:ascii="Times New Roman" w:hAnsi="Times New Roman" w:cs="Times New Roman"/>
          <w:sz w:val="24"/>
          <w:szCs w:val="24"/>
        </w:rPr>
        <w:t xml:space="preserve">), </w:t>
      </w:r>
      <w:r w:rsidR="00AA7DA1" w:rsidRPr="00EB1377">
        <w:rPr>
          <w:rFonts w:ascii="Times New Roman" w:hAnsi="Times New Roman" w:cs="Times New Roman"/>
          <w:sz w:val="24"/>
          <w:szCs w:val="24"/>
        </w:rPr>
        <w:t>urban and rural population ratio (IRR:1.0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 95% CI: 1.0</w:t>
      </w:r>
      <w:r w:rsidR="008C0E31" w:rsidRPr="00EB1377">
        <w:rPr>
          <w:rFonts w:ascii="Times New Roman" w:hAnsi="Times New Roman" w:cs="Times New Roman"/>
          <w:sz w:val="24"/>
          <w:szCs w:val="24"/>
        </w:rPr>
        <w:t>3</w:t>
      </w:r>
      <w:r w:rsidR="00AA7DA1" w:rsidRPr="00EB1377">
        <w:rPr>
          <w:rFonts w:ascii="Times New Roman" w:hAnsi="Times New Roman" w:cs="Times New Roman"/>
          <w:sz w:val="24"/>
          <w:szCs w:val="24"/>
        </w:rPr>
        <w:t>-1.0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w:t>
      </w:r>
      <w:r w:rsidR="00AA2E9F" w:rsidRPr="00EB1377">
        <w:rPr>
          <w:rFonts w:ascii="Times New Roman" w:hAnsi="Times New Roman" w:cs="Times New Roman"/>
          <w:sz w:val="24"/>
          <w:szCs w:val="24"/>
        </w:rPr>
        <w:t xml:space="preserve">. </w:t>
      </w:r>
      <w:r w:rsidR="00EB27C9" w:rsidRPr="00EB1377">
        <w:rPr>
          <w:rFonts w:ascii="Times New Roman" w:hAnsi="Times New Roman" w:cs="Times New Roman"/>
          <w:sz w:val="24"/>
          <w:szCs w:val="24"/>
        </w:rPr>
        <w:t xml:space="preserve">Daily total rainfall of the division (IRR: 0.99, 95% CI: 0.98-0.99), showed a significantly negative association between dengue cases. </w:t>
      </w:r>
      <w:r w:rsidR="00931FB4" w:rsidRPr="00EB1377">
        <w:rPr>
          <w:rFonts w:ascii="Times New Roman" w:hAnsi="Times New Roman" w:cs="Times New Roman"/>
          <w:sz w:val="24"/>
          <w:szCs w:val="24"/>
        </w:rPr>
        <w:t>P</w:t>
      </w:r>
      <w:r w:rsidR="00EA7B75" w:rsidRPr="00EB1377">
        <w:rPr>
          <w:rFonts w:ascii="Times New Roman" w:hAnsi="Times New Roman" w:cs="Times New Roman"/>
          <w:sz w:val="24"/>
          <w:szCs w:val="24"/>
        </w:rPr>
        <w:t xml:space="preserve">opulation density </w:t>
      </w:r>
      <w:r w:rsidR="00931FB4" w:rsidRPr="00EB1377">
        <w:rPr>
          <w:rFonts w:ascii="Times New Roman" w:hAnsi="Times New Roman" w:cs="Times New Roman"/>
          <w:sz w:val="24"/>
          <w:szCs w:val="24"/>
        </w:rPr>
        <w:t xml:space="preserve">and distance from Dhaka </w:t>
      </w:r>
      <w:r w:rsidR="00EB27C9" w:rsidRPr="00EB1377">
        <w:rPr>
          <w:rFonts w:ascii="Times New Roman" w:hAnsi="Times New Roman" w:cs="Times New Roman"/>
          <w:sz w:val="24"/>
          <w:szCs w:val="24"/>
        </w:rPr>
        <w:t xml:space="preserve">also </w:t>
      </w:r>
      <w:r w:rsidR="00EA7B75" w:rsidRPr="00EB1377">
        <w:rPr>
          <w:rFonts w:ascii="Times New Roman" w:hAnsi="Times New Roman" w:cs="Times New Roman"/>
          <w:sz w:val="24"/>
          <w:szCs w:val="24"/>
        </w:rPr>
        <w:t xml:space="preserve">exhibited </w:t>
      </w:r>
      <w:r w:rsidR="00931FB4" w:rsidRPr="00EB1377">
        <w:rPr>
          <w:rFonts w:ascii="Times New Roman" w:hAnsi="Times New Roman" w:cs="Times New Roman"/>
          <w:sz w:val="24"/>
          <w:szCs w:val="24"/>
        </w:rPr>
        <w:t>weak</w:t>
      </w:r>
      <w:r w:rsidR="00EA7B75" w:rsidRPr="00EB1377">
        <w:rPr>
          <w:rFonts w:ascii="Times New Roman" w:hAnsi="Times New Roman" w:cs="Times New Roman"/>
          <w:sz w:val="24"/>
          <w:szCs w:val="24"/>
        </w:rPr>
        <w:t xml:space="preserve"> negative associations</w:t>
      </w:r>
      <w:r w:rsidR="00EB27C9" w:rsidRPr="00EB1377">
        <w:rPr>
          <w:rFonts w:ascii="Times New Roman" w:hAnsi="Times New Roman" w:cs="Times New Roman"/>
          <w:sz w:val="24"/>
          <w:szCs w:val="24"/>
        </w:rPr>
        <w:t xml:space="preserve"> </w:t>
      </w:r>
      <w:r w:rsidR="004F0A97" w:rsidRPr="00EB1377">
        <w:rPr>
          <w:rFonts w:ascii="Times New Roman" w:hAnsi="Times New Roman" w:cs="Times New Roman"/>
          <w:b/>
          <w:bCs/>
          <w:sz w:val="24"/>
          <w:szCs w:val="24"/>
        </w:rPr>
        <w:t xml:space="preserve">(Table </w:t>
      </w:r>
      <w:r w:rsidR="00DD33F1">
        <w:rPr>
          <w:rFonts w:ascii="Times New Roman" w:hAnsi="Times New Roman" w:cs="Times New Roman"/>
          <w:b/>
          <w:bCs/>
          <w:sz w:val="24"/>
          <w:szCs w:val="24"/>
        </w:rPr>
        <w:t>1</w:t>
      </w:r>
      <w:r w:rsidR="004F0A97" w:rsidRPr="00EB1377">
        <w:rPr>
          <w:rFonts w:ascii="Times New Roman" w:hAnsi="Times New Roman" w:cs="Times New Roman"/>
          <w:b/>
          <w:bCs/>
          <w:sz w:val="24"/>
          <w:szCs w:val="24"/>
        </w:rPr>
        <w:t>)</w:t>
      </w:r>
      <w:r w:rsidR="006652EF" w:rsidRPr="00EB1377">
        <w:rPr>
          <w:rFonts w:ascii="Times New Roman" w:hAnsi="Times New Roman" w:cs="Times New Roman"/>
          <w:sz w:val="24"/>
          <w:szCs w:val="24"/>
        </w:rPr>
        <w:t>.</w:t>
      </w:r>
      <w:bookmarkEnd w:id="21"/>
    </w:p>
    <w:p w14:paraId="15A69729" w14:textId="77777777" w:rsidR="0048511A" w:rsidRDefault="0048511A" w:rsidP="004D4CC1">
      <w:pPr>
        <w:spacing w:line="480" w:lineRule="auto"/>
        <w:rPr>
          <w:rFonts w:ascii="Times New Roman" w:hAnsi="Times New Roman" w:cs="Times New Roman"/>
          <w:sz w:val="24"/>
          <w:szCs w:val="24"/>
        </w:rPr>
      </w:pPr>
    </w:p>
    <w:p w14:paraId="4604B38A" w14:textId="1FABDBB8" w:rsidR="00192DB6" w:rsidRPr="00EB1377" w:rsidRDefault="006B3AC6"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Discussion</w:t>
      </w:r>
    </w:p>
    <w:p w14:paraId="4C9C3AF2" w14:textId="52EDAB13" w:rsidR="001E14F3" w:rsidRDefault="002553E5" w:rsidP="001E14F3">
      <w:pPr>
        <w:spacing w:line="480" w:lineRule="auto"/>
        <w:rPr>
          <w:rFonts w:ascii="Times New Roman" w:hAnsi="Times New Roman" w:cs="Times New Roman"/>
          <w:sz w:val="24"/>
          <w:szCs w:val="24"/>
        </w:rPr>
      </w:pPr>
      <w:r w:rsidRPr="00F412C7">
        <w:rPr>
          <w:rFonts w:ascii="Times New Roman" w:hAnsi="Times New Roman" w:cs="Times New Roman"/>
          <w:sz w:val="24"/>
          <w:szCs w:val="24"/>
        </w:rPr>
        <w:t>In 2023, the global death toll from dengue virus infection reached a historic high of 7,000 annual deaths</w:t>
      </w:r>
      <w:r w:rsidR="00141B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5MDlmMDgtYTdhMi00ZDFiLTgwYWUtMjZjMTQ2ZWFkMjZkIiwicHJvcGVydGllcyI6eyJub3RlSW5kZXgiOjB9LCJpc0VkaXRlZCI6ZmFsc2UsIm1hbnVhbE92ZXJyaWRlIjp7ImlzTWFudWFsbHlPdmVycmlkZGVuIjpmYWxzZSwiY2l0ZXByb2NUZXh0IjoiWzIx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
          <w:id w:val="-255362470"/>
          <w:placeholder>
            <w:docPart w:val="D1A0E6DBC87D43A49E86F67E72316465"/>
          </w:placeholder>
        </w:sdtPr>
        <w:sdtContent>
          <w:r w:rsidR="001635B4" w:rsidRPr="001635B4">
            <w:rPr>
              <w:rFonts w:ascii="Times New Roman" w:hAnsi="Times New Roman" w:cs="Times New Roman"/>
              <w:color w:val="000000"/>
              <w:sz w:val="24"/>
              <w:szCs w:val="24"/>
            </w:rPr>
            <w:t>[21]</w:t>
          </w:r>
        </w:sdtContent>
      </w:sdt>
      <w:del w:id="22" w:author="Mohammad Nayeem Hasan" w:date="2024-11-24T01:44:00Z" w16du:dateUtc="2024-11-23T19:44:00Z">
        <w:r w:rsidRPr="00F412C7" w:rsidDel="000A074E">
          <w:rPr>
            <w:rFonts w:ascii="Times New Roman" w:hAnsi="Times New Roman" w:cs="Times New Roman"/>
            <w:sz w:val="24"/>
            <w:szCs w:val="24"/>
          </w:rPr>
          <w:delText xml:space="preserve"> </w:delText>
        </w:r>
      </w:del>
      <w:r w:rsidRPr="00F412C7">
        <w:rPr>
          <w:rFonts w:ascii="Times New Roman" w:hAnsi="Times New Roman" w:cs="Times New Roman"/>
          <w:sz w:val="24"/>
          <w:szCs w:val="24"/>
        </w:rPr>
        <w:t>, with Bangladesh accounting for over one-fourth of these fatalities (n=1,705). In addition to the high number of cases and deaths, the dengue outbreak in Bangladesh displayed several distinctive characteristics. There was a widespread distribution of cases across the country, extending beyond Dhaka. Notably, 67% of deaths occurred within the first 24 hours of hospital admission. The case-fatality ratio was exceptionally high in the capital city, Dhaka</w:t>
      </w:r>
      <w:r w:rsidR="00BA360C">
        <w:rPr>
          <w:rFonts w:ascii="Times New Roman" w:hAnsi="Times New Roman" w:cs="Times New Roman"/>
          <w:sz w:val="24"/>
          <w:szCs w:val="24"/>
        </w:rPr>
        <w:t xml:space="preserve"> (0.</w:t>
      </w:r>
      <w:r w:rsidR="00E007C8">
        <w:rPr>
          <w:rFonts w:ascii="Times New Roman" w:hAnsi="Times New Roman" w:cs="Times New Roman"/>
          <w:sz w:val="24"/>
          <w:szCs w:val="24"/>
        </w:rPr>
        <w:t>8</w:t>
      </w:r>
      <w:r w:rsidR="00BA360C">
        <w:rPr>
          <w:rFonts w:ascii="Times New Roman" w:hAnsi="Times New Roman" w:cs="Times New Roman"/>
          <w:sz w:val="24"/>
          <w:szCs w:val="24"/>
        </w:rPr>
        <w:t>9%)</w:t>
      </w:r>
      <w:r w:rsidRPr="00F412C7">
        <w:rPr>
          <w:rFonts w:ascii="Times New Roman" w:hAnsi="Times New Roman" w:cs="Times New Roman"/>
          <w:sz w:val="24"/>
          <w:szCs w:val="24"/>
        </w:rPr>
        <w:t>. Furthermore, the incidence of dengue cases was higher in the southern divisions compared to the northern divisions of Bangladesh.</w:t>
      </w:r>
      <w:r w:rsidR="002826AF">
        <w:rPr>
          <w:rFonts w:ascii="Times New Roman" w:hAnsi="Times New Roman" w:cs="Times New Roman"/>
          <w:sz w:val="24"/>
          <w:szCs w:val="24"/>
        </w:rPr>
        <w:t xml:space="preserve"> </w:t>
      </w:r>
      <w:r w:rsidR="001E14F3">
        <w:rPr>
          <w:rFonts w:ascii="Times New Roman" w:hAnsi="Times New Roman" w:cs="Times New Roman"/>
          <w:sz w:val="24"/>
          <w:szCs w:val="24"/>
        </w:rPr>
        <w:t>Dengue is a multi-factorial disease. The reasons why Bangladesh observed such a large outbreak in 2023 need detailed investigation.</w:t>
      </w:r>
    </w:p>
    <w:p w14:paraId="424034C0" w14:textId="3C970C1D" w:rsidR="00C46B1C" w:rsidRDefault="004358C2" w:rsidP="00DC70E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A </w:t>
      </w:r>
      <w:r w:rsidR="004D5716" w:rsidRPr="00EB1377">
        <w:rPr>
          <w:rFonts w:ascii="Times New Roman" w:hAnsi="Times New Roman" w:cs="Times New Roman"/>
          <w:sz w:val="24"/>
          <w:szCs w:val="24"/>
        </w:rPr>
        <w:t xml:space="preserve">large </w:t>
      </w:r>
      <w:r w:rsidRPr="00EB1377">
        <w:rPr>
          <w:rFonts w:ascii="Times New Roman" w:hAnsi="Times New Roman" w:cs="Times New Roman"/>
          <w:sz w:val="24"/>
          <w:szCs w:val="24"/>
        </w:rPr>
        <w:t xml:space="preserve">majority of deaths (67%) occurred within </w:t>
      </w:r>
      <w:r w:rsidR="00434F80" w:rsidRPr="00EB1377">
        <w:rPr>
          <w:rFonts w:ascii="Times New Roman" w:hAnsi="Times New Roman" w:cs="Times New Roman"/>
          <w:sz w:val="24"/>
          <w:szCs w:val="24"/>
        </w:rPr>
        <w:t xml:space="preserve">the first day of hospital admission, suggesting </w:t>
      </w:r>
      <w:r w:rsidR="00183334" w:rsidRPr="00EB1377">
        <w:rPr>
          <w:rFonts w:ascii="Times New Roman" w:hAnsi="Times New Roman" w:cs="Times New Roman"/>
          <w:sz w:val="24"/>
          <w:szCs w:val="24"/>
        </w:rPr>
        <w:t>severe disease and/or</w:t>
      </w:r>
      <w:r w:rsidR="00434F80" w:rsidRPr="00EB1377">
        <w:rPr>
          <w:rFonts w:ascii="Times New Roman" w:hAnsi="Times New Roman" w:cs="Times New Roman"/>
          <w:sz w:val="24"/>
          <w:szCs w:val="24"/>
        </w:rPr>
        <w:t xml:space="preserve"> a considerable delay in seeking </w:t>
      </w:r>
      <w:r w:rsidR="006101B7" w:rsidRPr="00EB1377">
        <w:rPr>
          <w:rFonts w:ascii="Times New Roman" w:hAnsi="Times New Roman" w:cs="Times New Roman"/>
          <w:sz w:val="24"/>
          <w:szCs w:val="24"/>
        </w:rPr>
        <w:t xml:space="preserve">medical care. The precise cause of </w:t>
      </w:r>
      <w:r w:rsidR="00F621DE" w:rsidRPr="00EB1377">
        <w:rPr>
          <w:rFonts w:ascii="Times New Roman" w:hAnsi="Times New Roman" w:cs="Times New Roman"/>
          <w:sz w:val="24"/>
          <w:szCs w:val="24"/>
        </w:rPr>
        <w:t xml:space="preserve">these deaths </w:t>
      </w:r>
      <w:r w:rsidR="00CF1848" w:rsidRPr="00EB1377">
        <w:rPr>
          <w:rFonts w:ascii="Times New Roman" w:hAnsi="Times New Roman" w:cs="Times New Roman"/>
          <w:sz w:val="24"/>
          <w:szCs w:val="24"/>
        </w:rPr>
        <w:t>warrants</w:t>
      </w:r>
      <w:r w:rsidR="00F621DE" w:rsidRPr="00EB1377">
        <w:rPr>
          <w:rFonts w:ascii="Times New Roman" w:hAnsi="Times New Roman" w:cs="Times New Roman"/>
          <w:sz w:val="24"/>
          <w:szCs w:val="24"/>
        </w:rPr>
        <w:t xml:space="preserve"> </w:t>
      </w:r>
      <w:r w:rsidR="007847B3" w:rsidRPr="00EB1377">
        <w:rPr>
          <w:rFonts w:ascii="Times New Roman" w:hAnsi="Times New Roman" w:cs="Times New Roman"/>
          <w:sz w:val="24"/>
          <w:szCs w:val="24"/>
        </w:rPr>
        <w:t>thorough</w:t>
      </w:r>
      <w:r w:rsidR="00F621DE" w:rsidRPr="00EB1377">
        <w:rPr>
          <w:rFonts w:ascii="Times New Roman" w:hAnsi="Times New Roman" w:cs="Times New Roman"/>
          <w:sz w:val="24"/>
          <w:szCs w:val="24"/>
        </w:rPr>
        <w:t xml:space="preserve"> investigation. Below, we outline </w:t>
      </w:r>
      <w:r w:rsidR="00A20E35">
        <w:rPr>
          <w:rFonts w:ascii="Times New Roman" w:hAnsi="Times New Roman" w:cs="Times New Roman"/>
          <w:sz w:val="24"/>
          <w:szCs w:val="24"/>
        </w:rPr>
        <w:t>several</w:t>
      </w:r>
      <w:r w:rsidR="00F621DE" w:rsidRPr="00EB1377">
        <w:rPr>
          <w:rFonts w:ascii="Times New Roman" w:hAnsi="Times New Roman" w:cs="Times New Roman"/>
          <w:sz w:val="24"/>
          <w:szCs w:val="24"/>
        </w:rPr>
        <w:t xml:space="preserve"> possible explanations for </w:t>
      </w:r>
      <w:r w:rsidR="00987805">
        <w:rPr>
          <w:rFonts w:ascii="Times New Roman" w:hAnsi="Times New Roman" w:cs="Times New Roman"/>
          <w:sz w:val="24"/>
          <w:szCs w:val="24"/>
        </w:rPr>
        <w:t xml:space="preserve">the higher fatality rates observed </w:t>
      </w:r>
      <w:r w:rsidR="001167F0">
        <w:rPr>
          <w:rFonts w:ascii="Times New Roman" w:hAnsi="Times New Roman" w:cs="Times New Roman"/>
          <w:sz w:val="24"/>
          <w:szCs w:val="24"/>
        </w:rPr>
        <w:t>on</w:t>
      </w:r>
      <w:r w:rsidR="00987805">
        <w:rPr>
          <w:rFonts w:ascii="Times New Roman" w:hAnsi="Times New Roman" w:cs="Times New Roman"/>
          <w:sz w:val="24"/>
          <w:szCs w:val="24"/>
        </w:rPr>
        <w:t xml:space="preserve"> the first day of admission</w:t>
      </w:r>
      <w:r w:rsidR="00767580" w:rsidRPr="00EB1377">
        <w:rPr>
          <w:rFonts w:ascii="Times New Roman" w:hAnsi="Times New Roman" w:cs="Times New Roman"/>
          <w:sz w:val="24"/>
          <w:szCs w:val="24"/>
        </w:rPr>
        <w:t xml:space="preserve">. </w:t>
      </w:r>
      <w:r w:rsidR="00783453">
        <w:rPr>
          <w:rFonts w:ascii="Times New Roman" w:hAnsi="Times New Roman" w:cs="Times New Roman"/>
          <w:sz w:val="24"/>
          <w:szCs w:val="24"/>
        </w:rPr>
        <w:t>N</w:t>
      </w:r>
      <w:r w:rsidR="00783453" w:rsidRPr="00EB1377">
        <w:rPr>
          <w:rFonts w:ascii="Times New Roman" w:hAnsi="Times New Roman" w:cs="Times New Roman"/>
          <w:sz w:val="24"/>
          <w:szCs w:val="24"/>
        </w:rPr>
        <w:t xml:space="preserve">umerous </w:t>
      </w:r>
      <w:r w:rsidR="001E1F8B" w:rsidRPr="00EB1377">
        <w:rPr>
          <w:rFonts w:ascii="Times New Roman" w:hAnsi="Times New Roman" w:cs="Times New Roman"/>
          <w:sz w:val="24"/>
          <w:szCs w:val="24"/>
        </w:rPr>
        <w:t xml:space="preserve">patients </w:t>
      </w:r>
      <w:r w:rsidR="00D5314A">
        <w:rPr>
          <w:rFonts w:ascii="Times New Roman" w:hAnsi="Times New Roman" w:cs="Times New Roman"/>
          <w:sz w:val="24"/>
          <w:szCs w:val="24"/>
        </w:rPr>
        <w:t xml:space="preserve">likely arrived </w:t>
      </w:r>
      <w:r w:rsidR="00C85A80">
        <w:rPr>
          <w:rFonts w:ascii="Times New Roman" w:hAnsi="Times New Roman" w:cs="Times New Roman"/>
          <w:sz w:val="24"/>
          <w:szCs w:val="24"/>
        </w:rPr>
        <w:t>a</w:t>
      </w:r>
      <w:r w:rsidR="001E1F8B" w:rsidRPr="00EB1377">
        <w:rPr>
          <w:rFonts w:ascii="Times New Roman" w:hAnsi="Times New Roman" w:cs="Times New Roman"/>
          <w:sz w:val="24"/>
          <w:szCs w:val="24"/>
        </w:rPr>
        <w:t>t</w:t>
      </w:r>
      <w:r w:rsidR="001A40F1" w:rsidRPr="00EB1377">
        <w:rPr>
          <w:rFonts w:ascii="Times New Roman" w:hAnsi="Times New Roman" w:cs="Times New Roman"/>
          <w:sz w:val="24"/>
          <w:szCs w:val="24"/>
        </w:rPr>
        <w:t xml:space="preserve"> the hospital </w:t>
      </w:r>
      <w:r w:rsidR="00130C1D">
        <w:rPr>
          <w:rFonts w:ascii="Times New Roman" w:hAnsi="Times New Roman" w:cs="Times New Roman"/>
          <w:sz w:val="24"/>
          <w:szCs w:val="24"/>
        </w:rPr>
        <w:t>with a delay</w:t>
      </w:r>
      <w:r w:rsidR="001A40F1" w:rsidRPr="00EB1377">
        <w:rPr>
          <w:rFonts w:ascii="Times New Roman" w:hAnsi="Times New Roman" w:cs="Times New Roman"/>
          <w:sz w:val="24"/>
          <w:szCs w:val="24"/>
        </w:rPr>
        <w:t>.</w:t>
      </w:r>
      <w:r w:rsidR="001117AB">
        <w:rPr>
          <w:rFonts w:ascii="Times New Roman" w:hAnsi="Times New Roman" w:cs="Times New Roman"/>
          <w:sz w:val="24"/>
          <w:szCs w:val="24"/>
        </w:rPr>
        <w:t xml:space="preserve"> </w:t>
      </w:r>
      <w:r w:rsidR="0088093E">
        <w:rPr>
          <w:rFonts w:ascii="Times New Roman" w:hAnsi="Times New Roman" w:cs="Times New Roman"/>
          <w:sz w:val="24"/>
          <w:szCs w:val="24"/>
        </w:rPr>
        <w:t>This may be related to the lack of awareness regarding dengue secondary infection and its complications.</w:t>
      </w:r>
      <w:r w:rsidR="0088093E" w:rsidRPr="00EB1377">
        <w:rPr>
          <w:rFonts w:ascii="Times New Roman" w:hAnsi="Times New Roman" w:cs="Times New Roman"/>
          <w:sz w:val="24"/>
          <w:szCs w:val="24"/>
        </w:rPr>
        <w:t xml:space="preserve"> </w:t>
      </w:r>
      <w:r w:rsidR="0088093E">
        <w:rPr>
          <w:rFonts w:ascii="Times New Roman" w:hAnsi="Times New Roman" w:cs="Times New Roman"/>
          <w:sz w:val="24"/>
          <w:szCs w:val="24"/>
        </w:rPr>
        <w:t xml:space="preserve">Hospitalized cases </w:t>
      </w:r>
      <w:r w:rsidR="0088093E">
        <w:rPr>
          <w:rFonts w:ascii="Times New Roman" w:hAnsi="Times New Roman" w:cs="Times New Roman"/>
          <w:sz w:val="24"/>
          <w:szCs w:val="24"/>
        </w:rPr>
        <w:lastRenderedPageBreak/>
        <w:t>were likely composed of many secondary dengue infections</w:t>
      </w:r>
      <w:r w:rsidR="00E67646">
        <w:rPr>
          <w:rFonts w:ascii="Times New Roman" w:hAnsi="Times New Roman" w:cs="Times New Roman"/>
          <w:sz w:val="24"/>
          <w:szCs w:val="24"/>
        </w:rPr>
        <w:t>.</w:t>
      </w:r>
      <w:r w:rsidR="001A40F1" w:rsidRPr="00EB1377">
        <w:rPr>
          <w:rFonts w:ascii="Times New Roman" w:hAnsi="Times New Roman" w:cs="Times New Roman"/>
          <w:sz w:val="24"/>
          <w:szCs w:val="24"/>
        </w:rPr>
        <w:t xml:space="preserve"> </w:t>
      </w:r>
      <w:r w:rsidR="00C516D4" w:rsidRPr="00EB1377">
        <w:rPr>
          <w:rFonts w:ascii="Times New Roman" w:hAnsi="Times New Roman" w:cs="Times New Roman"/>
          <w:sz w:val="24"/>
          <w:szCs w:val="24"/>
        </w:rPr>
        <w:t xml:space="preserve">While primary dengue infection </w:t>
      </w:r>
      <w:r w:rsidR="005C1419">
        <w:rPr>
          <w:rFonts w:ascii="Times New Roman" w:hAnsi="Times New Roman" w:cs="Times New Roman"/>
          <w:sz w:val="24"/>
          <w:szCs w:val="24"/>
        </w:rPr>
        <w:t xml:space="preserve">with one of the DENV serotypes </w:t>
      </w:r>
      <w:r w:rsidR="00C516D4" w:rsidRPr="00EB1377">
        <w:rPr>
          <w:rFonts w:ascii="Times New Roman" w:hAnsi="Times New Roman" w:cs="Times New Roman"/>
          <w:sz w:val="24"/>
          <w:szCs w:val="24"/>
        </w:rPr>
        <w:t xml:space="preserve">tends to be mild and self-limiting, subsequent infection </w:t>
      </w:r>
      <w:r w:rsidR="005C1419">
        <w:rPr>
          <w:rFonts w:ascii="Times New Roman" w:hAnsi="Times New Roman" w:cs="Times New Roman"/>
          <w:sz w:val="24"/>
          <w:szCs w:val="24"/>
        </w:rPr>
        <w:t xml:space="preserve">with another serotype </w:t>
      </w:r>
      <w:r w:rsidR="00C516D4" w:rsidRPr="00EB1377">
        <w:rPr>
          <w:rFonts w:ascii="Times New Roman" w:hAnsi="Times New Roman" w:cs="Times New Roman"/>
          <w:sz w:val="24"/>
          <w:szCs w:val="24"/>
        </w:rPr>
        <w:t xml:space="preserve">may escalate </w:t>
      </w:r>
      <w:r w:rsidR="00C516D4" w:rsidRPr="00177C36">
        <w:rPr>
          <w:rFonts w:ascii="Times New Roman" w:hAnsi="Times New Roman" w:cs="Times New Roman"/>
          <w:sz w:val="24"/>
          <w:szCs w:val="24"/>
        </w:rPr>
        <w:t>to severe forms</w:t>
      </w:r>
      <w:r w:rsidR="00DF6912" w:rsidRPr="00177C36">
        <w:rPr>
          <w:rFonts w:ascii="Times New Roman" w:hAnsi="Times New Roman" w:cs="Times New Roman"/>
          <w:sz w:val="24"/>
          <w:szCs w:val="24"/>
        </w:rPr>
        <w:t xml:space="preserve"> known as secondary dengue</w:t>
      </w:r>
      <w:r w:rsidR="00C5498B">
        <w:rPr>
          <w:rFonts w:ascii="Times New Roman" w:hAnsi="Times New Roman" w:cs="Times New Roman"/>
          <w:sz w:val="24"/>
          <w:szCs w:val="24"/>
        </w:rPr>
        <w:t xml:space="preserve"> infection </w:t>
      </w:r>
      <w:sdt>
        <w:sdtPr>
          <w:rPr>
            <w:rFonts w:ascii="Times New Roman" w:hAnsi="Times New Roman" w:cs="Times New Roman"/>
            <w:color w:val="000000"/>
            <w:sz w:val="24"/>
            <w:szCs w:val="24"/>
          </w:rPr>
          <w:tag w:val="MENDELEY_CITATION_v3_eyJjaXRhdGlvbklEIjoiTUVOREVMRVlfQ0lUQVRJT05fMWE0ZDVkOTAtOGUwMS00MDJlLWJkZjUtOWE3N2Q5ZmI3MWJjIiwicHJvcGVydGllcyI6eyJub3RlSW5kZXgiOjB9LCJpc0VkaXRlZCI6ZmFsc2UsIm1hbnVhbE92ZXJyaWRlIjp7ImlzTWFudWFsbHlPdmVycmlkZGVuIjpmYWxzZSwiY2l0ZXByb2NUZXh0IjoiWzIy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1146349405"/>
          <w:placeholder>
            <w:docPart w:val="DefaultPlaceholder_-1854013440"/>
          </w:placeholder>
        </w:sdtPr>
        <w:sdtContent>
          <w:r w:rsidR="001635B4" w:rsidRPr="001635B4">
            <w:rPr>
              <w:rFonts w:ascii="Times New Roman" w:hAnsi="Times New Roman" w:cs="Times New Roman"/>
              <w:color w:val="000000"/>
              <w:sz w:val="24"/>
              <w:szCs w:val="24"/>
            </w:rPr>
            <w:t>[22]</w:t>
          </w:r>
        </w:sdtContent>
      </w:sdt>
      <w:r w:rsidR="00FF3A7F" w:rsidRPr="00177C36">
        <w:rPr>
          <w:rFonts w:ascii="Times New Roman" w:hAnsi="Times New Roman" w:cs="Times New Roman"/>
          <w:color w:val="000000"/>
          <w:sz w:val="24"/>
          <w:szCs w:val="24"/>
        </w:rPr>
        <w:t>.</w:t>
      </w:r>
      <w:r w:rsidR="00027522" w:rsidRPr="00177C36">
        <w:rPr>
          <w:rFonts w:ascii="Times New Roman" w:hAnsi="Times New Roman" w:cs="Times New Roman"/>
          <w:sz w:val="24"/>
          <w:szCs w:val="24"/>
        </w:rPr>
        <w:t xml:space="preserve"> </w:t>
      </w:r>
      <w:r w:rsidR="00D2694C" w:rsidRPr="00177C36">
        <w:rPr>
          <w:rFonts w:ascii="Times New Roman" w:hAnsi="Times New Roman" w:cs="Times New Roman"/>
          <w:sz w:val="24"/>
          <w:szCs w:val="24"/>
        </w:rPr>
        <w:t>One key mechanism of secondary infection is antibody-dependent enhancement (ADE), where non-neutralizing antibodies increase disease severity</w:t>
      </w:r>
      <w:r w:rsidR="00B80B87" w:rsidRPr="00177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k3N2JmZGUtMDA2Ny00NmFhLTk2YTgtNzM3MWJjOWRlZTkyIiwicHJvcGVydGllcyI6eyJub3RlSW5kZXgiOjB9LCJpc0VkaXRlZCI6ZmFsc2UsIm1hbnVhbE92ZXJyaWRlIjp7ImlzTWFudWFsbHlPdmVycmlkZGVuIjpmYWxzZSwiY2l0ZXByb2NUZXh0IjoiWzIy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345214166"/>
          <w:placeholder>
            <w:docPart w:val="3B95C4D5B3134DC3936FF917BEB05977"/>
          </w:placeholder>
        </w:sdtPr>
        <w:sdtContent>
          <w:r w:rsidR="001635B4" w:rsidRPr="001635B4">
            <w:rPr>
              <w:rFonts w:ascii="Times New Roman" w:hAnsi="Times New Roman" w:cs="Times New Roman"/>
              <w:color w:val="000000"/>
              <w:sz w:val="24"/>
              <w:szCs w:val="24"/>
            </w:rPr>
            <w:t>[22]</w:t>
          </w:r>
        </w:sdtContent>
      </w:sdt>
      <w:r w:rsidR="00B80B87" w:rsidRPr="00177C36">
        <w:rPr>
          <w:rFonts w:ascii="Times New Roman" w:hAnsi="Times New Roman" w:cs="Times New Roman"/>
          <w:color w:val="000000"/>
          <w:sz w:val="24"/>
          <w:szCs w:val="24"/>
        </w:rPr>
        <w:t>.</w:t>
      </w:r>
      <w:r w:rsidR="00C63F32" w:rsidRPr="00177C36">
        <w:rPr>
          <w:rFonts w:ascii="Times New Roman" w:hAnsi="Times New Roman" w:cs="Times New Roman"/>
          <w:sz w:val="24"/>
          <w:szCs w:val="24"/>
        </w:rPr>
        <w:t xml:space="preserve"> </w:t>
      </w:r>
      <w:r w:rsidR="00466539" w:rsidRPr="00177C36">
        <w:rPr>
          <w:rFonts w:ascii="Times New Roman" w:hAnsi="Times New Roman" w:cs="Times New Roman"/>
          <w:sz w:val="24"/>
          <w:szCs w:val="24"/>
        </w:rPr>
        <w:t>Distinguishing between primary and subse</w:t>
      </w:r>
      <w:r w:rsidR="001C4C4F" w:rsidRPr="00177C36">
        <w:rPr>
          <w:rFonts w:ascii="Times New Roman" w:hAnsi="Times New Roman" w:cs="Times New Roman"/>
          <w:sz w:val="24"/>
          <w:szCs w:val="24"/>
        </w:rPr>
        <w:t>quent dengue infection is often ch</w:t>
      </w:r>
      <w:r w:rsidR="001C4C4F" w:rsidRPr="00EB1377">
        <w:rPr>
          <w:rFonts w:ascii="Times New Roman" w:hAnsi="Times New Roman" w:cs="Times New Roman"/>
          <w:sz w:val="24"/>
          <w:szCs w:val="24"/>
        </w:rPr>
        <w:t>allenging</w:t>
      </w:r>
      <w:r w:rsidR="005C1419">
        <w:rPr>
          <w:rFonts w:ascii="Times New Roman" w:hAnsi="Times New Roman" w:cs="Times New Roman"/>
          <w:sz w:val="24"/>
          <w:szCs w:val="24"/>
        </w:rPr>
        <w:t>, especially at the beginning of the illness when the symptomatology is similar.</w:t>
      </w:r>
      <w:r w:rsidR="001C4C4F" w:rsidRPr="00EB1377">
        <w:rPr>
          <w:rFonts w:ascii="Times New Roman" w:hAnsi="Times New Roman" w:cs="Times New Roman"/>
          <w:sz w:val="24"/>
          <w:szCs w:val="24"/>
        </w:rPr>
        <w:t xml:space="preserve"> </w:t>
      </w:r>
      <w:r w:rsidR="005C1419">
        <w:rPr>
          <w:rFonts w:ascii="Times New Roman" w:hAnsi="Times New Roman" w:cs="Times New Roman"/>
          <w:sz w:val="24"/>
          <w:szCs w:val="24"/>
        </w:rPr>
        <w:t>Thus, r</w:t>
      </w:r>
      <w:r w:rsidR="00206634">
        <w:rPr>
          <w:rFonts w:ascii="Times New Roman" w:hAnsi="Times New Roman" w:cs="Times New Roman"/>
          <w:sz w:val="24"/>
          <w:szCs w:val="24"/>
        </w:rPr>
        <w:t xml:space="preserve">aising </w:t>
      </w:r>
      <w:r w:rsidR="005C1419">
        <w:rPr>
          <w:rFonts w:ascii="Times New Roman" w:hAnsi="Times New Roman" w:cs="Times New Roman"/>
          <w:sz w:val="24"/>
          <w:szCs w:val="24"/>
        </w:rPr>
        <w:t xml:space="preserve">awareness regarding secondary dengue infection and </w:t>
      </w:r>
      <w:r w:rsidR="009228F3">
        <w:rPr>
          <w:rFonts w:ascii="Times New Roman" w:hAnsi="Times New Roman" w:cs="Times New Roman"/>
          <w:sz w:val="24"/>
          <w:szCs w:val="24"/>
        </w:rPr>
        <w:t>promoting</w:t>
      </w:r>
      <w:r w:rsidR="005C1419">
        <w:rPr>
          <w:rFonts w:ascii="Times New Roman" w:hAnsi="Times New Roman" w:cs="Times New Roman"/>
          <w:sz w:val="24"/>
          <w:szCs w:val="24"/>
        </w:rPr>
        <w:t xml:space="preserve"> </w:t>
      </w:r>
      <w:r w:rsidR="00F306D2" w:rsidRPr="00EB1377">
        <w:rPr>
          <w:rFonts w:ascii="Times New Roman" w:hAnsi="Times New Roman" w:cs="Times New Roman"/>
          <w:sz w:val="24"/>
          <w:szCs w:val="24"/>
        </w:rPr>
        <w:t>documentation or</w:t>
      </w:r>
      <w:r w:rsidR="0054695C">
        <w:rPr>
          <w:rFonts w:ascii="Times New Roman" w:hAnsi="Times New Roman" w:cs="Times New Roman"/>
          <w:sz w:val="24"/>
          <w:szCs w:val="24"/>
        </w:rPr>
        <w:t xml:space="preserve"> </w:t>
      </w:r>
      <w:r w:rsidR="00DB130A" w:rsidRPr="00EB1377">
        <w:rPr>
          <w:rFonts w:ascii="Times New Roman" w:hAnsi="Times New Roman" w:cs="Times New Roman"/>
          <w:sz w:val="24"/>
          <w:szCs w:val="24"/>
        </w:rPr>
        <w:t>self-preser</w:t>
      </w:r>
      <w:r w:rsidR="00A33BBB">
        <w:rPr>
          <w:rFonts w:ascii="Times New Roman" w:hAnsi="Times New Roman" w:cs="Times New Roman"/>
          <w:sz w:val="24"/>
          <w:szCs w:val="24"/>
        </w:rPr>
        <w:t>vation</w:t>
      </w:r>
      <w:r w:rsidR="009F7C4E" w:rsidRPr="00EB1377">
        <w:rPr>
          <w:rFonts w:ascii="Times New Roman" w:hAnsi="Times New Roman" w:cs="Times New Roman"/>
          <w:sz w:val="24"/>
          <w:szCs w:val="24"/>
        </w:rPr>
        <w:t xml:space="preserve"> of </w:t>
      </w:r>
      <w:r w:rsidR="00DB130A" w:rsidRPr="00EB1377">
        <w:rPr>
          <w:rFonts w:ascii="Times New Roman" w:hAnsi="Times New Roman" w:cs="Times New Roman"/>
          <w:sz w:val="24"/>
          <w:szCs w:val="24"/>
        </w:rPr>
        <w:t>dengue test results</w:t>
      </w:r>
      <w:r w:rsidR="00084418" w:rsidRPr="00EB1377">
        <w:rPr>
          <w:rFonts w:ascii="Times New Roman" w:hAnsi="Times New Roman" w:cs="Times New Roman"/>
          <w:sz w:val="24"/>
          <w:szCs w:val="24"/>
        </w:rPr>
        <w:t xml:space="preserve"> in regions where hea</w:t>
      </w:r>
      <w:r w:rsidR="00215091">
        <w:rPr>
          <w:rFonts w:ascii="Times New Roman" w:hAnsi="Times New Roman" w:cs="Times New Roman"/>
          <w:sz w:val="24"/>
          <w:szCs w:val="24"/>
        </w:rPr>
        <w:t>l</w:t>
      </w:r>
      <w:r w:rsidR="00084418" w:rsidRPr="00EB1377">
        <w:rPr>
          <w:rFonts w:ascii="Times New Roman" w:hAnsi="Times New Roman" w:cs="Times New Roman"/>
          <w:sz w:val="24"/>
          <w:szCs w:val="24"/>
        </w:rPr>
        <w:t>t</w:t>
      </w:r>
      <w:r w:rsidR="00215091">
        <w:rPr>
          <w:rFonts w:ascii="Times New Roman" w:hAnsi="Times New Roman" w:cs="Times New Roman"/>
          <w:sz w:val="24"/>
          <w:szCs w:val="24"/>
        </w:rPr>
        <w:t>h</w:t>
      </w:r>
      <w:r w:rsidR="00084418" w:rsidRPr="00EB1377">
        <w:rPr>
          <w:rFonts w:ascii="Times New Roman" w:hAnsi="Times New Roman" w:cs="Times New Roman"/>
          <w:sz w:val="24"/>
          <w:szCs w:val="24"/>
        </w:rPr>
        <w:t xml:space="preserve"> data </w:t>
      </w:r>
      <w:r w:rsidR="00E67646">
        <w:rPr>
          <w:rFonts w:ascii="Times New Roman" w:hAnsi="Times New Roman" w:cs="Times New Roman"/>
          <w:sz w:val="24"/>
          <w:szCs w:val="24"/>
        </w:rPr>
        <w:t xml:space="preserve">are </w:t>
      </w:r>
      <w:r w:rsidR="00E67646" w:rsidRPr="00EB1377">
        <w:rPr>
          <w:rFonts w:ascii="Times New Roman" w:hAnsi="Times New Roman" w:cs="Times New Roman"/>
          <w:sz w:val="24"/>
          <w:szCs w:val="24"/>
        </w:rPr>
        <w:t>not</w:t>
      </w:r>
      <w:r w:rsidR="00084418" w:rsidRPr="00EB1377">
        <w:rPr>
          <w:rFonts w:ascii="Times New Roman" w:hAnsi="Times New Roman" w:cs="Times New Roman"/>
          <w:sz w:val="24"/>
          <w:szCs w:val="24"/>
        </w:rPr>
        <w:t xml:space="preserve"> recorded systematically</w:t>
      </w:r>
      <w:r w:rsidR="005C1419">
        <w:rPr>
          <w:rFonts w:ascii="Times New Roman" w:hAnsi="Times New Roman" w:cs="Times New Roman"/>
          <w:sz w:val="24"/>
          <w:szCs w:val="24"/>
        </w:rPr>
        <w:t xml:space="preserve"> is essential</w:t>
      </w:r>
      <w:r w:rsidR="00084418" w:rsidRPr="00EB1377">
        <w:rPr>
          <w:rFonts w:ascii="Times New Roman" w:hAnsi="Times New Roman" w:cs="Times New Roman"/>
          <w:sz w:val="24"/>
          <w:szCs w:val="24"/>
        </w:rPr>
        <w:t xml:space="preserve">. </w:t>
      </w:r>
      <w:r w:rsidR="007847B3" w:rsidRPr="00EB1377">
        <w:rPr>
          <w:rFonts w:ascii="Times New Roman" w:hAnsi="Times New Roman" w:cs="Times New Roman"/>
          <w:sz w:val="24"/>
          <w:szCs w:val="24"/>
        </w:rPr>
        <w:t xml:space="preserve">Second, a significant portion of dengue patients </w:t>
      </w:r>
      <w:r w:rsidR="003D59D5" w:rsidRPr="00EB1377">
        <w:rPr>
          <w:rFonts w:ascii="Times New Roman" w:hAnsi="Times New Roman" w:cs="Times New Roman"/>
          <w:sz w:val="24"/>
          <w:szCs w:val="24"/>
        </w:rPr>
        <w:t xml:space="preserve">(44%) </w:t>
      </w:r>
      <w:sdt>
        <w:sdtPr>
          <w:rPr>
            <w:rFonts w:ascii="Times New Roman" w:hAnsi="Times New Roman" w:cs="Times New Roman"/>
            <w:color w:val="000000"/>
            <w:sz w:val="24"/>
            <w:szCs w:val="24"/>
          </w:rPr>
          <w:tag w:val="MENDELEY_CITATION_v3_eyJjaXRhdGlvbklEIjoiTUVOREVMRVlfQ0lUQVRJT05fYzI0YWNiNTUtZjdmZS00Y2RjLWEwOWItMTg4NGE0NGMyZDc3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065458699"/>
          <w:placeholder>
            <w:docPart w:val="DefaultPlaceholder_-1854013440"/>
          </w:placeholder>
        </w:sdtPr>
        <w:sdtContent>
          <w:r w:rsidR="001635B4" w:rsidRPr="001635B4">
            <w:rPr>
              <w:rFonts w:ascii="Times New Roman" w:hAnsi="Times New Roman" w:cs="Times New Roman"/>
              <w:color w:val="000000"/>
              <w:sz w:val="24"/>
              <w:szCs w:val="24"/>
            </w:rPr>
            <w:t>[7]</w:t>
          </w:r>
        </w:sdtContent>
      </w:sdt>
      <w:r w:rsidR="003D59D5" w:rsidRPr="00EB1377">
        <w:rPr>
          <w:rFonts w:ascii="Times New Roman" w:hAnsi="Times New Roman" w:cs="Times New Roman"/>
          <w:sz w:val="24"/>
          <w:szCs w:val="24"/>
        </w:rPr>
        <w:t xml:space="preserve"> </w:t>
      </w:r>
      <w:r w:rsidR="00076F84">
        <w:rPr>
          <w:rFonts w:ascii="Times New Roman" w:hAnsi="Times New Roman" w:cs="Times New Roman"/>
          <w:sz w:val="24"/>
          <w:szCs w:val="24"/>
        </w:rPr>
        <w:t xml:space="preserve">may have </w:t>
      </w:r>
      <w:r w:rsidR="009228F3">
        <w:rPr>
          <w:rFonts w:ascii="Times New Roman" w:hAnsi="Times New Roman" w:cs="Times New Roman"/>
          <w:sz w:val="24"/>
          <w:szCs w:val="24"/>
        </w:rPr>
        <w:t>travelled</w:t>
      </w:r>
      <w:r w:rsidR="003D59D5" w:rsidRPr="00EB1377">
        <w:rPr>
          <w:rFonts w:ascii="Times New Roman" w:hAnsi="Times New Roman" w:cs="Times New Roman"/>
          <w:sz w:val="24"/>
          <w:szCs w:val="24"/>
        </w:rPr>
        <w:t xml:space="preserve"> to Dhaka </w:t>
      </w:r>
      <w:r w:rsidR="007B1578" w:rsidRPr="00EB1377">
        <w:rPr>
          <w:rFonts w:ascii="Times New Roman" w:hAnsi="Times New Roman" w:cs="Times New Roman"/>
          <w:sz w:val="24"/>
          <w:szCs w:val="24"/>
        </w:rPr>
        <w:t>from areas outside the capital city</w:t>
      </w:r>
      <w:r w:rsidR="00020BB2" w:rsidRPr="00EB1377">
        <w:rPr>
          <w:rFonts w:ascii="Times New Roman" w:hAnsi="Times New Roman" w:cs="Times New Roman"/>
          <w:sz w:val="24"/>
          <w:szCs w:val="24"/>
        </w:rPr>
        <w:t xml:space="preserve"> for </w:t>
      </w:r>
      <w:r w:rsidR="00E67646" w:rsidRPr="00EB1377">
        <w:rPr>
          <w:rFonts w:ascii="Times New Roman" w:hAnsi="Times New Roman" w:cs="Times New Roman"/>
          <w:sz w:val="24"/>
          <w:szCs w:val="24"/>
        </w:rPr>
        <w:t>treatment.</w:t>
      </w:r>
      <w:r w:rsidR="007B1578" w:rsidRPr="00EB1377">
        <w:rPr>
          <w:rFonts w:ascii="Times New Roman" w:hAnsi="Times New Roman" w:cs="Times New Roman"/>
          <w:sz w:val="24"/>
          <w:szCs w:val="24"/>
        </w:rPr>
        <w:t xml:space="preserve"> </w:t>
      </w:r>
      <w:r w:rsidR="00441E09" w:rsidRPr="00EB1377">
        <w:rPr>
          <w:rFonts w:ascii="Times New Roman" w:hAnsi="Times New Roman" w:cs="Times New Roman"/>
          <w:sz w:val="24"/>
          <w:szCs w:val="24"/>
        </w:rPr>
        <w:t xml:space="preserve">These individuals either sought medical attention at a critical stage or were transferred after spending </w:t>
      </w:r>
      <w:r w:rsidR="00484780" w:rsidRPr="00EB1377">
        <w:rPr>
          <w:rFonts w:ascii="Times New Roman" w:hAnsi="Times New Roman" w:cs="Times New Roman"/>
          <w:sz w:val="24"/>
          <w:szCs w:val="24"/>
        </w:rPr>
        <w:t>several</w:t>
      </w:r>
      <w:r w:rsidR="00441E09" w:rsidRPr="00EB1377">
        <w:rPr>
          <w:rFonts w:ascii="Times New Roman" w:hAnsi="Times New Roman" w:cs="Times New Roman"/>
          <w:sz w:val="24"/>
          <w:szCs w:val="24"/>
        </w:rPr>
        <w:t xml:space="preserve"> days admitted to </w:t>
      </w:r>
      <w:r w:rsidR="00484780" w:rsidRPr="00EB1377">
        <w:rPr>
          <w:rFonts w:ascii="Times New Roman" w:hAnsi="Times New Roman" w:cs="Times New Roman"/>
          <w:sz w:val="24"/>
          <w:szCs w:val="24"/>
        </w:rPr>
        <w:t>hospitals</w:t>
      </w:r>
      <w:r w:rsidR="00441E09" w:rsidRPr="00EB1377">
        <w:rPr>
          <w:rFonts w:ascii="Times New Roman" w:hAnsi="Times New Roman" w:cs="Times New Roman"/>
          <w:sz w:val="24"/>
          <w:szCs w:val="24"/>
        </w:rPr>
        <w:t xml:space="preserve"> in districts or sub-districts, with </w:t>
      </w:r>
      <w:r w:rsidR="00484780" w:rsidRPr="00EB1377">
        <w:rPr>
          <w:rFonts w:ascii="Times New Roman" w:hAnsi="Times New Roman" w:cs="Times New Roman"/>
          <w:sz w:val="24"/>
          <w:szCs w:val="24"/>
        </w:rPr>
        <w:t>those</w:t>
      </w:r>
      <w:r w:rsidR="00441E09" w:rsidRPr="00EB1377">
        <w:rPr>
          <w:rFonts w:ascii="Times New Roman" w:hAnsi="Times New Roman" w:cs="Times New Roman"/>
          <w:sz w:val="24"/>
          <w:szCs w:val="24"/>
        </w:rPr>
        <w:t xml:space="preserve"> initial days not being counted as part of their final hospital admission</w:t>
      </w:r>
      <w:r w:rsidR="00AA62C1" w:rsidRPr="00EB1377">
        <w:rPr>
          <w:rFonts w:ascii="Times New Roman" w:hAnsi="Times New Roman" w:cs="Times New Roman"/>
          <w:sz w:val="24"/>
          <w:szCs w:val="24"/>
        </w:rPr>
        <w:t xml:space="preserve">. </w:t>
      </w:r>
      <w:r w:rsidR="00E37C41" w:rsidRPr="00EB1377">
        <w:rPr>
          <w:rFonts w:ascii="Times New Roman" w:hAnsi="Times New Roman" w:cs="Times New Roman"/>
          <w:sz w:val="24"/>
          <w:szCs w:val="24"/>
        </w:rPr>
        <w:t>Many of these patient</w:t>
      </w:r>
      <w:r w:rsidR="00AA62C1" w:rsidRPr="00EB1377">
        <w:rPr>
          <w:rFonts w:ascii="Times New Roman" w:hAnsi="Times New Roman" w:cs="Times New Roman"/>
          <w:sz w:val="24"/>
          <w:szCs w:val="24"/>
        </w:rPr>
        <w:t>s</w:t>
      </w:r>
      <w:r w:rsidR="00E37C41" w:rsidRPr="00EB1377">
        <w:rPr>
          <w:rFonts w:ascii="Times New Roman" w:hAnsi="Times New Roman" w:cs="Times New Roman"/>
          <w:sz w:val="24"/>
          <w:szCs w:val="24"/>
        </w:rPr>
        <w:t xml:space="preserve"> endangered their </w:t>
      </w:r>
      <w:r w:rsidR="00AA62C1" w:rsidRPr="00EB1377">
        <w:rPr>
          <w:rFonts w:ascii="Times New Roman" w:hAnsi="Times New Roman" w:cs="Times New Roman"/>
          <w:sz w:val="24"/>
          <w:szCs w:val="24"/>
        </w:rPr>
        <w:t>lives</w:t>
      </w:r>
      <w:r w:rsidR="00E37C41" w:rsidRPr="00EB1377">
        <w:rPr>
          <w:rFonts w:ascii="Times New Roman" w:hAnsi="Times New Roman" w:cs="Times New Roman"/>
          <w:sz w:val="24"/>
          <w:szCs w:val="24"/>
        </w:rPr>
        <w:t xml:space="preserve"> by undertaking long </w:t>
      </w:r>
      <w:r w:rsidR="00DE02F6" w:rsidRPr="00EB1377">
        <w:rPr>
          <w:rFonts w:ascii="Times New Roman" w:hAnsi="Times New Roman" w:cs="Times New Roman"/>
          <w:sz w:val="24"/>
          <w:szCs w:val="24"/>
        </w:rPr>
        <w:t>journeys</w:t>
      </w:r>
      <w:r w:rsidR="00E37C41" w:rsidRPr="00EB1377">
        <w:rPr>
          <w:rFonts w:ascii="Times New Roman" w:hAnsi="Times New Roman" w:cs="Times New Roman"/>
          <w:sz w:val="24"/>
          <w:szCs w:val="24"/>
        </w:rPr>
        <w:t xml:space="preserve"> to Dhaka without</w:t>
      </w:r>
      <w:r w:rsidR="00F01175">
        <w:rPr>
          <w:rFonts w:ascii="Times New Roman" w:hAnsi="Times New Roman" w:cs="Times New Roman"/>
          <w:sz w:val="24"/>
          <w:szCs w:val="24"/>
        </w:rPr>
        <w:t xml:space="preserve"> proper </w:t>
      </w:r>
      <w:r w:rsidR="00CA2A45">
        <w:rPr>
          <w:rFonts w:ascii="Times New Roman" w:hAnsi="Times New Roman" w:cs="Times New Roman"/>
          <w:sz w:val="24"/>
          <w:szCs w:val="24"/>
        </w:rPr>
        <w:t xml:space="preserve">medication during the </w:t>
      </w:r>
      <w:r w:rsidR="00F01175">
        <w:rPr>
          <w:rFonts w:ascii="Times New Roman" w:hAnsi="Times New Roman" w:cs="Times New Roman"/>
          <w:sz w:val="24"/>
          <w:szCs w:val="24"/>
        </w:rPr>
        <w:t>long</w:t>
      </w:r>
      <w:r w:rsidR="00CA2A45">
        <w:rPr>
          <w:rFonts w:ascii="Times New Roman" w:hAnsi="Times New Roman" w:cs="Times New Roman"/>
          <w:sz w:val="24"/>
          <w:szCs w:val="24"/>
        </w:rPr>
        <w:t xml:space="preserve"> journey</w:t>
      </w:r>
      <w:r w:rsidR="00E37C41" w:rsidRPr="00EB1377">
        <w:rPr>
          <w:rFonts w:ascii="Times New Roman" w:hAnsi="Times New Roman" w:cs="Times New Roman"/>
          <w:sz w:val="24"/>
          <w:szCs w:val="24"/>
        </w:rPr>
        <w:t>.</w:t>
      </w:r>
      <w:r w:rsidR="005C1419">
        <w:rPr>
          <w:rFonts w:ascii="Times New Roman" w:hAnsi="Times New Roman" w:cs="Times New Roman"/>
          <w:sz w:val="24"/>
          <w:szCs w:val="24"/>
        </w:rPr>
        <w:t xml:space="preserve"> </w:t>
      </w:r>
      <w:r w:rsidR="005C1419" w:rsidRPr="005F0A5F">
        <w:rPr>
          <w:rFonts w:ascii="Times New Roman" w:hAnsi="Times New Roman" w:cs="Times New Roman"/>
          <w:sz w:val="24"/>
          <w:szCs w:val="24"/>
        </w:rPr>
        <w:t>This may explain the higher number of deaths in the capital city</w:t>
      </w:r>
      <w:r w:rsidR="005C1419">
        <w:rPr>
          <w:rFonts w:ascii="Times New Roman" w:hAnsi="Times New Roman" w:cs="Times New Roman"/>
          <w:sz w:val="24"/>
          <w:szCs w:val="24"/>
        </w:rPr>
        <w:t xml:space="preserve">. </w:t>
      </w:r>
      <w:r w:rsidR="00E37C41" w:rsidRPr="00EB1377">
        <w:rPr>
          <w:rFonts w:ascii="Times New Roman" w:hAnsi="Times New Roman" w:cs="Times New Roman"/>
          <w:sz w:val="24"/>
          <w:szCs w:val="24"/>
        </w:rPr>
        <w:t xml:space="preserve"> </w:t>
      </w:r>
      <w:r w:rsidR="00FD6D1D" w:rsidRPr="00EB1377">
        <w:rPr>
          <w:rFonts w:ascii="Times New Roman" w:hAnsi="Times New Roman" w:cs="Times New Roman"/>
          <w:sz w:val="24"/>
          <w:szCs w:val="24"/>
        </w:rPr>
        <w:t>In Bangladesh</w:t>
      </w:r>
      <w:r w:rsidR="00F71FEC">
        <w:rPr>
          <w:rFonts w:ascii="Times New Roman" w:hAnsi="Times New Roman" w:cs="Times New Roman"/>
          <w:sz w:val="24"/>
          <w:szCs w:val="24"/>
        </w:rPr>
        <w:t>, specialized medical care and management, including the facilities for I</w:t>
      </w:r>
      <w:r w:rsidR="00E7046F">
        <w:rPr>
          <w:rFonts w:ascii="Times New Roman" w:hAnsi="Times New Roman" w:cs="Times New Roman"/>
          <w:sz w:val="24"/>
          <w:szCs w:val="24"/>
        </w:rPr>
        <w:t xml:space="preserve">ntensive </w:t>
      </w:r>
      <w:r w:rsidR="00F71FEC">
        <w:rPr>
          <w:rFonts w:ascii="Times New Roman" w:hAnsi="Times New Roman" w:cs="Times New Roman"/>
          <w:sz w:val="24"/>
          <w:szCs w:val="24"/>
        </w:rPr>
        <w:t>C</w:t>
      </w:r>
      <w:r w:rsidR="00E7046F">
        <w:rPr>
          <w:rFonts w:ascii="Times New Roman" w:hAnsi="Times New Roman" w:cs="Times New Roman"/>
          <w:sz w:val="24"/>
          <w:szCs w:val="24"/>
        </w:rPr>
        <w:t xml:space="preserve">are </w:t>
      </w:r>
      <w:r w:rsidR="00F71FEC">
        <w:rPr>
          <w:rFonts w:ascii="Times New Roman" w:hAnsi="Times New Roman" w:cs="Times New Roman"/>
          <w:sz w:val="24"/>
          <w:szCs w:val="24"/>
        </w:rPr>
        <w:t>U</w:t>
      </w:r>
      <w:r w:rsidR="00E7046F">
        <w:rPr>
          <w:rFonts w:ascii="Times New Roman" w:hAnsi="Times New Roman" w:cs="Times New Roman"/>
          <w:sz w:val="24"/>
          <w:szCs w:val="24"/>
        </w:rPr>
        <w:t>nit (ICU)</w:t>
      </w:r>
      <w:r w:rsidR="00F71FEC">
        <w:rPr>
          <w:rFonts w:ascii="Times New Roman" w:hAnsi="Times New Roman" w:cs="Times New Roman"/>
          <w:sz w:val="24"/>
          <w:szCs w:val="24"/>
        </w:rPr>
        <w:t xml:space="preserve"> beds, are centralized in the country’s capital, Dhaka</w:t>
      </w:r>
      <w:r w:rsidR="001E5595"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3MzcwNjctMGNmOC00MDU2LWE5MzAtYWFmOGQ1NDEwNGVj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44219340"/>
          <w:placeholder>
            <w:docPart w:val="907997298840481ABD09CFD1EA1B69C3"/>
          </w:placeholder>
        </w:sdtPr>
        <w:sdtContent>
          <w:r w:rsidR="001635B4" w:rsidRPr="001635B4">
            <w:rPr>
              <w:rFonts w:ascii="Times New Roman" w:hAnsi="Times New Roman" w:cs="Times New Roman"/>
              <w:color w:val="000000"/>
              <w:sz w:val="24"/>
              <w:szCs w:val="24"/>
            </w:rPr>
            <w:t>[7]</w:t>
          </w:r>
        </w:sdtContent>
      </w:sdt>
      <w:r w:rsidR="001E5595" w:rsidRPr="00EB1377">
        <w:rPr>
          <w:rFonts w:ascii="Times New Roman" w:hAnsi="Times New Roman" w:cs="Times New Roman"/>
          <w:sz w:val="24"/>
          <w:szCs w:val="24"/>
        </w:rPr>
        <w:t>.</w:t>
      </w:r>
    </w:p>
    <w:p w14:paraId="18E07A63" w14:textId="135F7132" w:rsidR="00893B8F" w:rsidRPr="00E7046F" w:rsidDel="000A074E" w:rsidRDefault="002C35CF" w:rsidP="00DC70E1">
      <w:pPr>
        <w:spacing w:line="480" w:lineRule="auto"/>
        <w:rPr>
          <w:del w:id="23" w:author="Mohammad Nayeem Hasan" w:date="2024-11-24T01:45:00Z" w16du:dateUtc="2024-11-23T19:45:00Z"/>
          <w:rFonts w:ascii="Times New Roman" w:hAnsi="Times New Roman" w:cs="Times New Roman"/>
          <w:sz w:val="24"/>
          <w:szCs w:val="24"/>
        </w:rPr>
      </w:pPr>
      <w:r w:rsidRPr="00E7046F">
        <w:rPr>
          <w:rFonts w:ascii="Times New Roman" w:hAnsi="Times New Roman" w:cs="Times New Roman"/>
          <w:sz w:val="24"/>
          <w:szCs w:val="24"/>
        </w:rPr>
        <w:t>The sharp increase in dengue cases in 2023 is likely multifactorial</w:t>
      </w:r>
      <w:r w:rsidR="00CC2608">
        <w:rPr>
          <w:rFonts w:ascii="Times New Roman" w:hAnsi="Times New Roman" w:cs="Times New Roman"/>
          <w:sz w:val="24"/>
          <w:szCs w:val="24"/>
        </w:rPr>
        <w:t xml:space="preserve"> including </w:t>
      </w:r>
      <w:r w:rsidR="00DD3707">
        <w:rPr>
          <w:rFonts w:ascii="Times New Roman" w:hAnsi="Times New Roman" w:cs="Times New Roman"/>
          <w:sz w:val="24"/>
          <w:szCs w:val="24"/>
        </w:rPr>
        <w:t xml:space="preserve">a higher temperature, humidity, </w:t>
      </w:r>
      <w:r w:rsidR="009E34CD">
        <w:rPr>
          <w:rFonts w:ascii="Times New Roman" w:hAnsi="Times New Roman" w:cs="Times New Roman"/>
          <w:sz w:val="24"/>
          <w:szCs w:val="24"/>
        </w:rPr>
        <w:t>urbanization</w:t>
      </w:r>
      <w:r w:rsidR="00973C3F">
        <w:rPr>
          <w:rFonts w:ascii="Times New Roman" w:hAnsi="Times New Roman" w:cs="Times New Roman"/>
          <w:sz w:val="24"/>
          <w:szCs w:val="24"/>
        </w:rPr>
        <w:t>,</w:t>
      </w:r>
      <w:r w:rsidR="00DD3707">
        <w:rPr>
          <w:rFonts w:ascii="Times New Roman" w:hAnsi="Times New Roman" w:cs="Times New Roman"/>
          <w:sz w:val="24"/>
          <w:szCs w:val="24"/>
        </w:rPr>
        <w:t xml:space="preserve"> and </w:t>
      </w:r>
      <w:r w:rsidR="009E34CD">
        <w:rPr>
          <w:rFonts w:ascii="Times New Roman" w:hAnsi="Times New Roman" w:cs="Times New Roman"/>
          <w:sz w:val="24"/>
          <w:szCs w:val="24"/>
        </w:rPr>
        <w:t>population movement</w:t>
      </w:r>
      <w:r w:rsidR="004D4A62">
        <w:rPr>
          <w:rFonts w:ascii="Times New Roman" w:hAnsi="Times New Roman" w:cs="Times New Roman"/>
          <w:sz w:val="24"/>
          <w:szCs w:val="24"/>
        </w:rPr>
        <w:t xml:space="preserve"> during the Eid festival.</w:t>
      </w:r>
      <w:r w:rsidR="00823652">
        <w:rPr>
          <w:rFonts w:ascii="Times New Roman" w:hAnsi="Times New Roman" w:cs="Times New Roman"/>
          <w:sz w:val="24"/>
          <w:szCs w:val="24"/>
        </w:rPr>
        <w:t xml:space="preserve"> </w:t>
      </w:r>
      <w:r w:rsidR="00F6003B" w:rsidRPr="00E7046F">
        <w:rPr>
          <w:rFonts w:ascii="Times New Roman" w:hAnsi="Times New Roman" w:cs="Times New Roman"/>
          <w:sz w:val="24"/>
          <w:szCs w:val="24"/>
        </w:rPr>
        <w:t xml:space="preserve">Dhaka is one of the most densely populated cities in the world with more than 22 million people living in approximately 300 square </w:t>
      </w:r>
      <w:r w:rsidR="00BF75FC" w:rsidRPr="00E7046F">
        <w:rPr>
          <w:rFonts w:ascii="Times New Roman" w:hAnsi="Times New Roman" w:cs="Times New Roman"/>
          <w:sz w:val="24"/>
          <w:szCs w:val="24"/>
        </w:rPr>
        <w:t>Kilometres</w:t>
      </w:r>
      <w:r w:rsidR="009570F3" w:rsidRPr="00E7046F">
        <w:rPr>
          <w:rFonts w:ascii="Times New Roman" w:hAnsi="Times New Roman" w:cs="Times New Roman"/>
          <w:sz w:val="24"/>
          <w:szCs w:val="24"/>
        </w:rPr>
        <w:t>,</w:t>
      </w:r>
      <w:r w:rsidR="00F6003B" w:rsidRPr="00E7046F">
        <w:rPr>
          <w:rFonts w:ascii="Times New Roman" w:hAnsi="Times New Roman" w:cs="Times New Roman"/>
          <w:sz w:val="24"/>
          <w:szCs w:val="24"/>
        </w:rPr>
        <w:t xml:space="preserve"> with a population density of 23,234 people/K</w:t>
      </w:r>
      <w:r w:rsidR="007C44AF" w:rsidRPr="00E7046F">
        <w:rPr>
          <w:rFonts w:ascii="Times New Roman" w:hAnsi="Times New Roman" w:cs="Times New Roman"/>
          <w:sz w:val="24"/>
          <w:szCs w:val="24"/>
        </w:rPr>
        <w:t>m</w:t>
      </w:r>
      <w:r w:rsidR="00F6003B" w:rsidRPr="00E7046F">
        <w:rPr>
          <w:rFonts w:ascii="Times New Roman" w:hAnsi="Times New Roman" w:cs="Times New Roman"/>
          <w:sz w:val="24"/>
          <w:szCs w:val="24"/>
          <w:vertAlign w:val="superscript"/>
        </w:rPr>
        <w:t>2</w:t>
      </w:r>
      <w:r w:rsidR="00FF3A7F" w:rsidRPr="00E704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VhYjhiMmMtYjEwMC00NDc1LWI0NTgtNWZhYjM3ZjY5YzFkIiwicHJvcGVydGllcyI6eyJub3RlSW5kZXgiOjB9LCJpc0VkaXRlZCI6ZmFsc2UsIm1hbnVhbE92ZXJyaWRlIjp7ImlzTWFudWFsbHlPdmVycmlkZGVuIjpmYWxzZSwiY2l0ZXByb2NUZXh0IjoiWzIz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
          <w:id w:val="1469549629"/>
          <w:placeholder>
            <w:docPart w:val="F6284EE4766947D6BD74CA59373E961B"/>
          </w:placeholder>
        </w:sdtPr>
        <w:sdtContent>
          <w:r w:rsidR="001635B4" w:rsidRPr="001635B4">
            <w:rPr>
              <w:rFonts w:ascii="Times New Roman" w:hAnsi="Times New Roman" w:cs="Times New Roman"/>
              <w:color w:val="000000"/>
              <w:sz w:val="24"/>
              <w:szCs w:val="24"/>
            </w:rPr>
            <w:t>[23]</w:t>
          </w:r>
        </w:sdtContent>
      </w:sdt>
      <w:r w:rsidR="00FF3A7F" w:rsidRPr="00E7046F">
        <w:rPr>
          <w:rFonts w:ascii="Times New Roman" w:hAnsi="Times New Roman" w:cs="Times New Roman"/>
          <w:color w:val="000000"/>
          <w:sz w:val="24"/>
          <w:szCs w:val="24"/>
        </w:rPr>
        <w:t>.</w:t>
      </w:r>
      <w:r w:rsidR="00F6003B" w:rsidRPr="00E7046F">
        <w:rPr>
          <w:rFonts w:ascii="Times New Roman" w:hAnsi="Times New Roman" w:cs="Times New Roman"/>
          <w:color w:val="000000"/>
          <w:sz w:val="24"/>
          <w:szCs w:val="24"/>
          <w:vertAlign w:val="superscript"/>
        </w:rPr>
        <w:t xml:space="preserve"> </w:t>
      </w:r>
      <w:r w:rsidR="00F6003B" w:rsidRPr="00E7046F">
        <w:rPr>
          <w:rFonts w:ascii="Times New Roman" w:hAnsi="Times New Roman" w:cs="Times New Roman"/>
          <w:sz w:val="24"/>
          <w:szCs w:val="24"/>
        </w:rPr>
        <w:t xml:space="preserve">Many people travel to their rural homes during </w:t>
      </w:r>
      <w:r w:rsidR="004B4D67" w:rsidRPr="00E7046F">
        <w:rPr>
          <w:rFonts w:ascii="Times New Roman" w:hAnsi="Times New Roman" w:cs="Times New Roman"/>
          <w:sz w:val="24"/>
          <w:szCs w:val="24"/>
        </w:rPr>
        <w:t xml:space="preserve">the </w:t>
      </w:r>
      <w:r w:rsidR="00F6003B" w:rsidRPr="00E7046F">
        <w:rPr>
          <w:rFonts w:ascii="Times New Roman" w:hAnsi="Times New Roman" w:cs="Times New Roman"/>
          <w:sz w:val="24"/>
          <w:szCs w:val="24"/>
        </w:rPr>
        <w:t xml:space="preserve">two large </w:t>
      </w:r>
      <w:r w:rsidR="008676FF" w:rsidRPr="00E7046F">
        <w:rPr>
          <w:rFonts w:ascii="Times New Roman" w:hAnsi="Times New Roman" w:cs="Times New Roman"/>
          <w:sz w:val="24"/>
          <w:szCs w:val="24"/>
        </w:rPr>
        <w:t xml:space="preserve">religious </w:t>
      </w:r>
      <w:r w:rsidR="00F6003B" w:rsidRPr="00E7046F">
        <w:rPr>
          <w:rFonts w:ascii="Times New Roman" w:hAnsi="Times New Roman" w:cs="Times New Roman"/>
          <w:sz w:val="24"/>
          <w:szCs w:val="24"/>
        </w:rPr>
        <w:t>festivals: Eid-Al-Fitr and Eid-Al-Adha. In 2023, the Eid-Al-Adha was celebrated on 28</w:t>
      </w:r>
      <w:r w:rsidR="00F6003B" w:rsidRPr="00E7046F">
        <w:rPr>
          <w:rFonts w:ascii="Times New Roman" w:hAnsi="Times New Roman" w:cs="Times New Roman"/>
          <w:sz w:val="24"/>
          <w:szCs w:val="24"/>
          <w:vertAlign w:val="superscript"/>
        </w:rPr>
        <w:t>th</w:t>
      </w:r>
      <w:r w:rsidR="00F6003B" w:rsidRPr="00E7046F">
        <w:rPr>
          <w:rFonts w:ascii="Times New Roman" w:hAnsi="Times New Roman" w:cs="Times New Roman"/>
          <w:sz w:val="24"/>
          <w:szCs w:val="24"/>
        </w:rPr>
        <w:t xml:space="preserve"> June. </w:t>
      </w:r>
      <w:r w:rsidR="00893B8F" w:rsidRPr="00540480">
        <w:rPr>
          <w:rFonts w:ascii="Times New Roman" w:hAnsi="Times New Roman" w:cs="Times New Roman"/>
          <w:sz w:val="24"/>
          <w:szCs w:val="24"/>
        </w:rPr>
        <w:t xml:space="preserve">Up </w:t>
      </w:r>
      <w:r w:rsidR="00893B8F" w:rsidRPr="007A6AEC">
        <w:rPr>
          <w:rFonts w:ascii="Times New Roman" w:hAnsi="Times New Roman" w:cs="Times New Roman"/>
          <w:sz w:val="24"/>
          <w:szCs w:val="24"/>
        </w:rPr>
        <w:t>until June 28</w:t>
      </w:r>
      <w:r w:rsidR="007A6AEC">
        <w:rPr>
          <w:rFonts w:ascii="Times New Roman" w:hAnsi="Times New Roman" w:cs="Times New Roman"/>
          <w:sz w:val="24"/>
          <w:szCs w:val="24"/>
        </w:rPr>
        <w:t>,</w:t>
      </w:r>
      <w:r w:rsidR="005C1419" w:rsidRPr="007A6AEC">
        <w:rPr>
          <w:rFonts w:ascii="Times New Roman" w:hAnsi="Times New Roman" w:cs="Times New Roman"/>
          <w:sz w:val="24"/>
          <w:szCs w:val="24"/>
        </w:rPr>
        <w:t xml:space="preserve"> 2023</w:t>
      </w:r>
      <w:r w:rsidR="00E85BA8">
        <w:rPr>
          <w:rFonts w:ascii="Times New Roman" w:hAnsi="Times New Roman" w:cs="Times New Roman"/>
          <w:sz w:val="24"/>
          <w:szCs w:val="24"/>
        </w:rPr>
        <w:t>,</w:t>
      </w:r>
      <w:r w:rsidR="00893B8F" w:rsidRPr="007A6AEC">
        <w:rPr>
          <w:rFonts w:ascii="Times New Roman" w:hAnsi="Times New Roman" w:cs="Times New Roman"/>
          <w:sz w:val="24"/>
          <w:szCs w:val="24"/>
        </w:rPr>
        <w:t xml:space="preserve"> 76% of 6</w:t>
      </w:r>
      <w:r w:rsidR="00893B8F" w:rsidRPr="00540480">
        <w:rPr>
          <w:rFonts w:ascii="Times New Roman" w:hAnsi="Times New Roman" w:cs="Times New Roman"/>
          <w:sz w:val="24"/>
          <w:szCs w:val="24"/>
        </w:rPr>
        <w:t xml:space="preserve">,014 reported dengue cases </w:t>
      </w:r>
      <w:r w:rsidR="00082A3E" w:rsidRPr="00540480">
        <w:rPr>
          <w:rFonts w:ascii="Times New Roman" w:hAnsi="Times New Roman" w:cs="Times New Roman"/>
          <w:sz w:val="24"/>
          <w:szCs w:val="24"/>
        </w:rPr>
        <w:t xml:space="preserve">were recorded in the </w:t>
      </w:r>
      <w:r w:rsidR="00082A3E" w:rsidRPr="00540480">
        <w:rPr>
          <w:rFonts w:ascii="Times New Roman" w:hAnsi="Times New Roman" w:cs="Times New Roman"/>
          <w:sz w:val="24"/>
          <w:szCs w:val="24"/>
        </w:rPr>
        <w:lastRenderedPageBreak/>
        <w:t>capital city</w:t>
      </w:r>
      <w:r w:rsidR="00893B8F" w:rsidRPr="00540480">
        <w:rPr>
          <w:rFonts w:ascii="Times New Roman" w:hAnsi="Times New Roman" w:cs="Times New Roman"/>
          <w:sz w:val="24"/>
          <w:szCs w:val="24"/>
        </w:rPr>
        <w:t xml:space="preserve"> </w:t>
      </w:r>
      <w:r w:rsidR="00E024A5" w:rsidRPr="00540480">
        <w:rPr>
          <w:rFonts w:ascii="Times New Roman" w:hAnsi="Times New Roman" w:cs="Times New Roman"/>
          <w:sz w:val="24"/>
          <w:szCs w:val="24"/>
        </w:rPr>
        <w:t xml:space="preserve">of </w:t>
      </w:r>
      <w:r w:rsidR="00893B8F" w:rsidRPr="00540480">
        <w:rPr>
          <w:rFonts w:ascii="Times New Roman" w:hAnsi="Times New Roman" w:cs="Times New Roman"/>
          <w:sz w:val="24"/>
          <w:szCs w:val="24"/>
        </w:rPr>
        <w:t xml:space="preserve">Dhaka </w:t>
      </w:r>
      <w:sdt>
        <w:sdtPr>
          <w:rPr>
            <w:rFonts w:ascii="Times New Roman" w:hAnsi="Times New Roman" w:cs="Times New Roman"/>
            <w:color w:val="000000"/>
            <w:sz w:val="24"/>
            <w:szCs w:val="24"/>
          </w:rPr>
          <w:tag w:val="MENDELEY_CITATION_v3_eyJjaXRhdGlvbklEIjoiTUVOREVMRVlfQ0lUQVRJT05fYjJlNTZjZjYtOTQ2NS00MDcxLWFjOGItYmIzYTM2MWUyYmI5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395501744"/>
          <w:placeholder>
            <w:docPart w:val="26D9AED7DC0048ABB36BAC25CDE1EB25"/>
          </w:placeholder>
        </w:sdtPr>
        <w:sdtContent>
          <w:r w:rsidR="001635B4" w:rsidRPr="001635B4">
            <w:rPr>
              <w:rFonts w:ascii="Times New Roman" w:hAnsi="Times New Roman" w:cs="Times New Roman"/>
              <w:color w:val="000000"/>
              <w:sz w:val="24"/>
              <w:szCs w:val="24"/>
            </w:rPr>
            <w:t>[7]</w:t>
          </w:r>
        </w:sdtContent>
      </w:sdt>
      <w:r w:rsidR="00893B8F" w:rsidRPr="00540480">
        <w:rPr>
          <w:rFonts w:ascii="Times New Roman" w:hAnsi="Times New Roman" w:cs="Times New Roman"/>
          <w:sz w:val="24"/>
          <w:szCs w:val="24"/>
        </w:rPr>
        <w:t>. Whereas in the first six months of the year from January to June during the period 2000-2022, an average of 266 cases were reported nationwide</w:t>
      </w:r>
      <w:sdt>
        <w:sdtPr>
          <w:rPr>
            <w:rFonts w:ascii="Times New Roman" w:hAnsi="Times New Roman" w:cs="Times New Roman"/>
            <w:color w:val="000000"/>
            <w:sz w:val="24"/>
            <w:szCs w:val="24"/>
          </w:rPr>
          <w:tag w:val="MENDELEY_CITATION_v3_eyJjaXRhdGlvbklEIjoiTUVOREVMRVlfQ0lUQVRJT05fM2M0ZTAwYTktMzIzOS00ODI2LWJmNDgtOGM5ZjFjMzI4ZTkw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01959211"/>
          <w:placeholder>
            <w:docPart w:val="26D9AED7DC0048ABB36BAC25CDE1EB25"/>
          </w:placeholder>
        </w:sdtPr>
        <w:sdtContent>
          <w:r w:rsidR="001635B4" w:rsidRPr="001635B4">
            <w:rPr>
              <w:rFonts w:ascii="Times New Roman" w:hAnsi="Times New Roman" w:cs="Times New Roman"/>
              <w:color w:val="000000"/>
              <w:sz w:val="24"/>
              <w:szCs w:val="24"/>
            </w:rPr>
            <w:t>[3]</w:t>
          </w:r>
        </w:sdtContent>
      </w:sdt>
      <w:r w:rsidR="00893B8F" w:rsidRPr="00540480">
        <w:rPr>
          <w:rFonts w:ascii="Times New Roman" w:hAnsi="Times New Roman" w:cs="Times New Roman"/>
          <w:sz w:val="24"/>
          <w:szCs w:val="24"/>
        </w:rPr>
        <w:t xml:space="preserve">. </w:t>
      </w:r>
      <w:r>
        <w:rPr>
          <w:rFonts w:ascii="Times New Roman" w:hAnsi="Times New Roman" w:cs="Times New Roman"/>
          <w:sz w:val="24"/>
          <w:szCs w:val="24"/>
        </w:rPr>
        <w:t>T</w:t>
      </w:r>
      <w:r w:rsidR="00893B8F" w:rsidRPr="002C35CF">
        <w:rPr>
          <w:rFonts w:ascii="Times New Roman" w:hAnsi="Times New Roman" w:cs="Times New Roman"/>
          <w:sz w:val="24"/>
          <w:szCs w:val="24"/>
        </w:rPr>
        <w:t xml:space="preserve">he </w:t>
      </w:r>
      <w:r w:rsidR="00893B8F" w:rsidRPr="00540480">
        <w:rPr>
          <w:rFonts w:ascii="Times New Roman" w:hAnsi="Times New Roman" w:cs="Times New Roman"/>
          <w:sz w:val="24"/>
          <w:szCs w:val="24"/>
        </w:rPr>
        <w:t xml:space="preserve">sharp </w:t>
      </w:r>
      <w:r w:rsidR="005562D5">
        <w:rPr>
          <w:rFonts w:ascii="Times New Roman" w:hAnsi="Times New Roman" w:cs="Times New Roman"/>
          <w:sz w:val="24"/>
          <w:szCs w:val="24"/>
        </w:rPr>
        <w:t>rise</w:t>
      </w:r>
      <w:r w:rsidR="005562D5" w:rsidRPr="00540480">
        <w:rPr>
          <w:rFonts w:ascii="Times New Roman" w:hAnsi="Times New Roman" w:cs="Times New Roman"/>
        </w:rPr>
        <w:t xml:space="preserve"> </w:t>
      </w:r>
      <w:r w:rsidR="00893B8F" w:rsidRPr="00540480">
        <w:rPr>
          <w:rFonts w:ascii="Times New Roman" w:hAnsi="Times New Roman" w:cs="Times New Roman"/>
        </w:rPr>
        <w:t xml:space="preserve">in dengue cases in 2023 coincided with the Eid festival, which facilitated the spread of the virus as </w:t>
      </w:r>
      <w:r w:rsidR="00082A3E" w:rsidRPr="00540480">
        <w:rPr>
          <w:rFonts w:ascii="Times New Roman" w:hAnsi="Times New Roman" w:cs="Times New Roman"/>
        </w:rPr>
        <w:t xml:space="preserve">nearly </w:t>
      </w:r>
      <w:r w:rsidR="00E024A5" w:rsidRPr="00540480">
        <w:rPr>
          <w:rFonts w:ascii="Times New Roman" w:hAnsi="Times New Roman" w:cs="Times New Roman"/>
        </w:rPr>
        <w:t xml:space="preserve">15 </w:t>
      </w:r>
      <w:r w:rsidR="00893B8F" w:rsidRPr="00540480">
        <w:rPr>
          <w:rFonts w:ascii="Times New Roman" w:hAnsi="Times New Roman" w:cs="Times New Roman"/>
        </w:rPr>
        <w:t>million people left Dhaka and surrounding cities, such as Gazipur and Narayanganj, to return to their rural homes</w:t>
      </w:r>
      <w:r w:rsidR="00E024A5" w:rsidRPr="00E704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Q4Yzc1Y2QtYjc3Ni00MTkyLTliYjctODYyZjg4MzU3OGY5IiwicHJvcGVydGllcyI6eyJub3RlSW5kZXgiOjB9LCJpc0VkaXRlZCI6ZmFsc2UsIm1hbnVhbE92ZXJyaWRlIjp7ImlzTWFudWFsbHlPdmVycmlkZGVuIjpmYWxzZSwiY2l0ZXByb2NUZXh0IjoiWzI0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
          <w:id w:val="-1395580482"/>
          <w:placeholder>
            <w:docPart w:val="F1551FC681AD4C94819DBC20D1B6A928"/>
          </w:placeholder>
        </w:sdtPr>
        <w:sdtContent>
          <w:r w:rsidR="001635B4" w:rsidRPr="001635B4">
            <w:rPr>
              <w:rFonts w:ascii="Times New Roman" w:hAnsi="Times New Roman" w:cs="Times New Roman"/>
              <w:color w:val="000000"/>
              <w:sz w:val="24"/>
              <w:szCs w:val="24"/>
            </w:rPr>
            <w:t>[24]</w:t>
          </w:r>
        </w:sdtContent>
      </w:sdt>
      <w:r w:rsidR="00FF3A7F" w:rsidRPr="00E7046F">
        <w:rPr>
          <w:rFonts w:ascii="Times New Roman" w:hAnsi="Times New Roman" w:cs="Times New Roman"/>
          <w:sz w:val="24"/>
          <w:szCs w:val="24"/>
        </w:rPr>
        <w:t>.</w:t>
      </w:r>
      <w:r w:rsidR="00F6003B" w:rsidRPr="00E7046F">
        <w:rPr>
          <w:rFonts w:ascii="Times New Roman" w:hAnsi="Times New Roman" w:cs="Times New Roman"/>
          <w:sz w:val="24"/>
          <w:szCs w:val="24"/>
        </w:rPr>
        <w:t xml:space="preserve"> This large </w:t>
      </w:r>
      <w:r w:rsidR="00C46F33" w:rsidRPr="00E7046F">
        <w:rPr>
          <w:rFonts w:ascii="Times New Roman" w:hAnsi="Times New Roman" w:cs="Times New Roman"/>
          <w:sz w:val="24"/>
          <w:szCs w:val="24"/>
        </w:rPr>
        <w:t xml:space="preserve">population </w:t>
      </w:r>
      <w:r w:rsidR="00F6003B" w:rsidRPr="00E7046F">
        <w:rPr>
          <w:rFonts w:ascii="Times New Roman" w:hAnsi="Times New Roman" w:cs="Times New Roman"/>
          <w:sz w:val="24"/>
          <w:szCs w:val="24"/>
        </w:rPr>
        <w:t>movement probably</w:t>
      </w:r>
      <w:r w:rsidR="001C1B28">
        <w:rPr>
          <w:rFonts w:ascii="Times New Roman" w:hAnsi="Times New Roman" w:cs="Times New Roman"/>
          <w:sz w:val="24"/>
          <w:szCs w:val="24"/>
        </w:rPr>
        <w:t xml:space="preserve"> c</w:t>
      </w:r>
      <w:r w:rsidR="00F57A17">
        <w:rPr>
          <w:rFonts w:ascii="Times New Roman" w:hAnsi="Times New Roman" w:cs="Times New Roman"/>
          <w:sz w:val="24"/>
          <w:szCs w:val="24"/>
        </w:rPr>
        <w:t>ontributed</w:t>
      </w:r>
      <w:r w:rsidR="005C1419" w:rsidRPr="00E7046F">
        <w:rPr>
          <w:rFonts w:ascii="Times New Roman" w:hAnsi="Times New Roman" w:cs="Times New Roman"/>
          <w:sz w:val="24"/>
          <w:szCs w:val="24"/>
        </w:rPr>
        <w:t xml:space="preserve"> to the</w:t>
      </w:r>
      <w:r w:rsidR="00F6003B" w:rsidRPr="00E7046F">
        <w:rPr>
          <w:rFonts w:ascii="Times New Roman" w:hAnsi="Times New Roman" w:cs="Times New Roman"/>
          <w:sz w:val="24"/>
          <w:szCs w:val="24"/>
        </w:rPr>
        <w:t xml:space="preserve"> </w:t>
      </w:r>
      <w:r w:rsidR="002E11D8" w:rsidRPr="00E7046F">
        <w:rPr>
          <w:rFonts w:ascii="Times New Roman" w:hAnsi="Times New Roman" w:cs="Times New Roman"/>
          <w:sz w:val="24"/>
          <w:szCs w:val="24"/>
        </w:rPr>
        <w:t>spreading of</w:t>
      </w:r>
      <w:r w:rsidR="005C1419" w:rsidRPr="00E7046F">
        <w:rPr>
          <w:rFonts w:ascii="Times New Roman" w:hAnsi="Times New Roman" w:cs="Times New Roman"/>
          <w:sz w:val="24"/>
          <w:szCs w:val="24"/>
        </w:rPr>
        <w:t xml:space="preserve"> </w:t>
      </w:r>
      <w:r w:rsidR="00F6003B" w:rsidRPr="00E7046F">
        <w:rPr>
          <w:rFonts w:ascii="Times New Roman" w:hAnsi="Times New Roman" w:cs="Times New Roman"/>
          <w:sz w:val="24"/>
          <w:szCs w:val="24"/>
        </w:rPr>
        <w:t>the DENV throughout the county</w:t>
      </w:r>
      <w:r w:rsidR="005C1419" w:rsidRPr="00E7046F">
        <w:rPr>
          <w:rFonts w:ascii="Times New Roman" w:hAnsi="Times New Roman" w:cs="Times New Roman"/>
          <w:sz w:val="24"/>
          <w:szCs w:val="24"/>
        </w:rPr>
        <w:t>, as p</w:t>
      </w:r>
      <w:r w:rsidR="00F6003B" w:rsidRPr="00E7046F">
        <w:rPr>
          <w:rFonts w:ascii="Times New Roman" w:hAnsi="Times New Roman" w:cs="Times New Roman"/>
          <w:sz w:val="24"/>
          <w:szCs w:val="24"/>
        </w:rPr>
        <w:t xml:space="preserve">eople infected with DENV can remain </w:t>
      </w:r>
      <w:r w:rsidR="00183334" w:rsidRPr="00E7046F">
        <w:rPr>
          <w:rFonts w:ascii="Times New Roman" w:hAnsi="Times New Roman" w:cs="Times New Roman"/>
          <w:sz w:val="24"/>
          <w:szCs w:val="24"/>
        </w:rPr>
        <w:t>viraemic</w:t>
      </w:r>
      <w:r w:rsidR="005C1419" w:rsidRPr="00E7046F">
        <w:rPr>
          <w:rFonts w:ascii="Times New Roman" w:hAnsi="Times New Roman" w:cs="Times New Roman"/>
          <w:sz w:val="24"/>
          <w:szCs w:val="24"/>
        </w:rPr>
        <w:t>, therefore,</w:t>
      </w:r>
      <w:r w:rsidR="00F6003B" w:rsidRPr="00E7046F">
        <w:rPr>
          <w:rFonts w:ascii="Times New Roman" w:hAnsi="Times New Roman" w:cs="Times New Roman"/>
          <w:sz w:val="24"/>
          <w:szCs w:val="24"/>
        </w:rPr>
        <w:t xml:space="preserve"> infectious </w:t>
      </w:r>
      <w:r w:rsidR="005C1419" w:rsidRPr="00E7046F">
        <w:rPr>
          <w:rFonts w:ascii="Times New Roman" w:hAnsi="Times New Roman" w:cs="Times New Roman"/>
          <w:sz w:val="24"/>
          <w:szCs w:val="24"/>
        </w:rPr>
        <w:t>for up to</w:t>
      </w:r>
      <w:r w:rsidR="00F6003B" w:rsidRPr="00E7046F">
        <w:rPr>
          <w:rFonts w:ascii="Times New Roman" w:hAnsi="Times New Roman" w:cs="Times New Roman"/>
          <w:sz w:val="24"/>
          <w:szCs w:val="24"/>
        </w:rPr>
        <w:t xml:space="preserve"> 12 days</w:t>
      </w:r>
      <w:r w:rsidR="00FF3A7F" w:rsidRPr="00E704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EyYTA5ZTctNTM0Mi00ZTFlLTlmMzQtNjM1MDY4NjNiYjQxIiwicHJvcGVydGllcyI6eyJub3RlSW5kZXgiOjB9LCJpc0VkaXRlZCI6ZmFsc2UsIm1hbnVhbE92ZXJyaWRlIjp7ImlzTWFudWFsbHlPdmVycmlkZGVuIjpmYWxzZSwiY2l0ZXByb2NUZXh0IjoiWzI1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268823387"/>
          <w:placeholder>
            <w:docPart w:val="F1551FC681AD4C94819DBC20D1B6A928"/>
          </w:placeholder>
        </w:sdtPr>
        <w:sdtContent>
          <w:r w:rsidR="001635B4" w:rsidRPr="001635B4">
            <w:rPr>
              <w:rFonts w:ascii="Times New Roman" w:hAnsi="Times New Roman" w:cs="Times New Roman"/>
              <w:color w:val="000000"/>
              <w:sz w:val="24"/>
              <w:szCs w:val="24"/>
            </w:rPr>
            <w:t>[25]</w:t>
          </w:r>
        </w:sdtContent>
      </w:sdt>
      <w:r w:rsidR="00FF3A7F" w:rsidRPr="00E7046F">
        <w:rPr>
          <w:rFonts w:ascii="Times New Roman" w:hAnsi="Times New Roman" w:cs="Times New Roman"/>
          <w:color w:val="000000"/>
          <w:sz w:val="24"/>
          <w:szCs w:val="24"/>
        </w:rPr>
        <w:t>.</w:t>
      </w:r>
      <w:r w:rsidR="00F6003B" w:rsidRPr="00E7046F">
        <w:rPr>
          <w:rFonts w:ascii="Times New Roman" w:hAnsi="Times New Roman" w:cs="Times New Roman"/>
          <w:sz w:val="24"/>
          <w:szCs w:val="24"/>
        </w:rPr>
        <w:t xml:space="preserve"> </w:t>
      </w:r>
    </w:p>
    <w:p w14:paraId="302F580B" w14:textId="77777777" w:rsidR="00396C29" w:rsidRDefault="00396C29" w:rsidP="004D4CC1">
      <w:pPr>
        <w:spacing w:line="480" w:lineRule="auto"/>
        <w:rPr>
          <w:rFonts w:ascii="Times New Roman" w:hAnsi="Times New Roman" w:cs="Times New Roman"/>
          <w:sz w:val="24"/>
          <w:szCs w:val="24"/>
        </w:rPr>
      </w:pPr>
    </w:p>
    <w:p w14:paraId="29766060" w14:textId="512A4C5A" w:rsidR="00944C67" w:rsidRDefault="00396C29" w:rsidP="004D4CC1">
      <w:pPr>
        <w:spacing w:line="480" w:lineRule="auto"/>
        <w:rPr>
          <w:rFonts w:ascii="Times New Roman" w:hAnsi="Times New Roman" w:cs="Times New Roman"/>
          <w:sz w:val="24"/>
          <w:szCs w:val="24"/>
        </w:rPr>
      </w:pPr>
      <w:r w:rsidRPr="00396C29">
        <w:rPr>
          <w:rFonts w:ascii="Times New Roman" w:hAnsi="Times New Roman" w:cs="Times New Roman"/>
          <w:sz w:val="24"/>
          <w:szCs w:val="24"/>
        </w:rPr>
        <w:t>Another possible explanation of the increased dengue cases in 2023 may have to do with population transfers and the different mosquito species in different area</w:t>
      </w:r>
      <w:r>
        <w:rPr>
          <w:rFonts w:ascii="Times New Roman" w:hAnsi="Times New Roman" w:cs="Times New Roman"/>
          <w:sz w:val="24"/>
          <w:szCs w:val="24"/>
        </w:rPr>
        <w:t xml:space="preserve">s. </w:t>
      </w:r>
      <w:r w:rsidR="00F6003B" w:rsidRPr="00EB1377">
        <w:rPr>
          <w:rFonts w:ascii="Times New Roman" w:hAnsi="Times New Roman" w:cs="Times New Roman"/>
          <w:sz w:val="24"/>
          <w:szCs w:val="24"/>
        </w:rPr>
        <w:t xml:space="preserve">Although </w:t>
      </w:r>
      <w:r w:rsidR="00F6003B" w:rsidRPr="00EB1377">
        <w:rPr>
          <w:rFonts w:ascii="Times New Roman" w:hAnsi="Times New Roman" w:cs="Times New Roman"/>
          <w:i/>
          <w:iCs/>
          <w:sz w:val="24"/>
          <w:szCs w:val="24"/>
        </w:rPr>
        <w:t>Aedes</w:t>
      </w:r>
      <w:r w:rsidR="00F6003B" w:rsidRPr="00EB1377">
        <w:rPr>
          <w:rFonts w:ascii="Times New Roman" w:hAnsi="Times New Roman" w:cs="Times New Roman"/>
          <w:sz w:val="24"/>
          <w:szCs w:val="24"/>
        </w:rPr>
        <w:t xml:space="preserve"> </w:t>
      </w:r>
      <w:r w:rsidR="00F6003B" w:rsidRPr="00EB1377">
        <w:rPr>
          <w:rFonts w:ascii="Times New Roman" w:hAnsi="Times New Roman" w:cs="Times New Roman"/>
          <w:i/>
          <w:iCs/>
          <w:sz w:val="24"/>
          <w:szCs w:val="24"/>
        </w:rPr>
        <w:t>aegypti</w:t>
      </w:r>
      <w:r w:rsidR="00F6003B" w:rsidRPr="00EB1377">
        <w:rPr>
          <w:rFonts w:ascii="Times New Roman" w:hAnsi="Times New Roman" w:cs="Times New Roman"/>
          <w:sz w:val="24"/>
          <w:szCs w:val="24"/>
        </w:rPr>
        <w:t xml:space="preserve">, the key vector of DENV transmission is a city-adapted mosquito, </w:t>
      </w:r>
      <w:r w:rsidR="00F6003B" w:rsidRPr="00EB1377">
        <w:rPr>
          <w:rFonts w:ascii="Times New Roman" w:hAnsi="Times New Roman" w:cs="Times New Roman"/>
          <w:i/>
          <w:iCs/>
          <w:sz w:val="24"/>
          <w:szCs w:val="24"/>
        </w:rPr>
        <w:t>Aedes albopictus,</w:t>
      </w:r>
      <w:r w:rsidR="00F6003B" w:rsidRPr="00EB1377">
        <w:rPr>
          <w:rFonts w:ascii="Times New Roman" w:hAnsi="Times New Roman" w:cs="Times New Roman"/>
          <w:sz w:val="24"/>
          <w:szCs w:val="24"/>
        </w:rPr>
        <w:t xml:space="preserve"> is adapted more to rural settings. Earlier studies in Bangladesh reported the presence of </w:t>
      </w:r>
      <w:r w:rsidR="00F6003B"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00F6003B" w:rsidRPr="00EB1377">
        <w:rPr>
          <w:rFonts w:ascii="Times New Roman" w:hAnsi="Times New Roman" w:cs="Times New Roman"/>
          <w:i/>
          <w:iCs/>
          <w:sz w:val="24"/>
          <w:szCs w:val="24"/>
        </w:rPr>
        <w:t xml:space="preserve"> albopictus</w:t>
      </w:r>
      <w:r w:rsidR="00F6003B" w:rsidRPr="00EB1377">
        <w:rPr>
          <w:rFonts w:ascii="Times New Roman" w:hAnsi="Times New Roman" w:cs="Times New Roman"/>
          <w:sz w:val="24"/>
          <w:szCs w:val="24"/>
        </w:rPr>
        <w:t xml:space="preserve"> in different parts of Bangladesh</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1053075829"/>
          <w:placeholder>
            <w:docPart w:val="F6284EE4766947D6BD74CA59373E961B"/>
          </w:placeholder>
        </w:sdtPr>
        <w:sdtContent>
          <w:r w:rsidR="001635B4" w:rsidRPr="001635B4">
            <w:rPr>
              <w:rFonts w:ascii="Times New Roman" w:hAnsi="Times New Roman" w:cs="Times New Roman"/>
              <w:color w:val="000000"/>
              <w:sz w:val="24"/>
              <w:szCs w:val="24"/>
            </w:rPr>
            <w:t>[10,26]</w:t>
          </w:r>
        </w:sdtContent>
      </w:sdt>
      <w:r w:rsidR="00FF3A7F">
        <w:rPr>
          <w:rFonts w:ascii="Times New Roman" w:hAnsi="Times New Roman" w:cs="Times New Roman"/>
          <w:color w:val="000000"/>
          <w:sz w:val="24"/>
          <w:szCs w:val="24"/>
        </w:rPr>
        <w:t>.</w:t>
      </w:r>
      <w:r w:rsidR="00F6003B" w:rsidRPr="00EB1377">
        <w:rPr>
          <w:rFonts w:ascii="Times New Roman" w:hAnsi="Times New Roman" w:cs="Times New Roman"/>
          <w:sz w:val="24"/>
          <w:szCs w:val="24"/>
        </w:rPr>
        <w:t xml:space="preserve">  In 2023, infected people </w:t>
      </w:r>
      <w:r w:rsidR="00881D29" w:rsidRPr="00EB1377">
        <w:rPr>
          <w:rFonts w:ascii="Times New Roman" w:hAnsi="Times New Roman" w:cs="Times New Roman"/>
          <w:sz w:val="24"/>
          <w:szCs w:val="24"/>
        </w:rPr>
        <w:t>travel</w:t>
      </w:r>
      <w:r w:rsidR="00E17B83" w:rsidRPr="00EB1377">
        <w:rPr>
          <w:rFonts w:ascii="Times New Roman" w:hAnsi="Times New Roman" w:cs="Times New Roman"/>
          <w:sz w:val="24"/>
          <w:szCs w:val="24"/>
        </w:rPr>
        <w:t>ing</w:t>
      </w:r>
      <w:r w:rsidR="00F6003B" w:rsidRPr="00EB1377">
        <w:rPr>
          <w:rFonts w:ascii="Times New Roman" w:hAnsi="Times New Roman" w:cs="Times New Roman"/>
          <w:sz w:val="24"/>
          <w:szCs w:val="24"/>
        </w:rPr>
        <w:t xml:space="preserve"> from Dhaka to rural areas </w:t>
      </w:r>
      <w:r w:rsidR="00E17B83" w:rsidRPr="00EB1377">
        <w:rPr>
          <w:rFonts w:ascii="Times New Roman" w:hAnsi="Times New Roman" w:cs="Times New Roman"/>
          <w:sz w:val="24"/>
          <w:szCs w:val="24"/>
        </w:rPr>
        <w:t>may have</w:t>
      </w:r>
      <w:r w:rsidR="00F6003B" w:rsidRPr="00EB1377">
        <w:rPr>
          <w:rFonts w:ascii="Times New Roman" w:hAnsi="Times New Roman" w:cs="Times New Roman"/>
          <w:sz w:val="24"/>
          <w:szCs w:val="24"/>
        </w:rPr>
        <w:t xml:space="preserve"> spread the virus to the rural areas where </w:t>
      </w:r>
      <w:r w:rsidR="00881D29" w:rsidRPr="00EB1377">
        <w:rPr>
          <w:rFonts w:ascii="Times New Roman" w:hAnsi="Times New Roman" w:cs="Times New Roman"/>
          <w:sz w:val="24"/>
          <w:szCs w:val="24"/>
        </w:rPr>
        <w:t xml:space="preserve">the </w:t>
      </w:r>
      <w:r w:rsidR="00F6003B"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00F6003B" w:rsidRPr="00EB1377">
        <w:rPr>
          <w:rFonts w:ascii="Times New Roman" w:hAnsi="Times New Roman" w:cs="Times New Roman"/>
          <w:i/>
          <w:iCs/>
          <w:sz w:val="24"/>
          <w:szCs w:val="24"/>
        </w:rPr>
        <w:t xml:space="preserve"> albopictus</w:t>
      </w:r>
      <w:r w:rsidR="00F6003B" w:rsidRPr="00EB1377">
        <w:rPr>
          <w:rFonts w:ascii="Times New Roman" w:hAnsi="Times New Roman" w:cs="Times New Roman"/>
          <w:sz w:val="24"/>
          <w:szCs w:val="24"/>
        </w:rPr>
        <w:t xml:space="preserve"> mosquito maintained the local transmission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RmNGY3NTgtMzVjYy00OWM3LThkYzAtM2IyMmJiNWNiOGZm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32846211"/>
          <w:placeholder>
            <w:docPart w:val="F6284EE4766947D6BD74CA59373E961B"/>
          </w:placeholder>
        </w:sdtPr>
        <w:sdtContent>
          <w:r w:rsidR="001635B4" w:rsidRPr="001635B4">
            <w:rPr>
              <w:rFonts w:ascii="Times New Roman" w:hAnsi="Times New Roman" w:cs="Times New Roman"/>
              <w:color w:val="000000"/>
              <w:sz w:val="24"/>
              <w:szCs w:val="24"/>
            </w:rPr>
            <w:t>[7]</w:t>
          </w:r>
        </w:sdtContent>
      </w:sdt>
      <w:r w:rsidR="00FF3A7F">
        <w:rPr>
          <w:rFonts w:ascii="Times New Roman" w:hAnsi="Times New Roman" w:cs="Times New Roman"/>
          <w:color w:val="000000"/>
          <w:sz w:val="24"/>
          <w:szCs w:val="24"/>
        </w:rPr>
        <w:t>.</w:t>
      </w:r>
      <w:r w:rsidR="00F6003B" w:rsidRPr="00EB1377">
        <w:rPr>
          <w:rFonts w:ascii="Times New Roman" w:hAnsi="Times New Roman" w:cs="Times New Roman"/>
          <w:sz w:val="24"/>
          <w:szCs w:val="24"/>
        </w:rPr>
        <w:t xml:space="preserve"> </w:t>
      </w:r>
      <w:r w:rsidR="004B4D67">
        <w:rPr>
          <w:rFonts w:ascii="Times New Roman" w:hAnsi="Times New Roman" w:cs="Times New Roman"/>
          <w:sz w:val="24"/>
          <w:szCs w:val="24"/>
        </w:rPr>
        <w:t xml:space="preserve">Contrary to the popular notion of dengue being an urban disease, the significant number of cases observed in the rural areas of Bangladesh during the 2023 outbreak </w:t>
      </w:r>
      <w:r w:rsidR="00E67646">
        <w:rPr>
          <w:rFonts w:ascii="Times New Roman" w:hAnsi="Times New Roman" w:cs="Times New Roman"/>
          <w:sz w:val="24"/>
          <w:szCs w:val="24"/>
        </w:rPr>
        <w:t>suggests</w:t>
      </w:r>
      <w:r w:rsidR="004B4D67">
        <w:rPr>
          <w:rFonts w:ascii="Times New Roman" w:hAnsi="Times New Roman" w:cs="Times New Roman"/>
          <w:sz w:val="24"/>
          <w:szCs w:val="24"/>
        </w:rPr>
        <w:t xml:space="preserve"> that</w:t>
      </w:r>
      <w:r w:rsidR="00EF67A0">
        <w:rPr>
          <w:rFonts w:ascii="Times New Roman" w:hAnsi="Times New Roman" w:cs="Times New Roman"/>
          <w:sz w:val="24"/>
          <w:szCs w:val="24"/>
        </w:rPr>
        <w:t xml:space="preserve"> </w:t>
      </w:r>
      <w:r w:rsidR="00562BE5" w:rsidRPr="00EB1377">
        <w:rPr>
          <w:rFonts w:ascii="Times New Roman" w:hAnsi="Times New Roman" w:cs="Times New Roman"/>
          <w:sz w:val="24"/>
          <w:szCs w:val="24"/>
        </w:rPr>
        <w:t xml:space="preserve">dengue might pose a </w:t>
      </w:r>
      <w:r w:rsidR="000E4ABF">
        <w:rPr>
          <w:rFonts w:ascii="Times New Roman" w:hAnsi="Times New Roman" w:cs="Times New Roman"/>
          <w:sz w:val="24"/>
          <w:szCs w:val="24"/>
        </w:rPr>
        <w:t>substantial</w:t>
      </w:r>
      <w:r w:rsidR="00562BE5" w:rsidRPr="00EB1377">
        <w:rPr>
          <w:rFonts w:ascii="Times New Roman" w:hAnsi="Times New Roman" w:cs="Times New Roman"/>
          <w:sz w:val="24"/>
          <w:szCs w:val="24"/>
        </w:rPr>
        <w:t xml:space="preserve"> threat to rural communities in Bangladesh. </w:t>
      </w:r>
      <w:r w:rsidR="00DC70E1" w:rsidRPr="00EB1377">
        <w:rPr>
          <w:rFonts w:ascii="Times New Roman" w:hAnsi="Times New Roman" w:cs="Times New Roman"/>
          <w:sz w:val="24"/>
          <w:szCs w:val="24"/>
        </w:rPr>
        <w:t xml:space="preserve">The rural cycle of DENV transmission is usually led by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w:t>
      </w:r>
      <w:r w:rsidR="005C1419">
        <w:rPr>
          <w:rFonts w:ascii="Times New Roman" w:hAnsi="Times New Roman" w:cs="Times New Roman"/>
          <w:sz w:val="24"/>
          <w:szCs w:val="24"/>
        </w:rPr>
        <w:t xml:space="preserve">which carry specific characteristics that make them </w:t>
      </w:r>
      <w:r w:rsidR="00DC70E1" w:rsidRPr="00EB1377">
        <w:rPr>
          <w:rFonts w:ascii="Times New Roman" w:hAnsi="Times New Roman" w:cs="Times New Roman"/>
          <w:sz w:val="24"/>
          <w:szCs w:val="24"/>
        </w:rPr>
        <w:t xml:space="preserve">a crucial vector for DENV.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mosquito can bite non-human hosts</w:t>
      </w:r>
      <w:r w:rsidR="00375B8C">
        <w:rPr>
          <w:rFonts w:ascii="Times New Roman" w:hAnsi="Times New Roman" w:cs="Times New Roman"/>
          <w:sz w:val="24"/>
          <w:szCs w:val="24"/>
        </w:rPr>
        <w:t xml:space="preserve"> </w:t>
      </w:r>
      <w:r w:rsidR="000E4ABF">
        <w:rPr>
          <w:rFonts w:ascii="Times New Roman" w:hAnsi="Times New Roman" w:cs="Times New Roman"/>
          <w:sz w:val="24"/>
          <w:szCs w:val="24"/>
        </w:rPr>
        <w:t>tend</w:t>
      </w:r>
      <w:r w:rsidR="00375B8C">
        <w:rPr>
          <w:rFonts w:ascii="Times New Roman" w:hAnsi="Times New Roman" w:cs="Times New Roman"/>
          <w:sz w:val="24"/>
          <w:szCs w:val="24"/>
        </w:rPr>
        <w:t xml:space="preserve"> to bite outdoors, and breeds in tree holes and other natural settings, giving</w:t>
      </w:r>
      <w:r w:rsidR="00DC70E1" w:rsidRPr="00EB1377">
        <w:rPr>
          <w:rFonts w:ascii="Times New Roman" w:hAnsi="Times New Roman" w:cs="Times New Roman"/>
          <w:sz w:val="24"/>
          <w:szCs w:val="24"/>
        </w:rPr>
        <w:t xml:space="preserve"> them better plasticity than </w:t>
      </w:r>
      <w:r w:rsidR="00DC70E1" w:rsidRPr="00EB1377">
        <w:rPr>
          <w:rFonts w:ascii="Times New Roman" w:hAnsi="Times New Roman" w:cs="Times New Roman"/>
          <w:i/>
          <w:iCs/>
          <w:sz w:val="24"/>
          <w:szCs w:val="24"/>
        </w:rPr>
        <w:t>Aedes aegypti</w:t>
      </w:r>
      <w:r w:rsidR="00DC70E1">
        <w:rPr>
          <w:rFonts w:ascii="Times New Roman" w:hAnsi="Times New Roman" w:cs="Times New Roman"/>
          <w:sz w:val="24"/>
          <w:szCs w:val="24"/>
        </w:rPr>
        <w:t xml:space="preserve"> </w:t>
      </w:r>
      <w:sdt>
        <w:sdtPr>
          <w:rPr>
            <w:rFonts w:ascii="Times New Roman" w:hAnsi="Times New Roman" w:cs="Times New Roman"/>
            <w:iCs/>
            <w:color w:val="000000"/>
            <w:sz w:val="24"/>
            <w:szCs w:val="24"/>
          </w:rPr>
          <w:tag w:val="MENDELEY_CITATION_v3_eyJjaXRhdGlvbklEIjoiTUVOREVMRVlfQ0lUQVRJT05fZTc5OTk0MzctYWRkNC00MjQwLTg2MWQtMzBmNzFhZTNhNjdiIiwicHJvcGVydGllcyI6eyJub3RlSW5kZXgiOjB9LCJpc0VkaXRlZCI6ZmFsc2UsIm1hbnVhbE92ZXJyaWRlIjp7ImlzTWFudWFsbHlPdmVycmlkZGVuIjpmYWxzZSwiY2l0ZXByb2NUZXh0IjoiWzI3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
          <w:id w:val="1917506626"/>
          <w:placeholder>
            <w:docPart w:val="69568F5C9FAA49569A64B0D2107F2C63"/>
          </w:placeholder>
        </w:sdtPr>
        <w:sdtContent>
          <w:r w:rsidR="001635B4" w:rsidRPr="001635B4">
            <w:rPr>
              <w:rFonts w:ascii="Times New Roman" w:hAnsi="Times New Roman" w:cs="Times New Roman"/>
              <w:iCs/>
              <w:color w:val="000000"/>
              <w:sz w:val="24"/>
              <w:szCs w:val="24"/>
            </w:rPr>
            <w:t>[27]</w:t>
          </w:r>
        </w:sdtContent>
      </w:sdt>
      <w:r w:rsidR="00DC70E1">
        <w:rPr>
          <w:rFonts w:ascii="Times New Roman" w:hAnsi="Times New Roman" w:cs="Times New Roman"/>
          <w:iCs/>
          <w:color w:val="000000"/>
          <w:sz w:val="24"/>
          <w:szCs w:val="24"/>
        </w:rPr>
        <w:t>.</w:t>
      </w:r>
      <w:r w:rsidR="00DC70E1" w:rsidRPr="00EB1377">
        <w:rPr>
          <w:rFonts w:ascii="Times New Roman" w:hAnsi="Times New Roman" w:cs="Times New Roman"/>
          <w:sz w:val="24"/>
          <w:szCs w:val="24"/>
        </w:rPr>
        <w:t xml:space="preserve"> </w:t>
      </w:r>
    </w:p>
    <w:p w14:paraId="64B68A91" w14:textId="3F095E54" w:rsidR="00DF6EDC" w:rsidDel="000A074E" w:rsidRDefault="006D4597" w:rsidP="004D4CC1">
      <w:pPr>
        <w:spacing w:line="480" w:lineRule="auto"/>
        <w:rPr>
          <w:ins w:id="24" w:author="Papakonstantinou, Danai (RJE) UHNM" w:date="2024-11-22T23:32:00Z" w16du:dateUtc="2024-11-22T23:32:00Z"/>
          <w:del w:id="25" w:author="Mohammad Nayeem Hasan" w:date="2024-11-24T01:45:00Z" w16du:dateUtc="2024-11-23T19:45:00Z"/>
          <w:rFonts w:ascii="Times New Roman" w:hAnsi="Times New Roman" w:cs="Times New Roman"/>
          <w:color w:val="000000"/>
          <w:sz w:val="24"/>
          <w:szCs w:val="24"/>
        </w:rPr>
      </w:pPr>
      <w:r>
        <w:rPr>
          <w:rFonts w:ascii="Times New Roman" w:hAnsi="Times New Roman" w:cs="Times New Roman"/>
          <w:sz w:val="24"/>
          <w:szCs w:val="24"/>
        </w:rPr>
        <w:t>Compared to the northern divisions, t</w:t>
      </w:r>
      <w:r w:rsidR="00BC702E" w:rsidRPr="00EB1377">
        <w:rPr>
          <w:rFonts w:ascii="Times New Roman" w:hAnsi="Times New Roman" w:cs="Times New Roman"/>
          <w:sz w:val="24"/>
          <w:szCs w:val="24"/>
        </w:rPr>
        <w:t>he</w:t>
      </w:r>
      <w:r w:rsidR="009315F5" w:rsidRPr="00EB1377">
        <w:rPr>
          <w:rFonts w:ascii="Times New Roman" w:hAnsi="Times New Roman" w:cs="Times New Roman"/>
          <w:sz w:val="24"/>
          <w:szCs w:val="24"/>
        </w:rPr>
        <w:t xml:space="preserve"> southern </w:t>
      </w:r>
      <w:r w:rsidR="00C569B4" w:rsidRPr="00EB1377">
        <w:rPr>
          <w:rFonts w:ascii="Times New Roman" w:hAnsi="Times New Roman" w:cs="Times New Roman"/>
          <w:sz w:val="24"/>
          <w:szCs w:val="24"/>
        </w:rPr>
        <w:t xml:space="preserve">divisions of </w:t>
      </w:r>
      <w:r w:rsidR="009315F5" w:rsidRPr="00EB1377">
        <w:rPr>
          <w:rFonts w:ascii="Times New Roman" w:hAnsi="Times New Roman" w:cs="Times New Roman"/>
          <w:sz w:val="24"/>
          <w:szCs w:val="24"/>
        </w:rPr>
        <w:t>Bangladesh ha</w:t>
      </w:r>
      <w:r w:rsidR="00C569B4" w:rsidRPr="00EB1377">
        <w:rPr>
          <w:rFonts w:ascii="Times New Roman" w:hAnsi="Times New Roman" w:cs="Times New Roman"/>
          <w:sz w:val="24"/>
          <w:szCs w:val="24"/>
        </w:rPr>
        <w:t>d</w:t>
      </w:r>
      <w:r w:rsidR="009315F5"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a </w:t>
      </w:r>
      <w:r w:rsidR="009315F5" w:rsidRPr="00EB1377">
        <w:rPr>
          <w:rFonts w:ascii="Times New Roman" w:hAnsi="Times New Roman" w:cs="Times New Roman"/>
          <w:sz w:val="24"/>
          <w:szCs w:val="24"/>
        </w:rPr>
        <w:t xml:space="preserve">higher incidence </w:t>
      </w:r>
      <w:r w:rsidR="009266BD" w:rsidRPr="00EB1377">
        <w:rPr>
          <w:rFonts w:ascii="Times New Roman" w:hAnsi="Times New Roman" w:cs="Times New Roman"/>
          <w:sz w:val="24"/>
          <w:szCs w:val="24"/>
        </w:rPr>
        <w:t xml:space="preserve">and </w:t>
      </w:r>
      <w:r w:rsidR="003D6088">
        <w:rPr>
          <w:rFonts w:ascii="Times New Roman" w:hAnsi="Times New Roman" w:cs="Times New Roman"/>
          <w:sz w:val="24"/>
          <w:szCs w:val="24"/>
        </w:rPr>
        <w:t>CFR</w:t>
      </w:r>
      <w:r w:rsidR="009266BD" w:rsidRPr="00EB1377">
        <w:rPr>
          <w:rFonts w:ascii="Times New Roman" w:hAnsi="Times New Roman" w:cs="Times New Roman"/>
          <w:sz w:val="24"/>
          <w:szCs w:val="24"/>
        </w:rPr>
        <w:t xml:space="preserve"> </w:t>
      </w:r>
      <w:r w:rsidR="00C21630" w:rsidRPr="00EB1377">
        <w:rPr>
          <w:rFonts w:ascii="Times New Roman" w:hAnsi="Times New Roman" w:cs="Times New Roman"/>
          <w:sz w:val="24"/>
          <w:szCs w:val="24"/>
        </w:rPr>
        <w:t xml:space="preserve">of dengue cases in 2023. </w:t>
      </w:r>
      <w:r w:rsidR="003B4621" w:rsidRPr="00EB1377">
        <w:rPr>
          <w:rFonts w:ascii="Times New Roman" w:hAnsi="Times New Roman" w:cs="Times New Roman"/>
          <w:sz w:val="24"/>
          <w:szCs w:val="24"/>
        </w:rPr>
        <w:t>Although Bangladesh is a small country there are some differences</w:t>
      </w:r>
      <w:r w:rsidR="00A57C4D"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between </w:t>
      </w:r>
      <w:r w:rsidR="00FC6DC7" w:rsidRPr="00EB1377">
        <w:rPr>
          <w:rFonts w:ascii="Times New Roman" w:hAnsi="Times New Roman" w:cs="Times New Roman"/>
          <w:sz w:val="24"/>
          <w:szCs w:val="24"/>
        </w:rPr>
        <w:t xml:space="preserve">the </w:t>
      </w:r>
      <w:r w:rsidR="003B4621" w:rsidRPr="00EB1377">
        <w:rPr>
          <w:rFonts w:ascii="Times New Roman" w:hAnsi="Times New Roman" w:cs="Times New Roman"/>
          <w:sz w:val="24"/>
          <w:szCs w:val="24"/>
        </w:rPr>
        <w:t xml:space="preserve">southern and northern parts of Bangladesh as districts in the </w:t>
      </w:r>
      <w:r w:rsidR="00FC6DC7" w:rsidRPr="00EB1377">
        <w:rPr>
          <w:rFonts w:ascii="Times New Roman" w:hAnsi="Times New Roman" w:cs="Times New Roman"/>
          <w:sz w:val="24"/>
          <w:szCs w:val="24"/>
        </w:rPr>
        <w:t>southern parts observe</w:t>
      </w:r>
      <w:r w:rsidR="00B578D4">
        <w:rPr>
          <w:rFonts w:ascii="Times New Roman" w:hAnsi="Times New Roman" w:cs="Times New Roman"/>
          <w:sz w:val="24"/>
          <w:szCs w:val="24"/>
        </w:rPr>
        <w:t xml:space="preserve"> </w:t>
      </w:r>
      <w:r w:rsidR="00FC6DC7" w:rsidRPr="00EB1377">
        <w:rPr>
          <w:rFonts w:ascii="Times New Roman" w:hAnsi="Times New Roman" w:cs="Times New Roman"/>
          <w:sz w:val="24"/>
          <w:szCs w:val="24"/>
        </w:rPr>
        <w:t>higher rate</w:t>
      </w:r>
      <w:r>
        <w:rPr>
          <w:rFonts w:ascii="Times New Roman" w:hAnsi="Times New Roman" w:cs="Times New Roman"/>
          <w:sz w:val="24"/>
          <w:szCs w:val="24"/>
        </w:rPr>
        <w:t>s</w:t>
      </w:r>
      <w:r w:rsidR="00FC6DC7" w:rsidRPr="00EB1377">
        <w:rPr>
          <w:rFonts w:ascii="Times New Roman" w:hAnsi="Times New Roman" w:cs="Times New Roman"/>
          <w:sz w:val="24"/>
          <w:szCs w:val="24"/>
        </w:rPr>
        <w:t xml:space="preserve"> of urbanization and </w:t>
      </w:r>
      <w:r w:rsidR="00F805C1" w:rsidRPr="00EB1377">
        <w:rPr>
          <w:rFonts w:ascii="Times New Roman" w:hAnsi="Times New Roman" w:cs="Times New Roman"/>
          <w:sz w:val="24"/>
          <w:szCs w:val="24"/>
        </w:rPr>
        <w:t xml:space="preserve">population </w:t>
      </w:r>
      <w:r w:rsidR="00FF71B4" w:rsidRPr="00EB1377">
        <w:rPr>
          <w:rFonts w:ascii="Times New Roman" w:hAnsi="Times New Roman" w:cs="Times New Roman"/>
          <w:sz w:val="24"/>
          <w:szCs w:val="24"/>
        </w:rPr>
        <w:t>density</w:t>
      </w:r>
      <w:r w:rsidR="00F805C1"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 Also, the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ivisions</w:t>
      </w:r>
      <w:r w:rsidR="00FF71B4" w:rsidRPr="00EB1377">
        <w:rPr>
          <w:rFonts w:ascii="Times New Roman" w:hAnsi="Times New Roman" w:cs="Times New Roman"/>
          <w:sz w:val="24"/>
          <w:szCs w:val="24"/>
        </w:rPr>
        <w:t xml:space="preserve"> </w:t>
      </w:r>
      <w:r w:rsidR="00FF71B4" w:rsidRPr="00EB1377">
        <w:rPr>
          <w:rFonts w:ascii="Times New Roman" w:hAnsi="Times New Roman" w:cs="Times New Roman"/>
          <w:sz w:val="24"/>
          <w:szCs w:val="24"/>
        </w:rPr>
        <w:lastRenderedPageBreak/>
        <w:t xml:space="preserve">in </w:t>
      </w:r>
      <w:r w:rsidR="00122945" w:rsidRPr="00EB1377">
        <w:rPr>
          <w:rFonts w:ascii="Times New Roman" w:hAnsi="Times New Roman" w:cs="Times New Roman"/>
          <w:sz w:val="24"/>
          <w:szCs w:val="24"/>
        </w:rPr>
        <w:t xml:space="preserve">the </w:t>
      </w:r>
      <w:r w:rsidR="00A57C4D" w:rsidRPr="00EB1377">
        <w:rPr>
          <w:rFonts w:ascii="Times New Roman" w:hAnsi="Times New Roman" w:cs="Times New Roman"/>
          <w:sz w:val="24"/>
          <w:szCs w:val="24"/>
        </w:rPr>
        <w:t>south</w:t>
      </w:r>
      <w:r w:rsidR="00FF71B4" w:rsidRPr="00EB1377">
        <w:rPr>
          <w:rFonts w:ascii="Times New Roman" w:hAnsi="Times New Roman" w:cs="Times New Roman"/>
          <w:sz w:val="24"/>
          <w:szCs w:val="24"/>
        </w:rPr>
        <w:t xml:space="preserve"> of Dhaka ha</w:t>
      </w:r>
      <w:r w:rsidR="00BC702E" w:rsidRPr="00EB1377">
        <w:rPr>
          <w:rFonts w:ascii="Times New Roman" w:hAnsi="Times New Roman" w:cs="Times New Roman"/>
          <w:sz w:val="24"/>
          <w:szCs w:val="24"/>
        </w:rPr>
        <w:t>d</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0.92</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C higher </w:t>
      </w:r>
      <w:r w:rsidR="00A57C4D" w:rsidRPr="00EB1377">
        <w:rPr>
          <w:rFonts w:ascii="Times New Roman" w:hAnsi="Times New Roman" w:cs="Times New Roman"/>
          <w:sz w:val="24"/>
          <w:szCs w:val="24"/>
        </w:rPr>
        <w:t>temperature</w:t>
      </w:r>
      <w:r w:rsidR="00094C20" w:rsidRPr="00EB1377">
        <w:rPr>
          <w:rFonts w:ascii="Times New Roman" w:hAnsi="Times New Roman" w:cs="Times New Roman"/>
          <w:sz w:val="24"/>
          <w:szCs w:val="24"/>
        </w:rPr>
        <w:t xml:space="preserve"> (27.46 vs 26.54 °C, p&lt;0.01)</w:t>
      </w:r>
      <w:r w:rsidR="00FF71B4" w:rsidRPr="00EB1377">
        <w:rPr>
          <w:rFonts w:ascii="Times New Roman" w:hAnsi="Times New Roman" w:cs="Times New Roman"/>
          <w:sz w:val="24"/>
          <w:szCs w:val="24"/>
        </w:rPr>
        <w:t xml:space="preserve"> </w:t>
      </w:r>
      <w:r w:rsidR="00122945" w:rsidRPr="00EB1377">
        <w:rPr>
          <w:rFonts w:ascii="Times New Roman" w:hAnsi="Times New Roman" w:cs="Times New Roman"/>
          <w:sz w:val="24"/>
          <w:szCs w:val="24"/>
        </w:rPr>
        <w:t>compared to the</w:t>
      </w:r>
      <w:r w:rsidR="00A57C4D" w:rsidRPr="00EB1377">
        <w:rPr>
          <w:rFonts w:ascii="Times New Roman" w:hAnsi="Times New Roman" w:cs="Times New Roman"/>
          <w:sz w:val="24"/>
          <w:szCs w:val="24"/>
        </w:rPr>
        <w:t xml:space="preserv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 xml:space="preserve">ivisions </w:t>
      </w:r>
      <w:r w:rsidR="00A57C4D" w:rsidRPr="00EB1377">
        <w:rPr>
          <w:rFonts w:ascii="Times New Roman" w:hAnsi="Times New Roman" w:cs="Times New Roman"/>
          <w:sz w:val="24"/>
          <w:szCs w:val="24"/>
        </w:rPr>
        <w:t xml:space="preserve">in the north </w:t>
      </w:r>
      <w:r>
        <w:rPr>
          <w:rFonts w:ascii="Times New Roman" w:hAnsi="Times New Roman" w:cs="Times New Roman"/>
          <w:sz w:val="24"/>
          <w:szCs w:val="24"/>
        </w:rPr>
        <w:t>of</w:t>
      </w:r>
      <w:r w:rsidR="00A57C4D" w:rsidRPr="00EB1377">
        <w:rPr>
          <w:rFonts w:ascii="Times New Roman" w:hAnsi="Times New Roman" w:cs="Times New Roman"/>
          <w:sz w:val="24"/>
          <w:szCs w:val="24"/>
        </w:rPr>
        <w:t xml:space="preserve"> Dhaka.</w:t>
      </w:r>
      <w:r w:rsidR="006C0FD0" w:rsidRPr="00EB1377">
        <w:rPr>
          <w:rFonts w:ascii="Times New Roman" w:hAnsi="Times New Roman" w:cs="Times New Roman"/>
          <w:sz w:val="24"/>
          <w:szCs w:val="24"/>
        </w:rPr>
        <w:t xml:space="preserve"> Higher temperature has been associated with increased dengue cases because of </w:t>
      </w:r>
      <w:r w:rsidR="00CC7A47" w:rsidRPr="00EB1377">
        <w:rPr>
          <w:rFonts w:ascii="Times New Roman" w:hAnsi="Times New Roman" w:cs="Times New Roman"/>
          <w:sz w:val="24"/>
          <w:szCs w:val="24"/>
        </w:rPr>
        <w:t>its</w:t>
      </w:r>
      <w:r w:rsidR="006C0FD0" w:rsidRPr="00EB1377">
        <w:rPr>
          <w:rFonts w:ascii="Times New Roman" w:hAnsi="Times New Roman" w:cs="Times New Roman"/>
          <w:sz w:val="24"/>
          <w:szCs w:val="24"/>
        </w:rPr>
        <w:t xml:space="preserve"> impact on</w:t>
      </w:r>
      <w:r w:rsidR="00CC7A47" w:rsidRPr="00EB1377">
        <w:rPr>
          <w:rFonts w:ascii="Times New Roman" w:hAnsi="Times New Roman" w:cs="Times New Roman"/>
          <w:sz w:val="24"/>
          <w:szCs w:val="24"/>
        </w:rPr>
        <w:t xml:space="preserve"> </w:t>
      </w:r>
      <w:r w:rsidR="00BA120B" w:rsidRPr="00EB1377">
        <w:rPr>
          <w:rFonts w:ascii="Times New Roman" w:hAnsi="Times New Roman" w:cs="Times New Roman"/>
          <w:sz w:val="24"/>
          <w:szCs w:val="24"/>
        </w:rPr>
        <w:t xml:space="preserve">the </w:t>
      </w:r>
      <w:r w:rsidR="00CC7A47" w:rsidRPr="00EB1377">
        <w:rPr>
          <w:rFonts w:ascii="Times New Roman" w:hAnsi="Times New Roman" w:cs="Times New Roman"/>
          <w:sz w:val="24"/>
          <w:szCs w:val="24"/>
        </w:rPr>
        <w:t>extrinsic incubation period</w:t>
      </w:r>
      <w:r w:rsidR="00BA120B" w:rsidRPr="00EB1377">
        <w:rPr>
          <w:rFonts w:ascii="Times New Roman" w:hAnsi="Times New Roman" w:cs="Times New Roman"/>
          <w:sz w:val="24"/>
          <w:szCs w:val="24"/>
        </w:rPr>
        <w:t xml:space="preserve"> of the virus and</w:t>
      </w:r>
      <w:r w:rsidR="00CC7A47" w:rsidRPr="00EB1377">
        <w:rPr>
          <w:rFonts w:ascii="Times New Roman" w:hAnsi="Times New Roman" w:cs="Times New Roman"/>
          <w:sz w:val="24"/>
          <w:szCs w:val="24"/>
        </w:rPr>
        <w:t xml:space="preserve"> </w:t>
      </w:r>
      <w:r w:rsidR="00050561" w:rsidRPr="00EB1377">
        <w:rPr>
          <w:rFonts w:ascii="Times New Roman" w:hAnsi="Times New Roman" w:cs="Times New Roman"/>
          <w:sz w:val="24"/>
          <w:szCs w:val="24"/>
        </w:rPr>
        <w:t xml:space="preserve">the </w:t>
      </w:r>
      <w:r w:rsidR="00BA120B" w:rsidRPr="00EB1377">
        <w:rPr>
          <w:rFonts w:ascii="Times New Roman" w:hAnsi="Times New Roman" w:cs="Times New Roman"/>
          <w:sz w:val="24"/>
          <w:szCs w:val="24"/>
        </w:rPr>
        <w:t xml:space="preserve">increased </w:t>
      </w:r>
      <w:r w:rsidR="00CC7A47" w:rsidRPr="00EB1377">
        <w:rPr>
          <w:rFonts w:ascii="Times New Roman" w:hAnsi="Times New Roman" w:cs="Times New Roman"/>
          <w:sz w:val="24"/>
          <w:szCs w:val="24"/>
        </w:rPr>
        <w:t xml:space="preserve">biting rate </w:t>
      </w:r>
      <w:r w:rsidR="00BA120B" w:rsidRPr="00EB1377">
        <w:rPr>
          <w:rFonts w:ascii="Times New Roman" w:hAnsi="Times New Roman" w:cs="Times New Roman"/>
          <w:sz w:val="24"/>
          <w:szCs w:val="24"/>
        </w:rPr>
        <w:t>of the mosquitoes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IzNTdkZDItZGM1MC00ODU0LTgyMDgtMDIwOTc5NWVhN2FiIiwicHJvcGVydGllcyI6eyJub3RlSW5kZXgiOjB9LCJpc0VkaXRlZCI6ZmFsc2UsIm1hbnVhbE92ZXJyaWRlIjp7ImlzTWFudWFsbHlPdmVycmlkZGVuIjpmYWxzZSwiY2l0ZXByb2NUZXh0IjoiWzMsMjgsMjl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64334780"/>
          <w:placeholder>
            <w:docPart w:val="DefaultPlaceholder_-1854013440"/>
          </w:placeholder>
        </w:sdtPr>
        <w:sdtContent>
          <w:r w:rsidR="001635B4" w:rsidRPr="001635B4">
            <w:rPr>
              <w:rFonts w:ascii="Times New Roman" w:hAnsi="Times New Roman" w:cs="Times New Roman"/>
              <w:color w:val="000000"/>
              <w:sz w:val="24"/>
              <w:szCs w:val="24"/>
            </w:rPr>
            <w:t>[3,28,29]</w:t>
          </w:r>
        </w:sdtContent>
      </w:sdt>
      <w:r w:rsidR="00FF3A7F">
        <w:rPr>
          <w:rFonts w:ascii="Times New Roman" w:hAnsi="Times New Roman" w:cs="Times New Roman"/>
          <w:color w:val="000000"/>
          <w:sz w:val="24"/>
          <w:szCs w:val="24"/>
        </w:rPr>
        <w:t>.</w:t>
      </w:r>
      <w:r w:rsidR="00BA120B" w:rsidRPr="00EB1377">
        <w:rPr>
          <w:rFonts w:ascii="Times New Roman" w:hAnsi="Times New Roman" w:cs="Times New Roman"/>
          <w:sz w:val="24"/>
          <w:szCs w:val="24"/>
        </w:rPr>
        <w:t xml:space="preserve"> </w:t>
      </w:r>
      <w:r w:rsidR="00A103E4" w:rsidRPr="00EB1377">
        <w:rPr>
          <w:rFonts w:ascii="Times New Roman" w:hAnsi="Times New Roman" w:cs="Times New Roman"/>
          <w:sz w:val="24"/>
          <w:szCs w:val="24"/>
        </w:rPr>
        <w:t xml:space="preserve">However, it might be possible that </w:t>
      </w:r>
      <w:r w:rsidR="00842568" w:rsidRPr="00EB1377">
        <w:rPr>
          <w:rFonts w:ascii="Times New Roman" w:hAnsi="Times New Roman" w:cs="Times New Roman"/>
          <w:sz w:val="24"/>
          <w:szCs w:val="24"/>
        </w:rPr>
        <w:t xml:space="preserve">a </w:t>
      </w:r>
      <w:r w:rsidR="00F71B71" w:rsidRPr="00EB1377">
        <w:rPr>
          <w:rFonts w:ascii="Times New Roman" w:hAnsi="Times New Roman" w:cs="Times New Roman"/>
          <w:sz w:val="24"/>
          <w:szCs w:val="24"/>
        </w:rPr>
        <w:t xml:space="preserve">higher incidence of dengue cases in </w:t>
      </w:r>
      <w:r w:rsidR="00842568" w:rsidRPr="00EB1377">
        <w:rPr>
          <w:rFonts w:ascii="Times New Roman" w:hAnsi="Times New Roman" w:cs="Times New Roman"/>
          <w:sz w:val="24"/>
          <w:szCs w:val="24"/>
        </w:rPr>
        <w:t>southern</w:t>
      </w:r>
      <w:r w:rsidR="00F71B71" w:rsidRPr="00EB1377">
        <w:rPr>
          <w:rFonts w:ascii="Times New Roman" w:hAnsi="Times New Roman" w:cs="Times New Roman"/>
          <w:sz w:val="24"/>
          <w:szCs w:val="24"/>
        </w:rPr>
        <w:t xml:space="preserve"> districts is an artifact </w:t>
      </w:r>
      <w:r w:rsidR="000B02FA" w:rsidRPr="00EB1377">
        <w:rPr>
          <w:rFonts w:ascii="Times New Roman" w:hAnsi="Times New Roman" w:cs="Times New Roman"/>
          <w:sz w:val="24"/>
          <w:szCs w:val="24"/>
        </w:rPr>
        <w:t>of</w:t>
      </w:r>
      <w:r w:rsidR="00F71B71" w:rsidRPr="00EB1377">
        <w:rPr>
          <w:rFonts w:ascii="Times New Roman" w:hAnsi="Times New Roman" w:cs="Times New Roman"/>
          <w:sz w:val="24"/>
          <w:szCs w:val="24"/>
        </w:rPr>
        <w:t xml:space="preserve"> economic development in the regions </w:t>
      </w:r>
      <w:r w:rsidR="00842568" w:rsidRPr="00EB1377">
        <w:rPr>
          <w:rFonts w:ascii="Times New Roman" w:hAnsi="Times New Roman" w:cs="Times New Roman"/>
          <w:sz w:val="24"/>
          <w:szCs w:val="24"/>
        </w:rPr>
        <w:t xml:space="preserve">which helped people visit </w:t>
      </w:r>
      <w:r w:rsidR="00596738" w:rsidRPr="00EB1377">
        <w:rPr>
          <w:rFonts w:ascii="Times New Roman" w:hAnsi="Times New Roman" w:cs="Times New Roman"/>
          <w:sz w:val="24"/>
          <w:szCs w:val="24"/>
        </w:rPr>
        <w:t>healthcare</w:t>
      </w:r>
      <w:r w:rsidR="00842568" w:rsidRPr="00EB1377">
        <w:rPr>
          <w:rFonts w:ascii="Times New Roman" w:hAnsi="Times New Roman" w:cs="Times New Roman"/>
          <w:sz w:val="24"/>
          <w:szCs w:val="24"/>
        </w:rPr>
        <w:t xml:space="preserve"> facilities more frequently than their northern counterparts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hZDIzYTUtY2JiNC00ODQwLThiNGUtMjQ1YjZiNWJmNWQwIiwicHJvcGVydGllcyI6eyJub3RlSW5kZXgiOjB9LCJpc0VkaXRlZCI6ZmFsc2UsIm1hbnVhbE92ZXJyaWRlIjp7ImlzTWFudWFsbHlPdmVycmlkZGVuIjpmYWxzZSwiY2l0ZXByb2NUZXh0IjoiWzMw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
          <w:id w:val="-390279548"/>
          <w:placeholder>
            <w:docPart w:val="DefaultPlaceholder_-1854013440"/>
          </w:placeholder>
        </w:sdtPr>
        <w:sdtContent>
          <w:r w:rsidR="001635B4" w:rsidRPr="001635B4">
            <w:rPr>
              <w:rFonts w:ascii="Times New Roman" w:hAnsi="Times New Roman" w:cs="Times New Roman"/>
              <w:color w:val="000000"/>
              <w:sz w:val="24"/>
              <w:szCs w:val="24"/>
            </w:rPr>
            <w:t>[30]</w:t>
          </w:r>
        </w:sdtContent>
      </w:sdt>
      <w:r w:rsidR="00FF3A7F">
        <w:rPr>
          <w:rFonts w:ascii="Times New Roman" w:hAnsi="Times New Roman" w:cs="Times New Roman"/>
          <w:color w:val="000000"/>
          <w:sz w:val="24"/>
          <w:szCs w:val="24"/>
        </w:rPr>
        <w:t>.</w:t>
      </w:r>
      <w:r w:rsidR="00842568" w:rsidRPr="00EB1377">
        <w:rPr>
          <w:rFonts w:ascii="Times New Roman" w:hAnsi="Times New Roman" w:cs="Times New Roman"/>
          <w:sz w:val="24"/>
          <w:szCs w:val="24"/>
        </w:rPr>
        <w:t xml:space="preserve"> </w:t>
      </w:r>
      <w:r w:rsidR="000B02FA" w:rsidRPr="00EB1377">
        <w:rPr>
          <w:rFonts w:ascii="Times New Roman" w:hAnsi="Times New Roman" w:cs="Times New Roman"/>
          <w:sz w:val="24"/>
          <w:szCs w:val="24"/>
        </w:rPr>
        <w:t xml:space="preserve">Our model also showed that </w:t>
      </w:r>
      <w:r w:rsidR="001324FB" w:rsidRPr="00EB1377">
        <w:rPr>
          <w:rFonts w:ascii="Times New Roman" w:hAnsi="Times New Roman" w:cs="Times New Roman"/>
          <w:sz w:val="24"/>
          <w:szCs w:val="24"/>
        </w:rPr>
        <w:t xml:space="preserve">the ratio of urban </w:t>
      </w:r>
      <w:r w:rsidR="00E321E0" w:rsidRPr="00EB1377">
        <w:rPr>
          <w:rFonts w:ascii="Times New Roman" w:hAnsi="Times New Roman" w:cs="Times New Roman"/>
          <w:sz w:val="24"/>
          <w:szCs w:val="24"/>
        </w:rPr>
        <w:t xml:space="preserve">and rural </w:t>
      </w:r>
      <w:r w:rsidR="001324FB" w:rsidRPr="00EB1377">
        <w:rPr>
          <w:rFonts w:ascii="Times New Roman" w:hAnsi="Times New Roman" w:cs="Times New Roman"/>
          <w:sz w:val="24"/>
          <w:szCs w:val="24"/>
        </w:rPr>
        <w:t xml:space="preserve">population which we used as a proxy to indicate urbanization had </w:t>
      </w:r>
      <w:r w:rsidR="00F976D4" w:rsidRPr="00EB1377">
        <w:rPr>
          <w:rFonts w:ascii="Times New Roman" w:hAnsi="Times New Roman" w:cs="Times New Roman"/>
          <w:sz w:val="24"/>
          <w:szCs w:val="24"/>
        </w:rPr>
        <w:t>an</w:t>
      </w:r>
      <w:r w:rsidR="001324FB"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increased risk</w:t>
      </w:r>
      <w:r w:rsidR="00B12B6E" w:rsidRPr="00EB1377">
        <w:rPr>
          <w:rFonts w:ascii="Times New Roman" w:hAnsi="Times New Roman" w:cs="Times New Roman"/>
          <w:sz w:val="24"/>
          <w:szCs w:val="24"/>
        </w:rPr>
        <w:t xml:space="preserve"> </w:t>
      </w:r>
      <w:r w:rsidR="00E321E0" w:rsidRPr="00EB1377">
        <w:rPr>
          <w:rFonts w:ascii="Times New Roman" w:hAnsi="Times New Roman" w:cs="Times New Roman"/>
          <w:sz w:val="24"/>
          <w:szCs w:val="24"/>
        </w:rPr>
        <w:t>of having more dengue cases.</w:t>
      </w:r>
      <w:r w:rsidR="00525D0A" w:rsidRPr="00EB1377">
        <w:rPr>
          <w:rFonts w:ascii="Times New Roman" w:hAnsi="Times New Roman" w:cs="Times New Roman"/>
          <w:sz w:val="24"/>
          <w:szCs w:val="24"/>
        </w:rPr>
        <w:t xml:space="preserve"> </w:t>
      </w:r>
      <w:bookmarkStart w:id="26" w:name="_Hlk177824768"/>
      <w:r w:rsidR="00525D0A" w:rsidRPr="00EB1377">
        <w:rPr>
          <w:rFonts w:ascii="Times New Roman" w:hAnsi="Times New Roman" w:cs="Times New Roman"/>
          <w:sz w:val="24"/>
          <w:szCs w:val="24"/>
        </w:rPr>
        <w:t xml:space="preserve">We found a conflicting negative association </w:t>
      </w:r>
      <w:r w:rsidR="005D481E" w:rsidRPr="00EB1377">
        <w:rPr>
          <w:rFonts w:ascii="Times New Roman" w:hAnsi="Times New Roman" w:cs="Times New Roman"/>
          <w:sz w:val="24"/>
          <w:szCs w:val="24"/>
        </w:rPr>
        <w:t>between</w:t>
      </w:r>
      <w:r w:rsidR="00525D0A"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rainfall and dengue cases</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ExY2E1M2UtZjdlZi00YTFkLTkwY2YtODNlNjQ5NGRiYzM1IiwicHJvcGVydGllcyI6eyJub3RlSW5kZXgiOjB9LCJpc0VkaXRlZCI6ZmFsc2UsIm1hbnVhbE92ZXJyaWRlIjp7ImlzTWFudWFsbHlPdmVycmlkZGVuIjpmYWxzZSwiY2l0ZXByb2NUZXh0IjoiWzI5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63115471"/>
          <w:placeholder>
            <w:docPart w:val="DefaultPlaceholder_-1854013440"/>
          </w:placeholder>
        </w:sdtPr>
        <w:sdtContent>
          <w:r w:rsidR="001635B4" w:rsidRPr="001635B4">
            <w:rPr>
              <w:rFonts w:ascii="Times New Roman" w:hAnsi="Times New Roman" w:cs="Times New Roman"/>
              <w:color w:val="000000"/>
              <w:sz w:val="24"/>
              <w:szCs w:val="24"/>
            </w:rPr>
            <w:t>[29]</w:t>
          </w:r>
        </w:sdtContent>
      </w:sdt>
      <w:r w:rsidR="005D481E" w:rsidRPr="00EB1377">
        <w:rPr>
          <w:rFonts w:ascii="Times New Roman" w:hAnsi="Times New Roman" w:cs="Times New Roman"/>
          <w:sz w:val="24"/>
          <w:szCs w:val="24"/>
        </w:rPr>
        <w:t xml:space="preserve">, which might be because of higher rainfall in the Sylhet division where the highest amount of </w:t>
      </w:r>
      <w:r w:rsidR="00633DC8" w:rsidRPr="00EB1377">
        <w:rPr>
          <w:rFonts w:ascii="Times New Roman" w:hAnsi="Times New Roman" w:cs="Times New Roman"/>
          <w:sz w:val="24"/>
          <w:szCs w:val="24"/>
        </w:rPr>
        <w:t>precipitation</w:t>
      </w:r>
      <w:r w:rsidR="005D481E" w:rsidRPr="00EB1377">
        <w:rPr>
          <w:rFonts w:ascii="Times New Roman" w:hAnsi="Times New Roman" w:cs="Times New Roman"/>
          <w:sz w:val="24"/>
          <w:szCs w:val="24"/>
        </w:rPr>
        <w:t xml:space="preserve"> is </w:t>
      </w:r>
      <w:r w:rsidR="001D7F86">
        <w:rPr>
          <w:rFonts w:ascii="Times New Roman" w:hAnsi="Times New Roman" w:cs="Times New Roman"/>
          <w:sz w:val="24"/>
          <w:szCs w:val="24"/>
        </w:rPr>
        <w:t>usually observed</w:t>
      </w:r>
      <w:r w:rsidR="005D481E" w:rsidRPr="00EB1377">
        <w:rPr>
          <w:rFonts w:ascii="Times New Roman" w:hAnsi="Times New Roman" w:cs="Times New Roman"/>
          <w:sz w:val="24"/>
          <w:szCs w:val="24"/>
        </w:rPr>
        <w:t xml:space="preserve"> in </w:t>
      </w:r>
      <w:r w:rsidR="00633DC8" w:rsidRPr="00EB1377">
        <w:rPr>
          <w:rFonts w:ascii="Times New Roman" w:hAnsi="Times New Roman" w:cs="Times New Roman"/>
          <w:sz w:val="24"/>
          <w:szCs w:val="24"/>
        </w:rPr>
        <w:t>Bangladesh</w:t>
      </w:r>
      <w:r w:rsidR="00F976D4" w:rsidRPr="00EB1377">
        <w:rPr>
          <w:rFonts w:ascii="Times New Roman" w:hAnsi="Times New Roman" w:cs="Times New Roman"/>
          <w:sz w:val="24"/>
          <w:szCs w:val="24"/>
        </w:rPr>
        <w:t>.</w:t>
      </w:r>
      <w:r w:rsidR="00633DC8" w:rsidRPr="00EB1377">
        <w:rPr>
          <w:rFonts w:ascii="Times New Roman" w:hAnsi="Times New Roman" w:cs="Times New Roman"/>
          <w:sz w:val="24"/>
          <w:szCs w:val="24"/>
        </w:rPr>
        <w:t xml:space="preserve"> However, the </w:t>
      </w:r>
      <w:r w:rsidR="001B4375" w:rsidRPr="00EB1377">
        <w:rPr>
          <w:rFonts w:ascii="Times New Roman" w:hAnsi="Times New Roman" w:cs="Times New Roman"/>
          <w:sz w:val="24"/>
          <w:szCs w:val="24"/>
        </w:rPr>
        <w:t xml:space="preserve">relative </w:t>
      </w:r>
      <w:r w:rsidR="00633DC8" w:rsidRPr="00EB1377">
        <w:rPr>
          <w:rFonts w:ascii="Times New Roman" w:hAnsi="Times New Roman" w:cs="Times New Roman"/>
          <w:sz w:val="24"/>
          <w:szCs w:val="24"/>
        </w:rPr>
        <w:t xml:space="preserve">humidity was positively associated with </w:t>
      </w:r>
      <w:r w:rsidR="004E722E" w:rsidRPr="00EB1377">
        <w:rPr>
          <w:rFonts w:ascii="Times New Roman" w:hAnsi="Times New Roman" w:cs="Times New Roman"/>
          <w:sz w:val="24"/>
          <w:szCs w:val="24"/>
        </w:rPr>
        <w:t>increased dengue cases</w:t>
      </w:r>
      <w:r w:rsidR="001B4375" w:rsidRPr="00EB1377">
        <w:rPr>
          <w:rFonts w:ascii="Times New Roman" w:hAnsi="Times New Roman" w:cs="Times New Roman"/>
          <w:sz w:val="24"/>
          <w:szCs w:val="24"/>
        </w:rPr>
        <w:t xml:space="preserve"> </w:t>
      </w:r>
      <w:r w:rsidR="003310EF">
        <w:rPr>
          <w:rFonts w:ascii="Times New Roman" w:hAnsi="Times New Roman" w:cs="Times New Roman"/>
          <w:sz w:val="24"/>
          <w:szCs w:val="24"/>
        </w:rPr>
        <w:t xml:space="preserve">in other countries including Thailand, </w:t>
      </w:r>
      <w:r w:rsidR="000A076F">
        <w:rPr>
          <w:rFonts w:ascii="Times New Roman" w:hAnsi="Times New Roman" w:cs="Times New Roman"/>
          <w:sz w:val="24"/>
          <w:szCs w:val="24"/>
        </w:rPr>
        <w:t xml:space="preserve">the </w:t>
      </w:r>
      <w:r w:rsidR="003310EF">
        <w:rPr>
          <w:rFonts w:ascii="Times New Roman" w:hAnsi="Times New Roman" w:cs="Times New Roman"/>
          <w:sz w:val="24"/>
          <w:szCs w:val="24"/>
        </w:rPr>
        <w:t>Philippines</w:t>
      </w:r>
      <w:r w:rsidR="000D7E17">
        <w:rPr>
          <w:rFonts w:ascii="Times New Roman" w:hAnsi="Times New Roman" w:cs="Times New Roman"/>
          <w:sz w:val="24"/>
          <w:szCs w:val="24"/>
        </w:rPr>
        <w:t>,</w:t>
      </w:r>
      <w:r w:rsidR="003310EF">
        <w:rPr>
          <w:rFonts w:ascii="Times New Roman" w:hAnsi="Times New Roman" w:cs="Times New Roman"/>
          <w:sz w:val="24"/>
          <w:szCs w:val="24"/>
        </w:rPr>
        <w:t xml:space="preserve"> and Sri</w:t>
      </w:r>
      <w:r w:rsidR="00804857">
        <w:rPr>
          <w:rFonts w:ascii="Times New Roman" w:hAnsi="Times New Roman" w:cs="Times New Roman"/>
          <w:sz w:val="24"/>
          <w:szCs w:val="24"/>
        </w:rPr>
        <w:t xml:space="preserve"> L</w:t>
      </w:r>
      <w:r w:rsidR="003310EF">
        <w:rPr>
          <w:rFonts w:ascii="Times New Roman" w:hAnsi="Times New Roman" w:cs="Times New Roman"/>
          <w:sz w:val="24"/>
          <w:szCs w:val="24"/>
        </w:rPr>
        <w:t xml:space="preserve">anka </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5MjkwMjQtYmQ1Ny00ODEyLTgyYmUtZDJmMWViYWUxZmRlIiwicHJvcGVydGllcyI6eyJub3RlSW5kZXgiOjB9LCJpc0VkaXRlZCI6ZmFsc2UsIm1hbnVhbE92ZXJyaWRlIjp7ImlzTWFudWFsbHlPdmVycmlkZGVuIjpmYWxzZSwiY2l0ZXByb2NUZXh0IjoiWzI5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24879977"/>
          <w:placeholder>
            <w:docPart w:val="DefaultPlaceholder_-1854013440"/>
          </w:placeholder>
        </w:sdtPr>
        <w:sdtContent>
          <w:r w:rsidR="001635B4" w:rsidRPr="001635B4">
            <w:rPr>
              <w:rFonts w:ascii="Times New Roman" w:hAnsi="Times New Roman" w:cs="Times New Roman"/>
              <w:color w:val="000000"/>
              <w:sz w:val="24"/>
              <w:szCs w:val="24"/>
            </w:rPr>
            <w:t>[29]</w:t>
          </w:r>
        </w:sdtContent>
      </w:sdt>
      <w:r w:rsidR="008603BD">
        <w:rPr>
          <w:rFonts w:ascii="Times New Roman" w:hAnsi="Times New Roman" w:cs="Times New Roman"/>
          <w:color w:val="000000"/>
          <w:sz w:val="24"/>
          <w:szCs w:val="24"/>
        </w:rPr>
        <w:t xml:space="preserve">. </w:t>
      </w:r>
    </w:p>
    <w:p w14:paraId="5016AD32" w14:textId="77777777" w:rsidR="004138A2" w:rsidRDefault="004138A2" w:rsidP="004D4CC1">
      <w:pPr>
        <w:spacing w:line="480" w:lineRule="auto"/>
        <w:rPr>
          <w:rFonts w:ascii="Times New Roman" w:hAnsi="Times New Roman" w:cs="Times New Roman"/>
          <w:color w:val="000000"/>
          <w:sz w:val="24"/>
          <w:szCs w:val="24"/>
        </w:rPr>
      </w:pPr>
    </w:p>
    <w:p w14:paraId="5A95CA55" w14:textId="632FDD94" w:rsidR="002E3DB8" w:rsidRDefault="004138A2" w:rsidP="00C15C54">
      <w:pPr>
        <w:spacing w:line="480" w:lineRule="auto"/>
        <w:rPr>
          <w:rFonts w:ascii="Times New Roman" w:hAnsi="Times New Roman" w:cs="Times New Roman"/>
          <w:sz w:val="24"/>
          <w:szCs w:val="24"/>
          <w:lang w:val="en-US"/>
        </w:rPr>
      </w:pPr>
      <w:ins w:id="27" w:author="Papakonstantinou, Danai (RJE) UHNM" w:date="2024-11-22T23:33:00Z" w16du:dateUtc="2024-11-22T23:33:00Z">
        <w:r w:rsidRPr="00EB1377">
          <w:rPr>
            <w:rFonts w:ascii="Times New Roman" w:hAnsi="Times New Roman" w:cs="Times New Roman"/>
            <w:sz w:val="24"/>
            <w:szCs w:val="24"/>
          </w:rPr>
          <w:t>In the past 23 years, Bangladesh recorded a CFR of 0.3</w:t>
        </w:r>
        <w:r>
          <w:rPr>
            <w:rFonts w:ascii="Times New Roman" w:hAnsi="Times New Roman" w:cs="Times New Roman"/>
            <w:sz w:val="24"/>
            <w:szCs w:val="24"/>
          </w:rPr>
          <w:t>5</w:t>
        </w:r>
        <w:r w:rsidRPr="00EB1377">
          <w:rPr>
            <w:rFonts w:ascii="Times New Roman" w:hAnsi="Times New Roman" w:cs="Times New Roman"/>
            <w:sz w:val="24"/>
            <w:szCs w:val="24"/>
          </w:rPr>
          <w:t xml:space="preserve">% which is </w:t>
        </w:r>
        <w:r>
          <w:rPr>
            <w:rFonts w:ascii="Times New Roman" w:hAnsi="Times New Roman" w:cs="Times New Roman"/>
            <w:sz w:val="24"/>
            <w:szCs w:val="24"/>
          </w:rPr>
          <w:t xml:space="preserve">lower than </w:t>
        </w:r>
        <w:r w:rsidRPr="00EB1377">
          <w:rPr>
            <w:rFonts w:ascii="Times New Roman" w:hAnsi="Times New Roman" w:cs="Times New Roman"/>
            <w:sz w:val="24"/>
            <w:szCs w:val="24"/>
          </w:rPr>
          <w:t>the</w:t>
        </w:r>
        <w:r>
          <w:rPr>
            <w:rFonts w:ascii="Times New Roman" w:hAnsi="Times New Roman" w:cs="Times New Roman"/>
            <w:sz w:val="24"/>
            <w:szCs w:val="24"/>
          </w:rPr>
          <w:t xml:space="preserve"> mean fatality rate </w:t>
        </w:r>
        <w:r w:rsidRPr="00EB1377">
          <w:rPr>
            <w:rFonts w:ascii="Times New Roman" w:hAnsi="Times New Roman" w:cs="Times New Roman"/>
            <w:sz w:val="24"/>
            <w:szCs w:val="24"/>
          </w:rPr>
          <w:t xml:space="preserve">in the </w:t>
        </w:r>
        <w:r>
          <w:rPr>
            <w:rFonts w:ascii="Times New Roman" w:hAnsi="Times New Roman" w:cs="Times New Roman"/>
            <w:sz w:val="24"/>
            <w:szCs w:val="24"/>
          </w:rPr>
          <w:t xml:space="preserve">South Asian </w:t>
        </w:r>
        <w:r w:rsidRPr="00EB1377">
          <w:rPr>
            <w:rFonts w:ascii="Times New Roman" w:hAnsi="Times New Roman" w:cs="Times New Roman"/>
            <w:sz w:val="24"/>
            <w:szCs w:val="24"/>
          </w:rPr>
          <w:t>region</w:t>
        </w:r>
        <w:r>
          <w:rPr>
            <w:rFonts w:ascii="Times New Roman" w:hAnsi="Times New Roman" w:cs="Times New Roman"/>
            <w:color w:val="000000"/>
            <w:sz w:val="24"/>
            <w:szCs w:val="24"/>
          </w:rPr>
          <w:t xml:space="preserve"> (1.9%) </w:t>
        </w:r>
      </w:ins>
      <w:sdt>
        <w:sdtPr>
          <w:rPr>
            <w:rFonts w:ascii="Times New Roman" w:hAnsi="Times New Roman" w:cs="Times New Roman"/>
            <w:color w:val="000000"/>
            <w:sz w:val="24"/>
            <w:szCs w:val="24"/>
          </w:rPr>
          <w:tag w:val="MENDELEY_CITATION_v3_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"/>
          <w:id w:val="1779372039"/>
          <w:placeholder>
            <w:docPart w:val="3230AA30D35F48C5BED2DC38F9966295"/>
          </w:placeholder>
        </w:sdtPr>
        <w:sdtContent>
          <w:r w:rsidR="001635B4" w:rsidRPr="001635B4">
            <w:rPr>
              <w:rFonts w:ascii="Times New Roman" w:hAnsi="Times New Roman" w:cs="Times New Roman"/>
              <w:color w:val="000000"/>
              <w:sz w:val="24"/>
              <w:szCs w:val="24"/>
            </w:rPr>
            <w:t>[31]</w:t>
          </w:r>
        </w:sdtContent>
      </w:sdt>
      <w:r w:rsidR="00A4451E">
        <w:rPr>
          <w:rFonts w:ascii="Times New Roman" w:hAnsi="Times New Roman" w:cs="Times New Roman"/>
          <w:color w:val="000000"/>
          <w:sz w:val="24"/>
          <w:szCs w:val="24"/>
        </w:rPr>
        <w:t xml:space="preserve">. </w:t>
      </w:r>
      <w:ins w:id="28" w:author="Najmul Haider" w:date="2024-11-18T14:03:00Z">
        <w:r w:rsidR="006B48E2" w:rsidRPr="00EB1377">
          <w:rPr>
            <w:rFonts w:ascii="Times New Roman" w:hAnsi="Times New Roman" w:cs="Times New Roman"/>
            <w:sz w:val="24"/>
            <w:szCs w:val="24"/>
          </w:rPr>
          <w:t>The</w:t>
        </w:r>
        <w:r w:rsidR="006B48E2">
          <w:rPr>
            <w:rFonts w:ascii="Times New Roman" w:hAnsi="Times New Roman" w:cs="Times New Roman"/>
            <w:sz w:val="24"/>
            <w:szCs w:val="24"/>
          </w:rPr>
          <w:t xml:space="preserve"> </w:t>
        </w:r>
        <w:r w:rsidR="006B48E2" w:rsidRPr="00EB1377">
          <w:rPr>
            <w:rFonts w:ascii="Times New Roman" w:hAnsi="Times New Roman" w:cs="Times New Roman"/>
            <w:sz w:val="24"/>
            <w:szCs w:val="24"/>
          </w:rPr>
          <w:t xml:space="preserve">CFR observed in </w:t>
        </w:r>
        <w:r w:rsidR="006B48E2">
          <w:rPr>
            <w:rFonts w:ascii="Times New Roman" w:hAnsi="Times New Roman" w:cs="Times New Roman"/>
            <w:sz w:val="24"/>
            <w:szCs w:val="24"/>
          </w:rPr>
          <w:t xml:space="preserve">Bangladesh in </w:t>
        </w:r>
        <w:r w:rsidR="006B48E2" w:rsidRPr="00EB1377">
          <w:rPr>
            <w:rFonts w:ascii="Times New Roman" w:hAnsi="Times New Roman" w:cs="Times New Roman"/>
            <w:sz w:val="24"/>
            <w:szCs w:val="24"/>
          </w:rPr>
          <w:t xml:space="preserve">2023 </w:t>
        </w:r>
        <w:r w:rsidR="006B48E2">
          <w:rPr>
            <w:rFonts w:ascii="Times New Roman" w:hAnsi="Times New Roman" w:cs="Times New Roman"/>
            <w:sz w:val="24"/>
            <w:szCs w:val="24"/>
          </w:rPr>
          <w:t xml:space="preserve">(0.53%) </w:t>
        </w:r>
        <w:r w:rsidR="006B48E2" w:rsidRPr="00EB1377">
          <w:rPr>
            <w:rFonts w:ascii="Times New Roman" w:hAnsi="Times New Roman" w:cs="Times New Roman"/>
            <w:sz w:val="24"/>
            <w:szCs w:val="24"/>
          </w:rPr>
          <w:t xml:space="preserve">is </w:t>
        </w:r>
        <w:r w:rsidR="006B48E2">
          <w:rPr>
            <w:rFonts w:ascii="Times New Roman" w:hAnsi="Times New Roman" w:cs="Times New Roman"/>
            <w:sz w:val="24"/>
            <w:szCs w:val="24"/>
          </w:rPr>
          <w:t>10 times</w:t>
        </w:r>
        <w:r w:rsidR="006B48E2" w:rsidRPr="00EB1377">
          <w:rPr>
            <w:rFonts w:ascii="Times New Roman" w:hAnsi="Times New Roman" w:cs="Times New Roman"/>
            <w:sz w:val="24"/>
            <w:szCs w:val="24"/>
          </w:rPr>
          <w:t xml:space="preserve"> higher than the World Health Organization’s (WHO) goal to limit the dengue-related CFR below 0.05%</w:t>
        </w:r>
        <w:r w:rsidR="006B48E2">
          <w:rPr>
            <w:rFonts w:ascii="Times New Roman" w:hAnsi="Times New Roman" w:cs="Times New Roman"/>
            <w:sz w:val="24"/>
            <w:szCs w:val="24"/>
          </w:rPr>
          <w:t>.</w:t>
        </w:r>
      </w:ins>
      <w:customXmlInsRangeStart w:id="29" w:author="Najmul Haider" w:date="2024-11-18T14:03:00Z"/>
      <w:sdt>
        <w:sdtPr>
          <w:rPr>
            <w:rFonts w:ascii="Times New Roman" w:hAnsi="Times New Roman" w:cs="Times New Roman"/>
            <w:color w:val="000000"/>
            <w:sz w:val="24"/>
            <w:szCs w:val="24"/>
          </w:rPr>
          <w:tag w:val="MENDELEY_CITATION_v3_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"/>
          <w:id w:val="-36666735"/>
          <w:placeholder>
            <w:docPart w:val="138A1E6B8CE842C4ADA779A348B74137"/>
          </w:placeholder>
        </w:sdtPr>
        <w:sdtContent>
          <w:customXmlInsRangeEnd w:id="29"/>
          <w:r w:rsidR="001635B4" w:rsidRPr="001635B4">
            <w:rPr>
              <w:rFonts w:ascii="Times New Roman" w:hAnsi="Times New Roman" w:cs="Times New Roman"/>
              <w:color w:val="000000"/>
              <w:sz w:val="24"/>
              <w:szCs w:val="24"/>
            </w:rPr>
            <w:t>[32]</w:t>
          </w:r>
          <w:customXmlInsRangeStart w:id="30" w:author="Najmul Haider" w:date="2024-11-18T14:03:00Z"/>
        </w:sdtContent>
      </w:sdt>
      <w:customXmlInsRangeEnd w:id="30"/>
      <w:ins w:id="31" w:author="Najmul Haider" w:date="2024-11-18T14:03:00Z">
        <w:r w:rsidR="006B48E2">
          <w:rPr>
            <w:rFonts w:ascii="Times New Roman" w:hAnsi="Times New Roman" w:cs="Times New Roman"/>
            <w:sz w:val="24"/>
            <w:szCs w:val="24"/>
          </w:rPr>
          <w:t xml:space="preserve">. In 2023, the CFR varied in different South Asian countries: 0.04% (20/51243) in Nepal, 0.09% (91/94198) in India, 0.06% in Sri Lanka, and 0.05% (1/1700) in Afghanistan (See the references in the appendix of Haider et al. </w:t>
        </w:r>
      </w:ins>
      <w:customXmlInsRangeStart w:id="32" w:author="Najmul Haider" w:date="2024-11-18T14:03:00Z"/>
      <w:sdt>
        <w:sdtPr>
          <w:rPr>
            <w:rFonts w:ascii="Times New Roman" w:hAnsi="Times New Roman" w:cs="Times New Roman"/>
            <w:color w:val="000000"/>
            <w:sz w:val="24"/>
            <w:szCs w:val="24"/>
          </w:rPr>
          <w:tag w:val="MENDELEY_CITATION_v3_eyJjaXRhdGlvbklEIjoiTUVOREVMRVlfQ0lUQVRJT05fNmVjNjU3OTAtOTk1OC00ODg5LWE4NzQtZmE0MTMzZDRlNmNlIiwicHJvcGVydGllcyI6eyJub3RlSW5kZXgiOjB9LCJpc0VkaXRlZCI6ZmFsc2UsIm1hbnVhbE92ZXJyaWRlIjp7ImlzTWFudWFsbHlPdmVycmlkZGVuIjpmYWxzZSwiY2l0ZXByb2NUZXh0IjoiWzF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253009308"/>
          <w:placeholder>
            <w:docPart w:val="AA5295DB6CDF445C82D9A2CB89D52D30"/>
          </w:placeholder>
        </w:sdtPr>
        <w:sdtContent>
          <w:customXmlInsRangeEnd w:id="32"/>
          <w:r w:rsidR="001635B4" w:rsidRPr="001635B4">
            <w:rPr>
              <w:rFonts w:ascii="Times New Roman" w:hAnsi="Times New Roman" w:cs="Times New Roman"/>
              <w:color w:val="000000"/>
              <w:sz w:val="24"/>
              <w:szCs w:val="24"/>
            </w:rPr>
            <w:t>[1]</w:t>
          </w:r>
          <w:customXmlInsRangeStart w:id="33" w:author="Najmul Haider" w:date="2024-11-18T14:03:00Z"/>
        </w:sdtContent>
      </w:sdt>
      <w:customXmlInsRangeEnd w:id="33"/>
      <w:r w:rsidR="0044732E">
        <w:rPr>
          <w:rFonts w:ascii="Times New Roman" w:hAnsi="Times New Roman" w:cs="Times New Roman"/>
          <w:color w:val="000000"/>
          <w:sz w:val="24"/>
          <w:szCs w:val="24"/>
        </w:rPr>
        <w:t>.</w:t>
      </w:r>
      <w:r w:rsidR="001635B4">
        <w:rPr>
          <w:rFonts w:ascii="Times New Roman" w:hAnsi="Times New Roman" w:cs="Times New Roman"/>
          <w:color w:val="000000"/>
          <w:sz w:val="24"/>
          <w:szCs w:val="24"/>
        </w:rPr>
        <w:t xml:space="preserve"> </w:t>
      </w:r>
      <w:ins w:id="34" w:author="Najmul Haider" w:date="2024-11-23T17:38:00Z" w16du:dateUtc="2024-11-23T17:38:00Z">
        <w:r w:rsidR="00756814" w:rsidRPr="006B50F9">
          <w:rPr>
            <w:rFonts w:ascii="Times New Roman" w:hAnsi="Times New Roman" w:cs="Times New Roman"/>
            <w:color w:val="000000"/>
            <w:sz w:val="24"/>
            <w:szCs w:val="24"/>
          </w:rPr>
          <w:t xml:space="preserve">The current </w:t>
        </w:r>
        <w:r w:rsidR="00756814">
          <w:rPr>
            <w:rFonts w:ascii="Times New Roman" w:hAnsi="Times New Roman" w:cs="Times New Roman"/>
            <w:color w:val="000000"/>
            <w:sz w:val="24"/>
            <w:szCs w:val="24"/>
          </w:rPr>
          <w:t>dengue</w:t>
        </w:r>
      </w:ins>
      <w:ins w:id="35" w:author="Najmul Haider" w:date="2024-11-23T17:39:00Z" w16du:dateUtc="2024-11-23T17:39:00Z">
        <w:r w:rsidR="008B61C8">
          <w:rPr>
            <w:rFonts w:ascii="Times New Roman" w:hAnsi="Times New Roman" w:cs="Times New Roman"/>
            <w:color w:val="000000"/>
            <w:sz w:val="24"/>
            <w:szCs w:val="24"/>
          </w:rPr>
          <w:t xml:space="preserve"> outbreak appears</w:t>
        </w:r>
        <w:r w:rsidR="008B61C8" w:rsidRPr="006B50F9">
          <w:rPr>
            <w:rFonts w:ascii="Times New Roman" w:hAnsi="Times New Roman" w:cs="Times New Roman"/>
            <w:color w:val="000000"/>
            <w:sz w:val="24"/>
            <w:szCs w:val="24"/>
          </w:rPr>
          <w:t xml:space="preserve"> to </w:t>
        </w:r>
        <w:r w:rsidR="008B61C8">
          <w:rPr>
            <w:rFonts w:ascii="Times New Roman" w:hAnsi="Times New Roman" w:cs="Times New Roman"/>
            <w:color w:val="000000"/>
            <w:sz w:val="24"/>
            <w:szCs w:val="24"/>
          </w:rPr>
          <w:t>continue into</w:t>
        </w:r>
        <w:r w:rsidR="008B61C8" w:rsidRPr="006B50F9">
          <w:rPr>
            <w:rFonts w:ascii="Times New Roman" w:hAnsi="Times New Roman" w:cs="Times New Roman"/>
            <w:color w:val="000000"/>
            <w:sz w:val="24"/>
            <w:szCs w:val="24"/>
          </w:rPr>
          <w:t xml:space="preserve"> 2024</w:t>
        </w:r>
      </w:ins>
      <w:ins w:id="36" w:author="Najmul Haider" w:date="2024-11-23T17:38:00Z" w16du:dateUtc="2024-11-23T17:38:00Z">
        <w:r w:rsidR="00756814" w:rsidRPr="006B50F9">
          <w:rPr>
            <w:rFonts w:ascii="Times New Roman" w:hAnsi="Times New Roman" w:cs="Times New Roman"/>
            <w:color w:val="000000"/>
            <w:sz w:val="24"/>
            <w:szCs w:val="24"/>
          </w:rPr>
          <w:t>, with Bangladesh reporting over 8</w:t>
        </w:r>
      </w:ins>
      <w:ins w:id="37" w:author="Najmul Haider" w:date="2024-11-23T17:40:00Z" w16du:dateUtc="2024-11-23T17:40:00Z">
        <w:r w:rsidR="00563CA9">
          <w:rPr>
            <w:rFonts w:ascii="Times New Roman" w:hAnsi="Times New Roman" w:cs="Times New Roman"/>
            <w:color w:val="000000"/>
            <w:sz w:val="24"/>
            <w:szCs w:val="24"/>
          </w:rPr>
          <w:t>5</w:t>
        </w:r>
      </w:ins>
      <w:ins w:id="38" w:author="Najmul Haider" w:date="2024-11-23T17:38:00Z" w16du:dateUtc="2024-11-23T17:38:00Z">
        <w:r w:rsidR="00756814" w:rsidRPr="006B50F9">
          <w:rPr>
            <w:rFonts w:ascii="Times New Roman" w:hAnsi="Times New Roman" w:cs="Times New Roman"/>
            <w:color w:val="000000"/>
            <w:sz w:val="24"/>
            <w:szCs w:val="24"/>
          </w:rPr>
          <w:t>,</w:t>
        </w:r>
      </w:ins>
      <w:ins w:id="39" w:author="Najmul Haider" w:date="2024-11-23T17:40:00Z" w16du:dateUtc="2024-11-23T17:40:00Z">
        <w:r w:rsidR="00563CA9">
          <w:rPr>
            <w:rFonts w:ascii="Times New Roman" w:hAnsi="Times New Roman" w:cs="Times New Roman"/>
            <w:color w:val="000000"/>
            <w:sz w:val="24"/>
            <w:szCs w:val="24"/>
          </w:rPr>
          <w:t>712</w:t>
        </w:r>
      </w:ins>
      <w:ins w:id="40" w:author="Najmul Haider" w:date="2024-11-23T17:38:00Z" w16du:dateUtc="2024-11-23T17:38:00Z">
        <w:r w:rsidR="00756814" w:rsidRPr="006B50F9">
          <w:rPr>
            <w:rFonts w:ascii="Times New Roman" w:hAnsi="Times New Roman" w:cs="Times New Roman"/>
            <w:color w:val="000000"/>
            <w:sz w:val="24"/>
            <w:szCs w:val="24"/>
          </w:rPr>
          <w:t xml:space="preserve"> cases, </w:t>
        </w:r>
      </w:ins>
      <w:ins w:id="41" w:author="Najmul Haider" w:date="2024-11-23T17:40:00Z" w16du:dateUtc="2024-11-23T17:40:00Z">
        <w:r w:rsidR="00563CA9">
          <w:rPr>
            <w:rFonts w:ascii="Times New Roman" w:hAnsi="Times New Roman" w:cs="Times New Roman"/>
            <w:color w:val="000000"/>
            <w:sz w:val="24"/>
            <w:szCs w:val="24"/>
          </w:rPr>
          <w:t>448</w:t>
        </w:r>
      </w:ins>
      <w:ins w:id="42" w:author="Najmul Haider" w:date="2024-11-23T17:38:00Z" w16du:dateUtc="2024-11-23T17:38:00Z">
        <w:r w:rsidR="00756814" w:rsidRPr="006B50F9">
          <w:rPr>
            <w:rFonts w:ascii="Times New Roman" w:hAnsi="Times New Roman" w:cs="Times New Roman"/>
            <w:color w:val="000000"/>
            <w:sz w:val="24"/>
            <w:szCs w:val="24"/>
          </w:rPr>
          <w:t xml:space="preserve"> deaths, and a case-fatality ratio (CFR) of 0.52% as of November </w:t>
        </w:r>
      </w:ins>
      <w:ins w:id="43" w:author="Najmul Haider" w:date="2024-11-23T17:41:00Z" w16du:dateUtc="2024-11-23T17:41:00Z">
        <w:r w:rsidR="004E5DC9">
          <w:rPr>
            <w:rFonts w:ascii="Times New Roman" w:hAnsi="Times New Roman" w:cs="Times New Roman"/>
            <w:color w:val="000000"/>
            <w:sz w:val="24"/>
            <w:szCs w:val="24"/>
          </w:rPr>
          <w:t>23</w:t>
        </w:r>
      </w:ins>
      <w:ins w:id="44" w:author="Najmul Haider" w:date="2024-11-23T17:38:00Z" w16du:dateUtc="2024-11-23T17:38:00Z">
        <w:r w:rsidR="00756814" w:rsidRPr="006B50F9">
          <w:rPr>
            <w:rFonts w:ascii="Times New Roman" w:hAnsi="Times New Roman" w:cs="Times New Roman"/>
            <w:color w:val="000000"/>
            <w:sz w:val="24"/>
            <w:szCs w:val="24"/>
          </w:rPr>
          <w:t xml:space="preserve">, </w:t>
        </w:r>
      </w:ins>
      <w:ins w:id="45" w:author="Najmul Haider" w:date="2024-11-23T18:53:00Z" w16du:dateUtc="2024-11-23T18:53:00Z">
        <w:r w:rsidR="002429BD" w:rsidRPr="006B50F9">
          <w:rPr>
            <w:rFonts w:ascii="Times New Roman" w:hAnsi="Times New Roman" w:cs="Times New Roman"/>
            <w:color w:val="000000"/>
            <w:sz w:val="24"/>
            <w:szCs w:val="24"/>
          </w:rPr>
          <w:t>2024,</w:t>
        </w:r>
      </w:ins>
      <w:ins w:id="46" w:author="Najmul Haider" w:date="2024-11-23T17:38:00Z" w16du:dateUtc="2024-11-23T17:38:00Z">
        <w:r w:rsidR="00756814" w:rsidRPr="006B50F9">
          <w:rPr>
            <w:rFonts w:ascii="Times New Roman" w:hAnsi="Times New Roman" w:cs="Times New Roman"/>
            <w:color w:val="000000"/>
            <w:sz w:val="24"/>
            <w:szCs w:val="24"/>
          </w:rPr>
          <w:t xml:space="preserve"> </w:t>
        </w:r>
      </w:ins>
      <w:sdt>
        <w:sdtPr>
          <w:rPr>
            <w:rFonts w:ascii="Times New Roman" w:hAnsi="Times New Roman" w:cs="Times New Roman"/>
            <w:color w:val="000000"/>
            <w:sz w:val="24"/>
            <w:szCs w:val="24"/>
          </w:rPr>
          <w:tag w:val="MENDELEY_CITATION_v3_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"/>
          <w:id w:val="-499500284"/>
          <w:placeholder>
            <w:docPart w:val="DefaultPlaceholder_-1854013440"/>
          </w:placeholder>
        </w:sdtPr>
        <w:sdtContent>
          <w:r w:rsidR="001635B4" w:rsidRPr="001635B4">
            <w:rPr>
              <w:rFonts w:ascii="Times New Roman" w:hAnsi="Times New Roman" w:cs="Times New Roman"/>
              <w:color w:val="000000"/>
              <w:sz w:val="24"/>
              <w:szCs w:val="24"/>
            </w:rPr>
            <w:t>[33]</w:t>
          </w:r>
        </w:sdtContent>
      </w:sdt>
      <w:ins w:id="47" w:author="Najmul Haider" w:date="2024-11-18T14:44:00Z">
        <w:r w:rsidR="00E44A68">
          <w:rPr>
            <w:rFonts w:ascii="Times New Roman" w:hAnsi="Times New Roman" w:cs="Times New Roman"/>
            <w:color w:val="000000"/>
            <w:sz w:val="24"/>
            <w:szCs w:val="24"/>
          </w:rPr>
          <w:t xml:space="preserve">. </w:t>
        </w:r>
      </w:ins>
      <w:r w:rsidR="00E44CD2" w:rsidRPr="00E44CD2">
        <w:rPr>
          <w:rFonts w:ascii="Times New Roman" w:hAnsi="Times New Roman" w:cs="Times New Roman"/>
          <w:sz w:val="24"/>
          <w:szCs w:val="24"/>
        </w:rPr>
        <w:t xml:space="preserve">In 2023, the CFR of DENV in Bangladesh may be elevated due to a particularly high fatality rate in the capital, Dhaka (0.88%). This increase may be linked to a higher incidence of secondary or tertiary infections, as </w:t>
      </w:r>
      <w:r w:rsidR="00A40049">
        <w:rPr>
          <w:rFonts w:ascii="Times New Roman" w:hAnsi="Times New Roman" w:cs="Times New Roman"/>
          <w:sz w:val="24"/>
          <w:szCs w:val="24"/>
        </w:rPr>
        <w:t xml:space="preserve">the </w:t>
      </w:r>
      <w:r w:rsidR="001D2CC0">
        <w:rPr>
          <w:rFonts w:ascii="Times New Roman" w:hAnsi="Times New Roman" w:cs="Times New Roman"/>
          <w:sz w:val="24"/>
          <w:szCs w:val="24"/>
        </w:rPr>
        <w:t xml:space="preserve">evidence suggests that </w:t>
      </w:r>
      <w:r w:rsidR="00E44CD2" w:rsidRPr="00E44CD2">
        <w:rPr>
          <w:rFonts w:ascii="Times New Roman" w:hAnsi="Times New Roman" w:cs="Times New Roman"/>
          <w:sz w:val="24"/>
          <w:szCs w:val="24"/>
        </w:rPr>
        <w:t>over 80% of Dhaka's population has previously been exposed to at least one DENV serotype</w:t>
      </w:r>
      <w:r w:rsidR="008A6D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JhOWNjYTItNWE0YS00MDdiLTg5YTUtNTIyYTQ2OTNiMWMyIiwicHJvcGVydGllcyI6eyJub3RlSW5kZXgiOjB9LCJpc0VkaXRlZCI6ZmFsc2UsIm1hbnVhbE92ZXJyaWRlIjp7ImlzTWFudWFsbHlPdmVycmlkZGVuIjpmYWxzZSwiY2l0ZXByb2NUZXh0IjoiWzEw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426732674"/>
          <w:placeholder>
            <w:docPart w:val="8C9AA3E8D43E4B16B57476A02DA3243A"/>
          </w:placeholder>
        </w:sdtPr>
        <w:sdtContent>
          <w:r w:rsidR="001635B4" w:rsidRPr="001635B4">
            <w:rPr>
              <w:rFonts w:ascii="Times New Roman" w:hAnsi="Times New Roman" w:cs="Times New Roman"/>
              <w:color w:val="000000"/>
              <w:sz w:val="24"/>
              <w:szCs w:val="24"/>
            </w:rPr>
            <w:t>[10]</w:t>
          </w:r>
        </w:sdtContent>
      </w:sdt>
      <w:r w:rsidR="001F4A39">
        <w:rPr>
          <w:rFonts w:ascii="Times New Roman" w:hAnsi="Times New Roman" w:cs="Times New Roman"/>
          <w:sz w:val="24"/>
          <w:szCs w:val="24"/>
        </w:rPr>
        <w:t xml:space="preserve">. </w:t>
      </w:r>
      <w:r w:rsidR="002E3DB8" w:rsidRPr="00EB1377">
        <w:rPr>
          <w:rFonts w:ascii="Times New Roman" w:hAnsi="Times New Roman" w:cs="Times New Roman"/>
          <w:sz w:val="24"/>
          <w:szCs w:val="24"/>
        </w:rPr>
        <w:t xml:space="preserve">Moderate to </w:t>
      </w:r>
      <w:r w:rsidR="002E3DB8" w:rsidRPr="00EB1377">
        <w:rPr>
          <w:rFonts w:ascii="Times New Roman" w:hAnsi="Times New Roman" w:cs="Times New Roman"/>
          <w:sz w:val="24"/>
          <w:szCs w:val="24"/>
        </w:rPr>
        <w:lastRenderedPageBreak/>
        <w:t xml:space="preserve">severe cases outside of Dhaka city have been referred and </w:t>
      </w:r>
      <w:r w:rsidR="00E67646">
        <w:rPr>
          <w:rFonts w:ascii="Times New Roman" w:hAnsi="Times New Roman" w:cs="Times New Roman"/>
          <w:sz w:val="24"/>
          <w:szCs w:val="24"/>
        </w:rPr>
        <w:t>traveled</w:t>
      </w:r>
      <w:r w:rsidR="002E3DB8" w:rsidRPr="00EB1377">
        <w:rPr>
          <w:rFonts w:ascii="Times New Roman" w:hAnsi="Times New Roman" w:cs="Times New Roman"/>
          <w:sz w:val="24"/>
          <w:szCs w:val="24"/>
        </w:rPr>
        <w:t xml:space="preserve"> to hospitals in Dhaka for better health care</w:t>
      </w:r>
      <w:r w:rsidR="00984D32">
        <w:rPr>
          <w:rFonts w:ascii="Times New Roman" w:hAnsi="Times New Roman" w:cs="Times New Roman"/>
          <w:sz w:val="24"/>
          <w:szCs w:val="24"/>
        </w:rPr>
        <w:t xml:space="preserve"> management</w:t>
      </w:r>
      <w:r w:rsidR="002E3DB8" w:rsidRPr="00EB1377">
        <w:rPr>
          <w:rFonts w:ascii="Times New Roman" w:hAnsi="Times New Roman" w:cs="Times New Roman"/>
          <w:sz w:val="24"/>
          <w:szCs w:val="24"/>
        </w:rPr>
        <w:t xml:space="preserve">. </w:t>
      </w:r>
    </w:p>
    <w:p w14:paraId="3CA2EE59" w14:textId="12B299C8" w:rsidR="0037313F" w:rsidRPr="00C15C54" w:rsidRDefault="00DF6EDC" w:rsidP="00C15C54">
      <w:pPr>
        <w:spacing w:line="480" w:lineRule="auto"/>
        <w:rPr>
          <w:rFonts w:ascii="Times New Roman" w:hAnsi="Times New Roman" w:cs="Times New Roman"/>
          <w:sz w:val="24"/>
          <w:szCs w:val="24"/>
          <w:lang w:val="en-US"/>
        </w:rPr>
      </w:pPr>
      <w:r w:rsidRPr="00DF6EDC">
        <w:rPr>
          <w:rFonts w:ascii="Times New Roman" w:hAnsi="Times New Roman" w:cs="Times New Roman"/>
          <w:sz w:val="24"/>
          <w:szCs w:val="24"/>
          <w:lang w:val="en-US"/>
        </w:rPr>
        <w:t>To limit dengue virus infections in urban areas, particularly in Dhaka, it is crucial to regularly eliminate mosquito breeding sites and enhance surveillance for active cases</w:t>
      </w:r>
      <w:sdt>
        <w:sdtPr>
          <w:rPr>
            <w:rFonts w:ascii="Times New Roman" w:hAnsi="Times New Roman" w:cs="Times New Roman"/>
            <w:color w:val="000000"/>
            <w:sz w:val="24"/>
            <w:szCs w:val="24"/>
            <w:lang w:val="en-US"/>
          </w:rPr>
          <w:tag w:val="MENDELEY_CITATION_v3_eyJjaXRhdGlvbklEIjoiTUVOREVMRVlfQ0lUQVRJT05fYTcxODZkZTMtMTEwYy00Mjk0LThlNzEtYmFiOWE5ZTkwMWJkIiwicHJvcGVydGllcyI6eyJub3RlSW5kZXgiOjB9LCJpc0VkaXRlZCI6ZmFsc2UsIm1hbnVhbE92ZXJyaWRlIjp7ImlzTWFudWFsbHlPdmVycmlkZGVuIjpmYWxzZSwiY2l0ZXByb2NUZXh0IjoiWzM0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
          <w:id w:val="-1331819182"/>
          <w:placeholder>
            <w:docPart w:val="DefaultPlaceholder_-1854013440"/>
          </w:placeholder>
        </w:sdtPr>
        <w:sdtContent>
          <w:r w:rsidR="001635B4" w:rsidRPr="001635B4">
            <w:rPr>
              <w:rFonts w:ascii="Times New Roman" w:hAnsi="Times New Roman" w:cs="Times New Roman"/>
              <w:color w:val="000000"/>
              <w:sz w:val="24"/>
              <w:szCs w:val="24"/>
              <w:lang w:val="en-US"/>
            </w:rPr>
            <w:t>[34]</w:t>
          </w:r>
        </w:sdtContent>
      </w:sdt>
      <w:r w:rsidRPr="00DF6EDC">
        <w:rPr>
          <w:rFonts w:ascii="Times New Roman" w:hAnsi="Times New Roman" w:cs="Times New Roman"/>
          <w:sz w:val="24"/>
          <w:szCs w:val="24"/>
          <w:lang w:val="en-US"/>
        </w:rPr>
        <w:t xml:space="preserve">. Continuous monitoring of dengue cases will facilitate early detection and help </w:t>
      </w:r>
      <w:r w:rsidR="00FD70EE">
        <w:rPr>
          <w:rFonts w:ascii="Times New Roman" w:hAnsi="Times New Roman" w:cs="Times New Roman"/>
          <w:sz w:val="24"/>
          <w:szCs w:val="24"/>
          <w:lang w:val="en-US"/>
        </w:rPr>
        <w:t xml:space="preserve">to proactively </w:t>
      </w:r>
      <w:r w:rsidRPr="00DF6EDC">
        <w:rPr>
          <w:rFonts w:ascii="Times New Roman" w:hAnsi="Times New Roman" w:cs="Times New Roman"/>
          <w:sz w:val="24"/>
          <w:szCs w:val="24"/>
          <w:lang w:val="en-US"/>
        </w:rPr>
        <w:t xml:space="preserve">identify </w:t>
      </w:r>
      <w:r w:rsidR="00FD70EE">
        <w:rPr>
          <w:rFonts w:ascii="Times New Roman" w:hAnsi="Times New Roman" w:cs="Times New Roman"/>
          <w:sz w:val="24"/>
          <w:szCs w:val="24"/>
          <w:lang w:val="en-US"/>
        </w:rPr>
        <w:t>hotspots</w:t>
      </w:r>
      <w:r w:rsidRPr="00DF6EDC">
        <w:rPr>
          <w:rFonts w:ascii="Times New Roman" w:hAnsi="Times New Roman" w:cs="Times New Roman"/>
          <w:sz w:val="24"/>
          <w:szCs w:val="24"/>
          <w:lang w:val="en-US"/>
        </w:rPr>
        <w:t>. Public health authorities can then take swift action to control mosquito populations, isolate infected individuals, and launch public awareness campaigns on preventive measures</w:t>
      </w:r>
      <w:r w:rsidR="006E4231">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2RmNDcwNmUtNTU2Yi00OWEyLWI0ZTQtMTQ1ZWUzOGYyNjE1IiwicHJvcGVydGllcyI6eyJub3RlSW5kZXgiOjB9LCJpc0VkaXRlZCI6ZmFsc2UsIm1hbnVhbE92ZXJyaWRlIjp7ImlzTWFudWFsbHlPdmVycmlkZGVuIjpmYWxzZSwiY2l0ZXByb2NUZXh0IjoiWzM0LDM1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"/>
          <w:id w:val="1458681294"/>
          <w:placeholder>
            <w:docPart w:val="DefaultPlaceholder_-1854013440"/>
          </w:placeholder>
        </w:sdtPr>
        <w:sdtContent>
          <w:r w:rsidR="001635B4" w:rsidRPr="001635B4">
            <w:rPr>
              <w:rFonts w:ascii="Times New Roman" w:hAnsi="Times New Roman" w:cs="Times New Roman"/>
              <w:color w:val="000000"/>
              <w:sz w:val="24"/>
              <w:szCs w:val="24"/>
              <w:lang w:val="en-US"/>
            </w:rPr>
            <w:t>[34,35]</w:t>
          </w:r>
        </w:sdtContent>
      </w:sdt>
      <w:r w:rsidRPr="00DF6EDC">
        <w:rPr>
          <w:rFonts w:ascii="Times New Roman" w:hAnsi="Times New Roman" w:cs="Times New Roman"/>
          <w:sz w:val="24"/>
          <w:szCs w:val="24"/>
          <w:lang w:val="en-US"/>
        </w:rPr>
        <w:t>.</w:t>
      </w:r>
      <w:r w:rsidR="006D5B41">
        <w:rPr>
          <w:rFonts w:ascii="Times New Roman" w:hAnsi="Times New Roman" w:cs="Times New Roman"/>
          <w:sz w:val="24"/>
          <w:szCs w:val="24"/>
          <w:lang w:val="en-US"/>
        </w:rPr>
        <w:t xml:space="preserve"> </w:t>
      </w:r>
      <w:r w:rsidR="0058040A" w:rsidRPr="00DF6EDC">
        <w:rPr>
          <w:rFonts w:ascii="Times New Roman" w:hAnsi="Times New Roman" w:cs="Times New Roman"/>
          <w:sz w:val="24"/>
          <w:szCs w:val="24"/>
          <w:lang w:val="en-US"/>
        </w:rPr>
        <w:t>Early detection and prompt response are key to preventing the spread of dengue and mitigating its impact</w:t>
      </w:r>
      <w:r w:rsidR="0058040A">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RhYTZmMjgtNDNkMS00NmFiLTgwMWItOTE0ZjYyYzU1YjE0IiwicHJvcGVydGllcyI6eyJub3RlSW5kZXgiOjB9LCJpc0VkaXRlZCI6ZmFsc2UsIm1hbnVhbE92ZXJyaWRlIjp7ImlzTWFudWFsbHlPdmVycmlkZGVuIjpmYWxzZSwiY2l0ZXByb2NUZXh0IjoiWzM0LDM1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
          <w:id w:val="1995917411"/>
          <w:placeholder>
            <w:docPart w:val="253B4ADA32FD427FA6BE14DFCCD8E291"/>
          </w:placeholder>
        </w:sdtPr>
        <w:sdtContent>
          <w:r w:rsidR="001635B4" w:rsidRPr="001635B4">
            <w:rPr>
              <w:rFonts w:ascii="Times New Roman" w:hAnsi="Times New Roman" w:cs="Times New Roman"/>
              <w:color w:val="000000"/>
              <w:sz w:val="24"/>
              <w:szCs w:val="24"/>
              <w:lang w:val="en-US"/>
            </w:rPr>
            <w:t>[34,35]</w:t>
          </w:r>
        </w:sdtContent>
      </w:sdt>
      <w:r w:rsidR="0058040A" w:rsidRPr="00DF6EDC">
        <w:rPr>
          <w:rFonts w:ascii="Times New Roman" w:hAnsi="Times New Roman" w:cs="Times New Roman"/>
          <w:sz w:val="24"/>
          <w:szCs w:val="24"/>
          <w:lang w:val="en-US"/>
        </w:rPr>
        <w:t>.</w:t>
      </w:r>
      <w:r w:rsidR="0058040A">
        <w:rPr>
          <w:rFonts w:ascii="Times New Roman" w:hAnsi="Times New Roman" w:cs="Times New Roman"/>
          <w:sz w:val="24"/>
          <w:szCs w:val="24"/>
          <w:lang w:val="en-US"/>
        </w:rPr>
        <w:t xml:space="preserve"> </w:t>
      </w:r>
      <w:r w:rsidRPr="00DF6EDC">
        <w:rPr>
          <w:rFonts w:ascii="Times New Roman" w:hAnsi="Times New Roman" w:cs="Times New Roman"/>
          <w:sz w:val="24"/>
          <w:szCs w:val="24"/>
          <w:lang w:val="en-US"/>
        </w:rPr>
        <w:t xml:space="preserve">Both </w:t>
      </w:r>
      <w:r w:rsidR="00FD70EE">
        <w:rPr>
          <w:rFonts w:ascii="Times New Roman" w:hAnsi="Times New Roman" w:cs="Times New Roman"/>
          <w:sz w:val="24"/>
          <w:szCs w:val="24"/>
          <w:lang w:val="en-US"/>
        </w:rPr>
        <w:t xml:space="preserve">construction </w:t>
      </w:r>
      <w:r w:rsidR="0058040A">
        <w:rPr>
          <w:rFonts w:ascii="Times New Roman" w:hAnsi="Times New Roman" w:cs="Times New Roman"/>
          <w:sz w:val="24"/>
          <w:szCs w:val="24"/>
          <w:lang w:val="en-US"/>
        </w:rPr>
        <w:t>management</w:t>
      </w:r>
      <w:r w:rsidRPr="00DF6EDC">
        <w:rPr>
          <w:rFonts w:ascii="Times New Roman" w:hAnsi="Times New Roman" w:cs="Times New Roman"/>
          <w:sz w:val="24"/>
          <w:szCs w:val="24"/>
          <w:lang w:val="en-US"/>
        </w:rPr>
        <w:t xml:space="preserve"> and residents should avoid storing water at construction sites or in homes during vacation periods. Additionally, it</w:t>
      </w:r>
      <w:r w:rsidR="0058040A">
        <w:rPr>
          <w:rFonts w:ascii="Times New Roman" w:hAnsi="Times New Roman" w:cs="Times New Roman"/>
          <w:sz w:val="24"/>
          <w:szCs w:val="24"/>
          <w:lang w:val="en-US"/>
        </w:rPr>
        <w:t xml:space="preserve"> would be </w:t>
      </w:r>
      <w:r w:rsidRPr="00DF6EDC">
        <w:rPr>
          <w:rFonts w:ascii="Times New Roman" w:hAnsi="Times New Roman" w:cs="Times New Roman"/>
          <w:sz w:val="24"/>
          <w:szCs w:val="24"/>
          <w:lang w:val="en-US"/>
        </w:rPr>
        <w:t>important to remain vigilant about early rainfall and rising temperatures, which can increase mosquito populations. Developing a municipal water system to reduce the need for water storage is essential for preventing Aedes mosquito proliferation</w:t>
      </w:r>
      <w:sdt>
        <w:sdtPr>
          <w:rPr>
            <w:rFonts w:ascii="Times New Roman" w:hAnsi="Times New Roman" w:cs="Times New Roman"/>
            <w:color w:val="000000"/>
            <w:sz w:val="24"/>
            <w:szCs w:val="24"/>
            <w:lang w:val="en-US"/>
          </w:rPr>
          <w:tag w:val="MENDELEY_CITATION_v3_eyJjaXRhdGlvbklEIjoiTUVOREVMRVlfQ0lUQVRJT05fYmJjYzU3YjktZDQ2ZC00ODdiLWI0N2UtMGI5OTQxNDkwNjY3IiwicHJvcGVydGllcyI6eyJub3RlSW5kZXgiOjB9LCJpc0VkaXRlZCI6ZmFsc2UsIm1hbnVhbE92ZXJyaWRlIjp7ImlzTWFudWFsbHlPdmVycmlkZGVuIjpmYWxzZSwiY2l0ZXByb2NUZXh0IjoiWzM2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
          <w:id w:val="-967894863"/>
          <w:placeholder>
            <w:docPart w:val="DefaultPlaceholder_-1854013440"/>
          </w:placeholder>
        </w:sdtPr>
        <w:sdtContent>
          <w:r w:rsidR="001635B4" w:rsidRPr="001635B4">
            <w:rPr>
              <w:rFonts w:ascii="Times New Roman" w:hAnsi="Times New Roman" w:cs="Times New Roman"/>
              <w:color w:val="000000"/>
              <w:sz w:val="24"/>
              <w:szCs w:val="24"/>
              <w:lang w:val="en-US"/>
            </w:rPr>
            <w:t>[36]</w:t>
          </w:r>
        </w:sdtContent>
      </w:sdt>
      <w:r w:rsidRPr="00DF6EDC">
        <w:rPr>
          <w:rFonts w:ascii="Times New Roman" w:hAnsi="Times New Roman" w:cs="Times New Roman"/>
          <w:sz w:val="24"/>
          <w:szCs w:val="24"/>
          <w:lang w:val="en-US"/>
        </w:rPr>
        <w:t xml:space="preserve">. </w:t>
      </w:r>
      <w:bookmarkStart w:id="48" w:name="_Hlk178295463"/>
      <w:r w:rsidRPr="00DF6EDC">
        <w:rPr>
          <w:rFonts w:ascii="Times New Roman" w:hAnsi="Times New Roman" w:cs="Times New Roman"/>
          <w:sz w:val="24"/>
          <w:szCs w:val="24"/>
          <w:lang w:val="en-US"/>
        </w:rPr>
        <w:t xml:space="preserve">Residents </w:t>
      </w:r>
      <w:r w:rsidR="00433D74">
        <w:rPr>
          <w:rFonts w:ascii="Times New Roman" w:hAnsi="Times New Roman" w:cs="Times New Roman"/>
          <w:sz w:val="24"/>
          <w:szCs w:val="24"/>
          <w:lang w:val="en-US"/>
        </w:rPr>
        <w:t>storing</w:t>
      </w:r>
      <w:r w:rsidRPr="00DF6EDC">
        <w:rPr>
          <w:rFonts w:ascii="Times New Roman" w:hAnsi="Times New Roman" w:cs="Times New Roman"/>
          <w:sz w:val="24"/>
          <w:szCs w:val="24"/>
          <w:lang w:val="en-US"/>
        </w:rPr>
        <w:t xml:space="preserve"> water for extended periods </w:t>
      </w:r>
      <w:r w:rsidR="00433D74">
        <w:rPr>
          <w:rFonts w:ascii="Times New Roman" w:hAnsi="Times New Roman" w:cs="Times New Roman"/>
          <w:sz w:val="24"/>
          <w:szCs w:val="24"/>
          <w:lang w:val="en-US"/>
        </w:rPr>
        <w:t xml:space="preserve">should </w:t>
      </w:r>
      <w:r w:rsidR="0023630C">
        <w:rPr>
          <w:rFonts w:ascii="Times New Roman" w:hAnsi="Times New Roman" w:cs="Times New Roman"/>
          <w:sz w:val="24"/>
          <w:szCs w:val="24"/>
          <w:lang w:val="en-US"/>
        </w:rPr>
        <w:t xml:space="preserve">take special precautions to avoid mosquito breeding </w:t>
      </w:r>
      <w:bookmarkEnd w:id="48"/>
      <w:sdt>
        <w:sdtPr>
          <w:rPr>
            <w:rFonts w:ascii="Times New Roman" w:hAnsi="Times New Roman" w:cs="Times New Roman"/>
            <w:color w:val="000000"/>
            <w:sz w:val="24"/>
            <w:szCs w:val="24"/>
            <w:lang w:val="en-US"/>
          </w:rPr>
          <w:tag w:val="MENDELEY_CITATION_v3_eyJjaXRhdGlvbklEIjoiTUVOREVMRVlfQ0lUQVRJT05fNGFjZWVjZWYtZTA4Ny00ZmZhLThmZmUtNTk2ZThkNzg1YzlkIiwicHJvcGVydGllcyI6eyJub3RlSW5kZXgiOjB9LCJpc0VkaXRlZCI6ZmFsc2UsIm1hbnVhbE92ZXJyaWRlIjp7ImlzTWFudWFsbHlPdmVycmlkZGVuIjpmYWxzZSwiY2l0ZXByb2NUZXh0IjoiWzM2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
          <w:id w:val="791017047"/>
          <w:placeholder>
            <w:docPart w:val="DefaultPlaceholder_-1854013440"/>
          </w:placeholder>
        </w:sdtPr>
        <w:sdtContent>
          <w:r w:rsidR="001635B4" w:rsidRPr="001635B4">
            <w:rPr>
              <w:rFonts w:ascii="Times New Roman" w:hAnsi="Times New Roman" w:cs="Times New Roman"/>
              <w:color w:val="000000"/>
              <w:sz w:val="24"/>
              <w:szCs w:val="24"/>
              <w:lang w:val="en-US"/>
            </w:rPr>
            <w:t>[36]</w:t>
          </w:r>
        </w:sdtContent>
      </w:sdt>
      <w:r w:rsidRPr="00DF6EDC">
        <w:rPr>
          <w:rFonts w:ascii="Times New Roman" w:hAnsi="Times New Roman" w:cs="Times New Roman"/>
          <w:sz w:val="24"/>
          <w:szCs w:val="24"/>
          <w:lang w:val="en-US"/>
        </w:rPr>
        <w:t xml:space="preserve">. </w:t>
      </w:r>
    </w:p>
    <w:p w14:paraId="6D6FC90F" w14:textId="4FBCC8DB" w:rsidR="004564D6" w:rsidRPr="004156F0" w:rsidRDefault="004564D6" w:rsidP="001E260F">
      <w:pPr>
        <w:spacing w:after="0" w:line="480" w:lineRule="auto"/>
        <w:rPr>
          <w:rFonts w:ascii="Times New Roman" w:hAnsi="Times New Roman" w:cs="Times New Roman"/>
          <w:b/>
          <w:bCs/>
          <w:sz w:val="24"/>
          <w:szCs w:val="24"/>
        </w:rPr>
      </w:pPr>
      <w:bookmarkStart w:id="49" w:name="_Hlk177825471"/>
      <w:bookmarkEnd w:id="26"/>
      <w:r>
        <w:rPr>
          <w:rFonts w:ascii="Times New Roman" w:hAnsi="Times New Roman" w:cs="Times New Roman"/>
          <w:sz w:val="24"/>
          <w:szCs w:val="24"/>
        </w:rPr>
        <w:t>Our study has several limitations. T</w:t>
      </w:r>
      <w:r w:rsidRPr="00EB1377">
        <w:rPr>
          <w:rFonts w:ascii="Times New Roman" w:hAnsi="Times New Roman" w:cs="Times New Roman"/>
          <w:sz w:val="24"/>
          <w:szCs w:val="24"/>
        </w:rPr>
        <w:t xml:space="preserve">he </w:t>
      </w:r>
      <w:r w:rsidR="00D574E9">
        <w:rPr>
          <w:rFonts w:ascii="Times New Roman" w:hAnsi="Times New Roman" w:cs="Times New Roman"/>
          <w:sz w:val="24"/>
          <w:szCs w:val="24"/>
        </w:rPr>
        <w:t>data we presented in this study</w:t>
      </w:r>
      <w:r w:rsidR="004F08C6">
        <w:rPr>
          <w:rFonts w:ascii="Times New Roman" w:hAnsi="Times New Roman" w:cs="Times New Roman"/>
          <w:sz w:val="24"/>
          <w:szCs w:val="24"/>
        </w:rPr>
        <w:t xml:space="preserve"> </w:t>
      </w:r>
      <w:r w:rsidR="00260D31">
        <w:rPr>
          <w:rFonts w:ascii="Times New Roman" w:hAnsi="Times New Roman" w:cs="Times New Roman"/>
          <w:sz w:val="24"/>
          <w:szCs w:val="24"/>
        </w:rPr>
        <w:t>has</w:t>
      </w:r>
      <w:r w:rsidRPr="00EB1377">
        <w:rPr>
          <w:rFonts w:ascii="Times New Roman" w:hAnsi="Times New Roman" w:cs="Times New Roman"/>
          <w:sz w:val="24"/>
          <w:szCs w:val="24"/>
        </w:rPr>
        <w:t xml:space="preserve"> been recorded through hospital-based passive surveillance in Bangladesh</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jODNiOTEtOTMyYS00YmQ0LWJkMzItNTFmN2ZkZDAyZGExIiwicHJvcGVydGllcyI6eyJub3RlSW5kZXgiOjB9LCJpc0VkaXRlZCI6ZmFsc2UsIm1hbnVhbE92ZXJyaWRlIjp7ImlzTWFudWFsbHlPdmVycmlkZGVuIjpmYWxzZSwiY2l0ZXByb2NUZXh0IjoiWzE1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646969918"/>
          <w:placeholder>
            <w:docPart w:val="DefaultPlaceholder_-1854013440"/>
          </w:placeholder>
        </w:sdtPr>
        <w:sdtContent>
          <w:r w:rsidR="001635B4" w:rsidRPr="001635B4">
            <w:rPr>
              <w:rFonts w:ascii="Times New Roman" w:hAnsi="Times New Roman" w:cs="Times New Roman"/>
              <w:color w:val="000000"/>
              <w:sz w:val="24"/>
              <w:szCs w:val="24"/>
            </w:rPr>
            <w:t>[15]</w:t>
          </w:r>
        </w:sdtContent>
      </w:sdt>
      <w:r w:rsidRPr="00EB1377">
        <w:rPr>
          <w:rFonts w:ascii="Times New Roman" w:hAnsi="Times New Roman" w:cs="Times New Roman"/>
          <w:sz w:val="24"/>
          <w:szCs w:val="24"/>
        </w:rPr>
        <w:t>. The surveillance covers a mere fraction (5%) of the country’s total healthcare facilities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yMWUyMDktNjkxOC00YTU0LWJkYTEtNzBmY2FiMmY1NjQ1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379862388"/>
          <w:placeholder>
            <w:docPart w:val="F2FEDA47EF9D4B9A8BA8D506B1640EF1"/>
          </w:placeholder>
        </w:sdtPr>
        <w:sdtContent>
          <w:r w:rsidR="001635B4" w:rsidRPr="001635B4">
            <w:rPr>
              <w:rFonts w:ascii="Times New Roman" w:hAnsi="Times New Roman" w:cs="Times New Roman"/>
              <w:color w:val="000000"/>
              <w:sz w:val="24"/>
              <w:szCs w:val="24"/>
            </w:rPr>
            <w:t>[7]</w:t>
          </w:r>
        </w:sdtContent>
      </w:sdt>
      <w:r>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B768F6">
        <w:rPr>
          <w:rFonts w:ascii="Times New Roman" w:hAnsi="Times New Roman" w:cs="Times New Roman"/>
          <w:sz w:val="24"/>
          <w:szCs w:val="24"/>
        </w:rPr>
        <w:t xml:space="preserve"> We d</w:t>
      </w:r>
      <w:r w:rsidR="00FD70EE">
        <w:rPr>
          <w:rFonts w:ascii="Times New Roman" w:hAnsi="Times New Roman" w:cs="Times New Roman"/>
          <w:sz w:val="24"/>
          <w:szCs w:val="24"/>
        </w:rPr>
        <w:t>id</w:t>
      </w:r>
      <w:r w:rsidR="00B768F6">
        <w:rPr>
          <w:rFonts w:ascii="Times New Roman" w:hAnsi="Times New Roman" w:cs="Times New Roman"/>
          <w:sz w:val="24"/>
          <w:szCs w:val="24"/>
        </w:rPr>
        <w:t xml:space="preserve"> not have </w:t>
      </w:r>
      <w:r w:rsidR="00FD70EE">
        <w:rPr>
          <w:rFonts w:ascii="Times New Roman" w:hAnsi="Times New Roman" w:cs="Times New Roman"/>
          <w:sz w:val="24"/>
          <w:szCs w:val="24"/>
        </w:rPr>
        <w:t xml:space="preserve">access to </w:t>
      </w:r>
      <w:r w:rsidR="00B768F6">
        <w:rPr>
          <w:rFonts w:ascii="Times New Roman" w:hAnsi="Times New Roman" w:cs="Times New Roman"/>
          <w:sz w:val="24"/>
          <w:szCs w:val="24"/>
        </w:rPr>
        <w:t>the circulating serotype</w:t>
      </w:r>
      <w:r w:rsidR="003A5E32">
        <w:rPr>
          <w:rFonts w:ascii="Times New Roman" w:hAnsi="Times New Roman" w:cs="Times New Roman"/>
          <w:sz w:val="24"/>
          <w:szCs w:val="24"/>
        </w:rPr>
        <w:t xml:space="preserve"> data for the 2023 outbreak. However, </w:t>
      </w:r>
      <w:r w:rsidR="00754296">
        <w:rPr>
          <w:rFonts w:ascii="Times New Roman" w:hAnsi="Times New Roman" w:cs="Times New Roman"/>
          <w:sz w:val="24"/>
          <w:szCs w:val="24"/>
        </w:rPr>
        <w:t xml:space="preserve">several </w:t>
      </w:r>
      <w:r w:rsidR="00E22FA1">
        <w:rPr>
          <w:rFonts w:ascii="Times New Roman" w:hAnsi="Times New Roman" w:cs="Times New Roman"/>
          <w:sz w:val="24"/>
          <w:szCs w:val="24"/>
        </w:rPr>
        <w:t>studies</w:t>
      </w:r>
      <w:r w:rsidR="00754296">
        <w:rPr>
          <w:rFonts w:ascii="Times New Roman" w:hAnsi="Times New Roman" w:cs="Times New Roman"/>
          <w:sz w:val="24"/>
          <w:szCs w:val="24"/>
        </w:rPr>
        <w:t xml:space="preserve"> </w:t>
      </w:r>
      <w:r w:rsidR="00E22FA1">
        <w:rPr>
          <w:rFonts w:ascii="Times New Roman" w:hAnsi="Times New Roman" w:cs="Times New Roman"/>
          <w:sz w:val="24"/>
          <w:szCs w:val="24"/>
        </w:rPr>
        <w:t>including</w:t>
      </w:r>
      <w:r w:rsidR="00754296">
        <w:rPr>
          <w:rFonts w:ascii="Times New Roman" w:hAnsi="Times New Roman" w:cs="Times New Roman"/>
          <w:sz w:val="24"/>
          <w:szCs w:val="24"/>
        </w:rPr>
        <w:t xml:space="preserve"> WHO’s report on the </w:t>
      </w:r>
      <w:r w:rsidR="00E22FA1">
        <w:rPr>
          <w:rFonts w:ascii="Times New Roman" w:hAnsi="Times New Roman" w:cs="Times New Roman"/>
          <w:sz w:val="24"/>
          <w:szCs w:val="24"/>
        </w:rPr>
        <w:t>Bangladesh</w:t>
      </w:r>
      <w:r w:rsidR="00754296">
        <w:rPr>
          <w:rFonts w:ascii="Times New Roman" w:hAnsi="Times New Roman" w:cs="Times New Roman"/>
          <w:sz w:val="24"/>
          <w:szCs w:val="24"/>
        </w:rPr>
        <w:t xml:space="preserve"> dengue situation </w:t>
      </w:r>
      <w:r w:rsidR="002B2BBC">
        <w:rPr>
          <w:rFonts w:ascii="Times New Roman" w:hAnsi="Times New Roman" w:cs="Times New Roman"/>
          <w:sz w:val="24"/>
          <w:szCs w:val="24"/>
        </w:rPr>
        <w:t xml:space="preserve">revealed that DENV- 2 which reappeared in the country in </w:t>
      </w:r>
      <w:r w:rsidR="00C1510C" w:rsidRPr="00EB1377">
        <w:rPr>
          <w:rFonts w:ascii="Times New Roman" w:hAnsi="Times New Roman" w:cs="Times New Roman"/>
          <w:sz w:val="24"/>
          <w:szCs w:val="24"/>
        </w:rPr>
        <w:t xml:space="preserve">2023, became </w:t>
      </w:r>
      <w:r w:rsidR="00FD70EE">
        <w:rPr>
          <w:rFonts w:ascii="Times New Roman" w:hAnsi="Times New Roman" w:cs="Times New Roman"/>
          <w:sz w:val="24"/>
          <w:szCs w:val="24"/>
        </w:rPr>
        <w:t>the</w:t>
      </w:r>
      <w:r w:rsidR="00C1510C" w:rsidRPr="00EB1377">
        <w:rPr>
          <w:rFonts w:ascii="Times New Roman" w:hAnsi="Times New Roman" w:cs="Times New Roman"/>
          <w:sz w:val="24"/>
          <w:szCs w:val="24"/>
        </w:rPr>
        <w:t xml:space="preserve"> predominant serotype (62%) along with DENV-3 (29%)</w:t>
      </w:r>
      <w:r w:rsidR="00C1510C">
        <w:rPr>
          <w:rFonts w:ascii="Times New Roman" w:hAnsi="Times New Roman" w:cs="Times New Roman"/>
          <w:sz w:val="24"/>
          <w:szCs w:val="24"/>
        </w:rPr>
        <w:t>,</w:t>
      </w:r>
      <w:r w:rsidR="00C1510C" w:rsidRPr="00EB1377">
        <w:rPr>
          <w:rFonts w:ascii="Times New Roman" w:hAnsi="Times New Roman" w:cs="Times New Roman"/>
          <w:sz w:val="24"/>
          <w:szCs w:val="24"/>
        </w:rPr>
        <w:t xml:space="preserve"> and co-infection of DENV-2 and DENV-3 (10%)</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A2OTE1N2YtZjdjYy00YzE3LWIxNWUtZTM4MjliNjk3OGFlIiwicHJvcGVydGllcyI6eyJub3RlSW5kZXgiOjB9LCJpc0VkaXRlZCI6ZmFsc2UsIm1hbnVhbE92ZXJyaWRlIjp7ImlzTWFudWFsbHlPdmVycmlkZGVuIjpmYWxzZSwiY2l0ZXByb2NUZXh0IjoiWzM3LDM4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
          <w:id w:val="-2067484470"/>
          <w:placeholder>
            <w:docPart w:val="96A45933F2AF463AA35B518F0864948F"/>
          </w:placeholder>
        </w:sdtPr>
        <w:sdtContent>
          <w:r w:rsidR="001635B4" w:rsidRPr="001635B4">
            <w:rPr>
              <w:rFonts w:ascii="Times New Roman" w:hAnsi="Times New Roman" w:cs="Times New Roman"/>
              <w:color w:val="000000"/>
              <w:sz w:val="24"/>
              <w:szCs w:val="24"/>
            </w:rPr>
            <w:t>[37,38]</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B30D98">
        <w:rPr>
          <w:rFonts w:ascii="Times New Roman" w:hAnsi="Times New Roman" w:cs="Times New Roman"/>
          <w:sz w:val="24"/>
          <w:szCs w:val="24"/>
        </w:rPr>
        <w:t>Earlier, a</w:t>
      </w:r>
      <w:r w:rsidR="00B30D98" w:rsidRPr="00EB1377">
        <w:rPr>
          <w:rFonts w:ascii="Times New Roman" w:hAnsi="Times New Roman" w:cs="Times New Roman"/>
          <w:sz w:val="24"/>
          <w:szCs w:val="24"/>
        </w:rPr>
        <w:t>ll four serotypes of the dengue virus have been recorded in Bangladesh at different times since 2000</w:t>
      </w:r>
      <w:r w:rsidR="00B30D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hMmM5ZTYtMDg5Zi00MWExLThjNjMtMjc1OTYyMTY0ZmQ1IiwicHJvcGVydGllcyI6eyJub3RlSW5kZXgiOjB9LCJpc0VkaXRlZCI6ZmFsc2UsIm1hbnVhbE92ZXJyaWRlIjp7ImlzTWFudWFsbHlPdmVycmlkZGVuIjpmYWxzZSwiY2l0ZXByb2NUZXh0IjoiWzM5LDQw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
          <w:id w:val="740913235"/>
          <w:placeholder>
            <w:docPart w:val="6BF174591505439C9CABF05828659DFD"/>
          </w:placeholder>
        </w:sdtPr>
        <w:sdtContent>
          <w:r w:rsidR="001635B4" w:rsidRPr="001635B4">
            <w:rPr>
              <w:rFonts w:ascii="Times New Roman" w:hAnsi="Times New Roman" w:cs="Times New Roman"/>
              <w:color w:val="000000"/>
              <w:sz w:val="24"/>
              <w:szCs w:val="24"/>
            </w:rPr>
            <w:t>[39,40]</w:t>
          </w:r>
        </w:sdtContent>
      </w:sdt>
      <w:r w:rsidR="00B30D98">
        <w:rPr>
          <w:rFonts w:ascii="Times New Roman" w:hAnsi="Times New Roman" w:cs="Times New Roman"/>
          <w:color w:val="000000"/>
          <w:sz w:val="24"/>
          <w:szCs w:val="24"/>
        </w:rPr>
        <w:t>.</w:t>
      </w:r>
      <w:r w:rsidR="00B30D98" w:rsidRPr="00EB1377">
        <w:rPr>
          <w:rFonts w:ascii="Times New Roman" w:hAnsi="Times New Roman" w:cs="Times New Roman"/>
          <w:sz w:val="24"/>
          <w:szCs w:val="24"/>
        </w:rPr>
        <w:t xml:space="preserve"> DENV-3 caused a larger outbreak in 2019 and remained a dominant serotype until 2022. DENV-4 reappeared in the year 2022 with co-circulation of DENV-1 and DENV-3</w:t>
      </w:r>
      <w:r w:rsidR="007A122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FmZDA4NDktZmFkYy00ZTFhLTk1YTYtOGMwNzQzNmI4ZTcwIiwicHJvcGVydGllcyI6eyJub3RlSW5kZXgiOjB9LCJpc0VkaXRlZCI6ZmFsc2UsIm1hbnVhbE92ZXJyaWRlIjp7ImlzTWFudWFsbHlPdmVycmlkZGVuIjpmYWxzZSwiY2l0ZXByb2NUZXh0IjoiWzM5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767310874"/>
          <w:placeholder>
            <w:docPart w:val="DefaultPlaceholder_-1854013440"/>
          </w:placeholder>
        </w:sdtPr>
        <w:sdtContent>
          <w:r w:rsidR="001635B4" w:rsidRPr="001635B4">
            <w:rPr>
              <w:rFonts w:ascii="Times New Roman" w:hAnsi="Times New Roman" w:cs="Times New Roman"/>
              <w:color w:val="000000"/>
              <w:sz w:val="24"/>
              <w:szCs w:val="24"/>
            </w:rPr>
            <w:t>[39]</w:t>
          </w:r>
        </w:sdtContent>
      </w:sdt>
      <w:r w:rsidR="00B30D98" w:rsidRPr="00EB1377">
        <w:rPr>
          <w:rFonts w:ascii="Times New Roman" w:hAnsi="Times New Roman" w:cs="Times New Roman"/>
          <w:sz w:val="24"/>
          <w:szCs w:val="24"/>
        </w:rPr>
        <w:t>.</w:t>
      </w:r>
      <w:r w:rsidR="00365186">
        <w:rPr>
          <w:rFonts w:ascii="Times New Roman" w:hAnsi="Times New Roman" w:cs="Times New Roman"/>
          <w:b/>
          <w:bCs/>
          <w:sz w:val="24"/>
          <w:szCs w:val="24"/>
        </w:rPr>
        <w:t xml:space="preserve"> </w:t>
      </w:r>
      <w:r w:rsidR="00C1510C" w:rsidRPr="00EB1377">
        <w:rPr>
          <w:rFonts w:ascii="Times New Roman" w:hAnsi="Times New Roman" w:cs="Times New Roman"/>
          <w:sz w:val="24"/>
          <w:szCs w:val="24"/>
        </w:rPr>
        <w:t>Thus, exposure to heterogenous serotypes</w:t>
      </w:r>
      <w:r w:rsidR="00C1510C">
        <w:rPr>
          <w:rFonts w:ascii="Times New Roman" w:hAnsi="Times New Roman" w:cs="Times New Roman"/>
          <w:sz w:val="24"/>
          <w:szCs w:val="24"/>
        </w:rPr>
        <w:t xml:space="preserve"> </w:t>
      </w:r>
      <w:r w:rsidR="00365186">
        <w:rPr>
          <w:rFonts w:ascii="Times New Roman" w:hAnsi="Times New Roman" w:cs="Times New Roman"/>
          <w:sz w:val="24"/>
          <w:szCs w:val="24"/>
        </w:rPr>
        <w:t xml:space="preserve">in 2023 </w:t>
      </w:r>
      <w:r w:rsidR="00C1510C">
        <w:rPr>
          <w:rFonts w:ascii="Times New Roman" w:hAnsi="Times New Roman" w:cs="Times New Roman"/>
          <w:sz w:val="24"/>
          <w:szCs w:val="24"/>
        </w:rPr>
        <w:t>likely</w:t>
      </w:r>
      <w:r w:rsidR="00C1510C" w:rsidRPr="00EB1377">
        <w:rPr>
          <w:rFonts w:ascii="Times New Roman" w:hAnsi="Times New Roman" w:cs="Times New Roman"/>
          <w:sz w:val="24"/>
          <w:szCs w:val="24"/>
        </w:rPr>
        <w:t xml:space="preserve"> increase</w:t>
      </w:r>
      <w:r w:rsidR="00C1510C">
        <w:rPr>
          <w:rFonts w:ascii="Times New Roman" w:hAnsi="Times New Roman" w:cs="Times New Roman"/>
          <w:sz w:val="24"/>
          <w:szCs w:val="24"/>
        </w:rPr>
        <w:t>d</w:t>
      </w:r>
      <w:r w:rsidR="00C1510C" w:rsidRPr="00EB1377">
        <w:rPr>
          <w:rFonts w:ascii="Times New Roman" w:hAnsi="Times New Roman" w:cs="Times New Roman"/>
          <w:sz w:val="24"/>
          <w:szCs w:val="24"/>
        </w:rPr>
        <w:t xml:space="preserve"> the risk of severe dengue </w:t>
      </w:r>
      <w:r w:rsidR="00C1510C" w:rsidRPr="00EB1377">
        <w:rPr>
          <w:rFonts w:ascii="Times New Roman" w:hAnsi="Times New Roman" w:cs="Times New Roman"/>
          <w:sz w:val="24"/>
          <w:szCs w:val="24"/>
        </w:rPr>
        <w:lastRenderedPageBreak/>
        <w:t>infection which has a much higher CFR than the primary infection</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yYzI2MzgtMWMzMC00YTU5LWIyMWYtYzVlYWZjMmYxZTExIiwicHJvcGVydGllcyI6eyJub3RlSW5kZXgiOjB9LCJpc0VkaXRlZCI6ZmFsc2UsIm1hbnVhbE92ZXJyaWRlIjp7ImlzTWFudWFsbHlPdmVycmlkZGVuIjpmYWxzZSwiY2l0ZXByb2NUZXh0IjoiWzI1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1511527714"/>
          <w:placeholder>
            <w:docPart w:val="96A45933F2AF463AA35B518F0864948F"/>
          </w:placeholder>
        </w:sdtPr>
        <w:sdtContent>
          <w:r w:rsidR="001635B4" w:rsidRPr="001635B4">
            <w:rPr>
              <w:rFonts w:ascii="Times New Roman" w:hAnsi="Times New Roman" w:cs="Times New Roman"/>
              <w:color w:val="000000"/>
              <w:sz w:val="24"/>
              <w:szCs w:val="24"/>
            </w:rPr>
            <w:t>[25]</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3A5E32">
        <w:rPr>
          <w:rFonts w:ascii="Times New Roman" w:hAnsi="Times New Roman" w:cs="Times New Roman"/>
          <w:sz w:val="24"/>
          <w:szCs w:val="24"/>
        </w:rPr>
        <w:t xml:space="preserve"> </w:t>
      </w:r>
      <w:r w:rsidRPr="00EB1377">
        <w:rPr>
          <w:rFonts w:ascii="Times New Roman" w:hAnsi="Times New Roman" w:cs="Times New Roman"/>
          <w:sz w:val="24"/>
          <w:szCs w:val="24"/>
        </w:rPr>
        <w:t xml:space="preserve">While we observed significant differences in dengue incidence and CFR between the southern and northern divisions, potential biases linked to the passive surveillance method cannot be ruled out. While improbable, there’s a chance that district health officials in the southern division may have reported more diligently than those in the northern divisions, despite the reporting system </w:t>
      </w:r>
      <w:r>
        <w:rPr>
          <w:rFonts w:ascii="Times New Roman" w:hAnsi="Times New Roman" w:cs="Times New Roman"/>
          <w:sz w:val="24"/>
          <w:szCs w:val="24"/>
        </w:rPr>
        <w:t>being</w:t>
      </w:r>
      <w:r w:rsidRPr="00EB1377">
        <w:rPr>
          <w:rFonts w:ascii="Times New Roman" w:hAnsi="Times New Roman" w:cs="Times New Roman"/>
          <w:sz w:val="24"/>
          <w:szCs w:val="24"/>
        </w:rPr>
        <w:t xml:space="preserve"> the same throughout the country. </w:t>
      </w:r>
    </w:p>
    <w:bookmarkEnd w:id="49"/>
    <w:p w14:paraId="36DA0764" w14:textId="20934CE3" w:rsidR="00E67646" w:rsidDel="000A074E" w:rsidRDefault="00E67646" w:rsidP="00F00C80">
      <w:pPr>
        <w:spacing w:line="480" w:lineRule="auto"/>
        <w:rPr>
          <w:del w:id="50" w:author="Mohammad Nayeem Hasan" w:date="2024-11-24T01:45:00Z" w16du:dateUtc="2024-11-23T19:45:00Z"/>
          <w:rFonts w:ascii="Times New Roman" w:hAnsi="Times New Roman" w:cs="Times New Roman"/>
          <w:b/>
          <w:sz w:val="24"/>
          <w:szCs w:val="24"/>
        </w:rPr>
      </w:pPr>
    </w:p>
    <w:p w14:paraId="413AF4DF" w14:textId="77777777" w:rsidR="000A074E" w:rsidRDefault="000A074E" w:rsidP="00F00C80">
      <w:pPr>
        <w:spacing w:line="480" w:lineRule="auto"/>
        <w:rPr>
          <w:ins w:id="51" w:author="Mohammad Nayeem Hasan" w:date="2024-11-24T01:49:00Z" w16du:dateUtc="2024-11-23T19:49:00Z"/>
          <w:rFonts w:ascii="Times New Roman" w:hAnsi="Times New Roman" w:cs="Times New Roman"/>
          <w:b/>
          <w:sz w:val="24"/>
          <w:szCs w:val="24"/>
        </w:rPr>
      </w:pPr>
    </w:p>
    <w:p w14:paraId="35A4C606" w14:textId="3BACF3D2" w:rsidR="00E67646" w:rsidDel="000A074E" w:rsidRDefault="00E67646" w:rsidP="00F00C80">
      <w:pPr>
        <w:spacing w:line="480" w:lineRule="auto"/>
        <w:rPr>
          <w:del w:id="52" w:author="Mohammad Nayeem Hasan" w:date="2024-11-24T01:45:00Z" w16du:dateUtc="2024-11-23T19:45:00Z"/>
          <w:rFonts w:ascii="Times New Roman" w:hAnsi="Times New Roman" w:cs="Times New Roman"/>
          <w:b/>
          <w:sz w:val="24"/>
          <w:szCs w:val="24"/>
        </w:rPr>
      </w:pPr>
    </w:p>
    <w:p w14:paraId="0AF61A59" w14:textId="0D0C8DB3" w:rsidR="0043139A" w:rsidRDefault="0043139A" w:rsidP="00F00C80">
      <w:pPr>
        <w:spacing w:line="480" w:lineRule="auto"/>
        <w:rPr>
          <w:rFonts w:ascii="Times New Roman" w:hAnsi="Times New Roman" w:cs="Times New Roman"/>
          <w:b/>
          <w:sz w:val="24"/>
          <w:szCs w:val="24"/>
        </w:rPr>
      </w:pPr>
      <w:r w:rsidRPr="00525AF4">
        <w:rPr>
          <w:rFonts w:ascii="Times New Roman" w:hAnsi="Times New Roman" w:cs="Times New Roman"/>
          <w:b/>
          <w:sz w:val="24"/>
          <w:szCs w:val="24"/>
        </w:rPr>
        <w:t>Conclusion</w:t>
      </w:r>
      <w:r w:rsidR="00D2593A">
        <w:rPr>
          <w:rFonts w:ascii="Times New Roman" w:hAnsi="Times New Roman" w:cs="Times New Roman"/>
          <w:b/>
          <w:sz w:val="24"/>
          <w:szCs w:val="24"/>
        </w:rPr>
        <w:t>s</w:t>
      </w:r>
    </w:p>
    <w:p w14:paraId="1411AE14" w14:textId="5A89600E" w:rsidR="00194683" w:rsidRPr="00525AF4" w:rsidDel="000A074E" w:rsidRDefault="00194683" w:rsidP="00F00C80">
      <w:pPr>
        <w:spacing w:line="480" w:lineRule="auto"/>
        <w:rPr>
          <w:del w:id="53" w:author="Mohammad Nayeem Hasan" w:date="2024-11-24T01:49:00Z" w16du:dateUtc="2024-11-23T19:49:00Z"/>
          <w:rFonts w:ascii="Times New Roman" w:hAnsi="Times New Roman" w:cs="Times New Roman"/>
          <w:b/>
          <w:sz w:val="24"/>
          <w:szCs w:val="24"/>
        </w:rPr>
      </w:pPr>
      <w:r>
        <w:rPr>
          <w:rFonts w:ascii="Times New Roman" w:hAnsi="Times New Roman" w:cs="Times New Roman"/>
          <w:sz w:val="24"/>
          <w:szCs w:val="24"/>
        </w:rPr>
        <w:t>Bangladesh observed a large outbreak in 2023</w:t>
      </w:r>
      <w:r w:rsidR="005C1419">
        <w:rPr>
          <w:rFonts w:ascii="Times New Roman" w:hAnsi="Times New Roman" w:cs="Times New Roman"/>
          <w:sz w:val="24"/>
          <w:szCs w:val="24"/>
        </w:rPr>
        <w:t>,</w:t>
      </w:r>
      <w:r>
        <w:rPr>
          <w:rFonts w:ascii="Times New Roman" w:hAnsi="Times New Roman" w:cs="Times New Roman"/>
          <w:sz w:val="24"/>
          <w:szCs w:val="24"/>
        </w:rPr>
        <w:t xml:space="preserve"> with more than double the cumulative number of deaths of the previous 23 years. Compared to the mean CFR of the past 23 years, Bangladesh recorded a higher CFR of DENV in 2023 (0.35% vs 0.53%.  </w:t>
      </w:r>
      <w:r w:rsidRPr="00EB1377">
        <w:rPr>
          <w:rFonts w:ascii="Times New Roman" w:hAnsi="Times New Roman" w:cs="Times New Roman"/>
          <w:sz w:val="24"/>
          <w:szCs w:val="24"/>
        </w:rPr>
        <w:t xml:space="preserve">A large proportion (67%) of deaths were recorded within one day of hospitalization. </w:t>
      </w:r>
      <w:r>
        <w:rPr>
          <w:rFonts w:ascii="Times New Roman" w:hAnsi="Times New Roman" w:cs="Times New Roman"/>
          <w:sz w:val="24"/>
          <w:szCs w:val="24"/>
        </w:rPr>
        <w:t>A</w:t>
      </w:r>
      <w:r w:rsidRPr="005F09F7">
        <w:rPr>
          <w:rFonts w:ascii="Times New Roman" w:hAnsi="Times New Roman" w:cs="Times New Roman"/>
          <w:sz w:val="24"/>
          <w:szCs w:val="24"/>
        </w:rPr>
        <w:t xml:space="preserve"> </w:t>
      </w:r>
      <w:r>
        <w:rPr>
          <w:rFonts w:ascii="Times New Roman" w:hAnsi="Times New Roman" w:cs="Times New Roman"/>
          <w:sz w:val="24"/>
          <w:szCs w:val="24"/>
        </w:rPr>
        <w:t>major</w:t>
      </w:r>
      <w:r w:rsidRPr="005F09F7">
        <w:rPr>
          <w:rFonts w:ascii="Times New Roman" w:hAnsi="Times New Roman" w:cs="Times New Roman"/>
          <w:sz w:val="24"/>
          <w:szCs w:val="24"/>
        </w:rPr>
        <w:t xml:space="preserve"> geographic shift in dengue cases was observed, moving from the capital city, Dhaka, to the southern division</w:t>
      </w:r>
      <w:r>
        <w:rPr>
          <w:rFonts w:ascii="Times New Roman" w:hAnsi="Times New Roman" w:cs="Times New Roman"/>
          <w:sz w:val="24"/>
          <w:szCs w:val="24"/>
        </w:rPr>
        <w:t xml:space="preserve"> in 2023.</w:t>
      </w:r>
      <w:r w:rsidRPr="00EB1377">
        <w:rPr>
          <w:rFonts w:ascii="Times New Roman" w:hAnsi="Times New Roman" w:cs="Times New Roman"/>
          <w:sz w:val="24"/>
          <w:szCs w:val="24"/>
        </w:rPr>
        <w:t xml:space="preserve"> The transmission of dengue cases was </w:t>
      </w:r>
      <w:r w:rsidR="009A0CA1">
        <w:rPr>
          <w:rFonts w:ascii="Times New Roman" w:hAnsi="Times New Roman" w:cs="Times New Roman"/>
          <w:sz w:val="24"/>
          <w:szCs w:val="24"/>
        </w:rPr>
        <w:t xml:space="preserve">likely </w:t>
      </w:r>
      <w:r w:rsidRPr="00EB1377">
        <w:rPr>
          <w:rFonts w:ascii="Times New Roman" w:hAnsi="Times New Roman" w:cs="Times New Roman"/>
          <w:sz w:val="24"/>
          <w:szCs w:val="24"/>
        </w:rPr>
        <w:t>facilitated by urbanization, and higher temperature</w:t>
      </w:r>
      <w:r w:rsidR="005C1419">
        <w:rPr>
          <w:rFonts w:ascii="Times New Roman" w:hAnsi="Times New Roman" w:cs="Times New Roman"/>
          <w:sz w:val="24"/>
          <w:szCs w:val="24"/>
        </w:rPr>
        <w:t>s</w:t>
      </w:r>
      <w:r>
        <w:rPr>
          <w:rFonts w:ascii="Times New Roman" w:hAnsi="Times New Roman" w:cs="Times New Roman"/>
          <w:sz w:val="24"/>
          <w:szCs w:val="24"/>
        </w:rPr>
        <w:t>, humidity, and lower rainfall in</w:t>
      </w:r>
      <w:r w:rsidRPr="00EB1377">
        <w:rPr>
          <w:rFonts w:ascii="Times New Roman" w:hAnsi="Times New Roman" w:cs="Times New Roman"/>
          <w:sz w:val="24"/>
          <w:szCs w:val="24"/>
        </w:rPr>
        <w:t xml:space="preserve"> the southern districts.</w:t>
      </w:r>
      <w:r>
        <w:rPr>
          <w:rFonts w:ascii="Times New Roman" w:hAnsi="Times New Roman" w:cs="Times New Roman"/>
          <w:sz w:val="24"/>
          <w:szCs w:val="24"/>
        </w:rPr>
        <w:t xml:space="preserve"> </w:t>
      </w:r>
      <w:r w:rsidRPr="00EB1377">
        <w:rPr>
          <w:rStyle w:val="cf01"/>
          <w:rFonts w:ascii="Times New Roman" w:hAnsi="Times New Roman" w:cs="Times New Roman"/>
          <w:sz w:val="24"/>
          <w:szCs w:val="24"/>
        </w:rPr>
        <w:t xml:space="preserve">Improved estimation of mild or subclinical cases, their associated risk factors, and temporal trends are essential for </w:t>
      </w:r>
      <w:r>
        <w:rPr>
          <w:rStyle w:val="cf01"/>
          <w:rFonts w:ascii="Times New Roman" w:hAnsi="Times New Roman" w:cs="Times New Roman"/>
          <w:sz w:val="24"/>
          <w:szCs w:val="24"/>
        </w:rPr>
        <w:t xml:space="preserve">implementing </w:t>
      </w:r>
      <w:r w:rsidRPr="00EB1377">
        <w:rPr>
          <w:rStyle w:val="cf01"/>
          <w:rFonts w:ascii="Times New Roman" w:hAnsi="Times New Roman" w:cs="Times New Roman"/>
          <w:sz w:val="24"/>
          <w:szCs w:val="24"/>
        </w:rPr>
        <w:t xml:space="preserve">effective public health interventions. </w:t>
      </w:r>
      <w:r w:rsidR="00BC053C">
        <w:rPr>
          <w:rStyle w:val="cf01"/>
          <w:rFonts w:ascii="Times New Roman" w:hAnsi="Times New Roman" w:cs="Times New Roman"/>
          <w:sz w:val="24"/>
          <w:szCs w:val="24"/>
        </w:rPr>
        <w:t>Contrar</w:t>
      </w:r>
      <w:r w:rsidR="00ED383D">
        <w:rPr>
          <w:rStyle w:val="cf01"/>
          <w:rFonts w:ascii="Times New Roman" w:hAnsi="Times New Roman" w:cs="Times New Roman"/>
          <w:sz w:val="24"/>
          <w:szCs w:val="24"/>
        </w:rPr>
        <w:t>y</w:t>
      </w:r>
      <w:r w:rsidRPr="00EB1377">
        <w:rPr>
          <w:rStyle w:val="cf01"/>
          <w:rFonts w:ascii="Times New Roman" w:hAnsi="Times New Roman" w:cs="Times New Roman"/>
          <w:sz w:val="24"/>
          <w:szCs w:val="24"/>
        </w:rPr>
        <w:t xml:space="preserve"> to </w:t>
      </w:r>
      <w:r w:rsidRPr="00EB1377">
        <w:rPr>
          <w:rFonts w:ascii="Times New Roman" w:hAnsi="Times New Roman" w:cs="Times New Roman"/>
          <w:sz w:val="24"/>
          <w:szCs w:val="24"/>
        </w:rPr>
        <w:t xml:space="preserve">the idea of </w:t>
      </w:r>
      <w:r w:rsidR="00ED383D">
        <w:rPr>
          <w:rFonts w:ascii="Times New Roman" w:hAnsi="Times New Roman" w:cs="Times New Roman"/>
          <w:sz w:val="24"/>
          <w:szCs w:val="24"/>
        </w:rPr>
        <w:t xml:space="preserve">dengue being </w:t>
      </w:r>
      <w:r w:rsidRPr="00EB1377">
        <w:rPr>
          <w:rFonts w:ascii="Times New Roman" w:hAnsi="Times New Roman" w:cs="Times New Roman"/>
          <w:sz w:val="24"/>
          <w:szCs w:val="24"/>
        </w:rPr>
        <w:t xml:space="preserve">an urban disease, </w:t>
      </w:r>
      <w:r w:rsidR="00380EA8">
        <w:rPr>
          <w:rFonts w:ascii="Times New Roman" w:hAnsi="Times New Roman" w:cs="Times New Roman"/>
          <w:sz w:val="24"/>
          <w:szCs w:val="24"/>
        </w:rPr>
        <w:t xml:space="preserve">our study shows that dengue poses a significant threat to rural </w:t>
      </w:r>
      <w:r w:rsidRPr="00EB1377">
        <w:rPr>
          <w:rFonts w:ascii="Times New Roman" w:hAnsi="Times New Roman" w:cs="Times New Roman"/>
          <w:sz w:val="24"/>
          <w:szCs w:val="24"/>
        </w:rPr>
        <w:t>communities in Bangladesh</w:t>
      </w:r>
      <w:ins w:id="54" w:author="Mohammad Nayeem Hasan" w:date="2024-11-24T02:13:00Z" w16du:dateUtc="2024-11-23T20:13:00Z">
        <w:r w:rsidR="0035616B">
          <w:rPr>
            <w:rFonts w:ascii="Times New Roman" w:hAnsi="Times New Roman" w:cs="Times New Roman"/>
            <w:sz w:val="24"/>
            <w:szCs w:val="24"/>
          </w:rPr>
          <w:t>.</w:t>
        </w:r>
      </w:ins>
    </w:p>
    <w:p w14:paraId="73DDB051" w14:textId="77777777" w:rsidR="00A240F5" w:rsidRPr="002300E9" w:rsidRDefault="00A240F5" w:rsidP="004D4CC1">
      <w:pPr>
        <w:spacing w:line="480" w:lineRule="auto"/>
        <w:rPr>
          <w:rFonts w:ascii="Times New Roman" w:hAnsi="Times New Roman" w:cs="Times New Roman"/>
          <w:sz w:val="24"/>
          <w:szCs w:val="24"/>
        </w:rPr>
      </w:pPr>
    </w:p>
    <w:p w14:paraId="6AE1081E" w14:textId="77777777" w:rsidR="000A074E" w:rsidRDefault="000A074E">
      <w:pPr>
        <w:rPr>
          <w:ins w:id="55" w:author="Mohammad Nayeem Hasan" w:date="2024-11-24T01:49:00Z" w16du:dateUtc="2024-11-23T19:49:00Z"/>
          <w:rFonts w:ascii="Times New Roman" w:hAnsi="Times New Roman" w:cs="Times New Roman"/>
          <w:b/>
          <w:bCs/>
          <w:sz w:val="24"/>
          <w:szCs w:val="24"/>
        </w:rPr>
      </w:pPr>
      <w:ins w:id="56" w:author="Mohammad Nayeem Hasan" w:date="2024-11-24T01:49:00Z" w16du:dateUtc="2024-11-23T19:49:00Z">
        <w:r>
          <w:rPr>
            <w:rFonts w:ascii="Times New Roman" w:hAnsi="Times New Roman" w:cs="Times New Roman"/>
            <w:b/>
            <w:bCs/>
            <w:sz w:val="24"/>
            <w:szCs w:val="24"/>
          </w:rPr>
          <w:br w:type="page"/>
        </w:r>
      </w:ins>
    </w:p>
    <w:p w14:paraId="35EA981F" w14:textId="7B18361E" w:rsidR="00004F0E" w:rsidRDefault="00004F0E" w:rsidP="004D4CC1">
      <w:pPr>
        <w:spacing w:line="276"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Acknowledgments</w:t>
      </w:r>
    </w:p>
    <w:p w14:paraId="53B68376" w14:textId="6FC3B357" w:rsidR="00766E4D" w:rsidRPr="004D4CC1" w:rsidRDefault="00004F0E" w:rsidP="00C33CE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 xml:space="preserve">We are grateful to the Ministry of Health and Family Welfare (MoHFW) of Bangladesh for publicly sharing the dengue cases and deaths data. We acknowledge the Management Information System of MoHFW for sharing the dengue </w:t>
      </w:r>
      <w:r w:rsidR="00C23EFA">
        <w:rPr>
          <w:rFonts w:ascii="Times New Roman" w:hAnsi="Times New Roman" w:cs="Times New Roman"/>
          <w:sz w:val="24"/>
          <w:szCs w:val="24"/>
        </w:rPr>
        <w:t>case</w:t>
      </w:r>
      <w:r w:rsidRPr="00EB1377">
        <w:rPr>
          <w:rFonts w:ascii="Times New Roman" w:hAnsi="Times New Roman" w:cs="Times New Roman"/>
          <w:sz w:val="24"/>
          <w:szCs w:val="24"/>
        </w:rPr>
        <w:t xml:space="preserve"> data publicly. NH and AZ are part of the PANDORA-ID-NET Consortium (EDCTP 373 Reg/Grant RIA2016E-1609) funded by the European and Developing Countries Clinical Trials Partnership (EDCTP2) programme. NH is a member of the International Development Research Centre, Canada’s grant on West African One Health Actions for understanding, preventing, and mitigating outbreaks (109810-001). AZ is a National Institutes of Health Research senior investigator, and a Mahathir Science Award and Pascoal Mocumbi Award laureate.</w:t>
      </w:r>
    </w:p>
    <w:p w14:paraId="1B51A0C7" w14:textId="77777777" w:rsidR="004D4CC1" w:rsidRDefault="004D4CC1" w:rsidP="004D4CC1">
      <w:pPr>
        <w:spacing w:line="276" w:lineRule="auto"/>
        <w:rPr>
          <w:rFonts w:ascii="Times New Roman" w:hAnsi="Times New Roman" w:cs="Times New Roman"/>
          <w:b/>
          <w:sz w:val="24"/>
          <w:szCs w:val="24"/>
        </w:rPr>
      </w:pPr>
    </w:p>
    <w:p w14:paraId="66B3EE07" w14:textId="77777777" w:rsidR="000A074E" w:rsidRDefault="000A074E" w:rsidP="004D4CC1">
      <w:pPr>
        <w:spacing w:line="276" w:lineRule="auto"/>
        <w:rPr>
          <w:ins w:id="57" w:author="Mohammad Nayeem Hasan" w:date="2024-11-24T01:47:00Z" w16du:dateUtc="2024-11-23T19:47:00Z"/>
          <w:rFonts w:ascii="Times New Roman" w:hAnsi="Times New Roman" w:cs="Times New Roman"/>
          <w:b/>
          <w:sz w:val="24"/>
          <w:szCs w:val="24"/>
        </w:rPr>
      </w:pPr>
    </w:p>
    <w:p w14:paraId="330FF326" w14:textId="49BCAFE0" w:rsidR="00004F0E" w:rsidRDefault="00004F0E" w:rsidP="004D4CC1">
      <w:pPr>
        <w:spacing w:line="276" w:lineRule="auto"/>
        <w:rPr>
          <w:rFonts w:ascii="Times New Roman" w:hAnsi="Times New Roman" w:cs="Times New Roman"/>
          <w:b/>
          <w:sz w:val="24"/>
          <w:szCs w:val="24"/>
        </w:rPr>
      </w:pPr>
      <w:r>
        <w:rPr>
          <w:rFonts w:ascii="Times New Roman" w:hAnsi="Times New Roman" w:cs="Times New Roman"/>
          <w:b/>
          <w:sz w:val="24"/>
          <w:szCs w:val="24"/>
        </w:rPr>
        <w:t>Financial Support</w:t>
      </w:r>
    </w:p>
    <w:p w14:paraId="329E7DFF" w14:textId="2D045CD5" w:rsidR="00766E4D" w:rsidRPr="004D4CC1" w:rsidRDefault="002300E9" w:rsidP="004D4CC1">
      <w:pPr>
        <w:spacing w:line="276" w:lineRule="auto"/>
        <w:rPr>
          <w:rFonts w:ascii="Times New Roman" w:hAnsi="Times New Roman" w:cs="Times New Roman"/>
          <w:sz w:val="24"/>
          <w:szCs w:val="24"/>
        </w:rPr>
      </w:pPr>
      <w:r w:rsidRPr="002300E9">
        <w:rPr>
          <w:rFonts w:ascii="Times New Roman" w:hAnsi="Times New Roman" w:cs="Times New Roman"/>
          <w:sz w:val="24"/>
          <w:szCs w:val="24"/>
        </w:rPr>
        <w:t>There was no funding for this study.</w:t>
      </w:r>
    </w:p>
    <w:p w14:paraId="61BEEF26" w14:textId="77777777" w:rsidR="004D4CC1" w:rsidRDefault="004D4CC1" w:rsidP="004D4CC1">
      <w:pPr>
        <w:spacing w:line="276" w:lineRule="auto"/>
        <w:rPr>
          <w:rFonts w:ascii="Times New Roman" w:hAnsi="Times New Roman" w:cs="Times New Roman"/>
          <w:b/>
          <w:sz w:val="24"/>
          <w:szCs w:val="24"/>
        </w:rPr>
      </w:pPr>
    </w:p>
    <w:p w14:paraId="3BF359AE" w14:textId="2591B44F"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t>Conflicts of interest</w:t>
      </w:r>
    </w:p>
    <w:p w14:paraId="14691322" w14:textId="6CE87604" w:rsidR="00766E4D" w:rsidRPr="004D4CC1" w:rsidRDefault="00F17591" w:rsidP="004D4CC1">
      <w:pPr>
        <w:spacing w:line="276" w:lineRule="auto"/>
        <w:rPr>
          <w:rFonts w:ascii="Times New Roman" w:hAnsi="Times New Roman" w:cs="Times New Roman"/>
          <w:b/>
          <w:bCs/>
          <w:sz w:val="24"/>
          <w:szCs w:val="24"/>
        </w:rPr>
      </w:pPr>
      <w:r w:rsidRPr="00EB1377">
        <w:rPr>
          <w:rFonts w:ascii="Times New Roman" w:hAnsi="Times New Roman" w:cs="Times New Roman"/>
          <w:sz w:val="24"/>
          <w:szCs w:val="24"/>
        </w:rPr>
        <w:t xml:space="preserve">The authors declare no conflict of interest. </w:t>
      </w:r>
    </w:p>
    <w:p w14:paraId="38BB27C9" w14:textId="77777777" w:rsidR="004D4CC1" w:rsidRDefault="004D4CC1" w:rsidP="004D4CC1">
      <w:pPr>
        <w:spacing w:line="276" w:lineRule="auto"/>
        <w:rPr>
          <w:rFonts w:ascii="Times New Roman" w:hAnsi="Times New Roman" w:cs="Times New Roman"/>
          <w:b/>
          <w:sz w:val="24"/>
          <w:szCs w:val="24"/>
        </w:rPr>
      </w:pPr>
    </w:p>
    <w:p w14:paraId="7C2CA418" w14:textId="74E96456"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t>Ethics statement</w:t>
      </w:r>
    </w:p>
    <w:p w14:paraId="5E01EFAC" w14:textId="529052CB" w:rsidR="00BB7645" w:rsidRDefault="00F17591" w:rsidP="004D4CC1">
      <w:pPr>
        <w:spacing w:line="276" w:lineRule="auto"/>
        <w:rPr>
          <w:rFonts w:ascii="Times New Roman" w:hAnsi="Times New Roman" w:cs="Times New Roman"/>
          <w:sz w:val="24"/>
          <w:szCs w:val="24"/>
        </w:rPr>
      </w:pPr>
      <w:r w:rsidRPr="00EB1377">
        <w:rPr>
          <w:rFonts w:ascii="Times New Roman" w:hAnsi="Times New Roman" w:cs="Times New Roman"/>
          <w:sz w:val="24"/>
          <w:szCs w:val="24"/>
        </w:rPr>
        <w:t>We used data that are publicly available in the daily press release of the Ministry of Health and Family Welfare (</w:t>
      </w:r>
      <w:hyperlink r:id="rId24" w:history="1">
        <w:r w:rsidRPr="00EB1377">
          <w:rPr>
            <w:rStyle w:val="Hyperlink"/>
            <w:rFonts w:ascii="Times New Roman" w:hAnsi="Times New Roman" w:cs="Times New Roman"/>
            <w:sz w:val="24"/>
            <w:szCs w:val="24"/>
          </w:rPr>
          <w:t>https://old.dghs.gov.bd/index.php/bd/home/5200-daily-dengue-status-report</w:t>
        </w:r>
      </w:hyperlink>
      <w:r w:rsidRPr="00EB1377">
        <w:rPr>
          <w:rFonts w:ascii="Times New Roman" w:hAnsi="Times New Roman" w:cs="Times New Roman"/>
          <w:sz w:val="24"/>
          <w:szCs w:val="24"/>
        </w:rPr>
        <w:t xml:space="preserve"> ). </w:t>
      </w:r>
      <w:r w:rsidR="00BC0BFC" w:rsidRPr="00EB1377">
        <w:rPr>
          <w:rFonts w:ascii="Times New Roman" w:hAnsi="Times New Roman" w:cs="Times New Roman"/>
          <w:sz w:val="24"/>
          <w:szCs w:val="24"/>
        </w:rPr>
        <w:t xml:space="preserve">There </w:t>
      </w:r>
      <w:r w:rsidR="00296DB6" w:rsidRPr="00EB1377">
        <w:rPr>
          <w:rFonts w:ascii="Times New Roman" w:hAnsi="Times New Roman" w:cs="Times New Roman"/>
          <w:sz w:val="24"/>
          <w:szCs w:val="24"/>
        </w:rPr>
        <w:t>are</w:t>
      </w:r>
      <w:r w:rsidR="00BC0BFC" w:rsidRPr="00EB1377">
        <w:rPr>
          <w:rFonts w:ascii="Times New Roman" w:hAnsi="Times New Roman" w:cs="Times New Roman"/>
          <w:sz w:val="24"/>
          <w:szCs w:val="24"/>
        </w:rPr>
        <w:t xml:space="preserve"> </w:t>
      </w:r>
      <w:r w:rsidR="00296DB6" w:rsidRPr="00EB1377">
        <w:rPr>
          <w:rFonts w:ascii="Times New Roman" w:hAnsi="Times New Roman" w:cs="Times New Roman"/>
          <w:sz w:val="24"/>
          <w:szCs w:val="24"/>
        </w:rPr>
        <w:t xml:space="preserve">no </w:t>
      </w:r>
      <w:r w:rsidR="00DB02CC" w:rsidRPr="00EB1377">
        <w:rPr>
          <w:rFonts w:ascii="Times New Roman" w:hAnsi="Times New Roman" w:cs="Times New Roman"/>
          <w:sz w:val="24"/>
          <w:szCs w:val="24"/>
        </w:rPr>
        <w:t xml:space="preserve">identifiable </w:t>
      </w:r>
      <w:r w:rsidR="00BC0BFC" w:rsidRPr="00EB1377">
        <w:rPr>
          <w:rFonts w:ascii="Times New Roman" w:hAnsi="Times New Roman" w:cs="Times New Roman"/>
          <w:sz w:val="24"/>
          <w:szCs w:val="24"/>
        </w:rPr>
        <w:t xml:space="preserve">individual-level </w:t>
      </w:r>
      <w:r w:rsidR="00E14544" w:rsidRPr="00EB1377">
        <w:rPr>
          <w:rFonts w:ascii="Times New Roman" w:hAnsi="Times New Roman" w:cs="Times New Roman"/>
          <w:sz w:val="24"/>
          <w:szCs w:val="24"/>
        </w:rPr>
        <w:t>data,</w:t>
      </w:r>
      <w:r w:rsidR="00F85088" w:rsidRPr="00EB1377">
        <w:rPr>
          <w:rFonts w:ascii="Times New Roman" w:hAnsi="Times New Roman" w:cs="Times New Roman"/>
          <w:sz w:val="24"/>
          <w:szCs w:val="24"/>
        </w:rPr>
        <w:t xml:space="preserve"> and </w:t>
      </w:r>
      <w:r w:rsidR="00BC0BFC" w:rsidRPr="00EB1377">
        <w:rPr>
          <w:rFonts w:ascii="Times New Roman" w:hAnsi="Times New Roman" w:cs="Times New Roman"/>
          <w:sz w:val="24"/>
          <w:szCs w:val="24"/>
        </w:rPr>
        <w:t xml:space="preserve">ethical approval is not required. </w:t>
      </w:r>
    </w:p>
    <w:p w14:paraId="29598BFA" w14:textId="77777777" w:rsidR="004D4CC1" w:rsidRDefault="004D4CC1" w:rsidP="004D4CC1">
      <w:pPr>
        <w:spacing w:line="276" w:lineRule="auto"/>
        <w:rPr>
          <w:rFonts w:ascii="Times New Roman" w:hAnsi="Times New Roman" w:cs="Times New Roman"/>
          <w:b/>
          <w:bCs/>
          <w:sz w:val="24"/>
          <w:szCs w:val="24"/>
        </w:rPr>
      </w:pPr>
    </w:p>
    <w:p w14:paraId="216C8424" w14:textId="7EF21D43" w:rsidR="002300E9" w:rsidRDefault="002300E9" w:rsidP="004D4CC1">
      <w:pPr>
        <w:spacing w:line="276" w:lineRule="auto"/>
        <w:rPr>
          <w:rFonts w:ascii="Times New Roman" w:hAnsi="Times New Roman" w:cs="Times New Roman"/>
          <w:b/>
          <w:bCs/>
          <w:sz w:val="24"/>
          <w:szCs w:val="24"/>
        </w:rPr>
      </w:pPr>
      <w:r w:rsidRPr="002300E9">
        <w:rPr>
          <w:rFonts w:ascii="Times New Roman" w:hAnsi="Times New Roman" w:cs="Times New Roman"/>
          <w:b/>
          <w:bCs/>
          <w:sz w:val="24"/>
          <w:szCs w:val="24"/>
        </w:rPr>
        <w:t>Author´s Contributions</w:t>
      </w:r>
    </w:p>
    <w:p w14:paraId="5B48952B" w14:textId="6526ED5A" w:rsidR="00C14808" w:rsidRDefault="007F4E25"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Conceptualization: </w:t>
      </w:r>
      <w:r w:rsidR="005F5C16">
        <w:rPr>
          <w:rFonts w:ascii="Times New Roman" w:hAnsi="Times New Roman" w:cs="Times New Roman"/>
          <w:sz w:val="24"/>
          <w:szCs w:val="24"/>
        </w:rPr>
        <w:t>NH, MA</w:t>
      </w:r>
      <w:r w:rsidR="00404EA0">
        <w:rPr>
          <w:rFonts w:ascii="Times New Roman" w:hAnsi="Times New Roman" w:cs="Times New Roman"/>
          <w:sz w:val="24"/>
          <w:szCs w:val="24"/>
        </w:rPr>
        <w:t>,</w:t>
      </w:r>
      <w:r w:rsidR="005F5C16">
        <w:rPr>
          <w:rFonts w:ascii="Times New Roman" w:hAnsi="Times New Roman" w:cs="Times New Roman"/>
          <w:sz w:val="24"/>
          <w:szCs w:val="24"/>
        </w:rPr>
        <w:t xml:space="preserve"> and MNH</w:t>
      </w:r>
      <w:r w:rsidR="0001258C">
        <w:rPr>
          <w:rFonts w:ascii="Times New Roman" w:hAnsi="Times New Roman" w:cs="Times New Roman"/>
          <w:sz w:val="24"/>
          <w:szCs w:val="24"/>
        </w:rPr>
        <w:t xml:space="preserve">. </w:t>
      </w:r>
      <w:r w:rsidR="00C14808">
        <w:rPr>
          <w:rFonts w:ascii="Times New Roman" w:hAnsi="Times New Roman" w:cs="Times New Roman"/>
          <w:sz w:val="24"/>
          <w:szCs w:val="24"/>
        </w:rPr>
        <w:t xml:space="preserve">Data curation: </w:t>
      </w:r>
      <w:r w:rsidR="005F5C16">
        <w:rPr>
          <w:rFonts w:ascii="Times New Roman" w:hAnsi="Times New Roman" w:cs="Times New Roman"/>
          <w:sz w:val="24"/>
          <w:szCs w:val="24"/>
        </w:rPr>
        <w:t>MNH</w:t>
      </w:r>
      <w:r w:rsidR="00C14808">
        <w:rPr>
          <w:rFonts w:ascii="Times New Roman" w:hAnsi="Times New Roman" w:cs="Times New Roman"/>
          <w:sz w:val="24"/>
          <w:szCs w:val="24"/>
        </w:rPr>
        <w:t xml:space="preserve">, SAAA, </w:t>
      </w:r>
      <w:r w:rsidR="00E253C2">
        <w:rPr>
          <w:rFonts w:ascii="Times New Roman" w:hAnsi="Times New Roman" w:cs="Times New Roman"/>
          <w:sz w:val="24"/>
          <w:szCs w:val="24"/>
        </w:rPr>
        <w:t>MA, MR</w:t>
      </w:r>
      <w:r w:rsidR="00EC67BF">
        <w:rPr>
          <w:rFonts w:ascii="Times New Roman" w:hAnsi="Times New Roman" w:cs="Times New Roman"/>
          <w:sz w:val="24"/>
          <w:szCs w:val="24"/>
        </w:rPr>
        <w:t xml:space="preserve">. </w:t>
      </w:r>
    </w:p>
    <w:p w14:paraId="506D6AFC" w14:textId="2FF2211C" w:rsidR="001352F5" w:rsidRDefault="00E253C2"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Formal Analysis: </w:t>
      </w:r>
      <w:r w:rsidR="0073543F">
        <w:rPr>
          <w:rFonts w:ascii="Times New Roman" w:hAnsi="Times New Roman" w:cs="Times New Roman"/>
          <w:sz w:val="24"/>
          <w:szCs w:val="24"/>
        </w:rPr>
        <w:t>MNH</w:t>
      </w:r>
      <w:r w:rsidR="00C201A5">
        <w:rPr>
          <w:rFonts w:ascii="Times New Roman" w:hAnsi="Times New Roman" w:cs="Times New Roman"/>
          <w:sz w:val="24"/>
          <w:szCs w:val="24"/>
        </w:rPr>
        <w:t xml:space="preserve">, </w:t>
      </w:r>
      <w:r w:rsidR="00404EA0">
        <w:rPr>
          <w:rFonts w:ascii="Times New Roman" w:hAnsi="Times New Roman" w:cs="Times New Roman"/>
          <w:sz w:val="24"/>
          <w:szCs w:val="24"/>
        </w:rPr>
        <w:t xml:space="preserve">NH, </w:t>
      </w:r>
      <w:r>
        <w:rPr>
          <w:rFonts w:ascii="Times New Roman" w:hAnsi="Times New Roman" w:cs="Times New Roman"/>
          <w:sz w:val="24"/>
          <w:szCs w:val="24"/>
        </w:rPr>
        <w:t>MA</w:t>
      </w:r>
      <w:r w:rsidR="002C2D67">
        <w:rPr>
          <w:rFonts w:ascii="Times New Roman" w:hAnsi="Times New Roman" w:cs="Times New Roman"/>
          <w:sz w:val="24"/>
          <w:szCs w:val="24"/>
        </w:rPr>
        <w:t xml:space="preserve">. </w:t>
      </w:r>
      <w:r w:rsidR="00124494">
        <w:rPr>
          <w:rFonts w:ascii="Times New Roman" w:hAnsi="Times New Roman" w:cs="Times New Roman"/>
          <w:sz w:val="24"/>
          <w:szCs w:val="24"/>
        </w:rPr>
        <w:t>Writing original draft: NH, MNH</w:t>
      </w:r>
      <w:r w:rsidR="00836CF9">
        <w:rPr>
          <w:rFonts w:ascii="Times New Roman" w:hAnsi="Times New Roman" w:cs="Times New Roman"/>
          <w:sz w:val="24"/>
          <w:szCs w:val="24"/>
        </w:rPr>
        <w:t xml:space="preserve">. </w:t>
      </w:r>
      <w:r w:rsidR="00537F94">
        <w:rPr>
          <w:rFonts w:ascii="Times New Roman" w:hAnsi="Times New Roman" w:cs="Times New Roman"/>
          <w:sz w:val="24"/>
          <w:szCs w:val="24"/>
        </w:rPr>
        <w:t>Supervision</w:t>
      </w:r>
      <w:r w:rsidR="001352F5">
        <w:rPr>
          <w:rFonts w:ascii="Times New Roman" w:hAnsi="Times New Roman" w:cs="Times New Roman"/>
          <w:sz w:val="24"/>
          <w:szCs w:val="24"/>
        </w:rPr>
        <w:t>: AZ</w:t>
      </w:r>
    </w:p>
    <w:p w14:paraId="35835A2D" w14:textId="429F0976" w:rsidR="00F9266E" w:rsidRPr="00EB1377" w:rsidRDefault="001A18D5" w:rsidP="00F01DF6">
      <w:pPr>
        <w:spacing w:line="276" w:lineRule="auto"/>
        <w:rPr>
          <w:rFonts w:ascii="Times New Roman" w:hAnsi="Times New Roman" w:cs="Times New Roman"/>
          <w:sz w:val="24"/>
          <w:szCs w:val="24"/>
        </w:rPr>
      </w:pPr>
      <w:r>
        <w:rPr>
          <w:rFonts w:ascii="Times New Roman" w:hAnsi="Times New Roman" w:cs="Times New Roman"/>
          <w:sz w:val="24"/>
          <w:szCs w:val="24"/>
        </w:rPr>
        <w:t>Writing, review</w:t>
      </w:r>
      <w:r w:rsidR="00966236">
        <w:rPr>
          <w:rFonts w:ascii="Times New Roman" w:hAnsi="Times New Roman" w:cs="Times New Roman"/>
          <w:sz w:val="24"/>
          <w:szCs w:val="24"/>
        </w:rPr>
        <w:t>,</w:t>
      </w:r>
      <w:r>
        <w:rPr>
          <w:rFonts w:ascii="Times New Roman" w:hAnsi="Times New Roman" w:cs="Times New Roman"/>
          <w:sz w:val="24"/>
          <w:szCs w:val="24"/>
        </w:rPr>
        <w:t xml:space="preserve"> and editing: </w:t>
      </w:r>
      <w:r w:rsidR="00990A6D">
        <w:rPr>
          <w:rFonts w:ascii="Times New Roman" w:hAnsi="Times New Roman" w:cs="Times New Roman"/>
          <w:sz w:val="24"/>
          <w:szCs w:val="24"/>
        </w:rPr>
        <w:t>MR, MU, SAAA, KMR, KKP,</w:t>
      </w:r>
      <w:r w:rsidR="005843DA">
        <w:rPr>
          <w:rFonts w:ascii="Times New Roman" w:hAnsi="Times New Roman" w:cs="Times New Roman"/>
          <w:sz w:val="24"/>
          <w:szCs w:val="24"/>
        </w:rPr>
        <w:t xml:space="preserve"> MFRS, FH, AS, DP, PP, MA, AZ</w:t>
      </w:r>
      <w:r w:rsidR="00F01DF6">
        <w:rPr>
          <w:rFonts w:ascii="Times New Roman" w:hAnsi="Times New Roman" w:cs="Times New Roman"/>
          <w:sz w:val="24"/>
          <w:szCs w:val="24"/>
        </w:rPr>
        <w:t xml:space="preserve">. </w:t>
      </w:r>
    </w:p>
    <w:p w14:paraId="71BB29D2" w14:textId="77777777" w:rsidR="002120A9" w:rsidRDefault="002120A9" w:rsidP="004D4CC1">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B274ADE" w14:textId="6694B39B" w:rsidR="00F9266E" w:rsidRPr="002120A9" w:rsidRDefault="00F9266E" w:rsidP="004D4CC1">
      <w:pPr>
        <w:spacing w:line="276" w:lineRule="auto"/>
        <w:rPr>
          <w:rFonts w:ascii="Times New Roman" w:hAnsi="Times New Roman" w:cs="Times New Roman"/>
          <w:b/>
          <w:sz w:val="24"/>
          <w:szCs w:val="24"/>
        </w:rPr>
      </w:pPr>
      <w:r w:rsidRPr="002120A9">
        <w:rPr>
          <w:rFonts w:ascii="Times New Roman" w:hAnsi="Times New Roman" w:cs="Times New Roman"/>
          <w:b/>
          <w:sz w:val="24"/>
          <w:szCs w:val="24"/>
        </w:rPr>
        <w:lastRenderedPageBreak/>
        <w:t>Reference</w:t>
      </w:r>
    </w:p>
    <w:sdt>
      <w:sdtPr>
        <w:rPr>
          <w:rFonts w:ascii="Times New Roman" w:hAnsi="Times New Roman" w:cs="Times New Roman"/>
          <w:sz w:val="24"/>
          <w:szCs w:val="24"/>
        </w:rPr>
        <w:tag w:val="MENDELEY_BIBLIOGRAPHY"/>
        <w:id w:val="-1243474614"/>
        <w:placeholder>
          <w:docPart w:val="BEB65B31868F4F0484D832EBC960C08A"/>
        </w:placeholder>
      </w:sdtPr>
      <w:sdtContent>
        <w:p w14:paraId="7FC826FA" w14:textId="77777777" w:rsidR="001635B4" w:rsidRDefault="001635B4">
          <w:pPr>
            <w:autoSpaceDE w:val="0"/>
            <w:autoSpaceDN w:val="0"/>
            <w:ind w:hanging="640"/>
            <w:divId w:val="726992270"/>
            <w:rPr>
              <w:rFonts w:eastAsia="Times New Roman"/>
              <w:sz w:val="24"/>
              <w:szCs w:val="24"/>
            </w:rPr>
          </w:pPr>
          <w:r>
            <w:rPr>
              <w:rFonts w:eastAsia="Times New Roman"/>
            </w:rPr>
            <w:t>1.</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Global Landmark: 2023 Marks the Worst Year for Dengue Cases with Millions Infected and Thousands of Deaths Reported. </w:t>
          </w:r>
          <w:r>
            <w:rPr>
              <w:rFonts w:eastAsia="Times New Roman"/>
              <w:i/>
              <w:iCs/>
            </w:rPr>
            <w:t>IJID Regions</w:t>
          </w:r>
          <w:r>
            <w:rPr>
              <w:rFonts w:eastAsia="Times New Roman"/>
            </w:rPr>
            <w:t xml:space="preserve"> 2024; : 100459. </w:t>
          </w:r>
        </w:p>
        <w:p w14:paraId="3C8C4759" w14:textId="77777777" w:rsidR="001635B4" w:rsidRDefault="001635B4">
          <w:pPr>
            <w:autoSpaceDE w:val="0"/>
            <w:autoSpaceDN w:val="0"/>
            <w:ind w:hanging="640"/>
            <w:divId w:val="39869908"/>
            <w:rPr>
              <w:rFonts w:eastAsia="Times New Roman"/>
            </w:rPr>
          </w:pPr>
          <w:r>
            <w:rPr>
              <w:rFonts w:eastAsia="Times New Roman"/>
            </w:rPr>
            <w:t>2.</w:t>
          </w:r>
          <w:r>
            <w:rPr>
              <w:rFonts w:eastAsia="Times New Roman"/>
            </w:rPr>
            <w:tab/>
          </w:r>
          <w:r>
            <w:rPr>
              <w:rFonts w:eastAsia="Times New Roman"/>
              <w:b/>
              <w:bCs/>
            </w:rPr>
            <w:t>World Bank</w:t>
          </w:r>
          <w:r>
            <w:rPr>
              <w:rFonts w:eastAsia="Times New Roman"/>
            </w:rPr>
            <w:t xml:space="preserve">. </w:t>
          </w:r>
          <w:r>
            <w:rPr>
              <w:rFonts w:eastAsia="Times New Roman"/>
              <w:i/>
              <w:iCs/>
            </w:rPr>
            <w:t>Population, total - Bangladesh: https://data.worldbank.org/country/bangladesh</w:t>
          </w:r>
          <w:r>
            <w:rPr>
              <w:rFonts w:eastAsia="Times New Roman"/>
            </w:rPr>
            <w:t xml:space="preserve">. </w:t>
          </w:r>
          <w:r>
            <w:rPr>
              <w:rFonts w:eastAsia="Times New Roman"/>
              <w:i/>
              <w:iCs/>
            </w:rPr>
            <w:t>2024</w:t>
          </w:r>
          <w:r>
            <w:rPr>
              <w:rFonts w:eastAsia="Times New Roman"/>
            </w:rPr>
            <w:t xml:space="preserve">. 2024. </w:t>
          </w:r>
        </w:p>
        <w:p w14:paraId="6C99E4FD" w14:textId="77777777" w:rsidR="001635B4" w:rsidRDefault="001635B4">
          <w:pPr>
            <w:autoSpaceDE w:val="0"/>
            <w:autoSpaceDN w:val="0"/>
            <w:ind w:hanging="640"/>
            <w:divId w:val="1472364410"/>
            <w:rPr>
              <w:rFonts w:eastAsia="Times New Roman"/>
            </w:rPr>
          </w:pPr>
          <w:r>
            <w:rPr>
              <w:rFonts w:eastAsia="Times New Roman"/>
            </w:rPr>
            <w:t>3.</w:t>
          </w:r>
          <w:r>
            <w:rPr>
              <w:rFonts w:eastAsia="Times New Roman"/>
            </w:rPr>
            <w:tab/>
          </w:r>
          <w:r>
            <w:rPr>
              <w:rFonts w:eastAsia="Times New Roman"/>
              <w:b/>
              <w:bCs/>
            </w:rPr>
            <w:t xml:space="preserve">Hasan MN, </w:t>
          </w:r>
          <w:r>
            <w:rPr>
              <w:rFonts w:eastAsia="Times New Roman"/>
              <w:b/>
              <w:bCs/>
              <w:i/>
              <w:iCs/>
            </w:rPr>
            <w:t>et al.</w:t>
          </w:r>
          <w:r>
            <w:rPr>
              <w:rFonts w:eastAsia="Times New Roman"/>
            </w:rPr>
            <w:t xml:space="preserve"> Two decades of endemic dengue in Bangladesh (2000–2022): trends, seasonality, and impact of temperature and rainfall patterns on transmission dynamics. </w:t>
          </w:r>
          <w:r>
            <w:rPr>
              <w:rFonts w:eastAsia="Times New Roman"/>
              <w:i/>
              <w:iCs/>
            </w:rPr>
            <w:t>Journal of Medical Entomology</w:t>
          </w:r>
          <w:r>
            <w:rPr>
              <w:rFonts w:eastAsia="Times New Roman"/>
            </w:rPr>
            <w:t xml:space="preserve"> 2024; Published online: 22 January 2024.doi:10.1093/jme/tjae001. </w:t>
          </w:r>
        </w:p>
        <w:p w14:paraId="66F2BEEF" w14:textId="77777777" w:rsidR="001635B4" w:rsidRDefault="001635B4">
          <w:pPr>
            <w:autoSpaceDE w:val="0"/>
            <w:autoSpaceDN w:val="0"/>
            <w:ind w:hanging="640"/>
            <w:divId w:val="1585992878"/>
            <w:rPr>
              <w:rFonts w:eastAsia="Times New Roman"/>
            </w:rPr>
          </w:pPr>
          <w:r>
            <w:rPr>
              <w:rFonts w:eastAsia="Times New Roman"/>
            </w:rPr>
            <w:t>4.</w:t>
          </w:r>
          <w:r>
            <w:rPr>
              <w:rFonts w:eastAsia="Times New Roman"/>
            </w:rPr>
            <w:tab/>
          </w:r>
          <w:r>
            <w:rPr>
              <w:rFonts w:eastAsia="Times New Roman"/>
              <w:b/>
              <w:bCs/>
            </w:rPr>
            <w:t xml:space="preserve">Hossain MS, </w:t>
          </w:r>
          <w:r>
            <w:rPr>
              <w:rFonts w:eastAsia="Times New Roman"/>
              <w:b/>
              <w:bCs/>
              <w:i/>
              <w:iCs/>
            </w:rPr>
            <w:t>et al.</w:t>
          </w:r>
          <w:r>
            <w:rPr>
              <w:rFonts w:eastAsia="Times New Roman"/>
            </w:rPr>
            <w:t xml:space="preserve"> Twenty-two years of dengue outbreaks in Bangladesh: epidemiology, clinical spectrum, serotypes, and future disease risks. </w:t>
          </w:r>
          <w:r>
            <w:rPr>
              <w:rFonts w:eastAsia="Times New Roman"/>
              <w:i/>
              <w:iCs/>
            </w:rPr>
            <w:t>Tropical Medicine and Health</w:t>
          </w:r>
          <w:r>
            <w:rPr>
              <w:rFonts w:eastAsia="Times New Roman"/>
            </w:rPr>
            <w:t xml:space="preserve"> 2023; </w:t>
          </w:r>
          <w:r>
            <w:rPr>
              <w:rFonts w:eastAsia="Times New Roman"/>
              <w:b/>
              <w:bCs/>
            </w:rPr>
            <w:t>51</w:t>
          </w:r>
          <w:r>
            <w:rPr>
              <w:rFonts w:eastAsia="Times New Roman"/>
            </w:rPr>
            <w:t xml:space="preserve">: 37. </w:t>
          </w:r>
        </w:p>
        <w:p w14:paraId="0993CEF0" w14:textId="77777777" w:rsidR="001635B4" w:rsidRDefault="001635B4">
          <w:pPr>
            <w:autoSpaceDE w:val="0"/>
            <w:autoSpaceDN w:val="0"/>
            <w:ind w:hanging="640"/>
            <w:divId w:val="688262796"/>
            <w:rPr>
              <w:rFonts w:eastAsia="Times New Roman"/>
            </w:rPr>
          </w:pPr>
          <w:r>
            <w:rPr>
              <w:rFonts w:eastAsia="Times New Roman"/>
            </w:rPr>
            <w:t>5.</w:t>
          </w:r>
          <w:r>
            <w:rPr>
              <w:rFonts w:eastAsia="Times New Roman"/>
            </w:rPr>
            <w:tab/>
          </w:r>
          <w:r>
            <w:rPr>
              <w:rFonts w:eastAsia="Times New Roman"/>
              <w:b/>
              <w:bCs/>
            </w:rPr>
            <w:t xml:space="preserve">Rahman KM, </w:t>
          </w:r>
          <w:r>
            <w:rPr>
              <w:rFonts w:eastAsia="Times New Roman"/>
              <w:b/>
              <w:bCs/>
              <w:i/>
              <w:iCs/>
            </w:rPr>
            <w:t>et al.</w:t>
          </w:r>
          <w:r>
            <w:rPr>
              <w:rFonts w:eastAsia="Times New Roman"/>
            </w:rPr>
            <w:t xml:space="preserve"> An Association between Rainy Days with Clinical Dengue Fever in Dhaka, Bangladesh: Findings from a Hospital Based Study. </w:t>
          </w:r>
          <w:r>
            <w:rPr>
              <w:rFonts w:eastAsia="Times New Roman"/>
              <w:i/>
              <w:iCs/>
            </w:rPr>
            <w:t>International Journal of Environmental Research and Public Health</w:t>
          </w:r>
          <w:r>
            <w:rPr>
              <w:rFonts w:eastAsia="Times New Roman"/>
            </w:rPr>
            <w:t xml:space="preserve"> 2020; </w:t>
          </w:r>
          <w:r>
            <w:rPr>
              <w:rFonts w:eastAsia="Times New Roman"/>
              <w:b/>
              <w:bCs/>
            </w:rPr>
            <w:t>17</w:t>
          </w:r>
          <w:r>
            <w:rPr>
              <w:rFonts w:eastAsia="Times New Roman"/>
            </w:rPr>
            <w:t xml:space="preserve">: 9506. </w:t>
          </w:r>
        </w:p>
        <w:p w14:paraId="06768730" w14:textId="77777777" w:rsidR="001635B4" w:rsidRDefault="001635B4">
          <w:pPr>
            <w:autoSpaceDE w:val="0"/>
            <w:autoSpaceDN w:val="0"/>
            <w:ind w:hanging="640"/>
            <w:divId w:val="35592815"/>
            <w:rPr>
              <w:rFonts w:eastAsia="Times New Roman"/>
            </w:rPr>
          </w:pPr>
          <w:r>
            <w:rPr>
              <w:rFonts w:eastAsia="Times New Roman"/>
            </w:rPr>
            <w:t>6.</w:t>
          </w:r>
          <w:r>
            <w:rPr>
              <w:rFonts w:eastAsia="Times New Roman"/>
            </w:rPr>
            <w:tab/>
          </w:r>
          <w:r>
            <w:rPr>
              <w:rFonts w:eastAsia="Times New Roman"/>
              <w:b/>
              <w:bCs/>
            </w:rPr>
            <w:t xml:space="preserve">Salje H, </w:t>
          </w:r>
          <w:r>
            <w:rPr>
              <w:rFonts w:eastAsia="Times New Roman"/>
              <w:b/>
              <w:bCs/>
              <w:i/>
              <w:iCs/>
            </w:rPr>
            <w:t>et al.</w:t>
          </w:r>
          <w:r>
            <w:rPr>
              <w:rFonts w:eastAsia="Times New Roman"/>
            </w:rPr>
            <w:t xml:space="preserve"> Seasonal Distribution and Climatic Correlates of Dengue Disease in Dhaka, Bangladesh. </w:t>
          </w:r>
          <w:r>
            <w:rPr>
              <w:rFonts w:eastAsia="Times New Roman"/>
              <w:i/>
              <w:iCs/>
            </w:rPr>
            <w:t>The American Journal of Tropical Medicine and Hygiene</w:t>
          </w:r>
          <w:r>
            <w:rPr>
              <w:rFonts w:eastAsia="Times New Roman"/>
            </w:rPr>
            <w:t xml:space="preserve"> 2016; </w:t>
          </w:r>
          <w:r>
            <w:rPr>
              <w:rFonts w:eastAsia="Times New Roman"/>
              <w:b/>
              <w:bCs/>
            </w:rPr>
            <w:t>94</w:t>
          </w:r>
          <w:r>
            <w:rPr>
              <w:rFonts w:eastAsia="Times New Roman"/>
            </w:rPr>
            <w:t xml:space="preserve">: 1359–1361. </w:t>
          </w:r>
        </w:p>
        <w:p w14:paraId="0C2CE02F" w14:textId="77777777" w:rsidR="001635B4" w:rsidRDefault="001635B4">
          <w:pPr>
            <w:autoSpaceDE w:val="0"/>
            <w:autoSpaceDN w:val="0"/>
            <w:ind w:hanging="640"/>
            <w:divId w:val="594634885"/>
            <w:rPr>
              <w:rFonts w:eastAsia="Times New Roman"/>
            </w:rPr>
          </w:pPr>
          <w:r>
            <w:rPr>
              <w:rFonts w:eastAsia="Times New Roman"/>
            </w:rPr>
            <w:t>7.</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Bangladesh’s 2023 Dengue outbreak – age/gender-related disparity in morbidity and mortality and geographic variability of epidemic burdens. </w:t>
          </w:r>
          <w:r>
            <w:rPr>
              <w:rFonts w:eastAsia="Times New Roman"/>
              <w:i/>
              <w:iCs/>
            </w:rPr>
            <w:t>International Journal of Infectious Diseases</w:t>
          </w:r>
          <w:r>
            <w:rPr>
              <w:rFonts w:eastAsia="Times New Roman"/>
            </w:rPr>
            <w:t xml:space="preserve"> 2023; Published online: September 2023.doi:10.1016/j.ijid.2023.08.026. </w:t>
          </w:r>
        </w:p>
        <w:p w14:paraId="30A110D7" w14:textId="77777777" w:rsidR="001635B4" w:rsidRDefault="001635B4">
          <w:pPr>
            <w:autoSpaceDE w:val="0"/>
            <w:autoSpaceDN w:val="0"/>
            <w:ind w:hanging="640"/>
            <w:divId w:val="933706338"/>
            <w:rPr>
              <w:rFonts w:eastAsia="Times New Roman"/>
            </w:rPr>
          </w:pPr>
          <w:r>
            <w:rPr>
              <w:rFonts w:eastAsia="Times New Roman"/>
            </w:rPr>
            <w:t>8.</w:t>
          </w:r>
          <w:r>
            <w:rPr>
              <w:rFonts w:eastAsia="Times New Roman"/>
            </w:rPr>
            <w:tab/>
          </w:r>
          <w:r>
            <w:rPr>
              <w:rFonts w:eastAsia="Times New Roman"/>
              <w:b/>
              <w:bCs/>
            </w:rPr>
            <w:t xml:space="preserve">Sharmin S, </w:t>
          </w:r>
          <w:r>
            <w:rPr>
              <w:rFonts w:eastAsia="Times New Roman"/>
              <w:b/>
              <w:bCs/>
              <w:i/>
              <w:iCs/>
            </w:rPr>
            <w:t>et al.</w:t>
          </w:r>
          <w:r>
            <w:rPr>
              <w:rFonts w:eastAsia="Times New Roman"/>
            </w:rPr>
            <w:t xml:space="preserve"> Geostatistical mapping of the seasonal spread of under-reported dengue cases in Bangladesh. Barker CM, ed. </w:t>
          </w:r>
          <w:r>
            <w:rPr>
              <w:rFonts w:eastAsia="Times New Roman"/>
              <w:i/>
              <w:iCs/>
            </w:rPr>
            <w:t>PLOS Neglected Tropical Diseases</w:t>
          </w:r>
          <w:r>
            <w:rPr>
              <w:rFonts w:eastAsia="Times New Roman"/>
            </w:rPr>
            <w:t xml:space="preserve"> 2018; </w:t>
          </w:r>
          <w:r>
            <w:rPr>
              <w:rFonts w:eastAsia="Times New Roman"/>
              <w:b/>
              <w:bCs/>
            </w:rPr>
            <w:t>12</w:t>
          </w:r>
          <w:r>
            <w:rPr>
              <w:rFonts w:eastAsia="Times New Roman"/>
            </w:rPr>
            <w:t xml:space="preserve">: e0006947. </w:t>
          </w:r>
        </w:p>
        <w:p w14:paraId="2E0FD090" w14:textId="77777777" w:rsidR="001635B4" w:rsidRDefault="001635B4">
          <w:pPr>
            <w:autoSpaceDE w:val="0"/>
            <w:autoSpaceDN w:val="0"/>
            <w:ind w:hanging="640"/>
            <w:divId w:val="1776359464"/>
            <w:rPr>
              <w:rFonts w:eastAsia="Times New Roman"/>
            </w:rPr>
          </w:pPr>
          <w:r>
            <w:rPr>
              <w:rFonts w:eastAsia="Times New Roman"/>
            </w:rPr>
            <w:t>9.</w:t>
          </w:r>
          <w:r>
            <w:rPr>
              <w:rFonts w:eastAsia="Times New Roman"/>
            </w:rPr>
            <w:tab/>
          </w:r>
          <w:r>
            <w:rPr>
              <w:rFonts w:eastAsia="Times New Roman"/>
              <w:b/>
              <w:bCs/>
            </w:rPr>
            <w:t xml:space="preserve">Hossain MS, </w:t>
          </w:r>
          <w:r>
            <w:rPr>
              <w:rFonts w:eastAsia="Times New Roman"/>
              <w:b/>
              <w:bCs/>
              <w:i/>
              <w:iCs/>
            </w:rPr>
            <w:t>et al.</w:t>
          </w:r>
          <w:r>
            <w:rPr>
              <w:rFonts w:eastAsia="Times New Roman"/>
            </w:rPr>
            <w:t xml:space="preserve"> Dengue in a crowded megacity: Lessons learnt from 2019 outbreak in Dhaka, Bangladesh. </w:t>
          </w:r>
          <w:r>
            <w:rPr>
              <w:rFonts w:eastAsia="Times New Roman"/>
              <w:i/>
              <w:iCs/>
            </w:rPr>
            <w:t>PLOS Neglected Tropical Diseases</w:t>
          </w:r>
          <w:r>
            <w:rPr>
              <w:rFonts w:eastAsia="Times New Roman"/>
            </w:rPr>
            <w:t xml:space="preserve"> 2020; </w:t>
          </w:r>
          <w:r>
            <w:rPr>
              <w:rFonts w:eastAsia="Times New Roman"/>
              <w:b/>
              <w:bCs/>
            </w:rPr>
            <w:t>14</w:t>
          </w:r>
          <w:r>
            <w:rPr>
              <w:rFonts w:eastAsia="Times New Roman"/>
            </w:rPr>
            <w:t xml:space="preserve">: e0008349. </w:t>
          </w:r>
        </w:p>
        <w:p w14:paraId="2FC0F097" w14:textId="77777777" w:rsidR="001635B4" w:rsidRDefault="001635B4">
          <w:pPr>
            <w:autoSpaceDE w:val="0"/>
            <w:autoSpaceDN w:val="0"/>
            <w:ind w:hanging="640"/>
            <w:divId w:val="2112503476"/>
            <w:rPr>
              <w:rFonts w:eastAsia="Times New Roman"/>
            </w:rPr>
          </w:pPr>
          <w:r>
            <w:rPr>
              <w:rFonts w:eastAsia="Times New Roman"/>
            </w:rPr>
            <w:t>10.</w:t>
          </w:r>
          <w:r>
            <w:rPr>
              <w:rFonts w:eastAsia="Times New Roman"/>
            </w:rPr>
            <w:tab/>
          </w:r>
          <w:r>
            <w:rPr>
              <w:rFonts w:eastAsia="Times New Roman"/>
              <w:b/>
              <w:bCs/>
            </w:rPr>
            <w:t xml:space="preserve">Salje H, </w:t>
          </w:r>
          <w:r>
            <w:rPr>
              <w:rFonts w:eastAsia="Times New Roman"/>
              <w:b/>
              <w:bCs/>
              <w:i/>
              <w:iCs/>
            </w:rPr>
            <w:t>et al.</w:t>
          </w:r>
          <w:r>
            <w:rPr>
              <w:rFonts w:eastAsia="Times New Roman"/>
            </w:rPr>
            <w:t xml:space="preserve"> Nationally-representative serostudy of dengue in Bangladesh allows generalizable disease burden estimates. </w:t>
          </w:r>
          <w:r>
            <w:rPr>
              <w:rFonts w:eastAsia="Times New Roman"/>
              <w:i/>
              <w:iCs/>
            </w:rPr>
            <w:t>eLife</w:t>
          </w:r>
          <w:r>
            <w:rPr>
              <w:rFonts w:eastAsia="Times New Roman"/>
            </w:rPr>
            <w:t xml:space="preserve"> 2019; </w:t>
          </w:r>
          <w:r>
            <w:rPr>
              <w:rFonts w:eastAsia="Times New Roman"/>
              <w:b/>
              <w:bCs/>
            </w:rPr>
            <w:t>8</w:t>
          </w:r>
          <w:r>
            <w:rPr>
              <w:rFonts w:eastAsia="Times New Roman"/>
            </w:rPr>
            <w:t xml:space="preserve">Published online: 8 April 2019.doi:10.7554/eLife.42869. </w:t>
          </w:r>
        </w:p>
        <w:p w14:paraId="17DAA740" w14:textId="77777777" w:rsidR="001635B4" w:rsidRDefault="001635B4">
          <w:pPr>
            <w:autoSpaceDE w:val="0"/>
            <w:autoSpaceDN w:val="0"/>
            <w:ind w:hanging="640"/>
            <w:divId w:val="1390227579"/>
            <w:rPr>
              <w:rFonts w:eastAsia="Times New Roman"/>
            </w:rPr>
          </w:pPr>
          <w:r>
            <w:rPr>
              <w:rFonts w:eastAsia="Times New Roman"/>
            </w:rPr>
            <w:t>11.</w:t>
          </w:r>
          <w:r>
            <w:rPr>
              <w:rFonts w:eastAsia="Times New Roman"/>
            </w:rPr>
            <w:tab/>
          </w:r>
          <w:r>
            <w:rPr>
              <w:rFonts w:eastAsia="Times New Roman"/>
              <w:b/>
              <w:bCs/>
            </w:rPr>
            <w:t>Subarna RT, Saiyan Z Al</w:t>
          </w:r>
          <w:r>
            <w:rPr>
              <w:rFonts w:eastAsia="Times New Roman"/>
            </w:rPr>
            <w:t xml:space="preserve">. Understanding the unprecedented 2023 dengue outbreak in Bangladesh: a data-driven analysis. </w:t>
          </w:r>
          <w:r>
            <w:rPr>
              <w:rFonts w:eastAsia="Times New Roman"/>
              <w:i/>
              <w:iCs/>
            </w:rPr>
            <w:t>IJID Regions</w:t>
          </w:r>
          <w:r>
            <w:rPr>
              <w:rFonts w:eastAsia="Times New Roman"/>
            </w:rPr>
            <w:t xml:space="preserve"> 2024; </w:t>
          </w:r>
          <w:r>
            <w:rPr>
              <w:rFonts w:eastAsia="Times New Roman"/>
              <w:b/>
              <w:bCs/>
            </w:rPr>
            <w:t>12</w:t>
          </w:r>
          <w:r>
            <w:rPr>
              <w:rFonts w:eastAsia="Times New Roman"/>
            </w:rPr>
            <w:t xml:space="preserve">: 100406. </w:t>
          </w:r>
        </w:p>
        <w:p w14:paraId="3A4F0649" w14:textId="77777777" w:rsidR="001635B4" w:rsidRDefault="001635B4">
          <w:pPr>
            <w:autoSpaceDE w:val="0"/>
            <w:autoSpaceDN w:val="0"/>
            <w:ind w:hanging="640"/>
            <w:divId w:val="836730646"/>
            <w:rPr>
              <w:rFonts w:eastAsia="Times New Roman"/>
            </w:rPr>
          </w:pPr>
          <w:r>
            <w:rPr>
              <w:rFonts w:eastAsia="Times New Roman"/>
            </w:rPr>
            <w:t>12.</w:t>
          </w:r>
          <w:r>
            <w:rPr>
              <w:rFonts w:eastAsia="Times New Roman"/>
            </w:rPr>
            <w:tab/>
          </w:r>
          <w:r>
            <w:rPr>
              <w:rFonts w:eastAsia="Times New Roman"/>
              <w:b/>
              <w:bCs/>
            </w:rPr>
            <w:t xml:space="preserve">Wilke ABB, </w:t>
          </w:r>
          <w:r>
            <w:rPr>
              <w:rFonts w:eastAsia="Times New Roman"/>
              <w:b/>
              <w:bCs/>
              <w:i/>
              <w:iCs/>
            </w:rPr>
            <w:t>et al.</w:t>
          </w:r>
          <w:r>
            <w:rPr>
              <w:rFonts w:eastAsia="Times New Roman"/>
            </w:rPr>
            <w:t xml:space="preserve"> Proliferation of Aedes aegypti in urban environments mediated by the availability of key aquatic habitats. </w:t>
          </w:r>
          <w:r>
            <w:rPr>
              <w:rFonts w:eastAsia="Times New Roman"/>
              <w:i/>
              <w:iCs/>
            </w:rPr>
            <w:t>Scientific Reports</w:t>
          </w:r>
          <w:r>
            <w:rPr>
              <w:rFonts w:eastAsia="Times New Roman"/>
            </w:rPr>
            <w:t xml:space="preserve"> 2020; </w:t>
          </w:r>
          <w:r>
            <w:rPr>
              <w:rFonts w:eastAsia="Times New Roman"/>
              <w:b/>
              <w:bCs/>
            </w:rPr>
            <w:t>10</w:t>
          </w:r>
          <w:r>
            <w:rPr>
              <w:rFonts w:eastAsia="Times New Roman"/>
            </w:rPr>
            <w:t xml:space="preserve">: 12925. </w:t>
          </w:r>
        </w:p>
        <w:p w14:paraId="04B0F5AA" w14:textId="77777777" w:rsidR="001635B4" w:rsidRDefault="001635B4">
          <w:pPr>
            <w:autoSpaceDE w:val="0"/>
            <w:autoSpaceDN w:val="0"/>
            <w:ind w:hanging="640"/>
            <w:divId w:val="251478197"/>
            <w:rPr>
              <w:rFonts w:eastAsia="Times New Roman"/>
            </w:rPr>
          </w:pPr>
          <w:r>
            <w:rPr>
              <w:rFonts w:eastAsia="Times New Roman"/>
            </w:rPr>
            <w:t>13.</w:t>
          </w:r>
          <w:r>
            <w:rPr>
              <w:rFonts w:eastAsia="Times New Roman"/>
            </w:rPr>
            <w:tab/>
          </w:r>
          <w:r>
            <w:rPr>
              <w:rFonts w:eastAsia="Times New Roman"/>
              <w:b/>
              <w:bCs/>
            </w:rPr>
            <w:t xml:space="preserve">Delatte H, </w:t>
          </w:r>
          <w:r>
            <w:rPr>
              <w:rFonts w:eastAsia="Times New Roman"/>
              <w:b/>
              <w:bCs/>
              <w:i/>
              <w:iCs/>
            </w:rPr>
            <w:t>et al.</w:t>
          </w:r>
          <w:r>
            <w:rPr>
              <w:rFonts w:eastAsia="Times New Roman"/>
            </w:rPr>
            <w:t xml:space="preserve"> Geographic Distribution and Developmental Sites of </w:t>
          </w:r>
          <w:r>
            <w:rPr>
              <w:rFonts w:eastAsia="Times New Roman"/>
              <w:i/>
              <w:iCs/>
            </w:rPr>
            <w:t>Aedes albopictus</w:t>
          </w:r>
          <w:r>
            <w:rPr>
              <w:rFonts w:eastAsia="Times New Roman"/>
            </w:rPr>
            <w:t xml:space="preserve"> (Diptera: Culicidae) During a Chikungunya Epidemic Event. </w:t>
          </w:r>
          <w:r>
            <w:rPr>
              <w:rFonts w:eastAsia="Times New Roman"/>
              <w:i/>
              <w:iCs/>
            </w:rPr>
            <w:t>Vector-Borne and Zoonotic Diseases</w:t>
          </w:r>
          <w:r>
            <w:rPr>
              <w:rFonts w:eastAsia="Times New Roman"/>
            </w:rPr>
            <w:t xml:space="preserve"> 2008; </w:t>
          </w:r>
          <w:r>
            <w:rPr>
              <w:rFonts w:eastAsia="Times New Roman"/>
              <w:b/>
              <w:bCs/>
            </w:rPr>
            <w:t>8</w:t>
          </w:r>
          <w:r>
            <w:rPr>
              <w:rFonts w:eastAsia="Times New Roman"/>
            </w:rPr>
            <w:t xml:space="preserve">: 25–34. </w:t>
          </w:r>
        </w:p>
        <w:p w14:paraId="13CD37C1" w14:textId="77777777" w:rsidR="001635B4" w:rsidRDefault="001635B4">
          <w:pPr>
            <w:autoSpaceDE w:val="0"/>
            <w:autoSpaceDN w:val="0"/>
            <w:ind w:hanging="640"/>
            <w:divId w:val="275866954"/>
            <w:rPr>
              <w:rFonts w:eastAsia="Times New Roman"/>
            </w:rPr>
          </w:pPr>
          <w:r>
            <w:rPr>
              <w:rFonts w:eastAsia="Times New Roman"/>
            </w:rPr>
            <w:t>14.</w:t>
          </w:r>
          <w:r>
            <w:rPr>
              <w:rFonts w:eastAsia="Times New Roman"/>
            </w:rPr>
            <w:tab/>
          </w:r>
          <w:r>
            <w:rPr>
              <w:rFonts w:eastAsia="Times New Roman"/>
              <w:b/>
              <w:bCs/>
            </w:rPr>
            <w:t xml:space="preserve">Liu X, </w:t>
          </w:r>
          <w:r>
            <w:rPr>
              <w:rFonts w:eastAsia="Times New Roman"/>
              <w:b/>
              <w:bCs/>
              <w:i/>
              <w:iCs/>
            </w:rPr>
            <w:t>et al.</w:t>
          </w:r>
          <w:r>
            <w:rPr>
              <w:rFonts w:eastAsia="Times New Roman"/>
            </w:rPr>
            <w:t xml:space="preserve"> Determination of Factors Affecting Dengue Occurrence in Representative Areas of China: A Principal Component Regression Analysis. </w:t>
          </w:r>
          <w:r>
            <w:rPr>
              <w:rFonts w:eastAsia="Times New Roman"/>
              <w:i/>
              <w:iCs/>
            </w:rPr>
            <w:t>Frontiers in Public Health</w:t>
          </w:r>
          <w:r>
            <w:rPr>
              <w:rFonts w:eastAsia="Times New Roman"/>
            </w:rPr>
            <w:t xml:space="preserve"> 2021; </w:t>
          </w:r>
          <w:r>
            <w:rPr>
              <w:rFonts w:eastAsia="Times New Roman"/>
              <w:b/>
              <w:bCs/>
            </w:rPr>
            <w:t>8</w:t>
          </w:r>
          <w:r>
            <w:rPr>
              <w:rFonts w:eastAsia="Times New Roman"/>
            </w:rPr>
            <w:t xml:space="preserve">Published online: 18 January 2021.doi:10.3389/fpubh.2020.603872. </w:t>
          </w:r>
        </w:p>
        <w:p w14:paraId="42E0950B" w14:textId="77777777" w:rsidR="001635B4" w:rsidRDefault="001635B4">
          <w:pPr>
            <w:autoSpaceDE w:val="0"/>
            <w:autoSpaceDN w:val="0"/>
            <w:ind w:hanging="640"/>
            <w:divId w:val="314262921"/>
            <w:rPr>
              <w:rFonts w:eastAsia="Times New Roman"/>
            </w:rPr>
          </w:pPr>
          <w:r>
            <w:rPr>
              <w:rFonts w:eastAsia="Times New Roman"/>
            </w:rPr>
            <w:lastRenderedPageBreak/>
            <w:t>15.</w:t>
          </w:r>
          <w:r>
            <w:rPr>
              <w:rFonts w:eastAsia="Times New Roman"/>
            </w:rPr>
            <w:tab/>
          </w:r>
          <w:r>
            <w:rPr>
              <w:rFonts w:eastAsia="Times New Roman"/>
              <w:b/>
              <w:bCs/>
            </w:rPr>
            <w:t>Ministry of Health and Family Welfare (Management Information System)</w:t>
          </w:r>
          <w:r>
            <w:rPr>
              <w:rFonts w:eastAsia="Times New Roman"/>
            </w:rPr>
            <w:t xml:space="preserve">. </w:t>
          </w:r>
          <w:r>
            <w:rPr>
              <w:rFonts w:eastAsia="Times New Roman"/>
              <w:i/>
              <w:iCs/>
            </w:rPr>
            <w:t>Daily Press release on dengue outbreak, Bangladesh: https://old.dghs.gov.bd/index.php/bd/home/5200-daily-dengue-status-report</w:t>
          </w:r>
          <w:r>
            <w:rPr>
              <w:rFonts w:eastAsia="Times New Roman"/>
            </w:rPr>
            <w:t xml:space="preserve">. Dhaka, 2023 Aug. </w:t>
          </w:r>
        </w:p>
        <w:p w14:paraId="3CC2AE19" w14:textId="77777777" w:rsidR="001635B4" w:rsidRDefault="001635B4">
          <w:pPr>
            <w:autoSpaceDE w:val="0"/>
            <w:autoSpaceDN w:val="0"/>
            <w:ind w:hanging="640"/>
            <w:divId w:val="483200470"/>
            <w:rPr>
              <w:rFonts w:eastAsia="Times New Roman"/>
            </w:rPr>
          </w:pPr>
          <w:r>
            <w:rPr>
              <w:rFonts w:eastAsia="Times New Roman"/>
            </w:rPr>
            <w:t>16.</w:t>
          </w:r>
          <w:r>
            <w:rPr>
              <w:rFonts w:eastAsia="Times New Roman"/>
            </w:rPr>
            <w:tab/>
          </w:r>
          <w:r>
            <w:rPr>
              <w:rFonts w:eastAsia="Times New Roman"/>
              <w:b/>
              <w:bCs/>
            </w:rPr>
            <w:t xml:space="preserve">Ahsan A, </w:t>
          </w:r>
          <w:r>
            <w:rPr>
              <w:rFonts w:eastAsia="Times New Roman"/>
              <w:b/>
              <w:bCs/>
              <w:i/>
              <w:iCs/>
            </w:rPr>
            <w:t>et al.</w:t>
          </w:r>
          <w:r>
            <w:rPr>
              <w:rFonts w:eastAsia="Times New Roman"/>
            </w:rPr>
            <w:t xml:space="preserve"> Possible Drivers of the 2019 Dengue Outbreak in Bangladesh: The Need for a Robust Community-Level Surveillance System. Reisen W, ed. </w:t>
          </w:r>
          <w:r>
            <w:rPr>
              <w:rFonts w:eastAsia="Times New Roman"/>
              <w:i/>
              <w:iCs/>
            </w:rPr>
            <w:t>Journal of medical entomology</w:t>
          </w:r>
          <w:r>
            <w:rPr>
              <w:rFonts w:eastAsia="Times New Roman"/>
            </w:rPr>
            <w:t xml:space="preserve"> 2021; </w:t>
          </w:r>
          <w:r>
            <w:rPr>
              <w:rFonts w:eastAsia="Times New Roman"/>
              <w:b/>
              <w:bCs/>
            </w:rPr>
            <w:t>58</w:t>
          </w:r>
          <w:r>
            <w:rPr>
              <w:rFonts w:eastAsia="Times New Roman"/>
            </w:rPr>
            <w:t xml:space="preserve">: 37–39. </w:t>
          </w:r>
        </w:p>
        <w:p w14:paraId="139DCC87" w14:textId="77777777" w:rsidR="001635B4" w:rsidRDefault="001635B4">
          <w:pPr>
            <w:autoSpaceDE w:val="0"/>
            <w:autoSpaceDN w:val="0"/>
            <w:ind w:hanging="640"/>
            <w:divId w:val="250285728"/>
            <w:rPr>
              <w:rFonts w:eastAsia="Times New Roman"/>
            </w:rPr>
          </w:pPr>
          <w:r>
            <w:rPr>
              <w:rFonts w:eastAsia="Times New Roman"/>
            </w:rPr>
            <w:t>17.</w:t>
          </w:r>
          <w:r>
            <w:rPr>
              <w:rFonts w:eastAsia="Times New Roman"/>
            </w:rPr>
            <w:tab/>
          </w:r>
          <w:r>
            <w:rPr>
              <w:rFonts w:eastAsia="Times New Roman"/>
              <w:b/>
              <w:bCs/>
            </w:rPr>
            <w:t>Bangladesh Bureau of Statistics</w:t>
          </w:r>
          <w:r>
            <w:rPr>
              <w:rFonts w:eastAsia="Times New Roman"/>
            </w:rPr>
            <w:t xml:space="preserve">. </w:t>
          </w:r>
          <w:r>
            <w:rPr>
              <w:rFonts w:eastAsia="Times New Roman"/>
              <w:i/>
              <w:iCs/>
            </w:rPr>
            <w:t>Statistical Yearbook Bangladesh 2022</w:t>
          </w:r>
          <w:r>
            <w:rPr>
              <w:rFonts w:eastAsia="Times New Roman"/>
            </w:rPr>
            <w:t xml:space="preserve">. 1st ed. BBS, ed. Dhaka: BBS, 2022. </w:t>
          </w:r>
        </w:p>
        <w:p w14:paraId="27BC098C" w14:textId="77777777" w:rsidR="001635B4" w:rsidRDefault="001635B4">
          <w:pPr>
            <w:autoSpaceDE w:val="0"/>
            <w:autoSpaceDN w:val="0"/>
            <w:ind w:hanging="640"/>
            <w:divId w:val="600645541"/>
            <w:rPr>
              <w:rFonts w:eastAsia="Times New Roman"/>
            </w:rPr>
          </w:pPr>
          <w:r>
            <w:rPr>
              <w:rFonts w:eastAsia="Times New Roman"/>
            </w:rPr>
            <w:t>18.</w:t>
          </w:r>
          <w:r>
            <w:rPr>
              <w:rFonts w:eastAsia="Times New Roman"/>
            </w:rPr>
            <w:tab/>
          </w:r>
          <w:r>
            <w:rPr>
              <w:rFonts w:eastAsia="Times New Roman"/>
              <w:b/>
              <w:bCs/>
            </w:rPr>
            <w:t>Carolyn J Anderson, Jay Verkuilen, Timothy R. Johnson</w:t>
          </w:r>
          <w:r>
            <w:rPr>
              <w:rFonts w:eastAsia="Times New Roman"/>
            </w:rPr>
            <w:t xml:space="preserve">. </w:t>
          </w:r>
          <w:r>
            <w:rPr>
              <w:rFonts w:eastAsia="Times New Roman"/>
              <w:i/>
              <w:iCs/>
            </w:rPr>
            <w:t>Applied Generalized Linear Mixed Models : Continuous and Discrete Data</w:t>
          </w:r>
          <w:r>
            <w:rPr>
              <w:rFonts w:eastAsia="Times New Roman"/>
            </w:rPr>
            <w:t xml:space="preserve">. 1st ed. Spinger, 2012. </w:t>
          </w:r>
        </w:p>
        <w:p w14:paraId="73C703AB" w14:textId="77777777" w:rsidR="001635B4" w:rsidRDefault="001635B4">
          <w:pPr>
            <w:autoSpaceDE w:val="0"/>
            <w:autoSpaceDN w:val="0"/>
            <w:ind w:hanging="640"/>
            <w:divId w:val="388574542"/>
            <w:rPr>
              <w:rFonts w:eastAsia="Times New Roman"/>
            </w:rPr>
          </w:pPr>
          <w:r>
            <w:rPr>
              <w:rFonts w:eastAsia="Times New Roman"/>
            </w:rPr>
            <w:t>19.</w:t>
          </w:r>
          <w:r>
            <w:rPr>
              <w:rFonts w:eastAsia="Times New Roman"/>
            </w:rPr>
            <w:tab/>
          </w:r>
          <w:r>
            <w:rPr>
              <w:rFonts w:eastAsia="Times New Roman"/>
              <w:b/>
              <w:bCs/>
            </w:rPr>
            <w:t xml:space="preserve">Warton DI, </w:t>
          </w:r>
          <w:r>
            <w:rPr>
              <w:rFonts w:eastAsia="Times New Roman"/>
              <w:b/>
              <w:bCs/>
              <w:i/>
              <w:iCs/>
            </w:rPr>
            <w:t>et al.</w:t>
          </w:r>
          <w:r>
            <w:rPr>
              <w:rFonts w:eastAsia="Times New Roman"/>
            </w:rPr>
            <w:t xml:space="preserve"> Three points to consider when choosing a &lt;scp&gt;LM&lt;/scp&gt; or &lt;scp&gt;GLM&lt;/scp&gt; test for count data. </w:t>
          </w:r>
          <w:r>
            <w:rPr>
              <w:rFonts w:eastAsia="Times New Roman"/>
              <w:i/>
              <w:iCs/>
            </w:rPr>
            <w:t>Methods in Ecology and Evolution</w:t>
          </w:r>
          <w:r>
            <w:rPr>
              <w:rFonts w:eastAsia="Times New Roman"/>
            </w:rPr>
            <w:t xml:space="preserve"> 2016; </w:t>
          </w:r>
          <w:r>
            <w:rPr>
              <w:rFonts w:eastAsia="Times New Roman"/>
              <w:b/>
              <w:bCs/>
            </w:rPr>
            <w:t>7</w:t>
          </w:r>
          <w:r>
            <w:rPr>
              <w:rFonts w:eastAsia="Times New Roman"/>
            </w:rPr>
            <w:t xml:space="preserve">: 882–890. </w:t>
          </w:r>
        </w:p>
        <w:p w14:paraId="34E49FB9" w14:textId="77777777" w:rsidR="001635B4" w:rsidRDefault="001635B4">
          <w:pPr>
            <w:autoSpaceDE w:val="0"/>
            <w:autoSpaceDN w:val="0"/>
            <w:ind w:hanging="640"/>
            <w:divId w:val="337273055"/>
            <w:rPr>
              <w:rFonts w:eastAsia="Times New Roman"/>
            </w:rPr>
          </w:pPr>
          <w:r>
            <w:rPr>
              <w:rFonts w:eastAsia="Times New Roman"/>
            </w:rPr>
            <w:t>20.</w:t>
          </w:r>
          <w:r>
            <w:rPr>
              <w:rFonts w:eastAsia="Times New Roman"/>
            </w:rPr>
            <w:tab/>
          </w:r>
          <w:r>
            <w:rPr>
              <w:rFonts w:eastAsia="Times New Roman"/>
              <w:b/>
              <w:bCs/>
            </w:rPr>
            <w:t xml:space="preserve">Bolker BM, </w:t>
          </w:r>
          <w:r>
            <w:rPr>
              <w:rFonts w:eastAsia="Times New Roman"/>
              <w:b/>
              <w:bCs/>
              <w:i/>
              <w:iCs/>
            </w:rPr>
            <w:t>et al.</w:t>
          </w:r>
          <w:r>
            <w:rPr>
              <w:rFonts w:eastAsia="Times New Roman"/>
            </w:rPr>
            <w:t xml:space="preserve"> Generalized linear mixed models: a practical guide for ecology and evolution. </w:t>
          </w:r>
          <w:r>
            <w:rPr>
              <w:rFonts w:eastAsia="Times New Roman"/>
              <w:i/>
              <w:iCs/>
            </w:rPr>
            <w:t>Trends in Ecology &amp; Evolution</w:t>
          </w:r>
          <w:r>
            <w:rPr>
              <w:rFonts w:eastAsia="Times New Roman"/>
            </w:rPr>
            <w:t xml:space="preserve"> 2009; </w:t>
          </w:r>
          <w:r>
            <w:rPr>
              <w:rFonts w:eastAsia="Times New Roman"/>
              <w:b/>
              <w:bCs/>
            </w:rPr>
            <w:t>24</w:t>
          </w:r>
          <w:r>
            <w:rPr>
              <w:rFonts w:eastAsia="Times New Roman"/>
            </w:rPr>
            <w:t xml:space="preserve">: 127–135. </w:t>
          </w:r>
        </w:p>
        <w:p w14:paraId="41D04590" w14:textId="77777777" w:rsidR="001635B4" w:rsidRDefault="001635B4">
          <w:pPr>
            <w:autoSpaceDE w:val="0"/>
            <w:autoSpaceDN w:val="0"/>
            <w:ind w:hanging="640"/>
            <w:divId w:val="763116694"/>
            <w:rPr>
              <w:rFonts w:eastAsia="Times New Roman"/>
            </w:rPr>
          </w:pPr>
          <w:r>
            <w:rPr>
              <w:rFonts w:eastAsia="Times New Roman"/>
            </w:rPr>
            <w:t>21.</w:t>
          </w:r>
          <w:r>
            <w:rPr>
              <w:rFonts w:eastAsia="Times New Roman"/>
            </w:rPr>
            <w:tab/>
          </w:r>
          <w:r>
            <w:rPr>
              <w:rFonts w:eastAsia="Times New Roman"/>
              <w:b/>
              <w:bCs/>
            </w:rPr>
            <w:t>WHO</w:t>
          </w:r>
          <w:r>
            <w:rPr>
              <w:rFonts w:eastAsia="Times New Roman"/>
            </w:rPr>
            <w:t xml:space="preserve">. </w:t>
          </w:r>
          <w:r>
            <w:rPr>
              <w:rFonts w:eastAsia="Times New Roman"/>
              <w:i/>
              <w:iCs/>
            </w:rPr>
            <w:t>Dengue and severe dengue: Global burden</w:t>
          </w:r>
          <w:r>
            <w:rPr>
              <w:rFonts w:eastAsia="Times New Roman"/>
            </w:rPr>
            <w:t xml:space="preserve">. </w:t>
          </w:r>
          <w:r>
            <w:rPr>
              <w:rFonts w:eastAsia="Times New Roman"/>
              <w:i/>
              <w:iCs/>
            </w:rPr>
            <w:t>WHO</w:t>
          </w:r>
          <w:r>
            <w:rPr>
              <w:rFonts w:eastAsia="Times New Roman"/>
            </w:rPr>
            <w:t xml:space="preserve">. 2024, p. 1–2. </w:t>
          </w:r>
        </w:p>
        <w:p w14:paraId="6E09787B" w14:textId="77777777" w:rsidR="001635B4" w:rsidRDefault="001635B4">
          <w:pPr>
            <w:autoSpaceDE w:val="0"/>
            <w:autoSpaceDN w:val="0"/>
            <w:ind w:hanging="640"/>
            <w:divId w:val="1852597938"/>
            <w:rPr>
              <w:rFonts w:eastAsia="Times New Roman"/>
            </w:rPr>
          </w:pPr>
          <w:r>
            <w:rPr>
              <w:rFonts w:eastAsia="Times New Roman"/>
            </w:rPr>
            <w:t>22.</w:t>
          </w:r>
          <w:r>
            <w:rPr>
              <w:rFonts w:eastAsia="Times New Roman"/>
            </w:rPr>
            <w:tab/>
          </w:r>
          <w:r>
            <w:rPr>
              <w:rFonts w:eastAsia="Times New Roman"/>
              <w:b/>
              <w:bCs/>
            </w:rPr>
            <w:t xml:space="preserve">Teo A, </w:t>
          </w:r>
          <w:r>
            <w:rPr>
              <w:rFonts w:eastAsia="Times New Roman"/>
              <w:b/>
              <w:bCs/>
              <w:i/>
              <w:iCs/>
            </w:rPr>
            <w:t>et al.</w:t>
          </w:r>
          <w:r>
            <w:rPr>
              <w:rFonts w:eastAsia="Times New Roman"/>
            </w:rPr>
            <w:t xml:space="preserve"> Understanding antibody-dependent enhancement in dengue: Are afucosylated IgG1s a concern? Evans MJ, ed. </w:t>
          </w:r>
          <w:r>
            <w:rPr>
              <w:rFonts w:eastAsia="Times New Roman"/>
              <w:i/>
              <w:iCs/>
            </w:rPr>
            <w:t>PLOS Pathogens</w:t>
          </w:r>
          <w:r>
            <w:rPr>
              <w:rFonts w:eastAsia="Times New Roman"/>
            </w:rPr>
            <w:t xml:space="preserve"> 2023; </w:t>
          </w:r>
          <w:r>
            <w:rPr>
              <w:rFonts w:eastAsia="Times New Roman"/>
              <w:b/>
              <w:bCs/>
            </w:rPr>
            <w:t>19</w:t>
          </w:r>
          <w:r>
            <w:rPr>
              <w:rFonts w:eastAsia="Times New Roman"/>
            </w:rPr>
            <w:t xml:space="preserve">: e1011223. </w:t>
          </w:r>
        </w:p>
        <w:p w14:paraId="7C5FF859" w14:textId="77777777" w:rsidR="001635B4" w:rsidRDefault="001635B4">
          <w:pPr>
            <w:autoSpaceDE w:val="0"/>
            <w:autoSpaceDN w:val="0"/>
            <w:ind w:hanging="640"/>
            <w:divId w:val="192421204"/>
            <w:rPr>
              <w:rFonts w:eastAsia="Times New Roman"/>
            </w:rPr>
          </w:pPr>
          <w:r>
            <w:rPr>
              <w:rFonts w:eastAsia="Times New Roman"/>
            </w:rPr>
            <w:t>23.</w:t>
          </w:r>
          <w:r>
            <w:rPr>
              <w:rFonts w:eastAsia="Times New Roman"/>
            </w:rPr>
            <w:tab/>
          </w:r>
          <w:r>
            <w:rPr>
              <w:rFonts w:eastAsia="Times New Roman"/>
              <w:b/>
              <w:bCs/>
            </w:rPr>
            <w:t>World Population Review</w:t>
          </w:r>
          <w:r>
            <w:rPr>
              <w:rFonts w:eastAsia="Times New Roman"/>
            </w:rPr>
            <w:t xml:space="preserve">. </w:t>
          </w:r>
          <w:r>
            <w:rPr>
              <w:rFonts w:eastAsia="Times New Roman"/>
              <w:i/>
              <w:iCs/>
            </w:rPr>
            <w:t xml:space="preserve">World Population by Country 2023 </w:t>
          </w:r>
          <w:r>
            <w:rPr>
              <w:rFonts w:eastAsia="Times New Roman"/>
            </w:rPr>
            <w:t xml:space="preserve">. 2023 Sep. </w:t>
          </w:r>
        </w:p>
        <w:p w14:paraId="08C75D4E" w14:textId="77777777" w:rsidR="001635B4" w:rsidRDefault="001635B4">
          <w:pPr>
            <w:autoSpaceDE w:val="0"/>
            <w:autoSpaceDN w:val="0"/>
            <w:ind w:hanging="640"/>
            <w:divId w:val="144127007"/>
            <w:rPr>
              <w:rFonts w:eastAsia="Times New Roman"/>
            </w:rPr>
          </w:pPr>
          <w:r>
            <w:rPr>
              <w:rFonts w:eastAsia="Times New Roman"/>
            </w:rPr>
            <w:t>24.</w:t>
          </w:r>
          <w:r>
            <w:rPr>
              <w:rFonts w:eastAsia="Times New Roman"/>
            </w:rPr>
            <w:tab/>
          </w:r>
          <w:r>
            <w:rPr>
              <w:rFonts w:eastAsia="Times New Roman"/>
              <w:b/>
              <w:bCs/>
            </w:rPr>
            <w:t>Tribune Desk</w:t>
          </w:r>
          <w:r>
            <w:rPr>
              <w:rFonts w:eastAsia="Times New Roman"/>
            </w:rPr>
            <w:t xml:space="preserve">. </w:t>
          </w:r>
          <w:r>
            <w:rPr>
              <w:rFonts w:eastAsia="Times New Roman"/>
              <w:i/>
              <w:iCs/>
            </w:rPr>
            <w:t>Report: 3m people to leave Dhaka, adjacent districts on waterways ahead of Eid-ul-Azha</w:t>
          </w:r>
          <w:r>
            <w:rPr>
              <w:rFonts w:eastAsia="Times New Roman"/>
            </w:rPr>
            <w:t xml:space="preserve">. </w:t>
          </w:r>
          <w:r>
            <w:rPr>
              <w:rFonts w:eastAsia="Times New Roman"/>
              <w:i/>
              <w:iCs/>
            </w:rPr>
            <w:t>Dhaka Tribune</w:t>
          </w:r>
          <w:r>
            <w:rPr>
              <w:rFonts w:eastAsia="Times New Roman"/>
            </w:rPr>
            <w:t xml:space="preserve">. Dhaka, 2023; Published online: 18 June 2023. </w:t>
          </w:r>
        </w:p>
        <w:p w14:paraId="63532D42" w14:textId="77777777" w:rsidR="001635B4" w:rsidRDefault="001635B4">
          <w:pPr>
            <w:autoSpaceDE w:val="0"/>
            <w:autoSpaceDN w:val="0"/>
            <w:ind w:hanging="640"/>
            <w:divId w:val="166406200"/>
            <w:rPr>
              <w:rFonts w:eastAsia="Times New Roman"/>
            </w:rPr>
          </w:pPr>
          <w:r>
            <w:rPr>
              <w:rFonts w:eastAsia="Times New Roman"/>
            </w:rPr>
            <w:t>25.</w:t>
          </w:r>
          <w:r>
            <w:rPr>
              <w:rFonts w:eastAsia="Times New Roman"/>
            </w:rPr>
            <w:tab/>
          </w:r>
          <w:r>
            <w:rPr>
              <w:rFonts w:eastAsia="Times New Roman"/>
              <w:b/>
              <w:bCs/>
            </w:rPr>
            <w:t>WHO</w:t>
          </w:r>
          <w:r>
            <w:rPr>
              <w:rFonts w:eastAsia="Times New Roman"/>
            </w:rPr>
            <w:t xml:space="preserve">. </w:t>
          </w:r>
          <w:r>
            <w:rPr>
              <w:rFonts w:eastAsia="Times New Roman"/>
              <w:i/>
              <w:iCs/>
            </w:rPr>
            <w:t>Dengue and severe dengue. https://www.who.int/news-room/fact-sheets/detail/dengue-and-severe-dengue</w:t>
          </w:r>
          <w:r>
            <w:rPr>
              <w:rFonts w:eastAsia="Times New Roman"/>
            </w:rPr>
            <w:t xml:space="preserve">. </w:t>
          </w:r>
          <w:r>
            <w:rPr>
              <w:rFonts w:eastAsia="Times New Roman"/>
              <w:i/>
              <w:iCs/>
            </w:rPr>
            <w:t>WHO</w:t>
          </w:r>
          <w:r>
            <w:rPr>
              <w:rFonts w:eastAsia="Times New Roman"/>
            </w:rPr>
            <w:t xml:space="preserve">. 2023, p. 1–3. </w:t>
          </w:r>
        </w:p>
        <w:p w14:paraId="08FC3876" w14:textId="77777777" w:rsidR="001635B4" w:rsidRDefault="001635B4">
          <w:pPr>
            <w:autoSpaceDE w:val="0"/>
            <w:autoSpaceDN w:val="0"/>
            <w:ind w:hanging="640"/>
            <w:divId w:val="58095342"/>
            <w:rPr>
              <w:rFonts w:eastAsia="Times New Roman"/>
            </w:rPr>
          </w:pPr>
          <w:r>
            <w:rPr>
              <w:rFonts w:eastAsia="Times New Roman"/>
            </w:rPr>
            <w:t>26.</w:t>
          </w:r>
          <w:r>
            <w:rPr>
              <w:rFonts w:eastAsia="Times New Roman"/>
            </w:rPr>
            <w:tab/>
          </w:r>
          <w:r>
            <w:rPr>
              <w:rFonts w:eastAsia="Times New Roman"/>
              <w:b/>
              <w:bCs/>
            </w:rPr>
            <w:t xml:space="preserve">Rahman MdS, </w:t>
          </w:r>
          <w:r>
            <w:rPr>
              <w:rFonts w:eastAsia="Times New Roman"/>
              <w:b/>
              <w:bCs/>
              <w:i/>
              <w:iCs/>
            </w:rPr>
            <w:t>et al.</w:t>
          </w:r>
          <w:r>
            <w:rPr>
              <w:rFonts w:eastAsia="Times New Roman"/>
            </w:rPr>
            <w:t xml:space="preserve"> Entomological survey for identification of Aedes larval breeding sites and their distribution in Chattogram, Bangladesh. </w:t>
          </w:r>
          <w:r>
            <w:rPr>
              <w:rFonts w:eastAsia="Times New Roman"/>
              <w:i/>
              <w:iCs/>
            </w:rPr>
            <w:t>Beni-Suef University Journal of Basic and Applied Sciences</w:t>
          </w:r>
          <w:r>
            <w:rPr>
              <w:rFonts w:eastAsia="Times New Roman"/>
            </w:rPr>
            <w:t xml:space="preserve"> Beni-Suef University Journal of Basic and Applied Sciences, 2021; </w:t>
          </w:r>
          <w:r>
            <w:rPr>
              <w:rFonts w:eastAsia="Times New Roman"/>
              <w:b/>
              <w:bCs/>
            </w:rPr>
            <w:t>10</w:t>
          </w:r>
          <w:r>
            <w:rPr>
              <w:rFonts w:eastAsia="Times New Roman"/>
            </w:rPr>
            <w:t xml:space="preserve">Published online: 2021.doi:10.1186/s43088-021-00122-x. </w:t>
          </w:r>
        </w:p>
        <w:p w14:paraId="4F0EC788" w14:textId="77777777" w:rsidR="001635B4" w:rsidRDefault="001635B4">
          <w:pPr>
            <w:autoSpaceDE w:val="0"/>
            <w:autoSpaceDN w:val="0"/>
            <w:ind w:hanging="640"/>
            <w:divId w:val="506990693"/>
            <w:rPr>
              <w:rFonts w:eastAsia="Times New Roman"/>
            </w:rPr>
          </w:pPr>
          <w:r>
            <w:rPr>
              <w:rFonts w:eastAsia="Times New Roman"/>
            </w:rPr>
            <w:t>27.</w:t>
          </w:r>
          <w:r>
            <w:rPr>
              <w:rFonts w:eastAsia="Times New Roman"/>
            </w:rPr>
            <w:tab/>
          </w:r>
          <w:r>
            <w:rPr>
              <w:rFonts w:eastAsia="Times New Roman"/>
              <w:b/>
              <w:bCs/>
            </w:rPr>
            <w:t xml:space="preserve">Ishak H, </w:t>
          </w:r>
          <w:r>
            <w:rPr>
              <w:rFonts w:eastAsia="Times New Roman"/>
              <w:b/>
              <w:bCs/>
              <w:i/>
              <w:iCs/>
            </w:rPr>
            <w:t>et al.</w:t>
          </w:r>
          <w:r>
            <w:rPr>
              <w:rFonts w:eastAsia="Times New Roman"/>
            </w:rPr>
            <w:t xml:space="preserve"> Breeding habitats of Aedes aegypti (L) and Aedes. albopictus (Skuse) in villages of Barru, South Sulawesi, Indonesia. </w:t>
          </w:r>
          <w:r>
            <w:rPr>
              <w:rFonts w:eastAsia="Times New Roman"/>
              <w:i/>
              <w:iCs/>
            </w:rPr>
            <w:t>The Southeast Asian journal of tropical medicine and public health</w:t>
          </w:r>
          <w:r>
            <w:rPr>
              <w:rFonts w:eastAsia="Times New Roman"/>
            </w:rPr>
            <w:t xml:space="preserve"> 1997; </w:t>
          </w:r>
          <w:r>
            <w:rPr>
              <w:rFonts w:eastAsia="Times New Roman"/>
              <w:b/>
              <w:bCs/>
            </w:rPr>
            <w:t>28</w:t>
          </w:r>
          <w:r>
            <w:rPr>
              <w:rFonts w:eastAsia="Times New Roman"/>
            </w:rPr>
            <w:t xml:space="preserve">: 844–50. </w:t>
          </w:r>
        </w:p>
        <w:p w14:paraId="05097CE2" w14:textId="77777777" w:rsidR="001635B4" w:rsidRDefault="001635B4">
          <w:pPr>
            <w:autoSpaceDE w:val="0"/>
            <w:autoSpaceDN w:val="0"/>
            <w:ind w:hanging="640"/>
            <w:divId w:val="1600598955"/>
            <w:rPr>
              <w:rFonts w:eastAsia="Times New Roman"/>
            </w:rPr>
          </w:pPr>
          <w:r>
            <w:rPr>
              <w:rFonts w:eastAsia="Times New Roman"/>
            </w:rPr>
            <w:t>28.</w:t>
          </w:r>
          <w:r>
            <w:rPr>
              <w:rFonts w:eastAsia="Times New Roman"/>
            </w:rPr>
            <w:tab/>
          </w:r>
          <w:r>
            <w:rPr>
              <w:rFonts w:eastAsia="Times New Roman"/>
              <w:b/>
              <w:bCs/>
            </w:rPr>
            <w:t>Najmul Haider</w:t>
          </w:r>
          <w:r>
            <w:rPr>
              <w:rFonts w:eastAsia="Times New Roman"/>
            </w:rPr>
            <w:t xml:space="preserve">. </w:t>
          </w:r>
          <w:r>
            <w:rPr>
              <w:rFonts w:eastAsia="Times New Roman"/>
              <w:i/>
              <w:iCs/>
            </w:rPr>
            <w:t>Modeling the vector-borne disease transmission potential in northern Europe with a special emphasis on microclimatic temperature: PhD Thesis</w:t>
          </w:r>
          <w:r>
            <w:rPr>
              <w:rFonts w:eastAsia="Times New Roman"/>
            </w:rPr>
            <w:t xml:space="preserve">. [Lyngby]: Technical University of Denmark, 2018. </w:t>
          </w:r>
        </w:p>
        <w:p w14:paraId="5808A0B9" w14:textId="77777777" w:rsidR="001635B4" w:rsidRDefault="001635B4">
          <w:pPr>
            <w:autoSpaceDE w:val="0"/>
            <w:autoSpaceDN w:val="0"/>
            <w:ind w:hanging="640"/>
            <w:divId w:val="152794429"/>
            <w:rPr>
              <w:rFonts w:eastAsia="Times New Roman"/>
            </w:rPr>
          </w:pPr>
          <w:r>
            <w:rPr>
              <w:rFonts w:eastAsia="Times New Roman"/>
            </w:rPr>
            <w:t>29.</w:t>
          </w:r>
          <w:r>
            <w:rPr>
              <w:rFonts w:eastAsia="Times New Roman"/>
            </w:rPr>
            <w:tab/>
          </w:r>
          <w:r>
            <w:rPr>
              <w:rFonts w:eastAsia="Times New Roman"/>
              <w:b/>
              <w:bCs/>
            </w:rPr>
            <w:t xml:space="preserve">Abdullah NAMH, </w:t>
          </w:r>
          <w:r>
            <w:rPr>
              <w:rFonts w:eastAsia="Times New Roman"/>
              <w:b/>
              <w:bCs/>
              <w:i/>
              <w:iCs/>
            </w:rPr>
            <w:t>et al.</w:t>
          </w:r>
          <w:r>
            <w:rPr>
              <w:rFonts w:eastAsia="Times New Roman"/>
            </w:rPr>
            <w:t xml:space="preserve"> The association between dengue case and climate: A systematic review and meta-analysis. </w:t>
          </w:r>
          <w:r>
            <w:rPr>
              <w:rFonts w:eastAsia="Times New Roman"/>
              <w:i/>
              <w:iCs/>
            </w:rPr>
            <w:t>One Health</w:t>
          </w:r>
          <w:r>
            <w:rPr>
              <w:rFonts w:eastAsia="Times New Roman"/>
            </w:rPr>
            <w:t xml:space="preserve"> 2022; </w:t>
          </w:r>
          <w:r>
            <w:rPr>
              <w:rFonts w:eastAsia="Times New Roman"/>
              <w:b/>
              <w:bCs/>
            </w:rPr>
            <w:t>15</w:t>
          </w:r>
          <w:r>
            <w:rPr>
              <w:rFonts w:eastAsia="Times New Roman"/>
            </w:rPr>
            <w:t xml:space="preserve">: 100452. </w:t>
          </w:r>
        </w:p>
        <w:p w14:paraId="5E0AC301" w14:textId="77777777" w:rsidR="001635B4" w:rsidRDefault="001635B4">
          <w:pPr>
            <w:autoSpaceDE w:val="0"/>
            <w:autoSpaceDN w:val="0"/>
            <w:ind w:hanging="640"/>
            <w:divId w:val="1043603207"/>
            <w:rPr>
              <w:rFonts w:eastAsia="Times New Roman"/>
            </w:rPr>
          </w:pPr>
          <w:r>
            <w:rPr>
              <w:rFonts w:eastAsia="Times New Roman"/>
            </w:rPr>
            <w:t>30.</w:t>
          </w:r>
          <w:r>
            <w:rPr>
              <w:rFonts w:eastAsia="Times New Roman"/>
            </w:rPr>
            <w:tab/>
          </w:r>
          <w:r>
            <w:rPr>
              <w:rFonts w:eastAsia="Times New Roman"/>
              <w:b/>
              <w:bCs/>
            </w:rPr>
            <w:t>SM Najmus Sakib</w:t>
          </w:r>
          <w:r>
            <w:rPr>
              <w:rFonts w:eastAsia="Times New Roman"/>
            </w:rPr>
            <w:t xml:space="preserve">. </w:t>
          </w:r>
          <w:r>
            <w:rPr>
              <w:rFonts w:eastAsia="Times New Roman"/>
              <w:i/>
              <w:iCs/>
            </w:rPr>
            <w:t xml:space="preserve">Bangladesh’s northern region lags behind in human development: https://www.aa.com.tr/en/asia-pacific/bangladeshs-northern-region-lags-behind-in-human-development/2398274 </w:t>
          </w:r>
          <w:r>
            <w:rPr>
              <w:rFonts w:eastAsia="Times New Roman"/>
            </w:rPr>
            <w:t xml:space="preserve">. </w:t>
          </w:r>
          <w:r>
            <w:rPr>
              <w:rFonts w:eastAsia="Times New Roman"/>
              <w:i/>
              <w:iCs/>
            </w:rPr>
            <w:t>AA : Asia-Pacific</w:t>
          </w:r>
          <w:r>
            <w:rPr>
              <w:rFonts w:eastAsia="Times New Roman"/>
            </w:rPr>
            <w:t xml:space="preserve">. Dhaka, 2021; Published online: 21 October 2021. </w:t>
          </w:r>
        </w:p>
        <w:p w14:paraId="5DE7E97C" w14:textId="77777777" w:rsidR="001635B4" w:rsidRDefault="001635B4">
          <w:pPr>
            <w:autoSpaceDE w:val="0"/>
            <w:autoSpaceDN w:val="0"/>
            <w:ind w:hanging="640"/>
            <w:divId w:val="841550706"/>
            <w:rPr>
              <w:rFonts w:eastAsia="Times New Roman"/>
            </w:rPr>
          </w:pPr>
          <w:r>
            <w:rPr>
              <w:rFonts w:eastAsia="Times New Roman"/>
            </w:rPr>
            <w:t>31.</w:t>
          </w:r>
          <w:r>
            <w:rPr>
              <w:rFonts w:eastAsia="Times New Roman"/>
            </w:rPr>
            <w:tab/>
          </w:r>
          <w:r>
            <w:rPr>
              <w:rFonts w:eastAsia="Times New Roman"/>
              <w:b/>
              <w:bCs/>
            </w:rPr>
            <w:t xml:space="preserve">Shrestha DB, </w:t>
          </w:r>
          <w:r>
            <w:rPr>
              <w:rFonts w:eastAsia="Times New Roman"/>
              <w:b/>
              <w:bCs/>
              <w:i/>
              <w:iCs/>
            </w:rPr>
            <w:t>et al.</w:t>
          </w:r>
          <w:r>
            <w:rPr>
              <w:rFonts w:eastAsia="Times New Roman"/>
            </w:rPr>
            <w:t xml:space="preserve"> Epidemiology of dengue in SAARC territory: a systematic review and meta-analysis. </w:t>
          </w:r>
          <w:r>
            <w:rPr>
              <w:rFonts w:eastAsia="Times New Roman"/>
              <w:i/>
              <w:iCs/>
            </w:rPr>
            <w:t>Parasites &amp; Vectors</w:t>
          </w:r>
          <w:r>
            <w:rPr>
              <w:rFonts w:eastAsia="Times New Roman"/>
            </w:rPr>
            <w:t xml:space="preserve"> 2022; </w:t>
          </w:r>
          <w:r>
            <w:rPr>
              <w:rFonts w:eastAsia="Times New Roman"/>
              <w:b/>
              <w:bCs/>
            </w:rPr>
            <w:t>15</w:t>
          </w:r>
          <w:r>
            <w:rPr>
              <w:rFonts w:eastAsia="Times New Roman"/>
            </w:rPr>
            <w:t xml:space="preserve">: 389. </w:t>
          </w:r>
        </w:p>
        <w:p w14:paraId="24F51802" w14:textId="77777777" w:rsidR="001635B4" w:rsidRDefault="001635B4">
          <w:pPr>
            <w:autoSpaceDE w:val="0"/>
            <w:autoSpaceDN w:val="0"/>
            <w:ind w:hanging="640"/>
            <w:divId w:val="1752117364"/>
            <w:rPr>
              <w:rFonts w:eastAsia="Times New Roman"/>
            </w:rPr>
          </w:pPr>
          <w:r>
            <w:rPr>
              <w:rFonts w:eastAsia="Times New Roman"/>
            </w:rPr>
            <w:lastRenderedPageBreak/>
            <w:t>32.</w:t>
          </w:r>
          <w:r>
            <w:rPr>
              <w:rFonts w:eastAsia="Times New Roman"/>
            </w:rPr>
            <w:tab/>
          </w:r>
          <w:r>
            <w:rPr>
              <w:rFonts w:eastAsia="Times New Roman"/>
              <w:b/>
              <w:bCs/>
            </w:rPr>
            <w:t>WHO</w:t>
          </w:r>
          <w:r>
            <w:rPr>
              <w:rFonts w:eastAsia="Times New Roman"/>
            </w:rPr>
            <w:t xml:space="preserve">. </w:t>
          </w:r>
          <w:r>
            <w:rPr>
              <w:rFonts w:eastAsia="Times New Roman"/>
              <w:i/>
              <w:iCs/>
            </w:rPr>
            <w:t>Dengue – the Region of the Americas: https://www.who.int/emergencies/disease-outbreak-news/item/2023-DON475</w:t>
          </w:r>
          <w:r>
            <w:rPr>
              <w:rFonts w:eastAsia="Times New Roman"/>
            </w:rPr>
            <w:t xml:space="preserve">. Geneva, 2023 Jul. </w:t>
          </w:r>
        </w:p>
        <w:p w14:paraId="69A6D606" w14:textId="77777777" w:rsidR="001635B4" w:rsidRDefault="001635B4">
          <w:pPr>
            <w:autoSpaceDE w:val="0"/>
            <w:autoSpaceDN w:val="0"/>
            <w:ind w:hanging="640"/>
            <w:divId w:val="1744450992"/>
            <w:rPr>
              <w:rFonts w:eastAsia="Times New Roman"/>
            </w:rPr>
          </w:pPr>
          <w:r>
            <w:rPr>
              <w:rFonts w:eastAsia="Times New Roman"/>
            </w:rPr>
            <w:t>33.</w:t>
          </w:r>
          <w:r>
            <w:rPr>
              <w:rFonts w:eastAsia="Times New Roman"/>
            </w:rPr>
            <w:tab/>
          </w:r>
          <w:r>
            <w:rPr>
              <w:rFonts w:eastAsia="Times New Roman"/>
              <w:b/>
              <w:bCs/>
            </w:rPr>
            <w:t>Management Information System</w:t>
          </w:r>
          <w:r>
            <w:rPr>
              <w:rFonts w:eastAsia="Times New Roman"/>
            </w:rPr>
            <w:t xml:space="preserve">. </w:t>
          </w:r>
          <w:r>
            <w:rPr>
              <w:rFonts w:eastAsia="Times New Roman"/>
              <w:i/>
              <w:iCs/>
            </w:rPr>
            <w:t>Dengue Daily Press Release: https://old.dghs.gov.bd/index.php/bd/home/5200-daily-dengue-status-report</w:t>
          </w:r>
          <w:r>
            <w:rPr>
              <w:rFonts w:eastAsia="Times New Roman"/>
            </w:rPr>
            <w:t xml:space="preserve">. Dhaka, 2024 Nov. </w:t>
          </w:r>
        </w:p>
        <w:p w14:paraId="406D8117" w14:textId="77777777" w:rsidR="001635B4" w:rsidRDefault="001635B4">
          <w:pPr>
            <w:autoSpaceDE w:val="0"/>
            <w:autoSpaceDN w:val="0"/>
            <w:ind w:hanging="640"/>
            <w:divId w:val="1134448213"/>
            <w:rPr>
              <w:rFonts w:eastAsia="Times New Roman"/>
            </w:rPr>
          </w:pPr>
          <w:r>
            <w:rPr>
              <w:rFonts w:eastAsia="Times New Roman"/>
            </w:rPr>
            <w:t>34.</w:t>
          </w:r>
          <w:r>
            <w:rPr>
              <w:rFonts w:eastAsia="Times New Roman"/>
            </w:rPr>
            <w:tab/>
          </w:r>
          <w:r>
            <w:rPr>
              <w:rFonts w:eastAsia="Times New Roman"/>
              <w:b/>
              <w:bCs/>
            </w:rPr>
            <w:t>WHO</w:t>
          </w:r>
          <w:r>
            <w:rPr>
              <w:rFonts w:eastAsia="Times New Roman"/>
            </w:rPr>
            <w:t xml:space="preserve">. </w:t>
          </w:r>
          <w:r>
            <w:rPr>
              <w:rFonts w:eastAsia="Times New Roman"/>
              <w:i/>
              <w:iCs/>
            </w:rPr>
            <w:t>Comprehensive guidelines for prevention and control of dengue and dengue haemorrhagic fever</w:t>
          </w:r>
          <w:r>
            <w:rPr>
              <w:rFonts w:eastAsia="Times New Roman"/>
            </w:rPr>
            <w:t xml:space="preserve">. </w:t>
          </w:r>
          <w:r>
            <w:rPr>
              <w:rFonts w:eastAsia="Times New Roman"/>
              <w:i/>
              <w:iCs/>
            </w:rPr>
            <w:t>WHO Regional Publication SEARO</w:t>
          </w:r>
          <w:r>
            <w:rPr>
              <w:rFonts w:eastAsia="Times New Roman"/>
            </w:rPr>
            <w:t xml:space="preserve">. 2011. </w:t>
          </w:r>
        </w:p>
        <w:p w14:paraId="43FE3230" w14:textId="77777777" w:rsidR="001635B4" w:rsidRDefault="001635B4">
          <w:pPr>
            <w:autoSpaceDE w:val="0"/>
            <w:autoSpaceDN w:val="0"/>
            <w:ind w:hanging="640"/>
            <w:divId w:val="1079064155"/>
            <w:rPr>
              <w:rFonts w:eastAsia="Times New Roman"/>
            </w:rPr>
          </w:pPr>
          <w:r>
            <w:rPr>
              <w:rFonts w:eastAsia="Times New Roman"/>
            </w:rPr>
            <w:t>35.</w:t>
          </w:r>
          <w:r>
            <w:rPr>
              <w:rFonts w:eastAsia="Times New Roman"/>
            </w:rPr>
            <w:tab/>
          </w:r>
          <w:r>
            <w:rPr>
              <w:rFonts w:eastAsia="Times New Roman"/>
              <w:b/>
              <w:bCs/>
            </w:rPr>
            <w:t>WHO</w:t>
          </w:r>
          <w:r>
            <w:rPr>
              <w:rFonts w:eastAsia="Times New Roman"/>
            </w:rPr>
            <w:t xml:space="preserve">. </w:t>
          </w:r>
          <w:r>
            <w:rPr>
              <w:rFonts w:eastAsia="Times New Roman"/>
              <w:i/>
              <w:iCs/>
            </w:rPr>
            <w:t>Dengue control: the Mosquito</w:t>
          </w:r>
          <w:r>
            <w:rPr>
              <w:rFonts w:eastAsia="Times New Roman"/>
            </w:rPr>
            <w:t xml:space="preserve">. 2019. </w:t>
          </w:r>
        </w:p>
        <w:p w14:paraId="09D82552" w14:textId="77777777" w:rsidR="001635B4" w:rsidRDefault="001635B4">
          <w:pPr>
            <w:autoSpaceDE w:val="0"/>
            <w:autoSpaceDN w:val="0"/>
            <w:ind w:hanging="640"/>
            <w:divId w:val="2135634196"/>
            <w:rPr>
              <w:rFonts w:eastAsia="Times New Roman"/>
            </w:rPr>
          </w:pPr>
          <w:r>
            <w:rPr>
              <w:rFonts w:eastAsia="Times New Roman"/>
            </w:rPr>
            <w:t>36.</w:t>
          </w:r>
          <w:r>
            <w:rPr>
              <w:rFonts w:eastAsia="Times New Roman"/>
            </w:rPr>
            <w:tab/>
          </w:r>
          <w:r>
            <w:rPr>
              <w:rFonts w:eastAsia="Times New Roman"/>
              <w:b/>
              <w:bCs/>
            </w:rPr>
            <w:t xml:space="preserve">Schmidt W-P, </w:t>
          </w:r>
          <w:r>
            <w:rPr>
              <w:rFonts w:eastAsia="Times New Roman"/>
              <w:b/>
              <w:bCs/>
              <w:i/>
              <w:iCs/>
            </w:rPr>
            <w:t>et al.</w:t>
          </w:r>
          <w:r>
            <w:rPr>
              <w:rFonts w:eastAsia="Times New Roman"/>
            </w:rPr>
            <w:t xml:space="preserve"> Population Density, Water Supply, and the Risk of Dengue Fever in Vietnam: Cohort Study and Spatial Analysis. </w:t>
          </w:r>
          <w:r>
            <w:rPr>
              <w:rFonts w:eastAsia="Times New Roman"/>
              <w:i/>
              <w:iCs/>
            </w:rPr>
            <w:t>PLoS Medicine</w:t>
          </w:r>
          <w:r>
            <w:rPr>
              <w:rFonts w:eastAsia="Times New Roman"/>
            </w:rPr>
            <w:t xml:space="preserve"> 2011; </w:t>
          </w:r>
          <w:r>
            <w:rPr>
              <w:rFonts w:eastAsia="Times New Roman"/>
              <w:b/>
              <w:bCs/>
            </w:rPr>
            <w:t>8</w:t>
          </w:r>
          <w:r>
            <w:rPr>
              <w:rFonts w:eastAsia="Times New Roman"/>
            </w:rPr>
            <w:t xml:space="preserve">: e1001082. </w:t>
          </w:r>
        </w:p>
        <w:p w14:paraId="441C7203" w14:textId="77777777" w:rsidR="001635B4" w:rsidRDefault="001635B4">
          <w:pPr>
            <w:autoSpaceDE w:val="0"/>
            <w:autoSpaceDN w:val="0"/>
            <w:ind w:hanging="640"/>
            <w:divId w:val="407852188"/>
            <w:rPr>
              <w:rFonts w:eastAsia="Times New Roman"/>
            </w:rPr>
          </w:pPr>
          <w:r>
            <w:rPr>
              <w:rFonts w:eastAsia="Times New Roman"/>
            </w:rPr>
            <w:t>37.</w:t>
          </w:r>
          <w:r>
            <w:rPr>
              <w:rFonts w:eastAsia="Times New Roman"/>
            </w:rPr>
            <w:tab/>
          </w:r>
          <w:r>
            <w:rPr>
              <w:rFonts w:eastAsia="Times New Roman"/>
              <w:b/>
              <w:bCs/>
            </w:rPr>
            <w:t>WHO Bangladesh</w:t>
          </w:r>
          <w:r>
            <w:rPr>
              <w:rFonts w:eastAsia="Times New Roman"/>
            </w:rPr>
            <w:t xml:space="preserve">. </w:t>
          </w:r>
          <w:r>
            <w:rPr>
              <w:rFonts w:eastAsia="Times New Roman"/>
              <w:i/>
              <w:iCs/>
            </w:rPr>
            <w:t>Dengue - Bangladesh: Situation at a glance 2023. Available at: https://www.who.int/emergencies/disease-outbreak-news/item/2023-DON481#:~:text=WHO%20risk%20assessment,in%20high%20morbidity%20and%20mortality.</w:t>
          </w:r>
          <w:r>
            <w:rPr>
              <w:rFonts w:eastAsia="Times New Roman"/>
            </w:rPr>
            <w:t xml:space="preserve"> </w:t>
          </w:r>
          <w:r>
            <w:rPr>
              <w:rFonts w:eastAsia="Times New Roman"/>
              <w:i/>
              <w:iCs/>
            </w:rPr>
            <w:t>WHO</w:t>
          </w:r>
          <w:r>
            <w:rPr>
              <w:rFonts w:eastAsia="Times New Roman"/>
            </w:rPr>
            <w:t xml:space="preserve">. 2023, p. 1–1. </w:t>
          </w:r>
        </w:p>
        <w:p w14:paraId="124EB1E9" w14:textId="77777777" w:rsidR="001635B4" w:rsidRDefault="001635B4">
          <w:pPr>
            <w:autoSpaceDE w:val="0"/>
            <w:autoSpaceDN w:val="0"/>
            <w:ind w:hanging="640"/>
            <w:divId w:val="278225412"/>
            <w:rPr>
              <w:rFonts w:eastAsia="Times New Roman"/>
            </w:rPr>
          </w:pPr>
          <w:r>
            <w:rPr>
              <w:rFonts w:eastAsia="Times New Roman"/>
            </w:rPr>
            <w:t>38.</w:t>
          </w:r>
          <w:r>
            <w:rPr>
              <w:rFonts w:eastAsia="Times New Roman"/>
            </w:rPr>
            <w:tab/>
          </w:r>
          <w:r>
            <w:rPr>
              <w:rFonts w:eastAsia="Times New Roman"/>
              <w:b/>
              <w:bCs/>
            </w:rPr>
            <w:t xml:space="preserve">Nasif MdAO, </w:t>
          </w:r>
          <w:r>
            <w:rPr>
              <w:rFonts w:eastAsia="Times New Roman"/>
              <w:b/>
              <w:bCs/>
              <w:i/>
              <w:iCs/>
            </w:rPr>
            <w:t>et al.</w:t>
          </w:r>
          <w:r>
            <w:rPr>
              <w:rFonts w:eastAsia="Times New Roman"/>
            </w:rPr>
            <w:t xml:space="preserve"> Near coding-complete genome sequence of 12 dengue serotype 2 viruses from the 2023 outbreak in Bangladesh. </w:t>
          </w:r>
          <w:r>
            <w:rPr>
              <w:rFonts w:eastAsia="Times New Roman"/>
              <w:i/>
              <w:iCs/>
            </w:rPr>
            <w:t>Microbiology Resource Announcements</w:t>
          </w:r>
          <w:r>
            <w:rPr>
              <w:rFonts w:eastAsia="Times New Roman"/>
            </w:rPr>
            <w:t xml:space="preserve"> 2024; Published online: 3 May 2024.doi:10.1128/mra.00162-24. </w:t>
          </w:r>
        </w:p>
        <w:p w14:paraId="700C02CC" w14:textId="77777777" w:rsidR="001635B4" w:rsidRDefault="001635B4">
          <w:pPr>
            <w:autoSpaceDE w:val="0"/>
            <w:autoSpaceDN w:val="0"/>
            <w:ind w:hanging="640"/>
            <w:divId w:val="356779114"/>
            <w:rPr>
              <w:rFonts w:eastAsia="Times New Roman"/>
            </w:rPr>
          </w:pPr>
          <w:r>
            <w:rPr>
              <w:rFonts w:eastAsia="Times New Roman"/>
            </w:rPr>
            <w:t>39.</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The 2022 dengue outbreak in Bangladesh: hypotheses for the late resurgence of cases and fatalities. </w:t>
          </w:r>
          <w:r>
            <w:rPr>
              <w:rFonts w:eastAsia="Times New Roman"/>
              <w:i/>
              <w:iCs/>
            </w:rPr>
            <w:t>Journal of Medical Entomology</w:t>
          </w:r>
          <w:r>
            <w:rPr>
              <w:rFonts w:eastAsia="Times New Roman"/>
            </w:rPr>
            <w:t xml:space="preserve"> 2023; Published online: 18 May 2023.doi:10.1093/jme/tjad057. </w:t>
          </w:r>
        </w:p>
        <w:p w14:paraId="17D42D12" w14:textId="77777777" w:rsidR="001635B4" w:rsidRDefault="001635B4">
          <w:pPr>
            <w:autoSpaceDE w:val="0"/>
            <w:autoSpaceDN w:val="0"/>
            <w:ind w:hanging="640"/>
            <w:divId w:val="181747839"/>
            <w:rPr>
              <w:rFonts w:eastAsia="Times New Roman"/>
            </w:rPr>
          </w:pPr>
          <w:r>
            <w:rPr>
              <w:rFonts w:eastAsia="Times New Roman"/>
            </w:rPr>
            <w:t>40.</w:t>
          </w:r>
          <w:r>
            <w:rPr>
              <w:rFonts w:eastAsia="Times New Roman"/>
            </w:rPr>
            <w:tab/>
          </w:r>
          <w:r>
            <w:rPr>
              <w:rFonts w:eastAsia="Times New Roman"/>
              <w:b/>
              <w:bCs/>
            </w:rPr>
            <w:t xml:space="preserve">Muraduzzaman AKM, </w:t>
          </w:r>
          <w:r>
            <w:rPr>
              <w:rFonts w:eastAsia="Times New Roman"/>
              <w:b/>
              <w:bCs/>
              <w:i/>
              <w:iCs/>
            </w:rPr>
            <w:t>et al.</w:t>
          </w:r>
          <w:r>
            <w:rPr>
              <w:rFonts w:eastAsia="Times New Roman"/>
            </w:rPr>
            <w:t xml:space="preserve"> Circulating dengue virus serotypes in Bangladesh from 2013 to 2016. </w:t>
          </w:r>
          <w:r>
            <w:rPr>
              <w:rFonts w:eastAsia="Times New Roman"/>
              <w:i/>
              <w:iCs/>
            </w:rPr>
            <w:t>VirusDisease</w:t>
          </w:r>
          <w:r>
            <w:rPr>
              <w:rFonts w:eastAsia="Times New Roman"/>
            </w:rPr>
            <w:t xml:space="preserve"> 2018; </w:t>
          </w:r>
          <w:r>
            <w:rPr>
              <w:rFonts w:eastAsia="Times New Roman"/>
              <w:b/>
              <w:bCs/>
            </w:rPr>
            <w:t>29</w:t>
          </w:r>
          <w:r>
            <w:rPr>
              <w:rFonts w:eastAsia="Times New Roman"/>
            </w:rPr>
            <w:t xml:space="preserve">: 303–307. </w:t>
          </w:r>
        </w:p>
        <w:p w14:paraId="46990DC8" w14:textId="41D1C0D0" w:rsidR="007D0B7D" w:rsidRPr="00EB1377" w:rsidRDefault="001635B4" w:rsidP="000A076F">
          <w:pPr>
            <w:spacing w:line="276" w:lineRule="auto"/>
            <w:rPr>
              <w:rFonts w:ascii="Times New Roman" w:hAnsi="Times New Roman" w:cs="Times New Roman"/>
              <w:sz w:val="24"/>
              <w:szCs w:val="24"/>
            </w:rPr>
            <w:sectPr w:rsidR="007D0B7D" w:rsidRPr="00EB1377" w:rsidSect="00C342D1">
              <w:footerReference w:type="default" r:id="rId25"/>
              <w:pgSz w:w="11906" w:h="16838" w:code="9"/>
              <w:pgMar w:top="1440" w:right="1440" w:bottom="1440" w:left="1440" w:header="708" w:footer="708" w:gutter="0"/>
              <w:lnNumType w:countBy="1" w:restart="continuous"/>
              <w:cols w:space="708"/>
              <w:docGrid w:linePitch="360"/>
            </w:sectPr>
          </w:pPr>
          <w:r>
            <w:rPr>
              <w:rFonts w:eastAsia="Times New Roman"/>
            </w:rPr>
            <w:t> </w:t>
          </w:r>
        </w:p>
      </w:sdtContent>
    </w:sdt>
    <w:p w14:paraId="1A803C4A" w14:textId="37E4AB23" w:rsidR="00934E1C" w:rsidRDefault="00E046EE" w:rsidP="004D4CC1">
      <w:pPr>
        <w:tabs>
          <w:tab w:val="left" w:pos="7830"/>
        </w:tabs>
        <w:spacing w:line="276" w:lineRule="auto"/>
        <w:rPr>
          <w:rFonts w:ascii="Times New Roman" w:hAnsi="Times New Roman" w:cs="Times New Roman"/>
          <w:b/>
          <w:bCs/>
          <w:sz w:val="24"/>
          <w:szCs w:val="24"/>
        </w:rPr>
      </w:pPr>
      <w:r w:rsidRPr="00025618">
        <w:rPr>
          <w:rFonts w:ascii="Times New Roman" w:hAnsi="Times New Roman" w:cs="Times New Roman"/>
          <w:b/>
          <w:bCs/>
          <w:sz w:val="24"/>
          <w:szCs w:val="24"/>
        </w:rPr>
        <w:lastRenderedPageBreak/>
        <w:t>Figures</w:t>
      </w:r>
      <w:r w:rsidR="00A72AE6">
        <w:rPr>
          <w:rFonts w:ascii="Times New Roman" w:hAnsi="Times New Roman" w:cs="Times New Roman"/>
          <w:b/>
          <w:bCs/>
          <w:sz w:val="24"/>
          <w:szCs w:val="24"/>
        </w:rPr>
        <w:t xml:space="preserve"> legends</w:t>
      </w:r>
    </w:p>
    <w:p w14:paraId="5845E0E4" w14:textId="20AAB73B" w:rsidR="00A90C7B" w:rsidRPr="00A72AE6" w:rsidRDefault="00E046EE" w:rsidP="00A72AE6">
      <w:pPr>
        <w:tabs>
          <w:tab w:val="left" w:pos="7830"/>
        </w:tabs>
        <w:spacing w:line="276" w:lineRule="auto"/>
        <w:ind w:left="360"/>
        <w:rPr>
          <w:rFonts w:ascii="Times New Roman" w:hAnsi="Times New Roman" w:cs="Times New Roman"/>
          <w:sz w:val="24"/>
          <w:szCs w:val="24"/>
        </w:rPr>
      </w:pPr>
      <w:bookmarkStart w:id="58" w:name="_Hlk178364651"/>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1</w:t>
      </w:r>
      <w:r w:rsidR="007711C7">
        <w:rPr>
          <w:rFonts w:ascii="Times New Roman" w:hAnsi="Times New Roman" w:cs="Times New Roman"/>
          <w:b/>
          <w:bCs/>
          <w:sz w:val="24"/>
          <w:szCs w:val="24"/>
        </w:rPr>
        <w:t>.</w:t>
      </w:r>
      <w:r w:rsidRPr="00EC636F">
        <w:rPr>
          <w:rFonts w:ascii="Times New Roman" w:hAnsi="Times New Roman" w:cs="Times New Roman"/>
          <w:sz w:val="24"/>
          <w:szCs w:val="24"/>
        </w:rPr>
        <w:t xml:space="preserve"> The total number of dengue cases and deaths reported in each month in 2023 vs </w:t>
      </w:r>
      <w:r w:rsidR="00A817B6">
        <w:rPr>
          <w:rFonts w:ascii="Times New Roman" w:hAnsi="Times New Roman" w:cs="Times New Roman"/>
          <w:sz w:val="24"/>
          <w:szCs w:val="24"/>
        </w:rPr>
        <w:t xml:space="preserve">total </w:t>
      </w:r>
      <w:r w:rsidR="00411092">
        <w:rPr>
          <w:rFonts w:ascii="Times New Roman" w:hAnsi="Times New Roman" w:cs="Times New Roman"/>
          <w:sz w:val="24"/>
          <w:szCs w:val="24"/>
        </w:rPr>
        <w:t xml:space="preserve">number of cases and deaths for period of </w:t>
      </w:r>
      <w:r w:rsidRPr="00EC636F">
        <w:rPr>
          <w:rFonts w:ascii="Times New Roman" w:hAnsi="Times New Roman" w:cs="Times New Roman"/>
          <w:sz w:val="24"/>
          <w:szCs w:val="24"/>
        </w:rPr>
        <w:t xml:space="preserve">2000-2022 in Bangladesh. Log 10 base is used to display the cases and deaths for the convenience of visualization and comparison. </w:t>
      </w:r>
    </w:p>
    <w:p w14:paraId="39CB910F" w14:textId="20DD38E2" w:rsidR="00A90C7B" w:rsidRDefault="00E046EE" w:rsidP="00A72AE6">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2</w:t>
      </w:r>
      <w:r w:rsidR="007711C7">
        <w:rPr>
          <w:rFonts w:ascii="Times New Roman" w:hAnsi="Times New Roman" w:cs="Times New Roman"/>
          <w:b/>
          <w:bCs/>
          <w:sz w:val="24"/>
          <w:szCs w:val="24"/>
        </w:rPr>
        <w:t>.</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The number of days of hospital stays of 1705 dengue cases in Bangladesh: 1 Jan</w:t>
      </w:r>
      <w:r w:rsidR="00D718C4">
        <w:rPr>
          <w:rFonts w:ascii="Times New Roman" w:hAnsi="Times New Roman" w:cs="Times New Roman"/>
          <w:sz w:val="24"/>
          <w:szCs w:val="24"/>
        </w:rPr>
        <w:t>uary</w:t>
      </w:r>
      <w:r w:rsidRPr="00EC636F">
        <w:rPr>
          <w:rFonts w:ascii="Times New Roman" w:hAnsi="Times New Roman" w:cs="Times New Roman"/>
          <w:sz w:val="24"/>
          <w:szCs w:val="24"/>
        </w:rPr>
        <w:t xml:space="preserve"> </w:t>
      </w:r>
      <w:r w:rsidR="00D718C4">
        <w:rPr>
          <w:rFonts w:ascii="Times New Roman" w:hAnsi="Times New Roman" w:cs="Times New Roman"/>
          <w:sz w:val="24"/>
          <w:szCs w:val="24"/>
        </w:rPr>
        <w:t>to</w:t>
      </w:r>
      <w:r w:rsidRPr="00EC636F">
        <w:rPr>
          <w:rFonts w:ascii="Times New Roman" w:hAnsi="Times New Roman" w:cs="Times New Roman"/>
          <w:sz w:val="24"/>
          <w:szCs w:val="24"/>
        </w:rPr>
        <w:t xml:space="preserve"> 31 </w:t>
      </w:r>
      <w:r w:rsidR="00D718C4">
        <w:rPr>
          <w:rFonts w:ascii="Times New Roman" w:hAnsi="Times New Roman" w:cs="Times New Roman"/>
          <w:sz w:val="24"/>
          <w:szCs w:val="24"/>
        </w:rPr>
        <w:t>December 2023</w:t>
      </w:r>
      <w:r w:rsidRPr="00EC636F">
        <w:rPr>
          <w:rFonts w:ascii="Times New Roman" w:hAnsi="Times New Roman" w:cs="Times New Roman"/>
          <w:sz w:val="24"/>
          <w:szCs w:val="24"/>
        </w:rPr>
        <w:t>. More than 67% (n=1015) of people died within one day of hospital admission.</w:t>
      </w:r>
    </w:p>
    <w:p w14:paraId="0CDA3090" w14:textId="2E898751" w:rsidR="00A90C7B" w:rsidRDefault="00E046EE" w:rsidP="008B4742">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w:t>
      </w:r>
      <w:r w:rsidR="002D3848">
        <w:rPr>
          <w:rFonts w:ascii="Times New Roman" w:hAnsi="Times New Roman" w:cs="Times New Roman"/>
          <w:b/>
          <w:bCs/>
          <w:sz w:val="24"/>
          <w:szCs w:val="24"/>
        </w:rPr>
        <w:t>3</w:t>
      </w:r>
      <w:r w:rsidR="007711C7">
        <w:rPr>
          <w:rFonts w:ascii="Times New Roman" w:hAnsi="Times New Roman" w:cs="Times New Roman"/>
          <w:b/>
          <w:bCs/>
          <w:sz w:val="24"/>
          <w:szCs w:val="24"/>
        </w:rPr>
        <w:t>.</w:t>
      </w:r>
      <w:r w:rsidRPr="00EC636F">
        <w:rPr>
          <w:rFonts w:ascii="Times New Roman" w:hAnsi="Times New Roman" w:cs="Times New Roman"/>
          <w:sz w:val="24"/>
          <w:szCs w:val="24"/>
        </w:rPr>
        <w:t xml:space="preserve"> A (Top) The daily number of dengue cases in different divisions of Bangladesh (1 Jan</w:t>
      </w:r>
      <w:r w:rsidR="0056473B">
        <w:rPr>
          <w:rFonts w:ascii="Times New Roman" w:hAnsi="Times New Roman" w:cs="Times New Roman"/>
          <w:sz w:val="24"/>
          <w:szCs w:val="24"/>
        </w:rPr>
        <w:t>uary</w:t>
      </w:r>
      <w:r w:rsidRPr="00EC636F">
        <w:rPr>
          <w:rFonts w:ascii="Times New Roman" w:hAnsi="Times New Roman" w:cs="Times New Roman"/>
          <w:sz w:val="24"/>
          <w:szCs w:val="24"/>
        </w:rPr>
        <w:t xml:space="preserve"> – 31 Dec</w:t>
      </w:r>
      <w:r w:rsidR="0056473B">
        <w:rPr>
          <w:rFonts w:ascii="Times New Roman" w:hAnsi="Times New Roman" w:cs="Times New Roman"/>
          <w:sz w:val="24"/>
          <w:szCs w:val="24"/>
        </w:rPr>
        <w:t>ember</w:t>
      </w:r>
      <w:r w:rsidRPr="00EC636F">
        <w:rPr>
          <w:rFonts w:ascii="Times New Roman" w:hAnsi="Times New Roman" w:cs="Times New Roman"/>
          <w:sz w:val="24"/>
          <w:szCs w:val="24"/>
        </w:rPr>
        <w:t xml:space="preserve"> 2023). B (Bottom).</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 xml:space="preserve">The monthly relative changes of Dengue cases in each division in Bangladesh, 2023 from previous months. Although Dhaka city remains the </w:t>
      </w:r>
      <w:r w:rsidR="00AF25E6">
        <w:rPr>
          <w:rFonts w:ascii="Times New Roman" w:hAnsi="Times New Roman" w:cs="Times New Roman"/>
          <w:sz w:val="24"/>
          <w:szCs w:val="24"/>
        </w:rPr>
        <w:t>centre</w:t>
      </w:r>
      <w:r w:rsidRPr="00EC636F">
        <w:rPr>
          <w:rFonts w:ascii="Times New Roman" w:hAnsi="Times New Roman" w:cs="Times New Roman"/>
          <w:sz w:val="24"/>
          <w:szCs w:val="24"/>
        </w:rPr>
        <w:t xml:space="preserve"> of the outbreak, the percentage of cases has increased outside Dhaka city after July 2023.</w:t>
      </w:r>
      <w:r w:rsidRPr="00EC636F">
        <w:rPr>
          <w:rFonts w:ascii="Times New Roman" w:hAnsi="Times New Roman" w:cs="Times New Roman"/>
          <w:b/>
          <w:bCs/>
          <w:sz w:val="24"/>
          <w:szCs w:val="24"/>
        </w:rPr>
        <w:t xml:space="preserve"> </w:t>
      </w:r>
    </w:p>
    <w:p w14:paraId="650022A0" w14:textId="4E7590BF" w:rsidR="008A1212" w:rsidRDefault="00E046EE" w:rsidP="008B4742">
      <w:pPr>
        <w:spacing w:line="276" w:lineRule="auto"/>
        <w:ind w:left="360"/>
        <w:rPr>
          <w:rFonts w:ascii="Times New Roman" w:hAnsi="Times New Roman" w:cs="Times New Roman"/>
          <w:sz w:val="24"/>
          <w:szCs w:val="24"/>
        </w:rPr>
      </w:pPr>
      <w:r w:rsidRPr="00EC636F">
        <w:rPr>
          <w:rFonts w:ascii="Times New Roman" w:hAnsi="Times New Roman" w:cs="Times New Roman"/>
          <w:b/>
          <w:bCs/>
          <w:sz w:val="24"/>
          <w:szCs w:val="24"/>
        </w:rPr>
        <w:t xml:space="preserve">Fig. </w:t>
      </w:r>
      <w:r w:rsidR="001F7F18">
        <w:rPr>
          <w:rFonts w:ascii="Times New Roman" w:hAnsi="Times New Roman" w:cs="Times New Roman"/>
          <w:b/>
          <w:bCs/>
          <w:sz w:val="24"/>
          <w:szCs w:val="24"/>
        </w:rPr>
        <w:t>4</w:t>
      </w:r>
      <w:r w:rsidR="007711C7">
        <w:rPr>
          <w:rFonts w:ascii="Times New Roman" w:hAnsi="Times New Roman" w:cs="Times New Roman"/>
          <w:b/>
          <w:bCs/>
          <w:sz w:val="24"/>
          <w:szCs w:val="24"/>
        </w:rPr>
        <w:t>.</w:t>
      </w:r>
      <w:r w:rsidRPr="00EC636F">
        <w:rPr>
          <w:rFonts w:ascii="Times New Roman" w:hAnsi="Times New Roman" w:cs="Times New Roman"/>
          <w:b/>
          <w:bCs/>
          <w:sz w:val="24"/>
          <w:szCs w:val="24"/>
        </w:rPr>
        <w:t xml:space="preserve"> A (Left). </w:t>
      </w:r>
      <w:r w:rsidRPr="00EC636F">
        <w:rPr>
          <w:rFonts w:ascii="Times New Roman" w:hAnsi="Times New Roman" w:cs="Times New Roman"/>
          <w:sz w:val="24"/>
          <w:szCs w:val="24"/>
        </w:rPr>
        <w:t xml:space="preserve">The distribution of dengue cases in different districts of </w:t>
      </w:r>
      <w:r w:rsidR="00D852DE" w:rsidRPr="00EC636F">
        <w:rPr>
          <w:rFonts w:ascii="Times New Roman" w:hAnsi="Times New Roman" w:cs="Times New Roman"/>
          <w:sz w:val="24"/>
          <w:szCs w:val="24"/>
        </w:rPr>
        <w:t>Bangladesh, 1</w:t>
      </w:r>
      <w:r w:rsidR="00AF25E6">
        <w:rPr>
          <w:rFonts w:ascii="Times New Roman" w:hAnsi="Times New Roman" w:cs="Times New Roman"/>
          <w:sz w:val="24"/>
          <w:szCs w:val="24"/>
        </w:rPr>
        <w:t xml:space="preserve"> </w:t>
      </w:r>
      <w:r w:rsidRPr="00EC636F">
        <w:rPr>
          <w:rFonts w:ascii="Times New Roman" w:hAnsi="Times New Roman" w:cs="Times New Roman"/>
          <w:sz w:val="24"/>
          <w:szCs w:val="24"/>
        </w:rPr>
        <w:t>Jan</w:t>
      </w:r>
      <w:r w:rsidR="00AF25E6">
        <w:rPr>
          <w:rFonts w:ascii="Times New Roman" w:hAnsi="Times New Roman" w:cs="Times New Roman"/>
          <w:sz w:val="24"/>
          <w:szCs w:val="24"/>
        </w:rPr>
        <w:t>uary</w:t>
      </w:r>
      <w:r w:rsidRPr="00EC636F">
        <w:rPr>
          <w:rFonts w:ascii="Times New Roman" w:hAnsi="Times New Roman" w:cs="Times New Roman"/>
          <w:sz w:val="24"/>
          <w:szCs w:val="24"/>
        </w:rPr>
        <w:t xml:space="preserve"> 2023 – 3</w:t>
      </w:r>
      <w:r w:rsidR="00AF25E6">
        <w:rPr>
          <w:rFonts w:ascii="Times New Roman" w:hAnsi="Times New Roman" w:cs="Times New Roman"/>
          <w:sz w:val="24"/>
          <w:szCs w:val="24"/>
        </w:rPr>
        <w:t>1</w:t>
      </w:r>
      <w:r w:rsidRPr="00EC636F">
        <w:rPr>
          <w:rFonts w:ascii="Times New Roman" w:hAnsi="Times New Roman" w:cs="Times New Roman"/>
          <w:sz w:val="24"/>
          <w:szCs w:val="24"/>
        </w:rPr>
        <w:t xml:space="preserve"> Dec</w:t>
      </w:r>
      <w:r w:rsidR="00AF25E6">
        <w:rPr>
          <w:rFonts w:ascii="Times New Roman" w:hAnsi="Times New Roman" w:cs="Times New Roman"/>
          <w:sz w:val="24"/>
          <w:szCs w:val="24"/>
        </w:rPr>
        <w:t>ember</w:t>
      </w:r>
      <w:r w:rsidRPr="00EC636F">
        <w:rPr>
          <w:rFonts w:ascii="Times New Roman" w:hAnsi="Times New Roman" w:cs="Times New Roman"/>
          <w:sz w:val="24"/>
          <w:szCs w:val="24"/>
        </w:rPr>
        <w:t xml:space="preserve"> 2023.   </w:t>
      </w:r>
      <w:r w:rsidRPr="00EC636F">
        <w:rPr>
          <w:rFonts w:ascii="Times New Roman" w:hAnsi="Times New Roman" w:cs="Times New Roman"/>
          <w:b/>
          <w:bCs/>
          <w:sz w:val="24"/>
          <w:szCs w:val="24"/>
        </w:rPr>
        <w:t>B (Right)</w:t>
      </w:r>
      <w:r w:rsidRPr="00EC636F">
        <w:rPr>
          <w:rFonts w:ascii="Times New Roman" w:hAnsi="Times New Roman" w:cs="Times New Roman"/>
          <w:sz w:val="24"/>
          <w:szCs w:val="24"/>
        </w:rPr>
        <w:t xml:space="preserve"> The incidence of dengue cases in each district in Bangladesh (1</w:t>
      </w:r>
      <w:r w:rsidR="00AF25E6">
        <w:rPr>
          <w:rFonts w:ascii="Times New Roman" w:hAnsi="Times New Roman" w:cs="Times New Roman"/>
          <w:sz w:val="24"/>
          <w:szCs w:val="24"/>
          <w:vertAlign w:val="superscript"/>
        </w:rPr>
        <w:t xml:space="preserve"> </w:t>
      </w:r>
      <w:r w:rsidRPr="00EC636F">
        <w:rPr>
          <w:rFonts w:ascii="Times New Roman" w:hAnsi="Times New Roman" w:cs="Times New Roman"/>
          <w:sz w:val="24"/>
          <w:szCs w:val="24"/>
        </w:rPr>
        <w:t>Jan</w:t>
      </w:r>
      <w:r w:rsidR="00AF25E6">
        <w:rPr>
          <w:rFonts w:ascii="Times New Roman" w:hAnsi="Times New Roman" w:cs="Times New Roman"/>
          <w:sz w:val="24"/>
          <w:szCs w:val="24"/>
        </w:rPr>
        <w:t>uary</w:t>
      </w:r>
      <w:r w:rsidRPr="00EC636F">
        <w:rPr>
          <w:rFonts w:ascii="Times New Roman" w:hAnsi="Times New Roman" w:cs="Times New Roman"/>
          <w:sz w:val="24"/>
          <w:szCs w:val="24"/>
        </w:rPr>
        <w:t>- 3</w:t>
      </w:r>
      <w:r w:rsidR="00AF25E6">
        <w:rPr>
          <w:rFonts w:ascii="Times New Roman" w:hAnsi="Times New Roman" w:cs="Times New Roman"/>
          <w:sz w:val="24"/>
          <w:szCs w:val="24"/>
        </w:rPr>
        <w:t>1</w:t>
      </w:r>
      <w:r w:rsidRPr="00EC636F">
        <w:rPr>
          <w:rFonts w:ascii="Times New Roman" w:hAnsi="Times New Roman" w:cs="Times New Roman"/>
          <w:sz w:val="24"/>
          <w:szCs w:val="24"/>
        </w:rPr>
        <w:t xml:space="preserve"> Dec</w:t>
      </w:r>
      <w:r w:rsidR="00AF25E6">
        <w:rPr>
          <w:rFonts w:ascii="Times New Roman" w:hAnsi="Times New Roman" w:cs="Times New Roman"/>
          <w:sz w:val="24"/>
          <w:szCs w:val="24"/>
        </w:rPr>
        <w:t>ember</w:t>
      </w:r>
      <w:r w:rsidRPr="00EC636F">
        <w:rPr>
          <w:rFonts w:ascii="Times New Roman" w:hAnsi="Times New Roman" w:cs="Times New Roman"/>
          <w:sz w:val="24"/>
          <w:szCs w:val="24"/>
        </w:rPr>
        <w:t xml:space="preserve"> 2023). The horizontal line in the middle of the country divides the southern and northern divisions.  The southern divisions (Khulna, Barisal, and Chattogram) have a higher mean incidence (2.30 vs. 0.50) and case-fatality ratio (0.24 vs. 0.13) of dengue cases than the northern divisions. The southern division also had a higher annual mean temperature (27.46 vs 26.54</w:t>
      </w:r>
      <w:r w:rsidRPr="00EC636F">
        <w:rPr>
          <w:rFonts w:ascii="Times New Roman" w:eastAsia="Times New Roman" w:hAnsi="Times New Roman" w:cs="Times New Roman"/>
          <w:color w:val="000000"/>
          <w:sz w:val="24"/>
          <w:szCs w:val="24"/>
          <w:lang w:val="en-US"/>
        </w:rPr>
        <w:t xml:space="preserve"> °C</w:t>
      </w:r>
      <w:r w:rsidRPr="00EC636F">
        <w:rPr>
          <w:rFonts w:ascii="Times New Roman" w:hAnsi="Times New Roman" w:cs="Times New Roman"/>
          <w:sz w:val="24"/>
          <w:szCs w:val="24"/>
        </w:rPr>
        <w:t>) compared to the northern divisions in 2023.</w:t>
      </w:r>
      <w:bookmarkEnd w:id="58"/>
    </w:p>
    <w:sectPr w:rsidR="008A1212" w:rsidSect="00FD5AFF">
      <w:footerReference w:type="default" r:id="rId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CCBD3" w14:textId="77777777" w:rsidR="00FB5959" w:rsidRDefault="00FB5959" w:rsidP="00672E98">
      <w:pPr>
        <w:spacing w:after="0" w:line="240" w:lineRule="auto"/>
      </w:pPr>
      <w:r>
        <w:separator/>
      </w:r>
    </w:p>
  </w:endnote>
  <w:endnote w:type="continuationSeparator" w:id="0">
    <w:p w14:paraId="4CE6E768" w14:textId="77777777" w:rsidR="00FB5959" w:rsidRDefault="00FB5959" w:rsidP="00672E98">
      <w:pPr>
        <w:spacing w:after="0" w:line="240" w:lineRule="auto"/>
      </w:pPr>
      <w:r>
        <w:continuationSeparator/>
      </w:r>
    </w:p>
  </w:endnote>
  <w:endnote w:type="continuationNotice" w:id="1">
    <w:p w14:paraId="5E2E49ED" w14:textId="77777777" w:rsidR="00FB5959" w:rsidRDefault="00FB59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715538"/>
      <w:docPartObj>
        <w:docPartGallery w:val="Page Numbers (Bottom of Page)"/>
        <w:docPartUnique/>
      </w:docPartObj>
    </w:sdtPr>
    <w:sdtContent>
      <w:p w14:paraId="3A0940F0" w14:textId="215544EB" w:rsidR="00984901" w:rsidRDefault="00984901">
        <w:pPr>
          <w:pStyle w:val="Footer"/>
          <w:jc w:val="center"/>
        </w:pPr>
        <w:r>
          <w:fldChar w:fldCharType="begin"/>
        </w:r>
        <w:r>
          <w:instrText>PAGE   \* MERGEFORMAT</w:instrText>
        </w:r>
        <w:r>
          <w:fldChar w:fldCharType="separate"/>
        </w:r>
        <w:r w:rsidR="007B62AC">
          <w:rPr>
            <w:noProof/>
          </w:rPr>
          <w:t>23</w:t>
        </w:r>
        <w:r>
          <w:fldChar w:fldCharType="end"/>
        </w:r>
      </w:p>
    </w:sdtContent>
  </w:sdt>
  <w:p w14:paraId="1D8459A9" w14:textId="77777777" w:rsidR="00984901" w:rsidRDefault="00984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668385"/>
      <w:docPartObj>
        <w:docPartGallery w:val="Page Numbers (Bottom of Page)"/>
        <w:docPartUnique/>
      </w:docPartObj>
    </w:sdtPr>
    <w:sdtContent>
      <w:p w14:paraId="491CDDB9" w14:textId="77777777" w:rsidR="00E046EE" w:rsidRDefault="00E046EE">
        <w:pPr>
          <w:pStyle w:val="Footer"/>
          <w:jc w:val="center"/>
        </w:pPr>
        <w:r>
          <w:fldChar w:fldCharType="begin"/>
        </w:r>
        <w:r>
          <w:instrText>PAGE   \* MERGEFORMAT</w:instrText>
        </w:r>
        <w:r>
          <w:fldChar w:fldCharType="separate"/>
        </w:r>
        <w:r>
          <w:rPr>
            <w:noProof/>
          </w:rPr>
          <w:t>23</w:t>
        </w:r>
        <w:r>
          <w:fldChar w:fldCharType="end"/>
        </w:r>
      </w:p>
    </w:sdtContent>
  </w:sdt>
  <w:p w14:paraId="7372E57C" w14:textId="77777777" w:rsidR="00E046EE" w:rsidRDefault="00E04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5F84D" w14:textId="77777777" w:rsidR="00FB5959" w:rsidRDefault="00FB5959" w:rsidP="00672E98">
      <w:pPr>
        <w:spacing w:after="0" w:line="240" w:lineRule="auto"/>
      </w:pPr>
      <w:r>
        <w:separator/>
      </w:r>
    </w:p>
  </w:footnote>
  <w:footnote w:type="continuationSeparator" w:id="0">
    <w:p w14:paraId="05F6C417" w14:textId="77777777" w:rsidR="00FB5959" w:rsidRDefault="00FB5959" w:rsidP="00672E98">
      <w:pPr>
        <w:spacing w:after="0" w:line="240" w:lineRule="auto"/>
      </w:pPr>
      <w:r>
        <w:continuationSeparator/>
      </w:r>
    </w:p>
  </w:footnote>
  <w:footnote w:type="continuationNotice" w:id="1">
    <w:p w14:paraId="7040E36F" w14:textId="77777777" w:rsidR="00FB5959" w:rsidRDefault="00FB59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7034E"/>
    <w:multiLevelType w:val="hybridMultilevel"/>
    <w:tmpl w:val="E3F6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C3F50"/>
    <w:multiLevelType w:val="hybridMultilevel"/>
    <w:tmpl w:val="3DC409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704464"/>
    <w:multiLevelType w:val="hybridMultilevel"/>
    <w:tmpl w:val="363ACEDA"/>
    <w:lvl w:ilvl="0" w:tplc="315025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C7AC6"/>
    <w:multiLevelType w:val="hybridMultilevel"/>
    <w:tmpl w:val="5B38E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7757F0"/>
    <w:multiLevelType w:val="hybridMultilevel"/>
    <w:tmpl w:val="20AEFF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9144F"/>
    <w:multiLevelType w:val="hybridMultilevel"/>
    <w:tmpl w:val="F96C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4728051">
    <w:abstractNumId w:val="4"/>
  </w:num>
  <w:num w:numId="2" w16cid:durableId="240992855">
    <w:abstractNumId w:val="1"/>
  </w:num>
  <w:num w:numId="3" w16cid:durableId="342711721">
    <w:abstractNumId w:val="3"/>
  </w:num>
  <w:num w:numId="4" w16cid:durableId="30887385">
    <w:abstractNumId w:val="5"/>
  </w:num>
  <w:num w:numId="5" w16cid:durableId="1720737611">
    <w:abstractNumId w:val="0"/>
  </w:num>
  <w:num w:numId="6" w16cid:durableId="8358783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pakonstantinou, Danai (RJE) UHNM">
    <w15:presenceInfo w15:providerId="AD" w15:userId="S::Danai.Papakonstantinou@uhnm.nhs.uk::678a330a-7dcf-450a-baf2-79e7aab2237d"/>
  </w15:person>
  <w15:person w15:author="Najmul Haider">
    <w15:presenceInfo w15:providerId="AD" w15:userId="S::n.haider@keele.ac.uk::5a1c00a1-f443-45cb-bc34-0be84e011475"/>
  </w15:person>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A0"/>
    <w:rsid w:val="00000812"/>
    <w:rsid w:val="0000090E"/>
    <w:rsid w:val="00001012"/>
    <w:rsid w:val="0000142D"/>
    <w:rsid w:val="00001696"/>
    <w:rsid w:val="0000285F"/>
    <w:rsid w:val="00002A1A"/>
    <w:rsid w:val="000033F9"/>
    <w:rsid w:val="00003447"/>
    <w:rsid w:val="00004F0E"/>
    <w:rsid w:val="0000505C"/>
    <w:rsid w:val="000050D1"/>
    <w:rsid w:val="00005F6F"/>
    <w:rsid w:val="00006390"/>
    <w:rsid w:val="00006893"/>
    <w:rsid w:val="00006B4C"/>
    <w:rsid w:val="00006C87"/>
    <w:rsid w:val="00007BE0"/>
    <w:rsid w:val="00007F0D"/>
    <w:rsid w:val="0001057B"/>
    <w:rsid w:val="00011651"/>
    <w:rsid w:val="00012528"/>
    <w:rsid w:val="0001258C"/>
    <w:rsid w:val="0001306F"/>
    <w:rsid w:val="0001313D"/>
    <w:rsid w:val="00013356"/>
    <w:rsid w:val="00013D5C"/>
    <w:rsid w:val="00014177"/>
    <w:rsid w:val="00014510"/>
    <w:rsid w:val="00014849"/>
    <w:rsid w:val="00014F6E"/>
    <w:rsid w:val="00015CA6"/>
    <w:rsid w:val="000164FC"/>
    <w:rsid w:val="00016676"/>
    <w:rsid w:val="00017D15"/>
    <w:rsid w:val="00017F4C"/>
    <w:rsid w:val="00020152"/>
    <w:rsid w:val="000208EA"/>
    <w:rsid w:val="00020984"/>
    <w:rsid w:val="00020A5D"/>
    <w:rsid w:val="00020BB2"/>
    <w:rsid w:val="00020C9C"/>
    <w:rsid w:val="00020E90"/>
    <w:rsid w:val="00020FA7"/>
    <w:rsid w:val="00021342"/>
    <w:rsid w:val="0002210B"/>
    <w:rsid w:val="00022358"/>
    <w:rsid w:val="00022851"/>
    <w:rsid w:val="00022EF6"/>
    <w:rsid w:val="000234DE"/>
    <w:rsid w:val="00023835"/>
    <w:rsid w:val="00023900"/>
    <w:rsid w:val="00023CF1"/>
    <w:rsid w:val="00023E52"/>
    <w:rsid w:val="000244E3"/>
    <w:rsid w:val="0002462C"/>
    <w:rsid w:val="0002545D"/>
    <w:rsid w:val="00025618"/>
    <w:rsid w:val="00025E22"/>
    <w:rsid w:val="000260DF"/>
    <w:rsid w:val="000267FB"/>
    <w:rsid w:val="00026D34"/>
    <w:rsid w:val="00027522"/>
    <w:rsid w:val="000306C9"/>
    <w:rsid w:val="0003080A"/>
    <w:rsid w:val="00030829"/>
    <w:rsid w:val="00031B5D"/>
    <w:rsid w:val="00032113"/>
    <w:rsid w:val="00032DA2"/>
    <w:rsid w:val="00032E6A"/>
    <w:rsid w:val="000335A4"/>
    <w:rsid w:val="000339A4"/>
    <w:rsid w:val="00033D96"/>
    <w:rsid w:val="00034D6B"/>
    <w:rsid w:val="00035156"/>
    <w:rsid w:val="0003527C"/>
    <w:rsid w:val="0003533A"/>
    <w:rsid w:val="00036870"/>
    <w:rsid w:val="0004093A"/>
    <w:rsid w:val="000412DF"/>
    <w:rsid w:val="00042126"/>
    <w:rsid w:val="00042AD3"/>
    <w:rsid w:val="00043405"/>
    <w:rsid w:val="00043A94"/>
    <w:rsid w:val="00043CEF"/>
    <w:rsid w:val="00043DA7"/>
    <w:rsid w:val="00045373"/>
    <w:rsid w:val="0004596C"/>
    <w:rsid w:val="000459C0"/>
    <w:rsid w:val="00045E93"/>
    <w:rsid w:val="00045F05"/>
    <w:rsid w:val="000466A1"/>
    <w:rsid w:val="00047182"/>
    <w:rsid w:val="00047CB3"/>
    <w:rsid w:val="00050100"/>
    <w:rsid w:val="00050561"/>
    <w:rsid w:val="000519C5"/>
    <w:rsid w:val="0005246F"/>
    <w:rsid w:val="00052639"/>
    <w:rsid w:val="00052DC1"/>
    <w:rsid w:val="00052DC5"/>
    <w:rsid w:val="00052E27"/>
    <w:rsid w:val="00053A72"/>
    <w:rsid w:val="00053CAE"/>
    <w:rsid w:val="00053DCD"/>
    <w:rsid w:val="00054125"/>
    <w:rsid w:val="000541AA"/>
    <w:rsid w:val="000542D4"/>
    <w:rsid w:val="00054312"/>
    <w:rsid w:val="0005437F"/>
    <w:rsid w:val="00056716"/>
    <w:rsid w:val="00056C90"/>
    <w:rsid w:val="00056CE2"/>
    <w:rsid w:val="00057E7E"/>
    <w:rsid w:val="00057ED2"/>
    <w:rsid w:val="00057F93"/>
    <w:rsid w:val="00057FAC"/>
    <w:rsid w:val="000618B6"/>
    <w:rsid w:val="00061B51"/>
    <w:rsid w:val="00062B69"/>
    <w:rsid w:val="00063DC5"/>
    <w:rsid w:val="0006460C"/>
    <w:rsid w:val="000649B3"/>
    <w:rsid w:val="00065063"/>
    <w:rsid w:val="000650BD"/>
    <w:rsid w:val="00065263"/>
    <w:rsid w:val="000653C8"/>
    <w:rsid w:val="0006573F"/>
    <w:rsid w:val="00066383"/>
    <w:rsid w:val="00066DC9"/>
    <w:rsid w:val="00070D67"/>
    <w:rsid w:val="00071CAB"/>
    <w:rsid w:val="00072FAE"/>
    <w:rsid w:val="00073C6B"/>
    <w:rsid w:val="000744AC"/>
    <w:rsid w:val="00074E49"/>
    <w:rsid w:val="00075278"/>
    <w:rsid w:val="000754CF"/>
    <w:rsid w:val="0007589F"/>
    <w:rsid w:val="00076784"/>
    <w:rsid w:val="00076F84"/>
    <w:rsid w:val="0007728A"/>
    <w:rsid w:val="000778B6"/>
    <w:rsid w:val="00077BFE"/>
    <w:rsid w:val="00080043"/>
    <w:rsid w:val="00080DDD"/>
    <w:rsid w:val="00082A3E"/>
    <w:rsid w:val="00082F3C"/>
    <w:rsid w:val="00082F76"/>
    <w:rsid w:val="00082F9C"/>
    <w:rsid w:val="00083040"/>
    <w:rsid w:val="00083CBD"/>
    <w:rsid w:val="00084418"/>
    <w:rsid w:val="00084809"/>
    <w:rsid w:val="000858B1"/>
    <w:rsid w:val="00085D5D"/>
    <w:rsid w:val="00086285"/>
    <w:rsid w:val="000864F3"/>
    <w:rsid w:val="00086854"/>
    <w:rsid w:val="00086954"/>
    <w:rsid w:val="00086A15"/>
    <w:rsid w:val="00086F1E"/>
    <w:rsid w:val="00086F5C"/>
    <w:rsid w:val="00087598"/>
    <w:rsid w:val="00087DE7"/>
    <w:rsid w:val="00090A44"/>
    <w:rsid w:val="00090B78"/>
    <w:rsid w:val="00091176"/>
    <w:rsid w:val="000915BB"/>
    <w:rsid w:val="000919B6"/>
    <w:rsid w:val="0009222D"/>
    <w:rsid w:val="00092CFA"/>
    <w:rsid w:val="000932F8"/>
    <w:rsid w:val="000933C2"/>
    <w:rsid w:val="000939D4"/>
    <w:rsid w:val="00093ECE"/>
    <w:rsid w:val="0009401C"/>
    <w:rsid w:val="0009438D"/>
    <w:rsid w:val="00094500"/>
    <w:rsid w:val="00094613"/>
    <w:rsid w:val="000946BF"/>
    <w:rsid w:val="00094824"/>
    <w:rsid w:val="00094C20"/>
    <w:rsid w:val="00095129"/>
    <w:rsid w:val="000953DE"/>
    <w:rsid w:val="000954C5"/>
    <w:rsid w:val="00095F83"/>
    <w:rsid w:val="0009637C"/>
    <w:rsid w:val="000A008D"/>
    <w:rsid w:val="000A04DF"/>
    <w:rsid w:val="000A074E"/>
    <w:rsid w:val="000A076F"/>
    <w:rsid w:val="000A0B05"/>
    <w:rsid w:val="000A0CE0"/>
    <w:rsid w:val="000A18E3"/>
    <w:rsid w:val="000A1A9A"/>
    <w:rsid w:val="000A2526"/>
    <w:rsid w:val="000A265F"/>
    <w:rsid w:val="000A2734"/>
    <w:rsid w:val="000A2BE3"/>
    <w:rsid w:val="000A2C54"/>
    <w:rsid w:val="000A2F70"/>
    <w:rsid w:val="000A4609"/>
    <w:rsid w:val="000A4DF6"/>
    <w:rsid w:val="000A4E3B"/>
    <w:rsid w:val="000A6252"/>
    <w:rsid w:val="000A6639"/>
    <w:rsid w:val="000A6CCA"/>
    <w:rsid w:val="000A6CCE"/>
    <w:rsid w:val="000B016E"/>
    <w:rsid w:val="000B017C"/>
    <w:rsid w:val="000B02FA"/>
    <w:rsid w:val="000B0405"/>
    <w:rsid w:val="000B1368"/>
    <w:rsid w:val="000B223E"/>
    <w:rsid w:val="000B268C"/>
    <w:rsid w:val="000B26F3"/>
    <w:rsid w:val="000B3A6E"/>
    <w:rsid w:val="000B3C31"/>
    <w:rsid w:val="000B44B4"/>
    <w:rsid w:val="000B4C28"/>
    <w:rsid w:val="000B4CF4"/>
    <w:rsid w:val="000B51F9"/>
    <w:rsid w:val="000B5389"/>
    <w:rsid w:val="000B542C"/>
    <w:rsid w:val="000B5504"/>
    <w:rsid w:val="000B56D9"/>
    <w:rsid w:val="000B6C0C"/>
    <w:rsid w:val="000B71A7"/>
    <w:rsid w:val="000B7D43"/>
    <w:rsid w:val="000C091F"/>
    <w:rsid w:val="000C0D98"/>
    <w:rsid w:val="000C14A3"/>
    <w:rsid w:val="000C1688"/>
    <w:rsid w:val="000C1C3E"/>
    <w:rsid w:val="000C209F"/>
    <w:rsid w:val="000C2FE8"/>
    <w:rsid w:val="000C3099"/>
    <w:rsid w:val="000C36FE"/>
    <w:rsid w:val="000C370B"/>
    <w:rsid w:val="000C3D21"/>
    <w:rsid w:val="000C4282"/>
    <w:rsid w:val="000C467F"/>
    <w:rsid w:val="000C4B10"/>
    <w:rsid w:val="000C5014"/>
    <w:rsid w:val="000C542D"/>
    <w:rsid w:val="000C5779"/>
    <w:rsid w:val="000C5BE7"/>
    <w:rsid w:val="000C658A"/>
    <w:rsid w:val="000C67CD"/>
    <w:rsid w:val="000C6975"/>
    <w:rsid w:val="000C7548"/>
    <w:rsid w:val="000D013D"/>
    <w:rsid w:val="000D0A3C"/>
    <w:rsid w:val="000D1888"/>
    <w:rsid w:val="000D273F"/>
    <w:rsid w:val="000D2F4F"/>
    <w:rsid w:val="000D3990"/>
    <w:rsid w:val="000D4104"/>
    <w:rsid w:val="000D468F"/>
    <w:rsid w:val="000D5658"/>
    <w:rsid w:val="000D58F0"/>
    <w:rsid w:val="000D61E4"/>
    <w:rsid w:val="000D6277"/>
    <w:rsid w:val="000D67F3"/>
    <w:rsid w:val="000D7E17"/>
    <w:rsid w:val="000E005B"/>
    <w:rsid w:val="000E0BCE"/>
    <w:rsid w:val="000E1111"/>
    <w:rsid w:val="000E1553"/>
    <w:rsid w:val="000E208C"/>
    <w:rsid w:val="000E2424"/>
    <w:rsid w:val="000E375A"/>
    <w:rsid w:val="000E3921"/>
    <w:rsid w:val="000E4A20"/>
    <w:rsid w:val="000E4ABF"/>
    <w:rsid w:val="000E57A4"/>
    <w:rsid w:val="000E7149"/>
    <w:rsid w:val="000E723A"/>
    <w:rsid w:val="000F03B6"/>
    <w:rsid w:val="000F0554"/>
    <w:rsid w:val="000F119F"/>
    <w:rsid w:val="000F1915"/>
    <w:rsid w:val="000F1A3A"/>
    <w:rsid w:val="000F27BA"/>
    <w:rsid w:val="000F28BE"/>
    <w:rsid w:val="000F29A5"/>
    <w:rsid w:val="000F4014"/>
    <w:rsid w:val="000F4307"/>
    <w:rsid w:val="000F4445"/>
    <w:rsid w:val="000F44C9"/>
    <w:rsid w:val="000F595B"/>
    <w:rsid w:val="000F59A1"/>
    <w:rsid w:val="000F5DD5"/>
    <w:rsid w:val="000F6AA6"/>
    <w:rsid w:val="00100DDB"/>
    <w:rsid w:val="00101F12"/>
    <w:rsid w:val="00102390"/>
    <w:rsid w:val="00102843"/>
    <w:rsid w:val="00102EE1"/>
    <w:rsid w:val="001034C7"/>
    <w:rsid w:val="00104FC7"/>
    <w:rsid w:val="00105671"/>
    <w:rsid w:val="00105F7D"/>
    <w:rsid w:val="00106946"/>
    <w:rsid w:val="00106F80"/>
    <w:rsid w:val="00107724"/>
    <w:rsid w:val="001110BD"/>
    <w:rsid w:val="001117AB"/>
    <w:rsid w:val="001127B4"/>
    <w:rsid w:val="001128CF"/>
    <w:rsid w:val="00112A88"/>
    <w:rsid w:val="00113264"/>
    <w:rsid w:val="0011662D"/>
    <w:rsid w:val="001167F0"/>
    <w:rsid w:val="00116CA2"/>
    <w:rsid w:val="00116EF9"/>
    <w:rsid w:val="00117761"/>
    <w:rsid w:val="00117B61"/>
    <w:rsid w:val="0012055F"/>
    <w:rsid w:val="00121406"/>
    <w:rsid w:val="00121B3A"/>
    <w:rsid w:val="00122945"/>
    <w:rsid w:val="00122ED9"/>
    <w:rsid w:val="00123234"/>
    <w:rsid w:val="0012323E"/>
    <w:rsid w:val="00124494"/>
    <w:rsid w:val="001245C0"/>
    <w:rsid w:val="00124617"/>
    <w:rsid w:val="00124EEB"/>
    <w:rsid w:val="001272AD"/>
    <w:rsid w:val="001275A7"/>
    <w:rsid w:val="00127F4B"/>
    <w:rsid w:val="0013037E"/>
    <w:rsid w:val="00130804"/>
    <w:rsid w:val="00130B37"/>
    <w:rsid w:val="00130C1D"/>
    <w:rsid w:val="00130F8B"/>
    <w:rsid w:val="001315F8"/>
    <w:rsid w:val="00131D35"/>
    <w:rsid w:val="00131F97"/>
    <w:rsid w:val="0013218B"/>
    <w:rsid w:val="001324FB"/>
    <w:rsid w:val="00132751"/>
    <w:rsid w:val="00132CE6"/>
    <w:rsid w:val="00133087"/>
    <w:rsid w:val="0013383B"/>
    <w:rsid w:val="00133946"/>
    <w:rsid w:val="00133DD1"/>
    <w:rsid w:val="001345B6"/>
    <w:rsid w:val="00134CE1"/>
    <w:rsid w:val="001352F5"/>
    <w:rsid w:val="001355F6"/>
    <w:rsid w:val="00136A9D"/>
    <w:rsid w:val="0013729C"/>
    <w:rsid w:val="00137A69"/>
    <w:rsid w:val="00137BAC"/>
    <w:rsid w:val="00137F0B"/>
    <w:rsid w:val="00140752"/>
    <w:rsid w:val="001413C8"/>
    <w:rsid w:val="00141B77"/>
    <w:rsid w:val="00142129"/>
    <w:rsid w:val="00142479"/>
    <w:rsid w:val="001427DF"/>
    <w:rsid w:val="001437C9"/>
    <w:rsid w:val="00144A69"/>
    <w:rsid w:val="001453D0"/>
    <w:rsid w:val="00145672"/>
    <w:rsid w:val="00146184"/>
    <w:rsid w:val="001477B4"/>
    <w:rsid w:val="00147811"/>
    <w:rsid w:val="00151111"/>
    <w:rsid w:val="00151E91"/>
    <w:rsid w:val="0015298A"/>
    <w:rsid w:val="00153645"/>
    <w:rsid w:val="001545CA"/>
    <w:rsid w:val="001551E7"/>
    <w:rsid w:val="00155533"/>
    <w:rsid w:val="00157C5A"/>
    <w:rsid w:val="00160AAC"/>
    <w:rsid w:val="00160FF8"/>
    <w:rsid w:val="00161068"/>
    <w:rsid w:val="0016193C"/>
    <w:rsid w:val="00161A12"/>
    <w:rsid w:val="00162BE5"/>
    <w:rsid w:val="00162E65"/>
    <w:rsid w:val="0016329C"/>
    <w:rsid w:val="001635B4"/>
    <w:rsid w:val="00163BF7"/>
    <w:rsid w:val="00164612"/>
    <w:rsid w:val="00165321"/>
    <w:rsid w:val="00165B45"/>
    <w:rsid w:val="00165C7F"/>
    <w:rsid w:val="00171324"/>
    <w:rsid w:val="00171826"/>
    <w:rsid w:val="0017282F"/>
    <w:rsid w:val="001737E2"/>
    <w:rsid w:val="00174CB6"/>
    <w:rsid w:val="001757B2"/>
    <w:rsid w:val="0017630B"/>
    <w:rsid w:val="001763AA"/>
    <w:rsid w:val="001765BF"/>
    <w:rsid w:val="00176969"/>
    <w:rsid w:val="00176C35"/>
    <w:rsid w:val="00177C36"/>
    <w:rsid w:val="00180130"/>
    <w:rsid w:val="00181C27"/>
    <w:rsid w:val="00181CCA"/>
    <w:rsid w:val="00181EB8"/>
    <w:rsid w:val="001821F1"/>
    <w:rsid w:val="001828AE"/>
    <w:rsid w:val="00183334"/>
    <w:rsid w:val="00183FC6"/>
    <w:rsid w:val="001841EE"/>
    <w:rsid w:val="0018538B"/>
    <w:rsid w:val="00186029"/>
    <w:rsid w:val="001871A4"/>
    <w:rsid w:val="00187826"/>
    <w:rsid w:val="00190DEA"/>
    <w:rsid w:val="00190EB4"/>
    <w:rsid w:val="00191056"/>
    <w:rsid w:val="0019115F"/>
    <w:rsid w:val="001911E9"/>
    <w:rsid w:val="001917B6"/>
    <w:rsid w:val="00191F30"/>
    <w:rsid w:val="00192933"/>
    <w:rsid w:val="00192DB6"/>
    <w:rsid w:val="0019320A"/>
    <w:rsid w:val="001941E0"/>
    <w:rsid w:val="00194683"/>
    <w:rsid w:val="00194F14"/>
    <w:rsid w:val="0019583D"/>
    <w:rsid w:val="0019627F"/>
    <w:rsid w:val="001970D2"/>
    <w:rsid w:val="001A0619"/>
    <w:rsid w:val="001A111B"/>
    <w:rsid w:val="001A15B8"/>
    <w:rsid w:val="001A18D5"/>
    <w:rsid w:val="001A1F3E"/>
    <w:rsid w:val="001A2328"/>
    <w:rsid w:val="001A2F2A"/>
    <w:rsid w:val="001A40F1"/>
    <w:rsid w:val="001A4108"/>
    <w:rsid w:val="001A6605"/>
    <w:rsid w:val="001A720B"/>
    <w:rsid w:val="001A73FA"/>
    <w:rsid w:val="001A7544"/>
    <w:rsid w:val="001A7B42"/>
    <w:rsid w:val="001A7DDE"/>
    <w:rsid w:val="001B11B4"/>
    <w:rsid w:val="001B1733"/>
    <w:rsid w:val="001B1AA3"/>
    <w:rsid w:val="001B2170"/>
    <w:rsid w:val="001B2602"/>
    <w:rsid w:val="001B268D"/>
    <w:rsid w:val="001B4139"/>
    <w:rsid w:val="001B4375"/>
    <w:rsid w:val="001B4830"/>
    <w:rsid w:val="001B67AA"/>
    <w:rsid w:val="001B6E06"/>
    <w:rsid w:val="001B7474"/>
    <w:rsid w:val="001C13AC"/>
    <w:rsid w:val="001C1543"/>
    <w:rsid w:val="001C15C2"/>
    <w:rsid w:val="001C19D9"/>
    <w:rsid w:val="001C1A80"/>
    <w:rsid w:val="001C1B28"/>
    <w:rsid w:val="001C45CA"/>
    <w:rsid w:val="001C4C4F"/>
    <w:rsid w:val="001C4FA5"/>
    <w:rsid w:val="001C5640"/>
    <w:rsid w:val="001C6771"/>
    <w:rsid w:val="001C7320"/>
    <w:rsid w:val="001C7624"/>
    <w:rsid w:val="001C7886"/>
    <w:rsid w:val="001C7BD6"/>
    <w:rsid w:val="001D044F"/>
    <w:rsid w:val="001D05DC"/>
    <w:rsid w:val="001D19E1"/>
    <w:rsid w:val="001D2120"/>
    <w:rsid w:val="001D2CC0"/>
    <w:rsid w:val="001D492D"/>
    <w:rsid w:val="001D4CD9"/>
    <w:rsid w:val="001D5914"/>
    <w:rsid w:val="001D626C"/>
    <w:rsid w:val="001D7A5F"/>
    <w:rsid w:val="001D7D62"/>
    <w:rsid w:val="001D7F86"/>
    <w:rsid w:val="001E03DA"/>
    <w:rsid w:val="001E045F"/>
    <w:rsid w:val="001E14F3"/>
    <w:rsid w:val="001E1527"/>
    <w:rsid w:val="001E16E5"/>
    <w:rsid w:val="001E1B84"/>
    <w:rsid w:val="001E1F8B"/>
    <w:rsid w:val="001E260F"/>
    <w:rsid w:val="001E2744"/>
    <w:rsid w:val="001E32E7"/>
    <w:rsid w:val="001E387C"/>
    <w:rsid w:val="001E3BD9"/>
    <w:rsid w:val="001E487B"/>
    <w:rsid w:val="001E5595"/>
    <w:rsid w:val="001E6096"/>
    <w:rsid w:val="001E60D0"/>
    <w:rsid w:val="001E619C"/>
    <w:rsid w:val="001E6961"/>
    <w:rsid w:val="001E73D9"/>
    <w:rsid w:val="001F0793"/>
    <w:rsid w:val="001F097F"/>
    <w:rsid w:val="001F1551"/>
    <w:rsid w:val="001F1A32"/>
    <w:rsid w:val="001F252A"/>
    <w:rsid w:val="001F38F8"/>
    <w:rsid w:val="001F3E6E"/>
    <w:rsid w:val="001F3F3D"/>
    <w:rsid w:val="001F4A39"/>
    <w:rsid w:val="001F51C1"/>
    <w:rsid w:val="001F5DBB"/>
    <w:rsid w:val="001F70B8"/>
    <w:rsid w:val="001F7976"/>
    <w:rsid w:val="001F7DF4"/>
    <w:rsid w:val="001F7F18"/>
    <w:rsid w:val="002001CF"/>
    <w:rsid w:val="00202563"/>
    <w:rsid w:val="00203121"/>
    <w:rsid w:val="002039F6"/>
    <w:rsid w:val="00203A6A"/>
    <w:rsid w:val="00203ABF"/>
    <w:rsid w:val="00204863"/>
    <w:rsid w:val="00206634"/>
    <w:rsid w:val="00206E46"/>
    <w:rsid w:val="0020741C"/>
    <w:rsid w:val="0020747F"/>
    <w:rsid w:val="0020755A"/>
    <w:rsid w:val="00207FD2"/>
    <w:rsid w:val="00210C81"/>
    <w:rsid w:val="00210DCF"/>
    <w:rsid w:val="00210F44"/>
    <w:rsid w:val="002115B2"/>
    <w:rsid w:val="002120A9"/>
    <w:rsid w:val="0021227B"/>
    <w:rsid w:val="00212C5F"/>
    <w:rsid w:val="00213902"/>
    <w:rsid w:val="00214A1F"/>
    <w:rsid w:val="00214D56"/>
    <w:rsid w:val="00214FA6"/>
    <w:rsid w:val="00215091"/>
    <w:rsid w:val="00215378"/>
    <w:rsid w:val="00215445"/>
    <w:rsid w:val="00216470"/>
    <w:rsid w:val="0021684C"/>
    <w:rsid w:val="002169AA"/>
    <w:rsid w:val="00216FBE"/>
    <w:rsid w:val="00217061"/>
    <w:rsid w:val="00217A10"/>
    <w:rsid w:val="00217E2C"/>
    <w:rsid w:val="0022175C"/>
    <w:rsid w:val="0022178C"/>
    <w:rsid w:val="002220F6"/>
    <w:rsid w:val="00222841"/>
    <w:rsid w:val="002228A0"/>
    <w:rsid w:val="0022332D"/>
    <w:rsid w:val="0022361A"/>
    <w:rsid w:val="00223B93"/>
    <w:rsid w:val="002249A5"/>
    <w:rsid w:val="00224BCB"/>
    <w:rsid w:val="00224BE8"/>
    <w:rsid w:val="002251D4"/>
    <w:rsid w:val="00225304"/>
    <w:rsid w:val="00225928"/>
    <w:rsid w:val="0022596A"/>
    <w:rsid w:val="00225CD9"/>
    <w:rsid w:val="00226740"/>
    <w:rsid w:val="00226A38"/>
    <w:rsid w:val="00226DC7"/>
    <w:rsid w:val="00227C99"/>
    <w:rsid w:val="002300E9"/>
    <w:rsid w:val="00230205"/>
    <w:rsid w:val="00230239"/>
    <w:rsid w:val="00230E95"/>
    <w:rsid w:val="00231AA0"/>
    <w:rsid w:val="002327FC"/>
    <w:rsid w:val="00232EF1"/>
    <w:rsid w:val="002333B6"/>
    <w:rsid w:val="002338D4"/>
    <w:rsid w:val="00233B92"/>
    <w:rsid w:val="0023422F"/>
    <w:rsid w:val="00234516"/>
    <w:rsid w:val="00235FF4"/>
    <w:rsid w:val="002361F7"/>
    <w:rsid w:val="0023630C"/>
    <w:rsid w:val="00237A54"/>
    <w:rsid w:val="00237EF5"/>
    <w:rsid w:val="0024085C"/>
    <w:rsid w:val="00240D20"/>
    <w:rsid w:val="00241126"/>
    <w:rsid w:val="00241380"/>
    <w:rsid w:val="00241E4C"/>
    <w:rsid w:val="002429BD"/>
    <w:rsid w:val="002442F6"/>
    <w:rsid w:val="002454EA"/>
    <w:rsid w:val="00245E61"/>
    <w:rsid w:val="00245F6E"/>
    <w:rsid w:val="00246B74"/>
    <w:rsid w:val="00246E51"/>
    <w:rsid w:val="00246F5D"/>
    <w:rsid w:val="00247D6F"/>
    <w:rsid w:val="00250343"/>
    <w:rsid w:val="002510FB"/>
    <w:rsid w:val="00252111"/>
    <w:rsid w:val="0025234E"/>
    <w:rsid w:val="002526A0"/>
    <w:rsid w:val="002527EF"/>
    <w:rsid w:val="00252D08"/>
    <w:rsid w:val="0025331A"/>
    <w:rsid w:val="002539D2"/>
    <w:rsid w:val="002553E5"/>
    <w:rsid w:val="002555B7"/>
    <w:rsid w:val="00255A95"/>
    <w:rsid w:val="00256EBB"/>
    <w:rsid w:val="0026031B"/>
    <w:rsid w:val="00260393"/>
    <w:rsid w:val="002606D1"/>
    <w:rsid w:val="00260D31"/>
    <w:rsid w:val="0026200A"/>
    <w:rsid w:val="002623A6"/>
    <w:rsid w:val="002625C9"/>
    <w:rsid w:val="002632A9"/>
    <w:rsid w:val="0026345B"/>
    <w:rsid w:val="00263DFE"/>
    <w:rsid w:val="00264801"/>
    <w:rsid w:val="00264AFD"/>
    <w:rsid w:val="002657C8"/>
    <w:rsid w:val="00265B99"/>
    <w:rsid w:val="0026696A"/>
    <w:rsid w:val="0026722F"/>
    <w:rsid w:val="0026741E"/>
    <w:rsid w:val="002679AA"/>
    <w:rsid w:val="00267DF6"/>
    <w:rsid w:val="0027054F"/>
    <w:rsid w:val="00270FD7"/>
    <w:rsid w:val="0027155E"/>
    <w:rsid w:val="00272DF9"/>
    <w:rsid w:val="00273F50"/>
    <w:rsid w:val="0027546A"/>
    <w:rsid w:val="00275D78"/>
    <w:rsid w:val="00275F82"/>
    <w:rsid w:val="002779EF"/>
    <w:rsid w:val="002813E2"/>
    <w:rsid w:val="00281A80"/>
    <w:rsid w:val="0028244C"/>
    <w:rsid w:val="002826AF"/>
    <w:rsid w:val="002826D5"/>
    <w:rsid w:val="00282E06"/>
    <w:rsid w:val="0028379D"/>
    <w:rsid w:val="00283C86"/>
    <w:rsid w:val="00284352"/>
    <w:rsid w:val="002853E3"/>
    <w:rsid w:val="0028562E"/>
    <w:rsid w:val="00285A67"/>
    <w:rsid w:val="00285D18"/>
    <w:rsid w:val="00285F59"/>
    <w:rsid w:val="00286EAF"/>
    <w:rsid w:val="00287235"/>
    <w:rsid w:val="002911A7"/>
    <w:rsid w:val="002918F2"/>
    <w:rsid w:val="00292C81"/>
    <w:rsid w:val="00292F2B"/>
    <w:rsid w:val="002941CA"/>
    <w:rsid w:val="00294372"/>
    <w:rsid w:val="002969A1"/>
    <w:rsid w:val="00296DB6"/>
    <w:rsid w:val="00296FDC"/>
    <w:rsid w:val="002A012B"/>
    <w:rsid w:val="002A0AC0"/>
    <w:rsid w:val="002A20C3"/>
    <w:rsid w:val="002A28A2"/>
    <w:rsid w:val="002A28DA"/>
    <w:rsid w:val="002A296B"/>
    <w:rsid w:val="002A3257"/>
    <w:rsid w:val="002A42DD"/>
    <w:rsid w:val="002A443D"/>
    <w:rsid w:val="002A4B44"/>
    <w:rsid w:val="002A4DD6"/>
    <w:rsid w:val="002A5219"/>
    <w:rsid w:val="002A5EC2"/>
    <w:rsid w:val="002A67BE"/>
    <w:rsid w:val="002A69E7"/>
    <w:rsid w:val="002A7284"/>
    <w:rsid w:val="002B0049"/>
    <w:rsid w:val="002B008D"/>
    <w:rsid w:val="002B01EB"/>
    <w:rsid w:val="002B083F"/>
    <w:rsid w:val="002B1AC5"/>
    <w:rsid w:val="002B2822"/>
    <w:rsid w:val="002B2BBC"/>
    <w:rsid w:val="002B2DA6"/>
    <w:rsid w:val="002B301D"/>
    <w:rsid w:val="002B3410"/>
    <w:rsid w:val="002B3613"/>
    <w:rsid w:val="002B3A82"/>
    <w:rsid w:val="002B48E5"/>
    <w:rsid w:val="002B4AA1"/>
    <w:rsid w:val="002B60DC"/>
    <w:rsid w:val="002B6127"/>
    <w:rsid w:val="002B701E"/>
    <w:rsid w:val="002B7DEE"/>
    <w:rsid w:val="002B7E08"/>
    <w:rsid w:val="002C1001"/>
    <w:rsid w:val="002C13A7"/>
    <w:rsid w:val="002C2AC1"/>
    <w:rsid w:val="002C2D67"/>
    <w:rsid w:val="002C35CF"/>
    <w:rsid w:val="002C45D7"/>
    <w:rsid w:val="002C546B"/>
    <w:rsid w:val="002C6586"/>
    <w:rsid w:val="002C6D2E"/>
    <w:rsid w:val="002C7DC3"/>
    <w:rsid w:val="002C7E05"/>
    <w:rsid w:val="002D052C"/>
    <w:rsid w:val="002D162B"/>
    <w:rsid w:val="002D16AC"/>
    <w:rsid w:val="002D20D7"/>
    <w:rsid w:val="002D2F74"/>
    <w:rsid w:val="002D3848"/>
    <w:rsid w:val="002D38FC"/>
    <w:rsid w:val="002D3B1F"/>
    <w:rsid w:val="002D3FC4"/>
    <w:rsid w:val="002D56A5"/>
    <w:rsid w:val="002D582C"/>
    <w:rsid w:val="002D5BF0"/>
    <w:rsid w:val="002D6606"/>
    <w:rsid w:val="002E0C55"/>
    <w:rsid w:val="002E0D52"/>
    <w:rsid w:val="002E11D8"/>
    <w:rsid w:val="002E1F4E"/>
    <w:rsid w:val="002E3DB8"/>
    <w:rsid w:val="002E3DF1"/>
    <w:rsid w:val="002E4912"/>
    <w:rsid w:val="002E6025"/>
    <w:rsid w:val="002E65F7"/>
    <w:rsid w:val="002E6D06"/>
    <w:rsid w:val="002E7871"/>
    <w:rsid w:val="002E7DCF"/>
    <w:rsid w:val="002E7EA5"/>
    <w:rsid w:val="002F108E"/>
    <w:rsid w:val="002F120F"/>
    <w:rsid w:val="002F1573"/>
    <w:rsid w:val="002F180D"/>
    <w:rsid w:val="002F185B"/>
    <w:rsid w:val="002F2155"/>
    <w:rsid w:val="002F2E10"/>
    <w:rsid w:val="002F3F3A"/>
    <w:rsid w:val="002F52A2"/>
    <w:rsid w:val="002F5545"/>
    <w:rsid w:val="002F55AE"/>
    <w:rsid w:val="002F5E73"/>
    <w:rsid w:val="002F678E"/>
    <w:rsid w:val="002F690F"/>
    <w:rsid w:val="002F74A6"/>
    <w:rsid w:val="002F7622"/>
    <w:rsid w:val="002F7F51"/>
    <w:rsid w:val="002F7F72"/>
    <w:rsid w:val="003002E2"/>
    <w:rsid w:val="0030066C"/>
    <w:rsid w:val="003014FB"/>
    <w:rsid w:val="00301E34"/>
    <w:rsid w:val="00303E9E"/>
    <w:rsid w:val="0030413B"/>
    <w:rsid w:val="0030467D"/>
    <w:rsid w:val="003053DA"/>
    <w:rsid w:val="003058F6"/>
    <w:rsid w:val="00305A80"/>
    <w:rsid w:val="003065ED"/>
    <w:rsid w:val="00307800"/>
    <w:rsid w:val="00307B95"/>
    <w:rsid w:val="00307CD2"/>
    <w:rsid w:val="003103B3"/>
    <w:rsid w:val="00311692"/>
    <w:rsid w:val="0031229E"/>
    <w:rsid w:val="003129EC"/>
    <w:rsid w:val="00314D85"/>
    <w:rsid w:val="00315DD2"/>
    <w:rsid w:val="00316F56"/>
    <w:rsid w:val="003173C5"/>
    <w:rsid w:val="00317F86"/>
    <w:rsid w:val="00320161"/>
    <w:rsid w:val="00322176"/>
    <w:rsid w:val="00323F68"/>
    <w:rsid w:val="00324444"/>
    <w:rsid w:val="00325AFA"/>
    <w:rsid w:val="003263E8"/>
    <w:rsid w:val="00326903"/>
    <w:rsid w:val="00327145"/>
    <w:rsid w:val="0032719F"/>
    <w:rsid w:val="00330401"/>
    <w:rsid w:val="003310EF"/>
    <w:rsid w:val="003312FE"/>
    <w:rsid w:val="003317E6"/>
    <w:rsid w:val="00332306"/>
    <w:rsid w:val="00332CB0"/>
    <w:rsid w:val="00333968"/>
    <w:rsid w:val="00335070"/>
    <w:rsid w:val="0033517C"/>
    <w:rsid w:val="00336A83"/>
    <w:rsid w:val="00337D00"/>
    <w:rsid w:val="0034024A"/>
    <w:rsid w:val="00340CC4"/>
    <w:rsid w:val="0034176E"/>
    <w:rsid w:val="00342548"/>
    <w:rsid w:val="00342D38"/>
    <w:rsid w:val="0034334A"/>
    <w:rsid w:val="003438ED"/>
    <w:rsid w:val="00343E77"/>
    <w:rsid w:val="00345A81"/>
    <w:rsid w:val="00346014"/>
    <w:rsid w:val="0034613D"/>
    <w:rsid w:val="0034635F"/>
    <w:rsid w:val="0034642B"/>
    <w:rsid w:val="003468D0"/>
    <w:rsid w:val="00346B5B"/>
    <w:rsid w:val="00346C6C"/>
    <w:rsid w:val="00346D9D"/>
    <w:rsid w:val="00346F35"/>
    <w:rsid w:val="00347B14"/>
    <w:rsid w:val="00350C27"/>
    <w:rsid w:val="00350C4B"/>
    <w:rsid w:val="00350E95"/>
    <w:rsid w:val="00352601"/>
    <w:rsid w:val="00352AB1"/>
    <w:rsid w:val="00353841"/>
    <w:rsid w:val="00353E3E"/>
    <w:rsid w:val="00354ED3"/>
    <w:rsid w:val="00355AA2"/>
    <w:rsid w:val="00355C46"/>
    <w:rsid w:val="0035616B"/>
    <w:rsid w:val="00356508"/>
    <w:rsid w:val="0035769F"/>
    <w:rsid w:val="00357BCC"/>
    <w:rsid w:val="00357D04"/>
    <w:rsid w:val="00357D20"/>
    <w:rsid w:val="00357D2E"/>
    <w:rsid w:val="00360EDD"/>
    <w:rsid w:val="00360F56"/>
    <w:rsid w:val="003611B2"/>
    <w:rsid w:val="003613B4"/>
    <w:rsid w:val="0036151F"/>
    <w:rsid w:val="0036206E"/>
    <w:rsid w:val="003626F3"/>
    <w:rsid w:val="00364C83"/>
    <w:rsid w:val="00365186"/>
    <w:rsid w:val="00365C72"/>
    <w:rsid w:val="00367F95"/>
    <w:rsid w:val="0037153E"/>
    <w:rsid w:val="00372115"/>
    <w:rsid w:val="0037313F"/>
    <w:rsid w:val="003748BA"/>
    <w:rsid w:val="003752AA"/>
    <w:rsid w:val="0037594C"/>
    <w:rsid w:val="00375A65"/>
    <w:rsid w:val="00375B8C"/>
    <w:rsid w:val="00376D43"/>
    <w:rsid w:val="003808BA"/>
    <w:rsid w:val="00380EA8"/>
    <w:rsid w:val="003812A9"/>
    <w:rsid w:val="003814DF"/>
    <w:rsid w:val="00381601"/>
    <w:rsid w:val="00381BCD"/>
    <w:rsid w:val="00381DF0"/>
    <w:rsid w:val="003821F7"/>
    <w:rsid w:val="00383A8E"/>
    <w:rsid w:val="0038741A"/>
    <w:rsid w:val="003874D8"/>
    <w:rsid w:val="00392906"/>
    <w:rsid w:val="00393A12"/>
    <w:rsid w:val="003941E2"/>
    <w:rsid w:val="0039683C"/>
    <w:rsid w:val="00396925"/>
    <w:rsid w:val="00396C29"/>
    <w:rsid w:val="00397150"/>
    <w:rsid w:val="00397262"/>
    <w:rsid w:val="00397485"/>
    <w:rsid w:val="003974E1"/>
    <w:rsid w:val="00397D75"/>
    <w:rsid w:val="003A1661"/>
    <w:rsid w:val="003A18EE"/>
    <w:rsid w:val="003A20D3"/>
    <w:rsid w:val="003A28A3"/>
    <w:rsid w:val="003A3251"/>
    <w:rsid w:val="003A3339"/>
    <w:rsid w:val="003A3D95"/>
    <w:rsid w:val="003A45D5"/>
    <w:rsid w:val="003A4BE2"/>
    <w:rsid w:val="003A4CA7"/>
    <w:rsid w:val="003A4E50"/>
    <w:rsid w:val="003A544C"/>
    <w:rsid w:val="003A5954"/>
    <w:rsid w:val="003A5E32"/>
    <w:rsid w:val="003A6F68"/>
    <w:rsid w:val="003A6F99"/>
    <w:rsid w:val="003A7378"/>
    <w:rsid w:val="003A7878"/>
    <w:rsid w:val="003B0415"/>
    <w:rsid w:val="003B0977"/>
    <w:rsid w:val="003B0BFD"/>
    <w:rsid w:val="003B0D21"/>
    <w:rsid w:val="003B0DD0"/>
    <w:rsid w:val="003B10A2"/>
    <w:rsid w:val="003B1958"/>
    <w:rsid w:val="003B1C29"/>
    <w:rsid w:val="003B2B22"/>
    <w:rsid w:val="003B2B3D"/>
    <w:rsid w:val="003B41E7"/>
    <w:rsid w:val="003B4621"/>
    <w:rsid w:val="003B4657"/>
    <w:rsid w:val="003B5729"/>
    <w:rsid w:val="003B5FAC"/>
    <w:rsid w:val="003B6303"/>
    <w:rsid w:val="003B68F8"/>
    <w:rsid w:val="003B6F21"/>
    <w:rsid w:val="003B6FC0"/>
    <w:rsid w:val="003C128D"/>
    <w:rsid w:val="003C1F08"/>
    <w:rsid w:val="003C215B"/>
    <w:rsid w:val="003C2A7E"/>
    <w:rsid w:val="003C3B2A"/>
    <w:rsid w:val="003C4B37"/>
    <w:rsid w:val="003C518A"/>
    <w:rsid w:val="003C52BF"/>
    <w:rsid w:val="003C5BD1"/>
    <w:rsid w:val="003C702D"/>
    <w:rsid w:val="003C7045"/>
    <w:rsid w:val="003C7988"/>
    <w:rsid w:val="003C79AE"/>
    <w:rsid w:val="003C7B2E"/>
    <w:rsid w:val="003D03A7"/>
    <w:rsid w:val="003D0EF4"/>
    <w:rsid w:val="003D1379"/>
    <w:rsid w:val="003D156A"/>
    <w:rsid w:val="003D18CB"/>
    <w:rsid w:val="003D1B18"/>
    <w:rsid w:val="003D1D1A"/>
    <w:rsid w:val="003D1EED"/>
    <w:rsid w:val="003D21A9"/>
    <w:rsid w:val="003D29F8"/>
    <w:rsid w:val="003D2DCB"/>
    <w:rsid w:val="003D38DC"/>
    <w:rsid w:val="003D3B8A"/>
    <w:rsid w:val="003D3D9A"/>
    <w:rsid w:val="003D450C"/>
    <w:rsid w:val="003D482E"/>
    <w:rsid w:val="003D510B"/>
    <w:rsid w:val="003D59D5"/>
    <w:rsid w:val="003D5CBA"/>
    <w:rsid w:val="003D6088"/>
    <w:rsid w:val="003D65B2"/>
    <w:rsid w:val="003D6B38"/>
    <w:rsid w:val="003D6E40"/>
    <w:rsid w:val="003D76E1"/>
    <w:rsid w:val="003D773F"/>
    <w:rsid w:val="003E0276"/>
    <w:rsid w:val="003E0C75"/>
    <w:rsid w:val="003E12E3"/>
    <w:rsid w:val="003E1728"/>
    <w:rsid w:val="003E1787"/>
    <w:rsid w:val="003E1BB7"/>
    <w:rsid w:val="003E1C49"/>
    <w:rsid w:val="003E2F35"/>
    <w:rsid w:val="003E3177"/>
    <w:rsid w:val="003E49D7"/>
    <w:rsid w:val="003E59A7"/>
    <w:rsid w:val="003E6BCC"/>
    <w:rsid w:val="003E7E3F"/>
    <w:rsid w:val="003F0238"/>
    <w:rsid w:val="003F0F6F"/>
    <w:rsid w:val="003F114A"/>
    <w:rsid w:val="003F20B7"/>
    <w:rsid w:val="003F20CC"/>
    <w:rsid w:val="003F2178"/>
    <w:rsid w:val="003F22A9"/>
    <w:rsid w:val="003F2B68"/>
    <w:rsid w:val="003F2DE4"/>
    <w:rsid w:val="003F38C6"/>
    <w:rsid w:val="003F3B88"/>
    <w:rsid w:val="003F4B65"/>
    <w:rsid w:val="003F4CA6"/>
    <w:rsid w:val="003F4FDA"/>
    <w:rsid w:val="003F590A"/>
    <w:rsid w:val="003F5ADD"/>
    <w:rsid w:val="003F669E"/>
    <w:rsid w:val="003F670F"/>
    <w:rsid w:val="003F69B8"/>
    <w:rsid w:val="003F7289"/>
    <w:rsid w:val="00400918"/>
    <w:rsid w:val="00400E80"/>
    <w:rsid w:val="00400F91"/>
    <w:rsid w:val="0040158F"/>
    <w:rsid w:val="00401C81"/>
    <w:rsid w:val="004023B3"/>
    <w:rsid w:val="004025B3"/>
    <w:rsid w:val="004028C3"/>
    <w:rsid w:val="00402FE1"/>
    <w:rsid w:val="00403100"/>
    <w:rsid w:val="00403F63"/>
    <w:rsid w:val="0040474D"/>
    <w:rsid w:val="00404EA0"/>
    <w:rsid w:val="00406821"/>
    <w:rsid w:val="00406CE9"/>
    <w:rsid w:val="00406EB0"/>
    <w:rsid w:val="00407087"/>
    <w:rsid w:val="00407204"/>
    <w:rsid w:val="00407ACA"/>
    <w:rsid w:val="00410331"/>
    <w:rsid w:val="004103C8"/>
    <w:rsid w:val="00411092"/>
    <w:rsid w:val="00411BA9"/>
    <w:rsid w:val="00411F2F"/>
    <w:rsid w:val="0041326F"/>
    <w:rsid w:val="004138A2"/>
    <w:rsid w:val="00413A37"/>
    <w:rsid w:val="00414342"/>
    <w:rsid w:val="00414706"/>
    <w:rsid w:val="004151B9"/>
    <w:rsid w:val="00415693"/>
    <w:rsid w:val="004156F0"/>
    <w:rsid w:val="00415C9E"/>
    <w:rsid w:val="00415F2B"/>
    <w:rsid w:val="00416375"/>
    <w:rsid w:val="004168AF"/>
    <w:rsid w:val="0041700B"/>
    <w:rsid w:val="00421031"/>
    <w:rsid w:val="00421198"/>
    <w:rsid w:val="00421C3F"/>
    <w:rsid w:val="0042243D"/>
    <w:rsid w:val="00422C6E"/>
    <w:rsid w:val="00423855"/>
    <w:rsid w:val="004243BB"/>
    <w:rsid w:val="00424A7D"/>
    <w:rsid w:val="004257A4"/>
    <w:rsid w:val="0042584F"/>
    <w:rsid w:val="00426E7E"/>
    <w:rsid w:val="00427E1D"/>
    <w:rsid w:val="00427EEC"/>
    <w:rsid w:val="00427FFD"/>
    <w:rsid w:val="004308AF"/>
    <w:rsid w:val="0043139A"/>
    <w:rsid w:val="004317FE"/>
    <w:rsid w:val="00431C8D"/>
    <w:rsid w:val="00432059"/>
    <w:rsid w:val="00432B6B"/>
    <w:rsid w:val="00433BED"/>
    <w:rsid w:val="00433D74"/>
    <w:rsid w:val="00434115"/>
    <w:rsid w:val="0043487D"/>
    <w:rsid w:val="0043493E"/>
    <w:rsid w:val="00434F80"/>
    <w:rsid w:val="004352B3"/>
    <w:rsid w:val="00435515"/>
    <w:rsid w:val="00435605"/>
    <w:rsid w:val="004358C2"/>
    <w:rsid w:val="00435A3D"/>
    <w:rsid w:val="00436688"/>
    <w:rsid w:val="0043683E"/>
    <w:rsid w:val="00437673"/>
    <w:rsid w:val="00437A06"/>
    <w:rsid w:val="00437E98"/>
    <w:rsid w:val="00441E09"/>
    <w:rsid w:val="004420AC"/>
    <w:rsid w:val="00443FA7"/>
    <w:rsid w:val="00444396"/>
    <w:rsid w:val="00444568"/>
    <w:rsid w:val="004452B8"/>
    <w:rsid w:val="00445563"/>
    <w:rsid w:val="0044651C"/>
    <w:rsid w:val="0044685C"/>
    <w:rsid w:val="0044732E"/>
    <w:rsid w:val="0044771A"/>
    <w:rsid w:val="00447A8D"/>
    <w:rsid w:val="00450180"/>
    <w:rsid w:val="004501DE"/>
    <w:rsid w:val="00450766"/>
    <w:rsid w:val="00451277"/>
    <w:rsid w:val="00452B1F"/>
    <w:rsid w:val="00453019"/>
    <w:rsid w:val="00453470"/>
    <w:rsid w:val="0045493B"/>
    <w:rsid w:val="00454DF0"/>
    <w:rsid w:val="0045536C"/>
    <w:rsid w:val="00455546"/>
    <w:rsid w:val="004559D2"/>
    <w:rsid w:val="00455DCD"/>
    <w:rsid w:val="004561A9"/>
    <w:rsid w:val="004564C7"/>
    <w:rsid w:val="004564D6"/>
    <w:rsid w:val="004573DE"/>
    <w:rsid w:val="00457AE2"/>
    <w:rsid w:val="004614BB"/>
    <w:rsid w:val="0046269E"/>
    <w:rsid w:val="00465052"/>
    <w:rsid w:val="004654C2"/>
    <w:rsid w:val="00465A7B"/>
    <w:rsid w:val="00465C72"/>
    <w:rsid w:val="00466539"/>
    <w:rsid w:val="00466A77"/>
    <w:rsid w:val="00466B4D"/>
    <w:rsid w:val="00466D65"/>
    <w:rsid w:val="00467437"/>
    <w:rsid w:val="00467F9D"/>
    <w:rsid w:val="004707D4"/>
    <w:rsid w:val="00472DFB"/>
    <w:rsid w:val="004731DE"/>
    <w:rsid w:val="00474A52"/>
    <w:rsid w:val="00474E2A"/>
    <w:rsid w:val="00475A05"/>
    <w:rsid w:val="004771EB"/>
    <w:rsid w:val="00477D08"/>
    <w:rsid w:val="004808BA"/>
    <w:rsid w:val="00481767"/>
    <w:rsid w:val="00481811"/>
    <w:rsid w:val="0048243E"/>
    <w:rsid w:val="0048376D"/>
    <w:rsid w:val="00483A94"/>
    <w:rsid w:val="00483F40"/>
    <w:rsid w:val="00484780"/>
    <w:rsid w:val="0048511A"/>
    <w:rsid w:val="00485E1A"/>
    <w:rsid w:val="0048672B"/>
    <w:rsid w:val="0048687C"/>
    <w:rsid w:val="004873AE"/>
    <w:rsid w:val="00487B5C"/>
    <w:rsid w:val="004900FB"/>
    <w:rsid w:val="00490376"/>
    <w:rsid w:val="00492098"/>
    <w:rsid w:val="004939C4"/>
    <w:rsid w:val="00494378"/>
    <w:rsid w:val="004946FB"/>
    <w:rsid w:val="00495087"/>
    <w:rsid w:val="00495C4B"/>
    <w:rsid w:val="004965C1"/>
    <w:rsid w:val="004965F3"/>
    <w:rsid w:val="00496B8A"/>
    <w:rsid w:val="0049795A"/>
    <w:rsid w:val="004A0624"/>
    <w:rsid w:val="004A0770"/>
    <w:rsid w:val="004A0C79"/>
    <w:rsid w:val="004A1DB9"/>
    <w:rsid w:val="004A2102"/>
    <w:rsid w:val="004A35A0"/>
    <w:rsid w:val="004A4309"/>
    <w:rsid w:val="004A4AA5"/>
    <w:rsid w:val="004A4D07"/>
    <w:rsid w:val="004A4F0B"/>
    <w:rsid w:val="004A5C36"/>
    <w:rsid w:val="004A5EB9"/>
    <w:rsid w:val="004A692C"/>
    <w:rsid w:val="004A6AF0"/>
    <w:rsid w:val="004B26AB"/>
    <w:rsid w:val="004B29F2"/>
    <w:rsid w:val="004B2D3A"/>
    <w:rsid w:val="004B41F0"/>
    <w:rsid w:val="004B49AD"/>
    <w:rsid w:val="004B4D67"/>
    <w:rsid w:val="004B6001"/>
    <w:rsid w:val="004B6D24"/>
    <w:rsid w:val="004B720F"/>
    <w:rsid w:val="004B72BC"/>
    <w:rsid w:val="004B7C60"/>
    <w:rsid w:val="004B7F2D"/>
    <w:rsid w:val="004C1164"/>
    <w:rsid w:val="004C1D67"/>
    <w:rsid w:val="004C1E83"/>
    <w:rsid w:val="004C1ECA"/>
    <w:rsid w:val="004C585E"/>
    <w:rsid w:val="004C601C"/>
    <w:rsid w:val="004C7624"/>
    <w:rsid w:val="004C78FF"/>
    <w:rsid w:val="004D2479"/>
    <w:rsid w:val="004D4506"/>
    <w:rsid w:val="004D4A62"/>
    <w:rsid w:val="004D4CC1"/>
    <w:rsid w:val="004D4E99"/>
    <w:rsid w:val="004D4F32"/>
    <w:rsid w:val="004D5716"/>
    <w:rsid w:val="004D593E"/>
    <w:rsid w:val="004D5EEB"/>
    <w:rsid w:val="004D66A9"/>
    <w:rsid w:val="004D6709"/>
    <w:rsid w:val="004D6C7F"/>
    <w:rsid w:val="004D6E8E"/>
    <w:rsid w:val="004D704D"/>
    <w:rsid w:val="004E0530"/>
    <w:rsid w:val="004E1489"/>
    <w:rsid w:val="004E1ACE"/>
    <w:rsid w:val="004E22A0"/>
    <w:rsid w:val="004E454A"/>
    <w:rsid w:val="004E4629"/>
    <w:rsid w:val="004E4753"/>
    <w:rsid w:val="004E526A"/>
    <w:rsid w:val="004E5AAD"/>
    <w:rsid w:val="004E5DC9"/>
    <w:rsid w:val="004E5DD0"/>
    <w:rsid w:val="004E6788"/>
    <w:rsid w:val="004E6E3D"/>
    <w:rsid w:val="004E722E"/>
    <w:rsid w:val="004E7893"/>
    <w:rsid w:val="004F08C6"/>
    <w:rsid w:val="004F0A97"/>
    <w:rsid w:val="004F106A"/>
    <w:rsid w:val="004F125A"/>
    <w:rsid w:val="004F32DF"/>
    <w:rsid w:val="004F3310"/>
    <w:rsid w:val="004F381F"/>
    <w:rsid w:val="004F3B4E"/>
    <w:rsid w:val="004F3C52"/>
    <w:rsid w:val="004F3CBB"/>
    <w:rsid w:val="004F4E78"/>
    <w:rsid w:val="004F51BA"/>
    <w:rsid w:val="004F59DA"/>
    <w:rsid w:val="004F5A34"/>
    <w:rsid w:val="004F6A38"/>
    <w:rsid w:val="004F6C52"/>
    <w:rsid w:val="004F6DBB"/>
    <w:rsid w:val="004F770F"/>
    <w:rsid w:val="004F7AC1"/>
    <w:rsid w:val="00500AFD"/>
    <w:rsid w:val="005010A6"/>
    <w:rsid w:val="00501401"/>
    <w:rsid w:val="00501E01"/>
    <w:rsid w:val="00502486"/>
    <w:rsid w:val="00502874"/>
    <w:rsid w:val="005028C2"/>
    <w:rsid w:val="00502B17"/>
    <w:rsid w:val="00502B91"/>
    <w:rsid w:val="0050315B"/>
    <w:rsid w:val="00503726"/>
    <w:rsid w:val="0050402F"/>
    <w:rsid w:val="00504466"/>
    <w:rsid w:val="005053AC"/>
    <w:rsid w:val="0050596E"/>
    <w:rsid w:val="00506BC2"/>
    <w:rsid w:val="00506FB9"/>
    <w:rsid w:val="00507977"/>
    <w:rsid w:val="00507B41"/>
    <w:rsid w:val="0051113A"/>
    <w:rsid w:val="00511B42"/>
    <w:rsid w:val="00511E07"/>
    <w:rsid w:val="0051291D"/>
    <w:rsid w:val="005131CB"/>
    <w:rsid w:val="0051339F"/>
    <w:rsid w:val="00513999"/>
    <w:rsid w:val="00513E4A"/>
    <w:rsid w:val="00514678"/>
    <w:rsid w:val="00514D83"/>
    <w:rsid w:val="00514FCA"/>
    <w:rsid w:val="00515112"/>
    <w:rsid w:val="005151D9"/>
    <w:rsid w:val="005153F3"/>
    <w:rsid w:val="0051595E"/>
    <w:rsid w:val="00516140"/>
    <w:rsid w:val="0051764E"/>
    <w:rsid w:val="005178DF"/>
    <w:rsid w:val="00520A71"/>
    <w:rsid w:val="00521397"/>
    <w:rsid w:val="00521F0A"/>
    <w:rsid w:val="005223FB"/>
    <w:rsid w:val="005234C1"/>
    <w:rsid w:val="00523B6B"/>
    <w:rsid w:val="00524FE2"/>
    <w:rsid w:val="00525AF4"/>
    <w:rsid w:val="00525B27"/>
    <w:rsid w:val="00525D0A"/>
    <w:rsid w:val="00525F48"/>
    <w:rsid w:val="00526674"/>
    <w:rsid w:val="00526BB6"/>
    <w:rsid w:val="00530C70"/>
    <w:rsid w:val="0053109A"/>
    <w:rsid w:val="00533A77"/>
    <w:rsid w:val="00533D04"/>
    <w:rsid w:val="00534362"/>
    <w:rsid w:val="005344F1"/>
    <w:rsid w:val="00534867"/>
    <w:rsid w:val="00534D32"/>
    <w:rsid w:val="0053652E"/>
    <w:rsid w:val="00536AAD"/>
    <w:rsid w:val="00537282"/>
    <w:rsid w:val="00537F94"/>
    <w:rsid w:val="005402A2"/>
    <w:rsid w:val="00540480"/>
    <w:rsid w:val="00540B8F"/>
    <w:rsid w:val="005421CE"/>
    <w:rsid w:val="00542350"/>
    <w:rsid w:val="005447D5"/>
    <w:rsid w:val="00545435"/>
    <w:rsid w:val="0054695C"/>
    <w:rsid w:val="00546C34"/>
    <w:rsid w:val="00547F58"/>
    <w:rsid w:val="00550CE4"/>
    <w:rsid w:val="00551327"/>
    <w:rsid w:val="00551655"/>
    <w:rsid w:val="00552037"/>
    <w:rsid w:val="005525AF"/>
    <w:rsid w:val="00552EC7"/>
    <w:rsid w:val="00553510"/>
    <w:rsid w:val="00553818"/>
    <w:rsid w:val="00553946"/>
    <w:rsid w:val="0055462C"/>
    <w:rsid w:val="005546AC"/>
    <w:rsid w:val="00554EC0"/>
    <w:rsid w:val="005558A7"/>
    <w:rsid w:val="00556119"/>
    <w:rsid w:val="005562D5"/>
    <w:rsid w:val="005569E1"/>
    <w:rsid w:val="00556DBC"/>
    <w:rsid w:val="00557A17"/>
    <w:rsid w:val="00557F2A"/>
    <w:rsid w:val="00557F65"/>
    <w:rsid w:val="005601CA"/>
    <w:rsid w:val="00561833"/>
    <w:rsid w:val="00561A97"/>
    <w:rsid w:val="0056218A"/>
    <w:rsid w:val="00562287"/>
    <w:rsid w:val="00562BE5"/>
    <w:rsid w:val="00563CA9"/>
    <w:rsid w:val="00563E1D"/>
    <w:rsid w:val="00564088"/>
    <w:rsid w:val="0056417A"/>
    <w:rsid w:val="00564579"/>
    <w:rsid w:val="0056473B"/>
    <w:rsid w:val="00564DEE"/>
    <w:rsid w:val="005658AA"/>
    <w:rsid w:val="00565914"/>
    <w:rsid w:val="00565B99"/>
    <w:rsid w:val="00566C0E"/>
    <w:rsid w:val="00571CA9"/>
    <w:rsid w:val="005720FE"/>
    <w:rsid w:val="00572551"/>
    <w:rsid w:val="00573436"/>
    <w:rsid w:val="00573708"/>
    <w:rsid w:val="00574D17"/>
    <w:rsid w:val="00574F2E"/>
    <w:rsid w:val="005756DF"/>
    <w:rsid w:val="005757E7"/>
    <w:rsid w:val="0057580D"/>
    <w:rsid w:val="00577835"/>
    <w:rsid w:val="0058040A"/>
    <w:rsid w:val="00581E69"/>
    <w:rsid w:val="00583FCB"/>
    <w:rsid w:val="005843DA"/>
    <w:rsid w:val="005846F4"/>
    <w:rsid w:val="005849D1"/>
    <w:rsid w:val="00584AFC"/>
    <w:rsid w:val="00584F61"/>
    <w:rsid w:val="005854FB"/>
    <w:rsid w:val="0058592C"/>
    <w:rsid w:val="00586317"/>
    <w:rsid w:val="0058649F"/>
    <w:rsid w:val="005864E0"/>
    <w:rsid w:val="005865B6"/>
    <w:rsid w:val="00586E3B"/>
    <w:rsid w:val="00587634"/>
    <w:rsid w:val="00590147"/>
    <w:rsid w:val="005902BF"/>
    <w:rsid w:val="00590C5D"/>
    <w:rsid w:val="0059193E"/>
    <w:rsid w:val="00592216"/>
    <w:rsid w:val="00592468"/>
    <w:rsid w:val="00592DCE"/>
    <w:rsid w:val="005930EE"/>
    <w:rsid w:val="005937F1"/>
    <w:rsid w:val="005939FF"/>
    <w:rsid w:val="00593A83"/>
    <w:rsid w:val="00593F58"/>
    <w:rsid w:val="00594208"/>
    <w:rsid w:val="0059422F"/>
    <w:rsid w:val="005948B4"/>
    <w:rsid w:val="005949C8"/>
    <w:rsid w:val="005953D4"/>
    <w:rsid w:val="00595782"/>
    <w:rsid w:val="005960E8"/>
    <w:rsid w:val="00596738"/>
    <w:rsid w:val="005967D0"/>
    <w:rsid w:val="005969F8"/>
    <w:rsid w:val="00596BA5"/>
    <w:rsid w:val="005974E2"/>
    <w:rsid w:val="00597AED"/>
    <w:rsid w:val="005A0737"/>
    <w:rsid w:val="005A0B6B"/>
    <w:rsid w:val="005A1496"/>
    <w:rsid w:val="005A1D3B"/>
    <w:rsid w:val="005A1EED"/>
    <w:rsid w:val="005A247A"/>
    <w:rsid w:val="005A2E65"/>
    <w:rsid w:val="005A4B55"/>
    <w:rsid w:val="005A4E4E"/>
    <w:rsid w:val="005A6F31"/>
    <w:rsid w:val="005A7724"/>
    <w:rsid w:val="005A7AFD"/>
    <w:rsid w:val="005B0836"/>
    <w:rsid w:val="005B0978"/>
    <w:rsid w:val="005B0BA6"/>
    <w:rsid w:val="005B0FC1"/>
    <w:rsid w:val="005B1029"/>
    <w:rsid w:val="005B1E07"/>
    <w:rsid w:val="005B276A"/>
    <w:rsid w:val="005B2F99"/>
    <w:rsid w:val="005B42CC"/>
    <w:rsid w:val="005B4661"/>
    <w:rsid w:val="005B50EE"/>
    <w:rsid w:val="005B539D"/>
    <w:rsid w:val="005B5657"/>
    <w:rsid w:val="005B60CB"/>
    <w:rsid w:val="005B6E6C"/>
    <w:rsid w:val="005C05E1"/>
    <w:rsid w:val="005C0D61"/>
    <w:rsid w:val="005C0DB0"/>
    <w:rsid w:val="005C12FE"/>
    <w:rsid w:val="005C1391"/>
    <w:rsid w:val="005C1419"/>
    <w:rsid w:val="005C1A03"/>
    <w:rsid w:val="005C1F65"/>
    <w:rsid w:val="005C205A"/>
    <w:rsid w:val="005C25E2"/>
    <w:rsid w:val="005C2A3E"/>
    <w:rsid w:val="005C2ADF"/>
    <w:rsid w:val="005C3480"/>
    <w:rsid w:val="005C3BF8"/>
    <w:rsid w:val="005C3EAB"/>
    <w:rsid w:val="005C44EB"/>
    <w:rsid w:val="005C4522"/>
    <w:rsid w:val="005C52C9"/>
    <w:rsid w:val="005C5CC4"/>
    <w:rsid w:val="005C5F99"/>
    <w:rsid w:val="005C6AF5"/>
    <w:rsid w:val="005C71A3"/>
    <w:rsid w:val="005C72ED"/>
    <w:rsid w:val="005D012E"/>
    <w:rsid w:val="005D28D3"/>
    <w:rsid w:val="005D2C2E"/>
    <w:rsid w:val="005D3722"/>
    <w:rsid w:val="005D481E"/>
    <w:rsid w:val="005D49CF"/>
    <w:rsid w:val="005D5978"/>
    <w:rsid w:val="005D75FE"/>
    <w:rsid w:val="005E0732"/>
    <w:rsid w:val="005E0877"/>
    <w:rsid w:val="005E0AA5"/>
    <w:rsid w:val="005E101D"/>
    <w:rsid w:val="005E13A4"/>
    <w:rsid w:val="005E1729"/>
    <w:rsid w:val="005E1FCD"/>
    <w:rsid w:val="005E2048"/>
    <w:rsid w:val="005E2E56"/>
    <w:rsid w:val="005E317D"/>
    <w:rsid w:val="005E3513"/>
    <w:rsid w:val="005E385B"/>
    <w:rsid w:val="005E38BE"/>
    <w:rsid w:val="005E4D07"/>
    <w:rsid w:val="005E61D5"/>
    <w:rsid w:val="005E67DE"/>
    <w:rsid w:val="005E6851"/>
    <w:rsid w:val="005E6B2D"/>
    <w:rsid w:val="005E7733"/>
    <w:rsid w:val="005F09D1"/>
    <w:rsid w:val="005F0A5F"/>
    <w:rsid w:val="005F13BC"/>
    <w:rsid w:val="005F1D2B"/>
    <w:rsid w:val="005F2918"/>
    <w:rsid w:val="005F2F07"/>
    <w:rsid w:val="005F37F2"/>
    <w:rsid w:val="005F3F6B"/>
    <w:rsid w:val="005F4893"/>
    <w:rsid w:val="005F4959"/>
    <w:rsid w:val="005F57AB"/>
    <w:rsid w:val="005F5C16"/>
    <w:rsid w:val="005F6832"/>
    <w:rsid w:val="005F73B4"/>
    <w:rsid w:val="00600548"/>
    <w:rsid w:val="00600A68"/>
    <w:rsid w:val="006013E0"/>
    <w:rsid w:val="00602F01"/>
    <w:rsid w:val="00603C3E"/>
    <w:rsid w:val="00603DDA"/>
    <w:rsid w:val="00603E03"/>
    <w:rsid w:val="00604412"/>
    <w:rsid w:val="00604B80"/>
    <w:rsid w:val="00605146"/>
    <w:rsid w:val="0060516C"/>
    <w:rsid w:val="0060537E"/>
    <w:rsid w:val="00605A81"/>
    <w:rsid w:val="00606BA0"/>
    <w:rsid w:val="00606FE0"/>
    <w:rsid w:val="0060716C"/>
    <w:rsid w:val="006071A2"/>
    <w:rsid w:val="00607815"/>
    <w:rsid w:val="00607816"/>
    <w:rsid w:val="006101B7"/>
    <w:rsid w:val="006101F0"/>
    <w:rsid w:val="00610D6A"/>
    <w:rsid w:val="00612A3F"/>
    <w:rsid w:val="00613D12"/>
    <w:rsid w:val="00613F4B"/>
    <w:rsid w:val="0061411D"/>
    <w:rsid w:val="006143CF"/>
    <w:rsid w:val="006147C9"/>
    <w:rsid w:val="0061504B"/>
    <w:rsid w:val="00615488"/>
    <w:rsid w:val="00615926"/>
    <w:rsid w:val="006163B2"/>
    <w:rsid w:val="00616A78"/>
    <w:rsid w:val="00617BC1"/>
    <w:rsid w:val="00621CC3"/>
    <w:rsid w:val="00622F63"/>
    <w:rsid w:val="00623244"/>
    <w:rsid w:val="0062337C"/>
    <w:rsid w:val="006238D3"/>
    <w:rsid w:val="00623E98"/>
    <w:rsid w:val="006246E5"/>
    <w:rsid w:val="00624A23"/>
    <w:rsid w:val="00625A3E"/>
    <w:rsid w:val="00625A5D"/>
    <w:rsid w:val="00625CB7"/>
    <w:rsid w:val="006260DB"/>
    <w:rsid w:val="00626A31"/>
    <w:rsid w:val="00626F43"/>
    <w:rsid w:val="00627217"/>
    <w:rsid w:val="00630175"/>
    <w:rsid w:val="00630193"/>
    <w:rsid w:val="006301AF"/>
    <w:rsid w:val="0063079A"/>
    <w:rsid w:val="006314AC"/>
    <w:rsid w:val="00631B68"/>
    <w:rsid w:val="00632015"/>
    <w:rsid w:val="00632935"/>
    <w:rsid w:val="0063299F"/>
    <w:rsid w:val="00632AC3"/>
    <w:rsid w:val="00632F6F"/>
    <w:rsid w:val="00633DC8"/>
    <w:rsid w:val="00633EAB"/>
    <w:rsid w:val="00634077"/>
    <w:rsid w:val="00634852"/>
    <w:rsid w:val="0063608B"/>
    <w:rsid w:val="00636203"/>
    <w:rsid w:val="00636A22"/>
    <w:rsid w:val="006379E8"/>
    <w:rsid w:val="006403B3"/>
    <w:rsid w:val="00640F5B"/>
    <w:rsid w:val="00641580"/>
    <w:rsid w:val="00641B36"/>
    <w:rsid w:val="00642F3A"/>
    <w:rsid w:val="00643E40"/>
    <w:rsid w:val="00644052"/>
    <w:rsid w:val="006441FA"/>
    <w:rsid w:val="0064452C"/>
    <w:rsid w:val="00644C9E"/>
    <w:rsid w:val="00645769"/>
    <w:rsid w:val="00645BB7"/>
    <w:rsid w:val="00645ECA"/>
    <w:rsid w:val="0064654F"/>
    <w:rsid w:val="0064775D"/>
    <w:rsid w:val="00647AEE"/>
    <w:rsid w:val="00650204"/>
    <w:rsid w:val="00650BA9"/>
    <w:rsid w:val="00650FC2"/>
    <w:rsid w:val="00651562"/>
    <w:rsid w:val="006516B0"/>
    <w:rsid w:val="00651D38"/>
    <w:rsid w:val="00651F53"/>
    <w:rsid w:val="0065278A"/>
    <w:rsid w:val="00652998"/>
    <w:rsid w:val="006540E8"/>
    <w:rsid w:val="006541B8"/>
    <w:rsid w:val="00654258"/>
    <w:rsid w:val="006544C3"/>
    <w:rsid w:val="006545A1"/>
    <w:rsid w:val="00654DAB"/>
    <w:rsid w:val="0065502B"/>
    <w:rsid w:val="00655F28"/>
    <w:rsid w:val="0065627E"/>
    <w:rsid w:val="006562FC"/>
    <w:rsid w:val="00656D5A"/>
    <w:rsid w:val="00657D54"/>
    <w:rsid w:val="00660AE3"/>
    <w:rsid w:val="00660E05"/>
    <w:rsid w:val="006612CE"/>
    <w:rsid w:val="0066153D"/>
    <w:rsid w:val="006622D1"/>
    <w:rsid w:val="006626C0"/>
    <w:rsid w:val="00662B7B"/>
    <w:rsid w:val="00662FC4"/>
    <w:rsid w:val="0066401F"/>
    <w:rsid w:val="006642DA"/>
    <w:rsid w:val="00664871"/>
    <w:rsid w:val="00664F48"/>
    <w:rsid w:val="006652EF"/>
    <w:rsid w:val="0066539D"/>
    <w:rsid w:val="006660F9"/>
    <w:rsid w:val="0066616F"/>
    <w:rsid w:val="006661EB"/>
    <w:rsid w:val="006669CB"/>
    <w:rsid w:val="00667909"/>
    <w:rsid w:val="00667971"/>
    <w:rsid w:val="00670302"/>
    <w:rsid w:val="00671A12"/>
    <w:rsid w:val="006728BF"/>
    <w:rsid w:val="00672996"/>
    <w:rsid w:val="006729B6"/>
    <w:rsid w:val="00672B98"/>
    <w:rsid w:val="00672E98"/>
    <w:rsid w:val="00673F28"/>
    <w:rsid w:val="0067435E"/>
    <w:rsid w:val="00674CE3"/>
    <w:rsid w:val="00674E67"/>
    <w:rsid w:val="0067515A"/>
    <w:rsid w:val="00675F4E"/>
    <w:rsid w:val="00676772"/>
    <w:rsid w:val="00677BAC"/>
    <w:rsid w:val="006804A3"/>
    <w:rsid w:val="006806EA"/>
    <w:rsid w:val="00680BB5"/>
    <w:rsid w:val="006829B9"/>
    <w:rsid w:val="006833CD"/>
    <w:rsid w:val="006845CE"/>
    <w:rsid w:val="006851F9"/>
    <w:rsid w:val="006855E8"/>
    <w:rsid w:val="006860FF"/>
    <w:rsid w:val="0068617A"/>
    <w:rsid w:val="00686F7E"/>
    <w:rsid w:val="0068731D"/>
    <w:rsid w:val="00687BE9"/>
    <w:rsid w:val="00690617"/>
    <w:rsid w:val="006907D3"/>
    <w:rsid w:val="006908BA"/>
    <w:rsid w:val="006923EF"/>
    <w:rsid w:val="006926A7"/>
    <w:rsid w:val="00692F97"/>
    <w:rsid w:val="0069368A"/>
    <w:rsid w:val="00693FA0"/>
    <w:rsid w:val="006949DD"/>
    <w:rsid w:val="00694AEB"/>
    <w:rsid w:val="00694B52"/>
    <w:rsid w:val="00694BCC"/>
    <w:rsid w:val="00695211"/>
    <w:rsid w:val="006956D1"/>
    <w:rsid w:val="00695DC8"/>
    <w:rsid w:val="006961B8"/>
    <w:rsid w:val="0069622A"/>
    <w:rsid w:val="006968B3"/>
    <w:rsid w:val="00696937"/>
    <w:rsid w:val="00696FC4"/>
    <w:rsid w:val="00697FB5"/>
    <w:rsid w:val="006A1896"/>
    <w:rsid w:val="006A2779"/>
    <w:rsid w:val="006A2A39"/>
    <w:rsid w:val="006A2B77"/>
    <w:rsid w:val="006A355B"/>
    <w:rsid w:val="006A42D8"/>
    <w:rsid w:val="006A59C4"/>
    <w:rsid w:val="006A6FDB"/>
    <w:rsid w:val="006A7996"/>
    <w:rsid w:val="006A7AF5"/>
    <w:rsid w:val="006B098A"/>
    <w:rsid w:val="006B129C"/>
    <w:rsid w:val="006B14F5"/>
    <w:rsid w:val="006B1888"/>
    <w:rsid w:val="006B266F"/>
    <w:rsid w:val="006B28A6"/>
    <w:rsid w:val="006B2D47"/>
    <w:rsid w:val="006B340A"/>
    <w:rsid w:val="006B38C4"/>
    <w:rsid w:val="006B3AC6"/>
    <w:rsid w:val="006B48E2"/>
    <w:rsid w:val="006B4A16"/>
    <w:rsid w:val="006B50F9"/>
    <w:rsid w:val="006B5C52"/>
    <w:rsid w:val="006B5CB1"/>
    <w:rsid w:val="006B5FD0"/>
    <w:rsid w:val="006B65F4"/>
    <w:rsid w:val="006B6635"/>
    <w:rsid w:val="006B7086"/>
    <w:rsid w:val="006B7730"/>
    <w:rsid w:val="006B7CF5"/>
    <w:rsid w:val="006C014A"/>
    <w:rsid w:val="006C048F"/>
    <w:rsid w:val="006C053A"/>
    <w:rsid w:val="006C0FD0"/>
    <w:rsid w:val="006C151D"/>
    <w:rsid w:val="006C4352"/>
    <w:rsid w:val="006C5510"/>
    <w:rsid w:val="006C5749"/>
    <w:rsid w:val="006C5972"/>
    <w:rsid w:val="006C5ACA"/>
    <w:rsid w:val="006C6EDD"/>
    <w:rsid w:val="006D04AC"/>
    <w:rsid w:val="006D06ED"/>
    <w:rsid w:val="006D0B25"/>
    <w:rsid w:val="006D0B6A"/>
    <w:rsid w:val="006D17E9"/>
    <w:rsid w:val="006D1974"/>
    <w:rsid w:val="006D2525"/>
    <w:rsid w:val="006D4597"/>
    <w:rsid w:val="006D5B41"/>
    <w:rsid w:val="006D783D"/>
    <w:rsid w:val="006D7A71"/>
    <w:rsid w:val="006E09F7"/>
    <w:rsid w:val="006E119B"/>
    <w:rsid w:val="006E2238"/>
    <w:rsid w:val="006E25CD"/>
    <w:rsid w:val="006E2EB2"/>
    <w:rsid w:val="006E4231"/>
    <w:rsid w:val="006E469E"/>
    <w:rsid w:val="006E491E"/>
    <w:rsid w:val="006E4A69"/>
    <w:rsid w:val="006E5036"/>
    <w:rsid w:val="006E5C97"/>
    <w:rsid w:val="006E78BA"/>
    <w:rsid w:val="006E7B53"/>
    <w:rsid w:val="006F03DA"/>
    <w:rsid w:val="006F0B5F"/>
    <w:rsid w:val="006F12EF"/>
    <w:rsid w:val="006F1420"/>
    <w:rsid w:val="006F1FFE"/>
    <w:rsid w:val="006F2F92"/>
    <w:rsid w:val="006F3476"/>
    <w:rsid w:val="006F35B1"/>
    <w:rsid w:val="006F387E"/>
    <w:rsid w:val="006F3D3B"/>
    <w:rsid w:val="006F4351"/>
    <w:rsid w:val="006F49A5"/>
    <w:rsid w:val="006F4B61"/>
    <w:rsid w:val="006F4FB7"/>
    <w:rsid w:val="006F53D5"/>
    <w:rsid w:val="006F5911"/>
    <w:rsid w:val="006F672C"/>
    <w:rsid w:val="006F7D49"/>
    <w:rsid w:val="0070116F"/>
    <w:rsid w:val="007015BC"/>
    <w:rsid w:val="0070168F"/>
    <w:rsid w:val="00701876"/>
    <w:rsid w:val="0070213D"/>
    <w:rsid w:val="00702F9C"/>
    <w:rsid w:val="007042C0"/>
    <w:rsid w:val="0070444F"/>
    <w:rsid w:val="0070504C"/>
    <w:rsid w:val="0070586D"/>
    <w:rsid w:val="00705BD2"/>
    <w:rsid w:val="00705F62"/>
    <w:rsid w:val="007069C9"/>
    <w:rsid w:val="00706DA1"/>
    <w:rsid w:val="00706EC5"/>
    <w:rsid w:val="00710277"/>
    <w:rsid w:val="00711023"/>
    <w:rsid w:val="007120B5"/>
    <w:rsid w:val="0071211C"/>
    <w:rsid w:val="007123B9"/>
    <w:rsid w:val="00712F6B"/>
    <w:rsid w:val="00715C24"/>
    <w:rsid w:val="007164B3"/>
    <w:rsid w:val="00716A8C"/>
    <w:rsid w:val="007172C4"/>
    <w:rsid w:val="00717585"/>
    <w:rsid w:val="00720B4B"/>
    <w:rsid w:val="00720D3C"/>
    <w:rsid w:val="00721530"/>
    <w:rsid w:val="0072195B"/>
    <w:rsid w:val="00722263"/>
    <w:rsid w:val="00723A48"/>
    <w:rsid w:val="00724B94"/>
    <w:rsid w:val="00726E6D"/>
    <w:rsid w:val="0072710E"/>
    <w:rsid w:val="007277DF"/>
    <w:rsid w:val="00727988"/>
    <w:rsid w:val="00730565"/>
    <w:rsid w:val="007317CF"/>
    <w:rsid w:val="00731FF8"/>
    <w:rsid w:val="0073270F"/>
    <w:rsid w:val="00732C69"/>
    <w:rsid w:val="00732F7B"/>
    <w:rsid w:val="00733DE6"/>
    <w:rsid w:val="0073527E"/>
    <w:rsid w:val="0073543F"/>
    <w:rsid w:val="00737152"/>
    <w:rsid w:val="00737AFB"/>
    <w:rsid w:val="00737DB0"/>
    <w:rsid w:val="007406B2"/>
    <w:rsid w:val="0074080C"/>
    <w:rsid w:val="00741152"/>
    <w:rsid w:val="00741169"/>
    <w:rsid w:val="0074196D"/>
    <w:rsid w:val="007437F6"/>
    <w:rsid w:val="00743BFA"/>
    <w:rsid w:val="00743FB4"/>
    <w:rsid w:val="0074416B"/>
    <w:rsid w:val="00744333"/>
    <w:rsid w:val="00744EBA"/>
    <w:rsid w:val="00745836"/>
    <w:rsid w:val="0074617D"/>
    <w:rsid w:val="00746835"/>
    <w:rsid w:val="007473B3"/>
    <w:rsid w:val="0074796C"/>
    <w:rsid w:val="007502CF"/>
    <w:rsid w:val="00750ED1"/>
    <w:rsid w:val="00751897"/>
    <w:rsid w:val="00752A1E"/>
    <w:rsid w:val="00754296"/>
    <w:rsid w:val="007547A6"/>
    <w:rsid w:val="00754BB8"/>
    <w:rsid w:val="00754F7F"/>
    <w:rsid w:val="00754FC5"/>
    <w:rsid w:val="007551ED"/>
    <w:rsid w:val="0075639E"/>
    <w:rsid w:val="00756560"/>
    <w:rsid w:val="00756796"/>
    <w:rsid w:val="00756814"/>
    <w:rsid w:val="00756852"/>
    <w:rsid w:val="00756898"/>
    <w:rsid w:val="0075690A"/>
    <w:rsid w:val="00756ED0"/>
    <w:rsid w:val="00757526"/>
    <w:rsid w:val="00757E55"/>
    <w:rsid w:val="007604E8"/>
    <w:rsid w:val="007608A0"/>
    <w:rsid w:val="00760E23"/>
    <w:rsid w:val="00760E2D"/>
    <w:rsid w:val="0076115C"/>
    <w:rsid w:val="00761484"/>
    <w:rsid w:val="00764001"/>
    <w:rsid w:val="007650E5"/>
    <w:rsid w:val="00765F72"/>
    <w:rsid w:val="00766664"/>
    <w:rsid w:val="00766BCA"/>
    <w:rsid w:val="00766E4D"/>
    <w:rsid w:val="00767580"/>
    <w:rsid w:val="007677F5"/>
    <w:rsid w:val="00767F15"/>
    <w:rsid w:val="007704FA"/>
    <w:rsid w:val="007711C7"/>
    <w:rsid w:val="00772119"/>
    <w:rsid w:val="007723D2"/>
    <w:rsid w:val="00773BAC"/>
    <w:rsid w:val="0077479B"/>
    <w:rsid w:val="0077524D"/>
    <w:rsid w:val="00777214"/>
    <w:rsid w:val="007801E9"/>
    <w:rsid w:val="00782869"/>
    <w:rsid w:val="00783384"/>
    <w:rsid w:val="00783453"/>
    <w:rsid w:val="00783524"/>
    <w:rsid w:val="007844BF"/>
    <w:rsid w:val="007847B3"/>
    <w:rsid w:val="007853C2"/>
    <w:rsid w:val="007853FD"/>
    <w:rsid w:val="007856DF"/>
    <w:rsid w:val="00785B46"/>
    <w:rsid w:val="007874A1"/>
    <w:rsid w:val="00787674"/>
    <w:rsid w:val="00787786"/>
    <w:rsid w:val="00790E6B"/>
    <w:rsid w:val="00791DF7"/>
    <w:rsid w:val="007924F9"/>
    <w:rsid w:val="00792927"/>
    <w:rsid w:val="00793500"/>
    <w:rsid w:val="00794630"/>
    <w:rsid w:val="00794EE5"/>
    <w:rsid w:val="00795D2F"/>
    <w:rsid w:val="00795FE0"/>
    <w:rsid w:val="0079711D"/>
    <w:rsid w:val="00797188"/>
    <w:rsid w:val="00797315"/>
    <w:rsid w:val="00797B57"/>
    <w:rsid w:val="007A0596"/>
    <w:rsid w:val="007A122A"/>
    <w:rsid w:val="007A166B"/>
    <w:rsid w:val="007A19F3"/>
    <w:rsid w:val="007A281D"/>
    <w:rsid w:val="007A2C3D"/>
    <w:rsid w:val="007A2CA6"/>
    <w:rsid w:val="007A301E"/>
    <w:rsid w:val="007A3294"/>
    <w:rsid w:val="007A3CC5"/>
    <w:rsid w:val="007A505E"/>
    <w:rsid w:val="007A5DB8"/>
    <w:rsid w:val="007A66F4"/>
    <w:rsid w:val="007A68BD"/>
    <w:rsid w:val="007A6AEC"/>
    <w:rsid w:val="007A6D02"/>
    <w:rsid w:val="007A6D30"/>
    <w:rsid w:val="007B009B"/>
    <w:rsid w:val="007B07DA"/>
    <w:rsid w:val="007B1578"/>
    <w:rsid w:val="007B33BB"/>
    <w:rsid w:val="007B36A9"/>
    <w:rsid w:val="007B4A78"/>
    <w:rsid w:val="007B4A97"/>
    <w:rsid w:val="007B522D"/>
    <w:rsid w:val="007B5423"/>
    <w:rsid w:val="007B54F8"/>
    <w:rsid w:val="007B5997"/>
    <w:rsid w:val="007B5C94"/>
    <w:rsid w:val="007B62AC"/>
    <w:rsid w:val="007B6529"/>
    <w:rsid w:val="007B70A8"/>
    <w:rsid w:val="007B7604"/>
    <w:rsid w:val="007B7997"/>
    <w:rsid w:val="007B7C88"/>
    <w:rsid w:val="007C0187"/>
    <w:rsid w:val="007C0702"/>
    <w:rsid w:val="007C0B28"/>
    <w:rsid w:val="007C12E5"/>
    <w:rsid w:val="007C1AFE"/>
    <w:rsid w:val="007C23B7"/>
    <w:rsid w:val="007C3CBC"/>
    <w:rsid w:val="007C44AF"/>
    <w:rsid w:val="007C50F1"/>
    <w:rsid w:val="007C5B5C"/>
    <w:rsid w:val="007C6895"/>
    <w:rsid w:val="007C728F"/>
    <w:rsid w:val="007C74A7"/>
    <w:rsid w:val="007C7E61"/>
    <w:rsid w:val="007D036A"/>
    <w:rsid w:val="007D08F0"/>
    <w:rsid w:val="007D0956"/>
    <w:rsid w:val="007D0B7D"/>
    <w:rsid w:val="007D0FCD"/>
    <w:rsid w:val="007D1C5B"/>
    <w:rsid w:val="007D1FCF"/>
    <w:rsid w:val="007D25C1"/>
    <w:rsid w:val="007D27D7"/>
    <w:rsid w:val="007D3248"/>
    <w:rsid w:val="007D3CA6"/>
    <w:rsid w:val="007D3EA8"/>
    <w:rsid w:val="007D432A"/>
    <w:rsid w:val="007D7070"/>
    <w:rsid w:val="007D78B2"/>
    <w:rsid w:val="007D7912"/>
    <w:rsid w:val="007E029E"/>
    <w:rsid w:val="007E032A"/>
    <w:rsid w:val="007E0719"/>
    <w:rsid w:val="007E078D"/>
    <w:rsid w:val="007E0AF1"/>
    <w:rsid w:val="007E264F"/>
    <w:rsid w:val="007E29BB"/>
    <w:rsid w:val="007E2A58"/>
    <w:rsid w:val="007E2F4D"/>
    <w:rsid w:val="007E3034"/>
    <w:rsid w:val="007E391B"/>
    <w:rsid w:val="007E421D"/>
    <w:rsid w:val="007E4B9A"/>
    <w:rsid w:val="007E4EDD"/>
    <w:rsid w:val="007E639D"/>
    <w:rsid w:val="007E7479"/>
    <w:rsid w:val="007F02E9"/>
    <w:rsid w:val="007F04EC"/>
    <w:rsid w:val="007F06A6"/>
    <w:rsid w:val="007F15CF"/>
    <w:rsid w:val="007F2674"/>
    <w:rsid w:val="007F27A6"/>
    <w:rsid w:val="007F2BA3"/>
    <w:rsid w:val="007F363F"/>
    <w:rsid w:val="007F3932"/>
    <w:rsid w:val="007F47CE"/>
    <w:rsid w:val="007F4E25"/>
    <w:rsid w:val="007F568E"/>
    <w:rsid w:val="007F5826"/>
    <w:rsid w:val="007F65C4"/>
    <w:rsid w:val="007F6C8C"/>
    <w:rsid w:val="007F71BA"/>
    <w:rsid w:val="007F7724"/>
    <w:rsid w:val="007F7A40"/>
    <w:rsid w:val="007F7EE0"/>
    <w:rsid w:val="008001F0"/>
    <w:rsid w:val="00800329"/>
    <w:rsid w:val="008004C9"/>
    <w:rsid w:val="00800E4E"/>
    <w:rsid w:val="008020D6"/>
    <w:rsid w:val="00802301"/>
    <w:rsid w:val="008031DC"/>
    <w:rsid w:val="00803399"/>
    <w:rsid w:val="00803760"/>
    <w:rsid w:val="00803934"/>
    <w:rsid w:val="00803BF8"/>
    <w:rsid w:val="00804857"/>
    <w:rsid w:val="00804C1C"/>
    <w:rsid w:val="00805063"/>
    <w:rsid w:val="00805A74"/>
    <w:rsid w:val="00805C4A"/>
    <w:rsid w:val="0080658A"/>
    <w:rsid w:val="008066A0"/>
    <w:rsid w:val="00806760"/>
    <w:rsid w:val="00806ECF"/>
    <w:rsid w:val="00806F22"/>
    <w:rsid w:val="00807290"/>
    <w:rsid w:val="008074B2"/>
    <w:rsid w:val="008078E6"/>
    <w:rsid w:val="00807B65"/>
    <w:rsid w:val="008108B5"/>
    <w:rsid w:val="00810BA4"/>
    <w:rsid w:val="00811AE3"/>
    <w:rsid w:val="00812115"/>
    <w:rsid w:val="00812337"/>
    <w:rsid w:val="00812D1E"/>
    <w:rsid w:val="008133EB"/>
    <w:rsid w:val="0081380D"/>
    <w:rsid w:val="00813817"/>
    <w:rsid w:val="00813983"/>
    <w:rsid w:val="00813B58"/>
    <w:rsid w:val="00814514"/>
    <w:rsid w:val="00814768"/>
    <w:rsid w:val="00814A63"/>
    <w:rsid w:val="008150A4"/>
    <w:rsid w:val="00815DE4"/>
    <w:rsid w:val="00817136"/>
    <w:rsid w:val="008175CD"/>
    <w:rsid w:val="00817A31"/>
    <w:rsid w:val="00817AA1"/>
    <w:rsid w:val="00820BC6"/>
    <w:rsid w:val="008213EA"/>
    <w:rsid w:val="0082236D"/>
    <w:rsid w:val="00823378"/>
    <w:rsid w:val="00823652"/>
    <w:rsid w:val="008236B4"/>
    <w:rsid w:val="00824036"/>
    <w:rsid w:val="00824694"/>
    <w:rsid w:val="0082501A"/>
    <w:rsid w:val="008261F4"/>
    <w:rsid w:val="0082641D"/>
    <w:rsid w:val="00826D1A"/>
    <w:rsid w:val="00826DA0"/>
    <w:rsid w:val="008307AA"/>
    <w:rsid w:val="00830FF1"/>
    <w:rsid w:val="008320A8"/>
    <w:rsid w:val="00832679"/>
    <w:rsid w:val="008328D0"/>
    <w:rsid w:val="0083362E"/>
    <w:rsid w:val="0083423D"/>
    <w:rsid w:val="00834322"/>
    <w:rsid w:val="00834971"/>
    <w:rsid w:val="0083541E"/>
    <w:rsid w:val="0083555C"/>
    <w:rsid w:val="0083598B"/>
    <w:rsid w:val="00835D18"/>
    <w:rsid w:val="008362AB"/>
    <w:rsid w:val="00836CF9"/>
    <w:rsid w:val="008371ED"/>
    <w:rsid w:val="008372C7"/>
    <w:rsid w:val="00837580"/>
    <w:rsid w:val="008377B6"/>
    <w:rsid w:val="00837C76"/>
    <w:rsid w:val="0084029D"/>
    <w:rsid w:val="00840C16"/>
    <w:rsid w:val="00840E47"/>
    <w:rsid w:val="00840F2C"/>
    <w:rsid w:val="00840F42"/>
    <w:rsid w:val="0084130D"/>
    <w:rsid w:val="00841482"/>
    <w:rsid w:val="00842146"/>
    <w:rsid w:val="00842151"/>
    <w:rsid w:val="00842568"/>
    <w:rsid w:val="00842CD7"/>
    <w:rsid w:val="008437DA"/>
    <w:rsid w:val="00844266"/>
    <w:rsid w:val="008444D2"/>
    <w:rsid w:val="00847469"/>
    <w:rsid w:val="008500CA"/>
    <w:rsid w:val="00851575"/>
    <w:rsid w:val="00851F4B"/>
    <w:rsid w:val="008528A8"/>
    <w:rsid w:val="008528CA"/>
    <w:rsid w:val="00852E0C"/>
    <w:rsid w:val="00853782"/>
    <w:rsid w:val="0085496B"/>
    <w:rsid w:val="00854C46"/>
    <w:rsid w:val="008568FF"/>
    <w:rsid w:val="00857137"/>
    <w:rsid w:val="008571CA"/>
    <w:rsid w:val="008573D9"/>
    <w:rsid w:val="00860222"/>
    <w:rsid w:val="008603BD"/>
    <w:rsid w:val="0086176B"/>
    <w:rsid w:val="00866752"/>
    <w:rsid w:val="008668A0"/>
    <w:rsid w:val="0086706D"/>
    <w:rsid w:val="008673A8"/>
    <w:rsid w:val="00867600"/>
    <w:rsid w:val="008676FF"/>
    <w:rsid w:val="008711F4"/>
    <w:rsid w:val="0087151D"/>
    <w:rsid w:val="0087164B"/>
    <w:rsid w:val="00871EDD"/>
    <w:rsid w:val="0087256D"/>
    <w:rsid w:val="0087277A"/>
    <w:rsid w:val="00872A93"/>
    <w:rsid w:val="00872B48"/>
    <w:rsid w:val="00872C6A"/>
    <w:rsid w:val="00872D09"/>
    <w:rsid w:val="00873135"/>
    <w:rsid w:val="00873496"/>
    <w:rsid w:val="00873BB1"/>
    <w:rsid w:val="00873CC5"/>
    <w:rsid w:val="00874258"/>
    <w:rsid w:val="00874467"/>
    <w:rsid w:val="00874BFA"/>
    <w:rsid w:val="008753A7"/>
    <w:rsid w:val="0087588B"/>
    <w:rsid w:val="00876F99"/>
    <w:rsid w:val="00876FC4"/>
    <w:rsid w:val="00877390"/>
    <w:rsid w:val="0087754F"/>
    <w:rsid w:val="008775AC"/>
    <w:rsid w:val="00877B4E"/>
    <w:rsid w:val="0088054B"/>
    <w:rsid w:val="0088093E"/>
    <w:rsid w:val="00881D29"/>
    <w:rsid w:val="008822C0"/>
    <w:rsid w:val="00883BC4"/>
    <w:rsid w:val="00883C5E"/>
    <w:rsid w:val="00883ED9"/>
    <w:rsid w:val="0088464C"/>
    <w:rsid w:val="008851EA"/>
    <w:rsid w:val="00885382"/>
    <w:rsid w:val="00885D8D"/>
    <w:rsid w:val="00887D9F"/>
    <w:rsid w:val="00887E10"/>
    <w:rsid w:val="00887FAA"/>
    <w:rsid w:val="00890120"/>
    <w:rsid w:val="00890210"/>
    <w:rsid w:val="008904E7"/>
    <w:rsid w:val="00890611"/>
    <w:rsid w:val="008909DF"/>
    <w:rsid w:val="00891530"/>
    <w:rsid w:val="00891F9C"/>
    <w:rsid w:val="00892587"/>
    <w:rsid w:val="00892622"/>
    <w:rsid w:val="00892A61"/>
    <w:rsid w:val="00892FA9"/>
    <w:rsid w:val="0089385D"/>
    <w:rsid w:val="00893B8F"/>
    <w:rsid w:val="00895567"/>
    <w:rsid w:val="00895E16"/>
    <w:rsid w:val="00896D70"/>
    <w:rsid w:val="00897DCD"/>
    <w:rsid w:val="008A05F2"/>
    <w:rsid w:val="008A099E"/>
    <w:rsid w:val="008A0FB9"/>
    <w:rsid w:val="008A11F0"/>
    <w:rsid w:val="008A1212"/>
    <w:rsid w:val="008A1BE0"/>
    <w:rsid w:val="008A1E82"/>
    <w:rsid w:val="008A20C8"/>
    <w:rsid w:val="008A2628"/>
    <w:rsid w:val="008A26AB"/>
    <w:rsid w:val="008A2766"/>
    <w:rsid w:val="008A30DA"/>
    <w:rsid w:val="008A33FD"/>
    <w:rsid w:val="008A3719"/>
    <w:rsid w:val="008A3A2F"/>
    <w:rsid w:val="008A3B0D"/>
    <w:rsid w:val="008A3CB9"/>
    <w:rsid w:val="008A3EE1"/>
    <w:rsid w:val="008A4AD9"/>
    <w:rsid w:val="008A50D4"/>
    <w:rsid w:val="008A6818"/>
    <w:rsid w:val="008A6883"/>
    <w:rsid w:val="008A6A0C"/>
    <w:rsid w:val="008A6D7F"/>
    <w:rsid w:val="008A6FA5"/>
    <w:rsid w:val="008A7575"/>
    <w:rsid w:val="008A7B87"/>
    <w:rsid w:val="008B003D"/>
    <w:rsid w:val="008B024F"/>
    <w:rsid w:val="008B17B4"/>
    <w:rsid w:val="008B1BB9"/>
    <w:rsid w:val="008B1E21"/>
    <w:rsid w:val="008B29C4"/>
    <w:rsid w:val="008B38D7"/>
    <w:rsid w:val="008B39C8"/>
    <w:rsid w:val="008B3AD1"/>
    <w:rsid w:val="008B3B3F"/>
    <w:rsid w:val="008B4742"/>
    <w:rsid w:val="008B5A40"/>
    <w:rsid w:val="008B5B7C"/>
    <w:rsid w:val="008B61C8"/>
    <w:rsid w:val="008B6BCA"/>
    <w:rsid w:val="008B7D00"/>
    <w:rsid w:val="008C0C3C"/>
    <w:rsid w:val="008C0E31"/>
    <w:rsid w:val="008C17E3"/>
    <w:rsid w:val="008C1903"/>
    <w:rsid w:val="008C244D"/>
    <w:rsid w:val="008C2A86"/>
    <w:rsid w:val="008C3869"/>
    <w:rsid w:val="008C46C5"/>
    <w:rsid w:val="008C600D"/>
    <w:rsid w:val="008C70C7"/>
    <w:rsid w:val="008C719B"/>
    <w:rsid w:val="008C7322"/>
    <w:rsid w:val="008C755F"/>
    <w:rsid w:val="008C78C0"/>
    <w:rsid w:val="008C7A3E"/>
    <w:rsid w:val="008C7E8F"/>
    <w:rsid w:val="008D0280"/>
    <w:rsid w:val="008D0B2E"/>
    <w:rsid w:val="008D0BDD"/>
    <w:rsid w:val="008D0F05"/>
    <w:rsid w:val="008D1596"/>
    <w:rsid w:val="008D1AC2"/>
    <w:rsid w:val="008D237D"/>
    <w:rsid w:val="008D281F"/>
    <w:rsid w:val="008D3E42"/>
    <w:rsid w:val="008D413F"/>
    <w:rsid w:val="008D4220"/>
    <w:rsid w:val="008D4C11"/>
    <w:rsid w:val="008D5AD5"/>
    <w:rsid w:val="008D61CF"/>
    <w:rsid w:val="008D623B"/>
    <w:rsid w:val="008D6574"/>
    <w:rsid w:val="008D69DA"/>
    <w:rsid w:val="008D72E0"/>
    <w:rsid w:val="008D73C9"/>
    <w:rsid w:val="008D741D"/>
    <w:rsid w:val="008D7B75"/>
    <w:rsid w:val="008E008F"/>
    <w:rsid w:val="008E090A"/>
    <w:rsid w:val="008E1EE1"/>
    <w:rsid w:val="008E32AE"/>
    <w:rsid w:val="008E357B"/>
    <w:rsid w:val="008E6175"/>
    <w:rsid w:val="008E6803"/>
    <w:rsid w:val="008F0B70"/>
    <w:rsid w:val="008F2143"/>
    <w:rsid w:val="008F2331"/>
    <w:rsid w:val="008F2987"/>
    <w:rsid w:val="008F3212"/>
    <w:rsid w:val="008F3F1A"/>
    <w:rsid w:val="008F5253"/>
    <w:rsid w:val="008F53FF"/>
    <w:rsid w:val="008F5953"/>
    <w:rsid w:val="008F5C2F"/>
    <w:rsid w:val="008F6256"/>
    <w:rsid w:val="008F6359"/>
    <w:rsid w:val="008F6366"/>
    <w:rsid w:val="008F692F"/>
    <w:rsid w:val="008F7107"/>
    <w:rsid w:val="008F7D7F"/>
    <w:rsid w:val="008F7F7F"/>
    <w:rsid w:val="0090020F"/>
    <w:rsid w:val="00900CD7"/>
    <w:rsid w:val="0090124D"/>
    <w:rsid w:val="009014F9"/>
    <w:rsid w:val="0090215F"/>
    <w:rsid w:val="00902DFB"/>
    <w:rsid w:val="00903D56"/>
    <w:rsid w:val="0090485E"/>
    <w:rsid w:val="00905644"/>
    <w:rsid w:val="00905CCC"/>
    <w:rsid w:val="00907594"/>
    <w:rsid w:val="00907664"/>
    <w:rsid w:val="009079A7"/>
    <w:rsid w:val="009112E0"/>
    <w:rsid w:val="00911A0B"/>
    <w:rsid w:val="00911B15"/>
    <w:rsid w:val="0091336F"/>
    <w:rsid w:val="00913B76"/>
    <w:rsid w:val="00913F50"/>
    <w:rsid w:val="00914BA7"/>
    <w:rsid w:val="00914FEF"/>
    <w:rsid w:val="0091594C"/>
    <w:rsid w:val="0091620E"/>
    <w:rsid w:val="009176E0"/>
    <w:rsid w:val="009200D1"/>
    <w:rsid w:val="009205B9"/>
    <w:rsid w:val="00920850"/>
    <w:rsid w:val="00921BE3"/>
    <w:rsid w:val="009228F3"/>
    <w:rsid w:val="009237A2"/>
    <w:rsid w:val="00923B7D"/>
    <w:rsid w:val="00923F77"/>
    <w:rsid w:val="0092520A"/>
    <w:rsid w:val="00925575"/>
    <w:rsid w:val="0092637E"/>
    <w:rsid w:val="009266BD"/>
    <w:rsid w:val="00926DA8"/>
    <w:rsid w:val="009272C5"/>
    <w:rsid w:val="009278BF"/>
    <w:rsid w:val="00927A2A"/>
    <w:rsid w:val="009315F5"/>
    <w:rsid w:val="00931800"/>
    <w:rsid w:val="00931AD4"/>
    <w:rsid w:val="00931C52"/>
    <w:rsid w:val="00931FB4"/>
    <w:rsid w:val="00933133"/>
    <w:rsid w:val="009333D1"/>
    <w:rsid w:val="0093345F"/>
    <w:rsid w:val="00933DD8"/>
    <w:rsid w:val="0093439E"/>
    <w:rsid w:val="00934E1C"/>
    <w:rsid w:val="00935079"/>
    <w:rsid w:val="009369F1"/>
    <w:rsid w:val="00936B4D"/>
    <w:rsid w:val="00936F21"/>
    <w:rsid w:val="00936F97"/>
    <w:rsid w:val="00937D8D"/>
    <w:rsid w:val="00940709"/>
    <w:rsid w:val="0094077E"/>
    <w:rsid w:val="00941225"/>
    <w:rsid w:val="009414DC"/>
    <w:rsid w:val="00941941"/>
    <w:rsid w:val="00941BA6"/>
    <w:rsid w:val="00941D55"/>
    <w:rsid w:val="00942A3C"/>
    <w:rsid w:val="00942B91"/>
    <w:rsid w:val="00943696"/>
    <w:rsid w:val="009439C5"/>
    <w:rsid w:val="00943BA9"/>
    <w:rsid w:val="00943FAB"/>
    <w:rsid w:val="00943FF3"/>
    <w:rsid w:val="009441B8"/>
    <w:rsid w:val="0094440A"/>
    <w:rsid w:val="00944C67"/>
    <w:rsid w:val="00944ED5"/>
    <w:rsid w:val="00946D51"/>
    <w:rsid w:val="009519DD"/>
    <w:rsid w:val="00952AF5"/>
    <w:rsid w:val="00952B0D"/>
    <w:rsid w:val="009540E8"/>
    <w:rsid w:val="00954D7F"/>
    <w:rsid w:val="009557F0"/>
    <w:rsid w:val="0095640F"/>
    <w:rsid w:val="00956CBD"/>
    <w:rsid w:val="00957024"/>
    <w:rsid w:val="009570F3"/>
    <w:rsid w:val="00957431"/>
    <w:rsid w:val="00957A44"/>
    <w:rsid w:val="00957D79"/>
    <w:rsid w:val="009601C2"/>
    <w:rsid w:val="009609F2"/>
    <w:rsid w:val="00960B94"/>
    <w:rsid w:val="00960BA5"/>
    <w:rsid w:val="00960C21"/>
    <w:rsid w:val="00960F82"/>
    <w:rsid w:val="009610E9"/>
    <w:rsid w:val="0096139F"/>
    <w:rsid w:val="00961623"/>
    <w:rsid w:val="009617CF"/>
    <w:rsid w:val="00964183"/>
    <w:rsid w:val="009645FA"/>
    <w:rsid w:val="009647BB"/>
    <w:rsid w:val="00964C31"/>
    <w:rsid w:val="00965027"/>
    <w:rsid w:val="00965A0E"/>
    <w:rsid w:val="00966236"/>
    <w:rsid w:val="009666FA"/>
    <w:rsid w:val="00966825"/>
    <w:rsid w:val="009671EE"/>
    <w:rsid w:val="00970FF5"/>
    <w:rsid w:val="00971E67"/>
    <w:rsid w:val="00972538"/>
    <w:rsid w:val="00973C3F"/>
    <w:rsid w:val="009740CB"/>
    <w:rsid w:val="00974B0E"/>
    <w:rsid w:val="00975395"/>
    <w:rsid w:val="00975738"/>
    <w:rsid w:val="00975DEB"/>
    <w:rsid w:val="00976017"/>
    <w:rsid w:val="00976262"/>
    <w:rsid w:val="009766A7"/>
    <w:rsid w:val="00976B43"/>
    <w:rsid w:val="00976DBB"/>
    <w:rsid w:val="00976F68"/>
    <w:rsid w:val="0098158B"/>
    <w:rsid w:val="009815D5"/>
    <w:rsid w:val="00981D8A"/>
    <w:rsid w:val="0098215D"/>
    <w:rsid w:val="009821E3"/>
    <w:rsid w:val="00983621"/>
    <w:rsid w:val="00983768"/>
    <w:rsid w:val="009847A0"/>
    <w:rsid w:val="00984901"/>
    <w:rsid w:val="00984A4B"/>
    <w:rsid w:val="00984D32"/>
    <w:rsid w:val="00985692"/>
    <w:rsid w:val="00985841"/>
    <w:rsid w:val="00985D50"/>
    <w:rsid w:val="009861BB"/>
    <w:rsid w:val="00986220"/>
    <w:rsid w:val="0098682B"/>
    <w:rsid w:val="00986EAE"/>
    <w:rsid w:val="00987234"/>
    <w:rsid w:val="00987340"/>
    <w:rsid w:val="00987805"/>
    <w:rsid w:val="009905EE"/>
    <w:rsid w:val="00990A6D"/>
    <w:rsid w:val="009916DB"/>
    <w:rsid w:val="00991DAD"/>
    <w:rsid w:val="00992A39"/>
    <w:rsid w:val="00992B1A"/>
    <w:rsid w:val="009936C6"/>
    <w:rsid w:val="0099379A"/>
    <w:rsid w:val="00994164"/>
    <w:rsid w:val="00994384"/>
    <w:rsid w:val="009946D2"/>
    <w:rsid w:val="00994E99"/>
    <w:rsid w:val="009953A0"/>
    <w:rsid w:val="00995463"/>
    <w:rsid w:val="009954BB"/>
    <w:rsid w:val="00995C29"/>
    <w:rsid w:val="009967C9"/>
    <w:rsid w:val="0099780F"/>
    <w:rsid w:val="00997D14"/>
    <w:rsid w:val="00997DA5"/>
    <w:rsid w:val="00997EB2"/>
    <w:rsid w:val="009A0195"/>
    <w:rsid w:val="009A0951"/>
    <w:rsid w:val="009A0C92"/>
    <w:rsid w:val="009A0CA1"/>
    <w:rsid w:val="009A1BD6"/>
    <w:rsid w:val="009A2DCE"/>
    <w:rsid w:val="009A2F61"/>
    <w:rsid w:val="009A4527"/>
    <w:rsid w:val="009A4945"/>
    <w:rsid w:val="009A4C02"/>
    <w:rsid w:val="009A501E"/>
    <w:rsid w:val="009A5762"/>
    <w:rsid w:val="009A5764"/>
    <w:rsid w:val="009A620A"/>
    <w:rsid w:val="009A6FAB"/>
    <w:rsid w:val="009A7A5F"/>
    <w:rsid w:val="009B01DF"/>
    <w:rsid w:val="009B09FE"/>
    <w:rsid w:val="009B0AD1"/>
    <w:rsid w:val="009B0EFC"/>
    <w:rsid w:val="009B107E"/>
    <w:rsid w:val="009B2B2E"/>
    <w:rsid w:val="009B2DAE"/>
    <w:rsid w:val="009B52AB"/>
    <w:rsid w:val="009B5BC4"/>
    <w:rsid w:val="009B62CA"/>
    <w:rsid w:val="009B69AC"/>
    <w:rsid w:val="009B75D2"/>
    <w:rsid w:val="009B7EC3"/>
    <w:rsid w:val="009C07B3"/>
    <w:rsid w:val="009C103A"/>
    <w:rsid w:val="009C1D7F"/>
    <w:rsid w:val="009C201B"/>
    <w:rsid w:val="009C3447"/>
    <w:rsid w:val="009C3D3A"/>
    <w:rsid w:val="009C3D55"/>
    <w:rsid w:val="009C3DA2"/>
    <w:rsid w:val="009C414A"/>
    <w:rsid w:val="009C4728"/>
    <w:rsid w:val="009C4CE6"/>
    <w:rsid w:val="009C4FEB"/>
    <w:rsid w:val="009C5AE2"/>
    <w:rsid w:val="009C5BCD"/>
    <w:rsid w:val="009C749B"/>
    <w:rsid w:val="009C7DC6"/>
    <w:rsid w:val="009D0035"/>
    <w:rsid w:val="009D12A9"/>
    <w:rsid w:val="009D2892"/>
    <w:rsid w:val="009D2BFD"/>
    <w:rsid w:val="009D313E"/>
    <w:rsid w:val="009D33C4"/>
    <w:rsid w:val="009D3534"/>
    <w:rsid w:val="009D44B6"/>
    <w:rsid w:val="009D7022"/>
    <w:rsid w:val="009D7297"/>
    <w:rsid w:val="009D73DB"/>
    <w:rsid w:val="009D7918"/>
    <w:rsid w:val="009D7956"/>
    <w:rsid w:val="009E0808"/>
    <w:rsid w:val="009E0A34"/>
    <w:rsid w:val="009E1537"/>
    <w:rsid w:val="009E1965"/>
    <w:rsid w:val="009E1F24"/>
    <w:rsid w:val="009E2244"/>
    <w:rsid w:val="009E34CD"/>
    <w:rsid w:val="009E39B6"/>
    <w:rsid w:val="009E4C30"/>
    <w:rsid w:val="009E51CE"/>
    <w:rsid w:val="009E592A"/>
    <w:rsid w:val="009E5F54"/>
    <w:rsid w:val="009E632C"/>
    <w:rsid w:val="009F100C"/>
    <w:rsid w:val="009F1F98"/>
    <w:rsid w:val="009F225E"/>
    <w:rsid w:val="009F2542"/>
    <w:rsid w:val="009F2D5F"/>
    <w:rsid w:val="009F31E9"/>
    <w:rsid w:val="009F3C84"/>
    <w:rsid w:val="009F3EC9"/>
    <w:rsid w:val="009F3EDB"/>
    <w:rsid w:val="009F4726"/>
    <w:rsid w:val="009F506E"/>
    <w:rsid w:val="009F59CF"/>
    <w:rsid w:val="009F65C5"/>
    <w:rsid w:val="009F6AE8"/>
    <w:rsid w:val="009F6EFF"/>
    <w:rsid w:val="009F706B"/>
    <w:rsid w:val="009F7A99"/>
    <w:rsid w:val="009F7B61"/>
    <w:rsid w:val="009F7C4E"/>
    <w:rsid w:val="009F7FCC"/>
    <w:rsid w:val="00A000FC"/>
    <w:rsid w:val="00A00C77"/>
    <w:rsid w:val="00A00FC7"/>
    <w:rsid w:val="00A01BD4"/>
    <w:rsid w:val="00A02871"/>
    <w:rsid w:val="00A033F2"/>
    <w:rsid w:val="00A0374E"/>
    <w:rsid w:val="00A03A04"/>
    <w:rsid w:val="00A04520"/>
    <w:rsid w:val="00A04CDC"/>
    <w:rsid w:val="00A04D26"/>
    <w:rsid w:val="00A05604"/>
    <w:rsid w:val="00A0587F"/>
    <w:rsid w:val="00A05917"/>
    <w:rsid w:val="00A06020"/>
    <w:rsid w:val="00A064FA"/>
    <w:rsid w:val="00A075EA"/>
    <w:rsid w:val="00A0784B"/>
    <w:rsid w:val="00A102B7"/>
    <w:rsid w:val="00A103E4"/>
    <w:rsid w:val="00A11350"/>
    <w:rsid w:val="00A117AF"/>
    <w:rsid w:val="00A11CE2"/>
    <w:rsid w:val="00A12008"/>
    <w:rsid w:val="00A127F6"/>
    <w:rsid w:val="00A12AE9"/>
    <w:rsid w:val="00A12BAB"/>
    <w:rsid w:val="00A14196"/>
    <w:rsid w:val="00A14883"/>
    <w:rsid w:val="00A1553A"/>
    <w:rsid w:val="00A162F4"/>
    <w:rsid w:val="00A1664B"/>
    <w:rsid w:val="00A16B0E"/>
    <w:rsid w:val="00A1718A"/>
    <w:rsid w:val="00A17A89"/>
    <w:rsid w:val="00A200C0"/>
    <w:rsid w:val="00A20828"/>
    <w:rsid w:val="00A20E35"/>
    <w:rsid w:val="00A216BE"/>
    <w:rsid w:val="00A22AFF"/>
    <w:rsid w:val="00A22BBA"/>
    <w:rsid w:val="00A23D0F"/>
    <w:rsid w:val="00A24004"/>
    <w:rsid w:val="00A240F5"/>
    <w:rsid w:val="00A2459E"/>
    <w:rsid w:val="00A24B41"/>
    <w:rsid w:val="00A263EE"/>
    <w:rsid w:val="00A27CBA"/>
    <w:rsid w:val="00A307F2"/>
    <w:rsid w:val="00A320BE"/>
    <w:rsid w:val="00A3212B"/>
    <w:rsid w:val="00A32B2E"/>
    <w:rsid w:val="00A32B79"/>
    <w:rsid w:val="00A32D17"/>
    <w:rsid w:val="00A32E0A"/>
    <w:rsid w:val="00A33665"/>
    <w:rsid w:val="00A338A0"/>
    <w:rsid w:val="00A33BBB"/>
    <w:rsid w:val="00A33C55"/>
    <w:rsid w:val="00A34D0B"/>
    <w:rsid w:val="00A354AE"/>
    <w:rsid w:val="00A35E64"/>
    <w:rsid w:val="00A40049"/>
    <w:rsid w:val="00A402CC"/>
    <w:rsid w:val="00A4047E"/>
    <w:rsid w:val="00A43665"/>
    <w:rsid w:val="00A43C59"/>
    <w:rsid w:val="00A43D36"/>
    <w:rsid w:val="00A4451E"/>
    <w:rsid w:val="00A449CE"/>
    <w:rsid w:val="00A44F8D"/>
    <w:rsid w:val="00A46045"/>
    <w:rsid w:val="00A465D6"/>
    <w:rsid w:val="00A467AF"/>
    <w:rsid w:val="00A46A08"/>
    <w:rsid w:val="00A50061"/>
    <w:rsid w:val="00A50C62"/>
    <w:rsid w:val="00A513CD"/>
    <w:rsid w:val="00A513EB"/>
    <w:rsid w:val="00A51749"/>
    <w:rsid w:val="00A52579"/>
    <w:rsid w:val="00A53111"/>
    <w:rsid w:val="00A534E7"/>
    <w:rsid w:val="00A53640"/>
    <w:rsid w:val="00A53E52"/>
    <w:rsid w:val="00A543CF"/>
    <w:rsid w:val="00A54932"/>
    <w:rsid w:val="00A549C8"/>
    <w:rsid w:val="00A54A78"/>
    <w:rsid w:val="00A54DA2"/>
    <w:rsid w:val="00A55193"/>
    <w:rsid w:val="00A55B11"/>
    <w:rsid w:val="00A55BE0"/>
    <w:rsid w:val="00A56693"/>
    <w:rsid w:val="00A57C4D"/>
    <w:rsid w:val="00A57E4E"/>
    <w:rsid w:val="00A6020C"/>
    <w:rsid w:val="00A604B4"/>
    <w:rsid w:val="00A60B93"/>
    <w:rsid w:val="00A6120F"/>
    <w:rsid w:val="00A613B3"/>
    <w:rsid w:val="00A61839"/>
    <w:rsid w:val="00A6185C"/>
    <w:rsid w:val="00A61AA9"/>
    <w:rsid w:val="00A62832"/>
    <w:rsid w:val="00A64538"/>
    <w:rsid w:val="00A64775"/>
    <w:rsid w:val="00A64F3A"/>
    <w:rsid w:val="00A6550C"/>
    <w:rsid w:val="00A65F0D"/>
    <w:rsid w:val="00A67852"/>
    <w:rsid w:val="00A67A01"/>
    <w:rsid w:val="00A67B13"/>
    <w:rsid w:val="00A67B54"/>
    <w:rsid w:val="00A70112"/>
    <w:rsid w:val="00A701D2"/>
    <w:rsid w:val="00A70815"/>
    <w:rsid w:val="00A70B9D"/>
    <w:rsid w:val="00A71BB5"/>
    <w:rsid w:val="00A71E81"/>
    <w:rsid w:val="00A7209F"/>
    <w:rsid w:val="00A72AAD"/>
    <w:rsid w:val="00A72AE6"/>
    <w:rsid w:val="00A72B73"/>
    <w:rsid w:val="00A73018"/>
    <w:rsid w:val="00A73968"/>
    <w:rsid w:val="00A73C4B"/>
    <w:rsid w:val="00A74B68"/>
    <w:rsid w:val="00A74E83"/>
    <w:rsid w:val="00A75654"/>
    <w:rsid w:val="00A75AFE"/>
    <w:rsid w:val="00A7674E"/>
    <w:rsid w:val="00A76A14"/>
    <w:rsid w:val="00A77423"/>
    <w:rsid w:val="00A80069"/>
    <w:rsid w:val="00A80117"/>
    <w:rsid w:val="00A804E3"/>
    <w:rsid w:val="00A80600"/>
    <w:rsid w:val="00A80994"/>
    <w:rsid w:val="00A80D06"/>
    <w:rsid w:val="00A812DF"/>
    <w:rsid w:val="00A816A5"/>
    <w:rsid w:val="00A817B6"/>
    <w:rsid w:val="00A8245A"/>
    <w:rsid w:val="00A830FC"/>
    <w:rsid w:val="00A83877"/>
    <w:rsid w:val="00A83BA8"/>
    <w:rsid w:val="00A8437D"/>
    <w:rsid w:val="00A84CFE"/>
    <w:rsid w:val="00A84EDA"/>
    <w:rsid w:val="00A851AD"/>
    <w:rsid w:val="00A8599D"/>
    <w:rsid w:val="00A86167"/>
    <w:rsid w:val="00A87403"/>
    <w:rsid w:val="00A90C7B"/>
    <w:rsid w:val="00A91495"/>
    <w:rsid w:val="00A9155D"/>
    <w:rsid w:val="00A92355"/>
    <w:rsid w:val="00A93204"/>
    <w:rsid w:val="00A9374B"/>
    <w:rsid w:val="00A93E82"/>
    <w:rsid w:val="00A93F4A"/>
    <w:rsid w:val="00A94671"/>
    <w:rsid w:val="00A9481E"/>
    <w:rsid w:val="00A94CF5"/>
    <w:rsid w:val="00A95871"/>
    <w:rsid w:val="00A962FB"/>
    <w:rsid w:val="00A9678C"/>
    <w:rsid w:val="00A96A95"/>
    <w:rsid w:val="00AA003B"/>
    <w:rsid w:val="00AA01B8"/>
    <w:rsid w:val="00AA025E"/>
    <w:rsid w:val="00AA0674"/>
    <w:rsid w:val="00AA1D2A"/>
    <w:rsid w:val="00AA22F0"/>
    <w:rsid w:val="00AA2C1D"/>
    <w:rsid w:val="00AA2E9F"/>
    <w:rsid w:val="00AA3396"/>
    <w:rsid w:val="00AA45D4"/>
    <w:rsid w:val="00AA45F3"/>
    <w:rsid w:val="00AA4707"/>
    <w:rsid w:val="00AA4E40"/>
    <w:rsid w:val="00AA62C1"/>
    <w:rsid w:val="00AA72C2"/>
    <w:rsid w:val="00AA7C7B"/>
    <w:rsid w:val="00AA7DA1"/>
    <w:rsid w:val="00AB00AD"/>
    <w:rsid w:val="00AB01D6"/>
    <w:rsid w:val="00AB02AD"/>
    <w:rsid w:val="00AB0CA8"/>
    <w:rsid w:val="00AB1C3C"/>
    <w:rsid w:val="00AB1E7D"/>
    <w:rsid w:val="00AB25E0"/>
    <w:rsid w:val="00AB2946"/>
    <w:rsid w:val="00AB29AC"/>
    <w:rsid w:val="00AB2CA8"/>
    <w:rsid w:val="00AB46A5"/>
    <w:rsid w:val="00AB6D3D"/>
    <w:rsid w:val="00AB6FC3"/>
    <w:rsid w:val="00AB7E68"/>
    <w:rsid w:val="00AB7FB3"/>
    <w:rsid w:val="00AC0353"/>
    <w:rsid w:val="00AC07FA"/>
    <w:rsid w:val="00AC09BD"/>
    <w:rsid w:val="00AC0CDE"/>
    <w:rsid w:val="00AC1147"/>
    <w:rsid w:val="00AC132F"/>
    <w:rsid w:val="00AC17B6"/>
    <w:rsid w:val="00AC23D5"/>
    <w:rsid w:val="00AC25B8"/>
    <w:rsid w:val="00AC264A"/>
    <w:rsid w:val="00AC2B0F"/>
    <w:rsid w:val="00AC2F6F"/>
    <w:rsid w:val="00AC3100"/>
    <w:rsid w:val="00AC4E6D"/>
    <w:rsid w:val="00AC5D20"/>
    <w:rsid w:val="00AC5E1F"/>
    <w:rsid w:val="00AC616E"/>
    <w:rsid w:val="00AC6E22"/>
    <w:rsid w:val="00AD0300"/>
    <w:rsid w:val="00AD05F9"/>
    <w:rsid w:val="00AD0E98"/>
    <w:rsid w:val="00AD2FD0"/>
    <w:rsid w:val="00AD375B"/>
    <w:rsid w:val="00AD3C94"/>
    <w:rsid w:val="00AD3D1D"/>
    <w:rsid w:val="00AD4342"/>
    <w:rsid w:val="00AD458E"/>
    <w:rsid w:val="00AD4A4C"/>
    <w:rsid w:val="00AD5254"/>
    <w:rsid w:val="00AD5619"/>
    <w:rsid w:val="00AD687C"/>
    <w:rsid w:val="00AD6A55"/>
    <w:rsid w:val="00AD796F"/>
    <w:rsid w:val="00AE00B8"/>
    <w:rsid w:val="00AE146F"/>
    <w:rsid w:val="00AE2481"/>
    <w:rsid w:val="00AE3504"/>
    <w:rsid w:val="00AE3BFF"/>
    <w:rsid w:val="00AE407D"/>
    <w:rsid w:val="00AE437E"/>
    <w:rsid w:val="00AE4D7E"/>
    <w:rsid w:val="00AE4EA4"/>
    <w:rsid w:val="00AE591F"/>
    <w:rsid w:val="00AE5FD7"/>
    <w:rsid w:val="00AE7560"/>
    <w:rsid w:val="00AF02A2"/>
    <w:rsid w:val="00AF153C"/>
    <w:rsid w:val="00AF1D51"/>
    <w:rsid w:val="00AF1EFD"/>
    <w:rsid w:val="00AF2514"/>
    <w:rsid w:val="00AF25E6"/>
    <w:rsid w:val="00AF28AA"/>
    <w:rsid w:val="00AF3361"/>
    <w:rsid w:val="00AF43AD"/>
    <w:rsid w:val="00AF48E5"/>
    <w:rsid w:val="00AF4BB4"/>
    <w:rsid w:val="00AF4BE7"/>
    <w:rsid w:val="00AF5E82"/>
    <w:rsid w:val="00AF5FEF"/>
    <w:rsid w:val="00AF60A1"/>
    <w:rsid w:val="00AF66BD"/>
    <w:rsid w:val="00AF67BF"/>
    <w:rsid w:val="00AF7265"/>
    <w:rsid w:val="00B001CC"/>
    <w:rsid w:val="00B0258B"/>
    <w:rsid w:val="00B0297D"/>
    <w:rsid w:val="00B040B8"/>
    <w:rsid w:val="00B0443D"/>
    <w:rsid w:val="00B045F5"/>
    <w:rsid w:val="00B04C10"/>
    <w:rsid w:val="00B04FEB"/>
    <w:rsid w:val="00B05638"/>
    <w:rsid w:val="00B05901"/>
    <w:rsid w:val="00B061A7"/>
    <w:rsid w:val="00B062B2"/>
    <w:rsid w:val="00B0639F"/>
    <w:rsid w:val="00B06924"/>
    <w:rsid w:val="00B06B11"/>
    <w:rsid w:val="00B06C99"/>
    <w:rsid w:val="00B0779E"/>
    <w:rsid w:val="00B07813"/>
    <w:rsid w:val="00B1023C"/>
    <w:rsid w:val="00B118A4"/>
    <w:rsid w:val="00B1274E"/>
    <w:rsid w:val="00B12757"/>
    <w:rsid w:val="00B12B6E"/>
    <w:rsid w:val="00B12DBC"/>
    <w:rsid w:val="00B12EFD"/>
    <w:rsid w:val="00B1337D"/>
    <w:rsid w:val="00B14617"/>
    <w:rsid w:val="00B15B62"/>
    <w:rsid w:val="00B1727A"/>
    <w:rsid w:val="00B175E2"/>
    <w:rsid w:val="00B178D5"/>
    <w:rsid w:val="00B20475"/>
    <w:rsid w:val="00B2047C"/>
    <w:rsid w:val="00B20FBC"/>
    <w:rsid w:val="00B2197F"/>
    <w:rsid w:val="00B21A75"/>
    <w:rsid w:val="00B22459"/>
    <w:rsid w:val="00B238C3"/>
    <w:rsid w:val="00B23B2F"/>
    <w:rsid w:val="00B2444C"/>
    <w:rsid w:val="00B24D5B"/>
    <w:rsid w:val="00B2504A"/>
    <w:rsid w:val="00B2673F"/>
    <w:rsid w:val="00B26969"/>
    <w:rsid w:val="00B26B17"/>
    <w:rsid w:val="00B2786B"/>
    <w:rsid w:val="00B3003E"/>
    <w:rsid w:val="00B30649"/>
    <w:rsid w:val="00B30A9F"/>
    <w:rsid w:val="00B30D98"/>
    <w:rsid w:val="00B32396"/>
    <w:rsid w:val="00B33205"/>
    <w:rsid w:val="00B336BA"/>
    <w:rsid w:val="00B33DCD"/>
    <w:rsid w:val="00B347E0"/>
    <w:rsid w:val="00B349D5"/>
    <w:rsid w:val="00B34DA5"/>
    <w:rsid w:val="00B35E99"/>
    <w:rsid w:val="00B35F75"/>
    <w:rsid w:val="00B362E0"/>
    <w:rsid w:val="00B36967"/>
    <w:rsid w:val="00B373A5"/>
    <w:rsid w:val="00B3797C"/>
    <w:rsid w:val="00B37B9B"/>
    <w:rsid w:val="00B40016"/>
    <w:rsid w:val="00B406B1"/>
    <w:rsid w:val="00B4150D"/>
    <w:rsid w:val="00B42558"/>
    <w:rsid w:val="00B437A7"/>
    <w:rsid w:val="00B43CE1"/>
    <w:rsid w:val="00B4463F"/>
    <w:rsid w:val="00B452A2"/>
    <w:rsid w:val="00B4554A"/>
    <w:rsid w:val="00B45595"/>
    <w:rsid w:val="00B456BE"/>
    <w:rsid w:val="00B45C4A"/>
    <w:rsid w:val="00B46631"/>
    <w:rsid w:val="00B51EE0"/>
    <w:rsid w:val="00B52428"/>
    <w:rsid w:val="00B532F4"/>
    <w:rsid w:val="00B54166"/>
    <w:rsid w:val="00B541C4"/>
    <w:rsid w:val="00B5432A"/>
    <w:rsid w:val="00B54EF2"/>
    <w:rsid w:val="00B55A1D"/>
    <w:rsid w:val="00B55B4C"/>
    <w:rsid w:val="00B55CED"/>
    <w:rsid w:val="00B55E07"/>
    <w:rsid w:val="00B56C16"/>
    <w:rsid w:val="00B56DC1"/>
    <w:rsid w:val="00B56E07"/>
    <w:rsid w:val="00B57200"/>
    <w:rsid w:val="00B578D4"/>
    <w:rsid w:val="00B57DF8"/>
    <w:rsid w:val="00B60165"/>
    <w:rsid w:val="00B60398"/>
    <w:rsid w:val="00B61256"/>
    <w:rsid w:val="00B61780"/>
    <w:rsid w:val="00B61D55"/>
    <w:rsid w:val="00B62D94"/>
    <w:rsid w:val="00B630B9"/>
    <w:rsid w:val="00B639C2"/>
    <w:rsid w:val="00B63AC8"/>
    <w:rsid w:val="00B64779"/>
    <w:rsid w:val="00B65980"/>
    <w:rsid w:val="00B65B74"/>
    <w:rsid w:val="00B663A5"/>
    <w:rsid w:val="00B6722C"/>
    <w:rsid w:val="00B67570"/>
    <w:rsid w:val="00B675B6"/>
    <w:rsid w:val="00B67AC3"/>
    <w:rsid w:val="00B67F2B"/>
    <w:rsid w:val="00B7074C"/>
    <w:rsid w:val="00B71423"/>
    <w:rsid w:val="00B71A06"/>
    <w:rsid w:val="00B71DE2"/>
    <w:rsid w:val="00B7213C"/>
    <w:rsid w:val="00B721DE"/>
    <w:rsid w:val="00B7287E"/>
    <w:rsid w:val="00B72F12"/>
    <w:rsid w:val="00B73430"/>
    <w:rsid w:val="00B73B42"/>
    <w:rsid w:val="00B73DFC"/>
    <w:rsid w:val="00B7444A"/>
    <w:rsid w:val="00B74E7F"/>
    <w:rsid w:val="00B7621E"/>
    <w:rsid w:val="00B763C5"/>
    <w:rsid w:val="00B768F6"/>
    <w:rsid w:val="00B76C87"/>
    <w:rsid w:val="00B77969"/>
    <w:rsid w:val="00B77D37"/>
    <w:rsid w:val="00B8050F"/>
    <w:rsid w:val="00B80B87"/>
    <w:rsid w:val="00B81524"/>
    <w:rsid w:val="00B81E80"/>
    <w:rsid w:val="00B82FC7"/>
    <w:rsid w:val="00B85C80"/>
    <w:rsid w:val="00B85F25"/>
    <w:rsid w:val="00B86049"/>
    <w:rsid w:val="00B87011"/>
    <w:rsid w:val="00B876D9"/>
    <w:rsid w:val="00B87EA4"/>
    <w:rsid w:val="00B910A6"/>
    <w:rsid w:val="00B91349"/>
    <w:rsid w:val="00B91A58"/>
    <w:rsid w:val="00B922DC"/>
    <w:rsid w:val="00B92395"/>
    <w:rsid w:val="00B923DB"/>
    <w:rsid w:val="00B92FD3"/>
    <w:rsid w:val="00B9325D"/>
    <w:rsid w:val="00B932DB"/>
    <w:rsid w:val="00B93B91"/>
    <w:rsid w:val="00B93DA4"/>
    <w:rsid w:val="00B94C4B"/>
    <w:rsid w:val="00B9551C"/>
    <w:rsid w:val="00B95544"/>
    <w:rsid w:val="00B95ECD"/>
    <w:rsid w:val="00B961F1"/>
    <w:rsid w:val="00B9645D"/>
    <w:rsid w:val="00B972A0"/>
    <w:rsid w:val="00B979DE"/>
    <w:rsid w:val="00BA0D8A"/>
    <w:rsid w:val="00BA120B"/>
    <w:rsid w:val="00BA1588"/>
    <w:rsid w:val="00BA18B5"/>
    <w:rsid w:val="00BA1AB1"/>
    <w:rsid w:val="00BA1B43"/>
    <w:rsid w:val="00BA1D93"/>
    <w:rsid w:val="00BA1D9C"/>
    <w:rsid w:val="00BA28DE"/>
    <w:rsid w:val="00BA33B0"/>
    <w:rsid w:val="00BA3505"/>
    <w:rsid w:val="00BA360C"/>
    <w:rsid w:val="00BA36CF"/>
    <w:rsid w:val="00BA4007"/>
    <w:rsid w:val="00BA4C9C"/>
    <w:rsid w:val="00BA5999"/>
    <w:rsid w:val="00BA61EE"/>
    <w:rsid w:val="00BA6328"/>
    <w:rsid w:val="00BA64F8"/>
    <w:rsid w:val="00BA73C3"/>
    <w:rsid w:val="00BA7446"/>
    <w:rsid w:val="00BA75AE"/>
    <w:rsid w:val="00BB00AC"/>
    <w:rsid w:val="00BB049B"/>
    <w:rsid w:val="00BB1CEC"/>
    <w:rsid w:val="00BB2B67"/>
    <w:rsid w:val="00BB32F5"/>
    <w:rsid w:val="00BB3DF0"/>
    <w:rsid w:val="00BB3EE0"/>
    <w:rsid w:val="00BB42B0"/>
    <w:rsid w:val="00BB45F5"/>
    <w:rsid w:val="00BB4C09"/>
    <w:rsid w:val="00BB5853"/>
    <w:rsid w:val="00BB66BC"/>
    <w:rsid w:val="00BB6AE0"/>
    <w:rsid w:val="00BB7645"/>
    <w:rsid w:val="00BC04CF"/>
    <w:rsid w:val="00BC053C"/>
    <w:rsid w:val="00BC0BFC"/>
    <w:rsid w:val="00BC11E2"/>
    <w:rsid w:val="00BC1422"/>
    <w:rsid w:val="00BC155A"/>
    <w:rsid w:val="00BC1E20"/>
    <w:rsid w:val="00BC2072"/>
    <w:rsid w:val="00BC23FA"/>
    <w:rsid w:val="00BC3865"/>
    <w:rsid w:val="00BC3886"/>
    <w:rsid w:val="00BC3A59"/>
    <w:rsid w:val="00BC41AF"/>
    <w:rsid w:val="00BC4B31"/>
    <w:rsid w:val="00BC5973"/>
    <w:rsid w:val="00BC5CDC"/>
    <w:rsid w:val="00BC64C8"/>
    <w:rsid w:val="00BC66C3"/>
    <w:rsid w:val="00BC6E72"/>
    <w:rsid w:val="00BC702E"/>
    <w:rsid w:val="00BC7939"/>
    <w:rsid w:val="00BC7BF1"/>
    <w:rsid w:val="00BD171D"/>
    <w:rsid w:val="00BD1B96"/>
    <w:rsid w:val="00BD1F86"/>
    <w:rsid w:val="00BD2676"/>
    <w:rsid w:val="00BD2D33"/>
    <w:rsid w:val="00BD49D0"/>
    <w:rsid w:val="00BD53BF"/>
    <w:rsid w:val="00BD53D6"/>
    <w:rsid w:val="00BD53EA"/>
    <w:rsid w:val="00BD64CB"/>
    <w:rsid w:val="00BD6DDB"/>
    <w:rsid w:val="00BD75B0"/>
    <w:rsid w:val="00BE21BD"/>
    <w:rsid w:val="00BE2234"/>
    <w:rsid w:val="00BE29D8"/>
    <w:rsid w:val="00BE30E8"/>
    <w:rsid w:val="00BE3EDF"/>
    <w:rsid w:val="00BE40F1"/>
    <w:rsid w:val="00BE43E4"/>
    <w:rsid w:val="00BE56F3"/>
    <w:rsid w:val="00BE5EB0"/>
    <w:rsid w:val="00BE6914"/>
    <w:rsid w:val="00BE6A34"/>
    <w:rsid w:val="00BE7AB5"/>
    <w:rsid w:val="00BE7B9A"/>
    <w:rsid w:val="00BF01E2"/>
    <w:rsid w:val="00BF0916"/>
    <w:rsid w:val="00BF0940"/>
    <w:rsid w:val="00BF1653"/>
    <w:rsid w:val="00BF1F48"/>
    <w:rsid w:val="00BF27E9"/>
    <w:rsid w:val="00BF2E37"/>
    <w:rsid w:val="00BF2F86"/>
    <w:rsid w:val="00BF34ED"/>
    <w:rsid w:val="00BF36EC"/>
    <w:rsid w:val="00BF39D0"/>
    <w:rsid w:val="00BF3C2A"/>
    <w:rsid w:val="00BF44A4"/>
    <w:rsid w:val="00BF542B"/>
    <w:rsid w:val="00BF65DE"/>
    <w:rsid w:val="00BF66A6"/>
    <w:rsid w:val="00BF6AB5"/>
    <w:rsid w:val="00BF6EA8"/>
    <w:rsid w:val="00BF72B4"/>
    <w:rsid w:val="00BF75FC"/>
    <w:rsid w:val="00C0164B"/>
    <w:rsid w:val="00C02AB6"/>
    <w:rsid w:val="00C0364C"/>
    <w:rsid w:val="00C03763"/>
    <w:rsid w:val="00C04083"/>
    <w:rsid w:val="00C04E6B"/>
    <w:rsid w:val="00C04F30"/>
    <w:rsid w:val="00C051B5"/>
    <w:rsid w:val="00C06114"/>
    <w:rsid w:val="00C0757E"/>
    <w:rsid w:val="00C07CE6"/>
    <w:rsid w:val="00C104A7"/>
    <w:rsid w:val="00C11A2E"/>
    <w:rsid w:val="00C11BCD"/>
    <w:rsid w:val="00C1248A"/>
    <w:rsid w:val="00C12B56"/>
    <w:rsid w:val="00C12E3C"/>
    <w:rsid w:val="00C134A4"/>
    <w:rsid w:val="00C14597"/>
    <w:rsid w:val="00C147AC"/>
    <w:rsid w:val="00C14808"/>
    <w:rsid w:val="00C14900"/>
    <w:rsid w:val="00C14BA0"/>
    <w:rsid w:val="00C1510C"/>
    <w:rsid w:val="00C15C54"/>
    <w:rsid w:val="00C201A5"/>
    <w:rsid w:val="00C20604"/>
    <w:rsid w:val="00C21630"/>
    <w:rsid w:val="00C21AE9"/>
    <w:rsid w:val="00C22575"/>
    <w:rsid w:val="00C227AB"/>
    <w:rsid w:val="00C22A98"/>
    <w:rsid w:val="00C22C56"/>
    <w:rsid w:val="00C234A5"/>
    <w:rsid w:val="00C23B3E"/>
    <w:rsid w:val="00C23EFA"/>
    <w:rsid w:val="00C24AA0"/>
    <w:rsid w:val="00C257C0"/>
    <w:rsid w:val="00C25A24"/>
    <w:rsid w:val="00C2738E"/>
    <w:rsid w:val="00C2758E"/>
    <w:rsid w:val="00C27C6C"/>
    <w:rsid w:val="00C27FA4"/>
    <w:rsid w:val="00C300FF"/>
    <w:rsid w:val="00C30AF4"/>
    <w:rsid w:val="00C30BE7"/>
    <w:rsid w:val="00C31540"/>
    <w:rsid w:val="00C32D26"/>
    <w:rsid w:val="00C33CE7"/>
    <w:rsid w:val="00C342D1"/>
    <w:rsid w:val="00C35139"/>
    <w:rsid w:val="00C3607B"/>
    <w:rsid w:val="00C37582"/>
    <w:rsid w:val="00C37D7D"/>
    <w:rsid w:val="00C41631"/>
    <w:rsid w:val="00C417E4"/>
    <w:rsid w:val="00C41887"/>
    <w:rsid w:val="00C43929"/>
    <w:rsid w:val="00C43A2A"/>
    <w:rsid w:val="00C43B27"/>
    <w:rsid w:val="00C448EF"/>
    <w:rsid w:val="00C45D6D"/>
    <w:rsid w:val="00C46B1C"/>
    <w:rsid w:val="00C46E5C"/>
    <w:rsid w:val="00C46F33"/>
    <w:rsid w:val="00C4705F"/>
    <w:rsid w:val="00C473DC"/>
    <w:rsid w:val="00C4795F"/>
    <w:rsid w:val="00C47D0B"/>
    <w:rsid w:val="00C503BD"/>
    <w:rsid w:val="00C504C1"/>
    <w:rsid w:val="00C5086A"/>
    <w:rsid w:val="00C50BA8"/>
    <w:rsid w:val="00C5121C"/>
    <w:rsid w:val="00C516D4"/>
    <w:rsid w:val="00C52AE8"/>
    <w:rsid w:val="00C534C4"/>
    <w:rsid w:val="00C53B90"/>
    <w:rsid w:val="00C547C7"/>
    <w:rsid w:val="00C547FF"/>
    <w:rsid w:val="00C5498B"/>
    <w:rsid w:val="00C55338"/>
    <w:rsid w:val="00C56253"/>
    <w:rsid w:val="00C569B4"/>
    <w:rsid w:val="00C56AB1"/>
    <w:rsid w:val="00C56B4D"/>
    <w:rsid w:val="00C56BC3"/>
    <w:rsid w:val="00C5799B"/>
    <w:rsid w:val="00C60361"/>
    <w:rsid w:val="00C61065"/>
    <w:rsid w:val="00C6112D"/>
    <w:rsid w:val="00C611C3"/>
    <w:rsid w:val="00C618D8"/>
    <w:rsid w:val="00C62506"/>
    <w:rsid w:val="00C62DB2"/>
    <w:rsid w:val="00C62FFF"/>
    <w:rsid w:val="00C63F32"/>
    <w:rsid w:val="00C644E6"/>
    <w:rsid w:val="00C64F74"/>
    <w:rsid w:val="00C650AF"/>
    <w:rsid w:val="00C65E37"/>
    <w:rsid w:val="00C6664E"/>
    <w:rsid w:val="00C66DFE"/>
    <w:rsid w:val="00C67094"/>
    <w:rsid w:val="00C67697"/>
    <w:rsid w:val="00C67A9D"/>
    <w:rsid w:val="00C70156"/>
    <w:rsid w:val="00C70BBA"/>
    <w:rsid w:val="00C710BA"/>
    <w:rsid w:val="00C738DC"/>
    <w:rsid w:val="00C74931"/>
    <w:rsid w:val="00C75574"/>
    <w:rsid w:val="00C767A8"/>
    <w:rsid w:val="00C7713E"/>
    <w:rsid w:val="00C80381"/>
    <w:rsid w:val="00C80414"/>
    <w:rsid w:val="00C80740"/>
    <w:rsid w:val="00C80952"/>
    <w:rsid w:val="00C80C52"/>
    <w:rsid w:val="00C812C9"/>
    <w:rsid w:val="00C8333B"/>
    <w:rsid w:val="00C83F92"/>
    <w:rsid w:val="00C844F6"/>
    <w:rsid w:val="00C848F1"/>
    <w:rsid w:val="00C84AAE"/>
    <w:rsid w:val="00C84AEE"/>
    <w:rsid w:val="00C85013"/>
    <w:rsid w:val="00C85151"/>
    <w:rsid w:val="00C85A80"/>
    <w:rsid w:val="00C860A9"/>
    <w:rsid w:val="00C861C6"/>
    <w:rsid w:val="00C86D14"/>
    <w:rsid w:val="00C87005"/>
    <w:rsid w:val="00C870E8"/>
    <w:rsid w:val="00C873AD"/>
    <w:rsid w:val="00C878B8"/>
    <w:rsid w:val="00C87C4C"/>
    <w:rsid w:val="00C903AC"/>
    <w:rsid w:val="00C908B2"/>
    <w:rsid w:val="00C90CBF"/>
    <w:rsid w:val="00C91323"/>
    <w:rsid w:val="00C91CE0"/>
    <w:rsid w:val="00C9218F"/>
    <w:rsid w:val="00C92492"/>
    <w:rsid w:val="00C92E3E"/>
    <w:rsid w:val="00C93075"/>
    <w:rsid w:val="00C93100"/>
    <w:rsid w:val="00C94A8A"/>
    <w:rsid w:val="00C95524"/>
    <w:rsid w:val="00C95A58"/>
    <w:rsid w:val="00C95D12"/>
    <w:rsid w:val="00C95FC7"/>
    <w:rsid w:val="00C973A3"/>
    <w:rsid w:val="00C97FC7"/>
    <w:rsid w:val="00CA0B2B"/>
    <w:rsid w:val="00CA160E"/>
    <w:rsid w:val="00CA2A45"/>
    <w:rsid w:val="00CA347A"/>
    <w:rsid w:val="00CA3B8C"/>
    <w:rsid w:val="00CA3B90"/>
    <w:rsid w:val="00CA3D25"/>
    <w:rsid w:val="00CA4245"/>
    <w:rsid w:val="00CA497A"/>
    <w:rsid w:val="00CA5A68"/>
    <w:rsid w:val="00CA6393"/>
    <w:rsid w:val="00CA6928"/>
    <w:rsid w:val="00CA6932"/>
    <w:rsid w:val="00CA787E"/>
    <w:rsid w:val="00CA7C76"/>
    <w:rsid w:val="00CA7CD7"/>
    <w:rsid w:val="00CA7FFC"/>
    <w:rsid w:val="00CB025C"/>
    <w:rsid w:val="00CB0842"/>
    <w:rsid w:val="00CB098F"/>
    <w:rsid w:val="00CB1A82"/>
    <w:rsid w:val="00CB1AD4"/>
    <w:rsid w:val="00CB1E98"/>
    <w:rsid w:val="00CB200A"/>
    <w:rsid w:val="00CB24F9"/>
    <w:rsid w:val="00CB3476"/>
    <w:rsid w:val="00CB4492"/>
    <w:rsid w:val="00CB5373"/>
    <w:rsid w:val="00CB5768"/>
    <w:rsid w:val="00CB5C2D"/>
    <w:rsid w:val="00CB60CB"/>
    <w:rsid w:val="00CB7D9A"/>
    <w:rsid w:val="00CC0DB6"/>
    <w:rsid w:val="00CC18B3"/>
    <w:rsid w:val="00CC2054"/>
    <w:rsid w:val="00CC2608"/>
    <w:rsid w:val="00CC30FD"/>
    <w:rsid w:val="00CC34E1"/>
    <w:rsid w:val="00CC36B3"/>
    <w:rsid w:val="00CC443D"/>
    <w:rsid w:val="00CC4AB6"/>
    <w:rsid w:val="00CC5C76"/>
    <w:rsid w:val="00CC744B"/>
    <w:rsid w:val="00CC7A47"/>
    <w:rsid w:val="00CD041E"/>
    <w:rsid w:val="00CD0B79"/>
    <w:rsid w:val="00CD1254"/>
    <w:rsid w:val="00CD248E"/>
    <w:rsid w:val="00CD3892"/>
    <w:rsid w:val="00CD40B8"/>
    <w:rsid w:val="00CD5278"/>
    <w:rsid w:val="00CD53F4"/>
    <w:rsid w:val="00CD5893"/>
    <w:rsid w:val="00CD6BBB"/>
    <w:rsid w:val="00CD7E83"/>
    <w:rsid w:val="00CE044D"/>
    <w:rsid w:val="00CE10D1"/>
    <w:rsid w:val="00CE163A"/>
    <w:rsid w:val="00CE27BC"/>
    <w:rsid w:val="00CE2D7E"/>
    <w:rsid w:val="00CE32BB"/>
    <w:rsid w:val="00CE46CE"/>
    <w:rsid w:val="00CE4FE4"/>
    <w:rsid w:val="00CE5038"/>
    <w:rsid w:val="00CE5167"/>
    <w:rsid w:val="00CE5661"/>
    <w:rsid w:val="00CE57AB"/>
    <w:rsid w:val="00CE5C38"/>
    <w:rsid w:val="00CE6C39"/>
    <w:rsid w:val="00CE6DA4"/>
    <w:rsid w:val="00CE76D2"/>
    <w:rsid w:val="00CE78F8"/>
    <w:rsid w:val="00CE7E63"/>
    <w:rsid w:val="00CF0479"/>
    <w:rsid w:val="00CF09BD"/>
    <w:rsid w:val="00CF0ADE"/>
    <w:rsid w:val="00CF0C17"/>
    <w:rsid w:val="00CF15BF"/>
    <w:rsid w:val="00CF1848"/>
    <w:rsid w:val="00CF1E42"/>
    <w:rsid w:val="00CF2060"/>
    <w:rsid w:val="00CF31E6"/>
    <w:rsid w:val="00CF33E1"/>
    <w:rsid w:val="00CF3A4A"/>
    <w:rsid w:val="00CF3EF8"/>
    <w:rsid w:val="00CF48FF"/>
    <w:rsid w:val="00CF58E5"/>
    <w:rsid w:val="00CF5DB0"/>
    <w:rsid w:val="00CF6F1B"/>
    <w:rsid w:val="00CF70D3"/>
    <w:rsid w:val="00CF731F"/>
    <w:rsid w:val="00CF7990"/>
    <w:rsid w:val="00D001E8"/>
    <w:rsid w:val="00D002E4"/>
    <w:rsid w:val="00D01D02"/>
    <w:rsid w:val="00D01D0B"/>
    <w:rsid w:val="00D0222B"/>
    <w:rsid w:val="00D02636"/>
    <w:rsid w:val="00D02943"/>
    <w:rsid w:val="00D02B92"/>
    <w:rsid w:val="00D02D27"/>
    <w:rsid w:val="00D031CC"/>
    <w:rsid w:val="00D059C7"/>
    <w:rsid w:val="00D06051"/>
    <w:rsid w:val="00D069C9"/>
    <w:rsid w:val="00D0741B"/>
    <w:rsid w:val="00D10AEE"/>
    <w:rsid w:val="00D10FB4"/>
    <w:rsid w:val="00D111F5"/>
    <w:rsid w:val="00D14189"/>
    <w:rsid w:val="00D14791"/>
    <w:rsid w:val="00D149FC"/>
    <w:rsid w:val="00D14E99"/>
    <w:rsid w:val="00D15008"/>
    <w:rsid w:val="00D15D27"/>
    <w:rsid w:val="00D16607"/>
    <w:rsid w:val="00D17219"/>
    <w:rsid w:val="00D17F83"/>
    <w:rsid w:val="00D2002C"/>
    <w:rsid w:val="00D2127E"/>
    <w:rsid w:val="00D21AB3"/>
    <w:rsid w:val="00D2349B"/>
    <w:rsid w:val="00D23662"/>
    <w:rsid w:val="00D23FED"/>
    <w:rsid w:val="00D24DD2"/>
    <w:rsid w:val="00D2593A"/>
    <w:rsid w:val="00D25D3A"/>
    <w:rsid w:val="00D268B0"/>
    <w:rsid w:val="00D2694C"/>
    <w:rsid w:val="00D26B8A"/>
    <w:rsid w:val="00D26BC6"/>
    <w:rsid w:val="00D26C71"/>
    <w:rsid w:val="00D26F06"/>
    <w:rsid w:val="00D26FEE"/>
    <w:rsid w:val="00D30340"/>
    <w:rsid w:val="00D30818"/>
    <w:rsid w:val="00D311E1"/>
    <w:rsid w:val="00D31C11"/>
    <w:rsid w:val="00D31D2E"/>
    <w:rsid w:val="00D322D6"/>
    <w:rsid w:val="00D32628"/>
    <w:rsid w:val="00D32F36"/>
    <w:rsid w:val="00D33127"/>
    <w:rsid w:val="00D335E5"/>
    <w:rsid w:val="00D35F94"/>
    <w:rsid w:val="00D36BE5"/>
    <w:rsid w:val="00D371AE"/>
    <w:rsid w:val="00D378CF"/>
    <w:rsid w:val="00D4044A"/>
    <w:rsid w:val="00D419E2"/>
    <w:rsid w:val="00D42BA9"/>
    <w:rsid w:val="00D4481A"/>
    <w:rsid w:val="00D44B14"/>
    <w:rsid w:val="00D44C57"/>
    <w:rsid w:val="00D44D89"/>
    <w:rsid w:val="00D4551A"/>
    <w:rsid w:val="00D47487"/>
    <w:rsid w:val="00D5055A"/>
    <w:rsid w:val="00D50E0F"/>
    <w:rsid w:val="00D51CEC"/>
    <w:rsid w:val="00D5314A"/>
    <w:rsid w:val="00D53940"/>
    <w:rsid w:val="00D53B72"/>
    <w:rsid w:val="00D54451"/>
    <w:rsid w:val="00D56C68"/>
    <w:rsid w:val="00D573C7"/>
    <w:rsid w:val="00D574E9"/>
    <w:rsid w:val="00D57A6D"/>
    <w:rsid w:val="00D57AC5"/>
    <w:rsid w:val="00D57E3A"/>
    <w:rsid w:val="00D6008D"/>
    <w:rsid w:val="00D60342"/>
    <w:rsid w:val="00D6055B"/>
    <w:rsid w:val="00D60648"/>
    <w:rsid w:val="00D60E6A"/>
    <w:rsid w:val="00D6195F"/>
    <w:rsid w:val="00D61A7A"/>
    <w:rsid w:val="00D61F88"/>
    <w:rsid w:val="00D6202E"/>
    <w:rsid w:val="00D621BC"/>
    <w:rsid w:val="00D6294F"/>
    <w:rsid w:val="00D62F7A"/>
    <w:rsid w:val="00D633F2"/>
    <w:rsid w:val="00D63F36"/>
    <w:rsid w:val="00D64A60"/>
    <w:rsid w:val="00D64A8B"/>
    <w:rsid w:val="00D65044"/>
    <w:rsid w:val="00D653CE"/>
    <w:rsid w:val="00D6543B"/>
    <w:rsid w:val="00D66AC7"/>
    <w:rsid w:val="00D66BAA"/>
    <w:rsid w:val="00D66BC5"/>
    <w:rsid w:val="00D66CAA"/>
    <w:rsid w:val="00D66CC4"/>
    <w:rsid w:val="00D7013B"/>
    <w:rsid w:val="00D702B1"/>
    <w:rsid w:val="00D705FE"/>
    <w:rsid w:val="00D70CB5"/>
    <w:rsid w:val="00D718C4"/>
    <w:rsid w:val="00D71B20"/>
    <w:rsid w:val="00D71CC0"/>
    <w:rsid w:val="00D7201F"/>
    <w:rsid w:val="00D7205D"/>
    <w:rsid w:val="00D72972"/>
    <w:rsid w:val="00D729E1"/>
    <w:rsid w:val="00D72A27"/>
    <w:rsid w:val="00D72BD9"/>
    <w:rsid w:val="00D72CC4"/>
    <w:rsid w:val="00D73840"/>
    <w:rsid w:val="00D73BD4"/>
    <w:rsid w:val="00D73D42"/>
    <w:rsid w:val="00D751DF"/>
    <w:rsid w:val="00D75700"/>
    <w:rsid w:val="00D77954"/>
    <w:rsid w:val="00D77E6F"/>
    <w:rsid w:val="00D80CC2"/>
    <w:rsid w:val="00D81354"/>
    <w:rsid w:val="00D8167D"/>
    <w:rsid w:val="00D82B9A"/>
    <w:rsid w:val="00D82DC5"/>
    <w:rsid w:val="00D82E1B"/>
    <w:rsid w:val="00D83195"/>
    <w:rsid w:val="00D83933"/>
    <w:rsid w:val="00D852DE"/>
    <w:rsid w:val="00D85711"/>
    <w:rsid w:val="00D857D8"/>
    <w:rsid w:val="00D86347"/>
    <w:rsid w:val="00D865FC"/>
    <w:rsid w:val="00D874D2"/>
    <w:rsid w:val="00D877C8"/>
    <w:rsid w:val="00D879CE"/>
    <w:rsid w:val="00D90D09"/>
    <w:rsid w:val="00D91B63"/>
    <w:rsid w:val="00D92140"/>
    <w:rsid w:val="00D922A8"/>
    <w:rsid w:val="00D923D9"/>
    <w:rsid w:val="00D93133"/>
    <w:rsid w:val="00D93E43"/>
    <w:rsid w:val="00D945C8"/>
    <w:rsid w:val="00D95D20"/>
    <w:rsid w:val="00D97424"/>
    <w:rsid w:val="00D97F72"/>
    <w:rsid w:val="00DA138C"/>
    <w:rsid w:val="00DA13E7"/>
    <w:rsid w:val="00DA1B23"/>
    <w:rsid w:val="00DA20C3"/>
    <w:rsid w:val="00DA2B6B"/>
    <w:rsid w:val="00DA2E9A"/>
    <w:rsid w:val="00DA31E2"/>
    <w:rsid w:val="00DA389C"/>
    <w:rsid w:val="00DA587B"/>
    <w:rsid w:val="00DA5A58"/>
    <w:rsid w:val="00DA5E10"/>
    <w:rsid w:val="00DA74D5"/>
    <w:rsid w:val="00DA76FE"/>
    <w:rsid w:val="00DA77A6"/>
    <w:rsid w:val="00DA77E5"/>
    <w:rsid w:val="00DA77EF"/>
    <w:rsid w:val="00DA7980"/>
    <w:rsid w:val="00DA7B5F"/>
    <w:rsid w:val="00DB02CC"/>
    <w:rsid w:val="00DB0477"/>
    <w:rsid w:val="00DB0ED4"/>
    <w:rsid w:val="00DB130A"/>
    <w:rsid w:val="00DB1336"/>
    <w:rsid w:val="00DB178A"/>
    <w:rsid w:val="00DB1953"/>
    <w:rsid w:val="00DB202A"/>
    <w:rsid w:val="00DB21F3"/>
    <w:rsid w:val="00DB2436"/>
    <w:rsid w:val="00DB3237"/>
    <w:rsid w:val="00DB348C"/>
    <w:rsid w:val="00DB3B91"/>
    <w:rsid w:val="00DB4B7A"/>
    <w:rsid w:val="00DB5534"/>
    <w:rsid w:val="00DB5F34"/>
    <w:rsid w:val="00DB6CEB"/>
    <w:rsid w:val="00DB7474"/>
    <w:rsid w:val="00DB793C"/>
    <w:rsid w:val="00DC0443"/>
    <w:rsid w:val="00DC0A1A"/>
    <w:rsid w:val="00DC0A70"/>
    <w:rsid w:val="00DC0C09"/>
    <w:rsid w:val="00DC11FC"/>
    <w:rsid w:val="00DC1922"/>
    <w:rsid w:val="00DC1D77"/>
    <w:rsid w:val="00DC1FB2"/>
    <w:rsid w:val="00DC22D7"/>
    <w:rsid w:val="00DC2C49"/>
    <w:rsid w:val="00DC3005"/>
    <w:rsid w:val="00DC3721"/>
    <w:rsid w:val="00DC376E"/>
    <w:rsid w:val="00DC3903"/>
    <w:rsid w:val="00DC45DD"/>
    <w:rsid w:val="00DC46F3"/>
    <w:rsid w:val="00DC4EE7"/>
    <w:rsid w:val="00DC5903"/>
    <w:rsid w:val="00DC5BFC"/>
    <w:rsid w:val="00DC62CD"/>
    <w:rsid w:val="00DC6A5E"/>
    <w:rsid w:val="00DC6BCD"/>
    <w:rsid w:val="00DC70E1"/>
    <w:rsid w:val="00DC7ABC"/>
    <w:rsid w:val="00DC7F41"/>
    <w:rsid w:val="00DD0554"/>
    <w:rsid w:val="00DD0E79"/>
    <w:rsid w:val="00DD115B"/>
    <w:rsid w:val="00DD168D"/>
    <w:rsid w:val="00DD1B44"/>
    <w:rsid w:val="00DD33F1"/>
    <w:rsid w:val="00DD3707"/>
    <w:rsid w:val="00DD4498"/>
    <w:rsid w:val="00DD4DAA"/>
    <w:rsid w:val="00DD5041"/>
    <w:rsid w:val="00DD5D82"/>
    <w:rsid w:val="00DD5DC2"/>
    <w:rsid w:val="00DD6073"/>
    <w:rsid w:val="00DD6F58"/>
    <w:rsid w:val="00DD74E9"/>
    <w:rsid w:val="00DD7A34"/>
    <w:rsid w:val="00DE0228"/>
    <w:rsid w:val="00DE02F6"/>
    <w:rsid w:val="00DE0B40"/>
    <w:rsid w:val="00DE110F"/>
    <w:rsid w:val="00DE147A"/>
    <w:rsid w:val="00DE14D9"/>
    <w:rsid w:val="00DE3F97"/>
    <w:rsid w:val="00DE437F"/>
    <w:rsid w:val="00DE4572"/>
    <w:rsid w:val="00DE4B8C"/>
    <w:rsid w:val="00DE5440"/>
    <w:rsid w:val="00DE598C"/>
    <w:rsid w:val="00DE64A6"/>
    <w:rsid w:val="00DE6DE0"/>
    <w:rsid w:val="00DE700F"/>
    <w:rsid w:val="00DE76D3"/>
    <w:rsid w:val="00DE7F2D"/>
    <w:rsid w:val="00DF0B82"/>
    <w:rsid w:val="00DF100B"/>
    <w:rsid w:val="00DF1644"/>
    <w:rsid w:val="00DF1806"/>
    <w:rsid w:val="00DF1AB3"/>
    <w:rsid w:val="00DF1EEC"/>
    <w:rsid w:val="00DF2110"/>
    <w:rsid w:val="00DF236A"/>
    <w:rsid w:val="00DF2589"/>
    <w:rsid w:val="00DF26C5"/>
    <w:rsid w:val="00DF2973"/>
    <w:rsid w:val="00DF2A32"/>
    <w:rsid w:val="00DF2D99"/>
    <w:rsid w:val="00DF33F8"/>
    <w:rsid w:val="00DF3785"/>
    <w:rsid w:val="00DF51C3"/>
    <w:rsid w:val="00DF5E10"/>
    <w:rsid w:val="00DF5E64"/>
    <w:rsid w:val="00DF5EF9"/>
    <w:rsid w:val="00DF6912"/>
    <w:rsid w:val="00DF6B9B"/>
    <w:rsid w:val="00DF6EDC"/>
    <w:rsid w:val="00DF794B"/>
    <w:rsid w:val="00E00215"/>
    <w:rsid w:val="00E007C8"/>
    <w:rsid w:val="00E01FE1"/>
    <w:rsid w:val="00E02088"/>
    <w:rsid w:val="00E02366"/>
    <w:rsid w:val="00E024A5"/>
    <w:rsid w:val="00E02A34"/>
    <w:rsid w:val="00E036E6"/>
    <w:rsid w:val="00E03D2F"/>
    <w:rsid w:val="00E046EE"/>
    <w:rsid w:val="00E04989"/>
    <w:rsid w:val="00E05A36"/>
    <w:rsid w:val="00E0611C"/>
    <w:rsid w:val="00E07860"/>
    <w:rsid w:val="00E07ECB"/>
    <w:rsid w:val="00E10E9E"/>
    <w:rsid w:val="00E12344"/>
    <w:rsid w:val="00E12743"/>
    <w:rsid w:val="00E13192"/>
    <w:rsid w:val="00E132B3"/>
    <w:rsid w:val="00E14544"/>
    <w:rsid w:val="00E1483D"/>
    <w:rsid w:val="00E14E3D"/>
    <w:rsid w:val="00E152E2"/>
    <w:rsid w:val="00E15532"/>
    <w:rsid w:val="00E1647B"/>
    <w:rsid w:val="00E16630"/>
    <w:rsid w:val="00E168AA"/>
    <w:rsid w:val="00E17B83"/>
    <w:rsid w:val="00E2030B"/>
    <w:rsid w:val="00E20B4D"/>
    <w:rsid w:val="00E21A62"/>
    <w:rsid w:val="00E21D1C"/>
    <w:rsid w:val="00E223DC"/>
    <w:rsid w:val="00E22FA1"/>
    <w:rsid w:val="00E23A24"/>
    <w:rsid w:val="00E23C94"/>
    <w:rsid w:val="00E24844"/>
    <w:rsid w:val="00E2522E"/>
    <w:rsid w:val="00E253C2"/>
    <w:rsid w:val="00E256A2"/>
    <w:rsid w:val="00E2604B"/>
    <w:rsid w:val="00E26342"/>
    <w:rsid w:val="00E2667B"/>
    <w:rsid w:val="00E27679"/>
    <w:rsid w:val="00E279EB"/>
    <w:rsid w:val="00E27ED4"/>
    <w:rsid w:val="00E27F1C"/>
    <w:rsid w:val="00E3087F"/>
    <w:rsid w:val="00E31216"/>
    <w:rsid w:val="00E3122C"/>
    <w:rsid w:val="00E31D74"/>
    <w:rsid w:val="00E320E9"/>
    <w:rsid w:val="00E321E0"/>
    <w:rsid w:val="00E331DC"/>
    <w:rsid w:val="00E33493"/>
    <w:rsid w:val="00E33584"/>
    <w:rsid w:val="00E336AA"/>
    <w:rsid w:val="00E33E91"/>
    <w:rsid w:val="00E34986"/>
    <w:rsid w:val="00E358C8"/>
    <w:rsid w:val="00E35BAA"/>
    <w:rsid w:val="00E36FE7"/>
    <w:rsid w:val="00E374B7"/>
    <w:rsid w:val="00E37C26"/>
    <w:rsid w:val="00E37C41"/>
    <w:rsid w:val="00E37E10"/>
    <w:rsid w:val="00E401BA"/>
    <w:rsid w:val="00E406D3"/>
    <w:rsid w:val="00E40A34"/>
    <w:rsid w:val="00E41092"/>
    <w:rsid w:val="00E41F1F"/>
    <w:rsid w:val="00E41F25"/>
    <w:rsid w:val="00E42938"/>
    <w:rsid w:val="00E4339C"/>
    <w:rsid w:val="00E43651"/>
    <w:rsid w:val="00E442B8"/>
    <w:rsid w:val="00E44A68"/>
    <w:rsid w:val="00E44CD2"/>
    <w:rsid w:val="00E45029"/>
    <w:rsid w:val="00E451AE"/>
    <w:rsid w:val="00E456BC"/>
    <w:rsid w:val="00E45B8F"/>
    <w:rsid w:val="00E45F11"/>
    <w:rsid w:val="00E4678D"/>
    <w:rsid w:val="00E46D8F"/>
    <w:rsid w:val="00E47A1C"/>
    <w:rsid w:val="00E50A95"/>
    <w:rsid w:val="00E510C0"/>
    <w:rsid w:val="00E523AE"/>
    <w:rsid w:val="00E5272C"/>
    <w:rsid w:val="00E528F6"/>
    <w:rsid w:val="00E52D74"/>
    <w:rsid w:val="00E54053"/>
    <w:rsid w:val="00E54E21"/>
    <w:rsid w:val="00E551A7"/>
    <w:rsid w:val="00E55B1F"/>
    <w:rsid w:val="00E56489"/>
    <w:rsid w:val="00E56B93"/>
    <w:rsid w:val="00E572D8"/>
    <w:rsid w:val="00E611EE"/>
    <w:rsid w:val="00E61940"/>
    <w:rsid w:val="00E61F76"/>
    <w:rsid w:val="00E62BD8"/>
    <w:rsid w:val="00E63412"/>
    <w:rsid w:val="00E63498"/>
    <w:rsid w:val="00E64BCE"/>
    <w:rsid w:val="00E64EBB"/>
    <w:rsid w:val="00E653D3"/>
    <w:rsid w:val="00E65462"/>
    <w:rsid w:val="00E6634E"/>
    <w:rsid w:val="00E66AE4"/>
    <w:rsid w:val="00E66C9A"/>
    <w:rsid w:val="00E67646"/>
    <w:rsid w:val="00E67C54"/>
    <w:rsid w:val="00E67DA2"/>
    <w:rsid w:val="00E7044A"/>
    <w:rsid w:val="00E7046F"/>
    <w:rsid w:val="00E708B2"/>
    <w:rsid w:val="00E709FC"/>
    <w:rsid w:val="00E70CD3"/>
    <w:rsid w:val="00E72372"/>
    <w:rsid w:val="00E72835"/>
    <w:rsid w:val="00E734EA"/>
    <w:rsid w:val="00E743D5"/>
    <w:rsid w:val="00E744A4"/>
    <w:rsid w:val="00E74739"/>
    <w:rsid w:val="00E7497B"/>
    <w:rsid w:val="00E74AC8"/>
    <w:rsid w:val="00E74E5E"/>
    <w:rsid w:val="00E7512B"/>
    <w:rsid w:val="00E752E1"/>
    <w:rsid w:val="00E75FC8"/>
    <w:rsid w:val="00E76164"/>
    <w:rsid w:val="00E7629C"/>
    <w:rsid w:val="00E8021C"/>
    <w:rsid w:val="00E8120F"/>
    <w:rsid w:val="00E81862"/>
    <w:rsid w:val="00E82861"/>
    <w:rsid w:val="00E8372E"/>
    <w:rsid w:val="00E83E87"/>
    <w:rsid w:val="00E85588"/>
    <w:rsid w:val="00E85BA8"/>
    <w:rsid w:val="00E85FCA"/>
    <w:rsid w:val="00E8617C"/>
    <w:rsid w:val="00E87D6E"/>
    <w:rsid w:val="00E90750"/>
    <w:rsid w:val="00E917BB"/>
    <w:rsid w:val="00E92233"/>
    <w:rsid w:val="00E93483"/>
    <w:rsid w:val="00E93F5F"/>
    <w:rsid w:val="00E942DF"/>
    <w:rsid w:val="00E95210"/>
    <w:rsid w:val="00E962FB"/>
    <w:rsid w:val="00E9644F"/>
    <w:rsid w:val="00E96FF4"/>
    <w:rsid w:val="00E97A8B"/>
    <w:rsid w:val="00EA03BA"/>
    <w:rsid w:val="00EA0615"/>
    <w:rsid w:val="00EA0947"/>
    <w:rsid w:val="00EA0ADF"/>
    <w:rsid w:val="00EA0F73"/>
    <w:rsid w:val="00EA11E7"/>
    <w:rsid w:val="00EA138C"/>
    <w:rsid w:val="00EA21DC"/>
    <w:rsid w:val="00EA36C6"/>
    <w:rsid w:val="00EA36D1"/>
    <w:rsid w:val="00EA3D8F"/>
    <w:rsid w:val="00EA3DBC"/>
    <w:rsid w:val="00EA3F64"/>
    <w:rsid w:val="00EA465A"/>
    <w:rsid w:val="00EA4A65"/>
    <w:rsid w:val="00EA4DDF"/>
    <w:rsid w:val="00EA5F25"/>
    <w:rsid w:val="00EA79A2"/>
    <w:rsid w:val="00EA7B75"/>
    <w:rsid w:val="00EA7C4E"/>
    <w:rsid w:val="00EB0635"/>
    <w:rsid w:val="00EB10BD"/>
    <w:rsid w:val="00EB1158"/>
    <w:rsid w:val="00EB1377"/>
    <w:rsid w:val="00EB15CD"/>
    <w:rsid w:val="00EB2256"/>
    <w:rsid w:val="00EB22E5"/>
    <w:rsid w:val="00EB2568"/>
    <w:rsid w:val="00EB27C9"/>
    <w:rsid w:val="00EB2C9C"/>
    <w:rsid w:val="00EB2E18"/>
    <w:rsid w:val="00EB430E"/>
    <w:rsid w:val="00EB497C"/>
    <w:rsid w:val="00EB5400"/>
    <w:rsid w:val="00EB5EFE"/>
    <w:rsid w:val="00EB6044"/>
    <w:rsid w:val="00EB6B0E"/>
    <w:rsid w:val="00EC086F"/>
    <w:rsid w:val="00EC0E53"/>
    <w:rsid w:val="00EC0EB0"/>
    <w:rsid w:val="00EC1358"/>
    <w:rsid w:val="00EC13B6"/>
    <w:rsid w:val="00EC2373"/>
    <w:rsid w:val="00EC32C6"/>
    <w:rsid w:val="00EC402A"/>
    <w:rsid w:val="00EC49E0"/>
    <w:rsid w:val="00EC4D83"/>
    <w:rsid w:val="00EC4E45"/>
    <w:rsid w:val="00EC5448"/>
    <w:rsid w:val="00EC5999"/>
    <w:rsid w:val="00EC5F7F"/>
    <w:rsid w:val="00EC636F"/>
    <w:rsid w:val="00EC6671"/>
    <w:rsid w:val="00EC67BF"/>
    <w:rsid w:val="00EC77CF"/>
    <w:rsid w:val="00EC7A75"/>
    <w:rsid w:val="00ED1165"/>
    <w:rsid w:val="00ED1440"/>
    <w:rsid w:val="00ED184F"/>
    <w:rsid w:val="00ED19B4"/>
    <w:rsid w:val="00ED1E1E"/>
    <w:rsid w:val="00ED2216"/>
    <w:rsid w:val="00ED2574"/>
    <w:rsid w:val="00ED2F70"/>
    <w:rsid w:val="00ED383D"/>
    <w:rsid w:val="00ED3920"/>
    <w:rsid w:val="00ED3E70"/>
    <w:rsid w:val="00ED4261"/>
    <w:rsid w:val="00ED482E"/>
    <w:rsid w:val="00ED6AFA"/>
    <w:rsid w:val="00ED6E0F"/>
    <w:rsid w:val="00ED78D5"/>
    <w:rsid w:val="00ED7929"/>
    <w:rsid w:val="00ED7DA5"/>
    <w:rsid w:val="00ED7E35"/>
    <w:rsid w:val="00EE0285"/>
    <w:rsid w:val="00EE074B"/>
    <w:rsid w:val="00EE09AF"/>
    <w:rsid w:val="00EE16DE"/>
    <w:rsid w:val="00EE1854"/>
    <w:rsid w:val="00EE1EFE"/>
    <w:rsid w:val="00EE23CA"/>
    <w:rsid w:val="00EE3A4B"/>
    <w:rsid w:val="00EE40E5"/>
    <w:rsid w:val="00EE465A"/>
    <w:rsid w:val="00EE4DE7"/>
    <w:rsid w:val="00EE5FA2"/>
    <w:rsid w:val="00EE6FEA"/>
    <w:rsid w:val="00EF1B52"/>
    <w:rsid w:val="00EF2352"/>
    <w:rsid w:val="00EF27DA"/>
    <w:rsid w:val="00EF38D4"/>
    <w:rsid w:val="00EF3EF0"/>
    <w:rsid w:val="00EF47DB"/>
    <w:rsid w:val="00EF5168"/>
    <w:rsid w:val="00EF53C7"/>
    <w:rsid w:val="00EF5EF7"/>
    <w:rsid w:val="00EF67A0"/>
    <w:rsid w:val="00EF6C7B"/>
    <w:rsid w:val="00EF6F4D"/>
    <w:rsid w:val="00EF7017"/>
    <w:rsid w:val="00EF76E8"/>
    <w:rsid w:val="00EF7D07"/>
    <w:rsid w:val="00EF7E44"/>
    <w:rsid w:val="00F00925"/>
    <w:rsid w:val="00F00C80"/>
    <w:rsid w:val="00F00DD0"/>
    <w:rsid w:val="00F01175"/>
    <w:rsid w:val="00F01DF6"/>
    <w:rsid w:val="00F022D6"/>
    <w:rsid w:val="00F02335"/>
    <w:rsid w:val="00F02BE9"/>
    <w:rsid w:val="00F03508"/>
    <w:rsid w:val="00F035BA"/>
    <w:rsid w:val="00F03820"/>
    <w:rsid w:val="00F05E52"/>
    <w:rsid w:val="00F06AFF"/>
    <w:rsid w:val="00F06F25"/>
    <w:rsid w:val="00F071A4"/>
    <w:rsid w:val="00F07386"/>
    <w:rsid w:val="00F07E3F"/>
    <w:rsid w:val="00F104B9"/>
    <w:rsid w:val="00F11DCE"/>
    <w:rsid w:val="00F11E2D"/>
    <w:rsid w:val="00F122DE"/>
    <w:rsid w:val="00F12592"/>
    <w:rsid w:val="00F12F88"/>
    <w:rsid w:val="00F13BE4"/>
    <w:rsid w:val="00F14BF0"/>
    <w:rsid w:val="00F1521F"/>
    <w:rsid w:val="00F1747F"/>
    <w:rsid w:val="00F17591"/>
    <w:rsid w:val="00F17D18"/>
    <w:rsid w:val="00F21403"/>
    <w:rsid w:val="00F21455"/>
    <w:rsid w:val="00F22E02"/>
    <w:rsid w:val="00F23918"/>
    <w:rsid w:val="00F2395F"/>
    <w:rsid w:val="00F24A03"/>
    <w:rsid w:val="00F25BE3"/>
    <w:rsid w:val="00F269D0"/>
    <w:rsid w:val="00F26AF0"/>
    <w:rsid w:val="00F306D2"/>
    <w:rsid w:val="00F308F3"/>
    <w:rsid w:val="00F30E69"/>
    <w:rsid w:val="00F3118A"/>
    <w:rsid w:val="00F32634"/>
    <w:rsid w:val="00F328E0"/>
    <w:rsid w:val="00F344A2"/>
    <w:rsid w:val="00F3514C"/>
    <w:rsid w:val="00F353A4"/>
    <w:rsid w:val="00F36D0E"/>
    <w:rsid w:val="00F36E21"/>
    <w:rsid w:val="00F374AE"/>
    <w:rsid w:val="00F37643"/>
    <w:rsid w:val="00F37A3B"/>
    <w:rsid w:val="00F37F5D"/>
    <w:rsid w:val="00F37FA5"/>
    <w:rsid w:val="00F401B7"/>
    <w:rsid w:val="00F403DF"/>
    <w:rsid w:val="00F41804"/>
    <w:rsid w:val="00F41ED5"/>
    <w:rsid w:val="00F42A11"/>
    <w:rsid w:val="00F43662"/>
    <w:rsid w:val="00F436C1"/>
    <w:rsid w:val="00F43D1E"/>
    <w:rsid w:val="00F44035"/>
    <w:rsid w:val="00F4494D"/>
    <w:rsid w:val="00F44B2D"/>
    <w:rsid w:val="00F47E02"/>
    <w:rsid w:val="00F50E90"/>
    <w:rsid w:val="00F50EB1"/>
    <w:rsid w:val="00F510E1"/>
    <w:rsid w:val="00F51C52"/>
    <w:rsid w:val="00F51F97"/>
    <w:rsid w:val="00F52258"/>
    <w:rsid w:val="00F52EFE"/>
    <w:rsid w:val="00F54388"/>
    <w:rsid w:val="00F54802"/>
    <w:rsid w:val="00F549D7"/>
    <w:rsid w:val="00F54ABE"/>
    <w:rsid w:val="00F56465"/>
    <w:rsid w:val="00F57A17"/>
    <w:rsid w:val="00F57CCE"/>
    <w:rsid w:val="00F57CDC"/>
    <w:rsid w:val="00F57E09"/>
    <w:rsid w:val="00F6003B"/>
    <w:rsid w:val="00F6070D"/>
    <w:rsid w:val="00F60D6B"/>
    <w:rsid w:val="00F617AB"/>
    <w:rsid w:val="00F621DE"/>
    <w:rsid w:val="00F622CA"/>
    <w:rsid w:val="00F636FC"/>
    <w:rsid w:val="00F64779"/>
    <w:rsid w:val="00F648AE"/>
    <w:rsid w:val="00F649D6"/>
    <w:rsid w:val="00F656AD"/>
    <w:rsid w:val="00F65F1D"/>
    <w:rsid w:val="00F66E3B"/>
    <w:rsid w:val="00F66F85"/>
    <w:rsid w:val="00F67683"/>
    <w:rsid w:val="00F678BF"/>
    <w:rsid w:val="00F701F7"/>
    <w:rsid w:val="00F703B1"/>
    <w:rsid w:val="00F70A4C"/>
    <w:rsid w:val="00F71177"/>
    <w:rsid w:val="00F715CA"/>
    <w:rsid w:val="00F716CC"/>
    <w:rsid w:val="00F71A00"/>
    <w:rsid w:val="00F71B71"/>
    <w:rsid w:val="00F71B88"/>
    <w:rsid w:val="00F71FEC"/>
    <w:rsid w:val="00F7216C"/>
    <w:rsid w:val="00F72D76"/>
    <w:rsid w:val="00F73EAC"/>
    <w:rsid w:val="00F740B3"/>
    <w:rsid w:val="00F7434B"/>
    <w:rsid w:val="00F75073"/>
    <w:rsid w:val="00F75387"/>
    <w:rsid w:val="00F75396"/>
    <w:rsid w:val="00F75CE1"/>
    <w:rsid w:val="00F76B8C"/>
    <w:rsid w:val="00F76C76"/>
    <w:rsid w:val="00F77A83"/>
    <w:rsid w:val="00F802A0"/>
    <w:rsid w:val="00F805C1"/>
    <w:rsid w:val="00F8091C"/>
    <w:rsid w:val="00F81584"/>
    <w:rsid w:val="00F816D7"/>
    <w:rsid w:val="00F82755"/>
    <w:rsid w:val="00F85088"/>
    <w:rsid w:val="00F854E1"/>
    <w:rsid w:val="00F8612F"/>
    <w:rsid w:val="00F86345"/>
    <w:rsid w:val="00F876DC"/>
    <w:rsid w:val="00F90050"/>
    <w:rsid w:val="00F917C4"/>
    <w:rsid w:val="00F9266E"/>
    <w:rsid w:val="00F92B91"/>
    <w:rsid w:val="00F93038"/>
    <w:rsid w:val="00F935E6"/>
    <w:rsid w:val="00F94098"/>
    <w:rsid w:val="00F94C67"/>
    <w:rsid w:val="00F94D98"/>
    <w:rsid w:val="00F96295"/>
    <w:rsid w:val="00F964AB"/>
    <w:rsid w:val="00F976D4"/>
    <w:rsid w:val="00F977E9"/>
    <w:rsid w:val="00FA01D6"/>
    <w:rsid w:val="00FA0D20"/>
    <w:rsid w:val="00FA1020"/>
    <w:rsid w:val="00FA156E"/>
    <w:rsid w:val="00FA26C3"/>
    <w:rsid w:val="00FA27AA"/>
    <w:rsid w:val="00FA37E1"/>
    <w:rsid w:val="00FA4823"/>
    <w:rsid w:val="00FA4C86"/>
    <w:rsid w:val="00FA5E9E"/>
    <w:rsid w:val="00FA60EA"/>
    <w:rsid w:val="00FB0334"/>
    <w:rsid w:val="00FB06AB"/>
    <w:rsid w:val="00FB10BC"/>
    <w:rsid w:val="00FB1B4B"/>
    <w:rsid w:val="00FB1CB1"/>
    <w:rsid w:val="00FB1D65"/>
    <w:rsid w:val="00FB221F"/>
    <w:rsid w:val="00FB2B7A"/>
    <w:rsid w:val="00FB344C"/>
    <w:rsid w:val="00FB3AC3"/>
    <w:rsid w:val="00FB43A8"/>
    <w:rsid w:val="00FB471D"/>
    <w:rsid w:val="00FB54A3"/>
    <w:rsid w:val="00FB554F"/>
    <w:rsid w:val="00FB5609"/>
    <w:rsid w:val="00FB5959"/>
    <w:rsid w:val="00FB5A24"/>
    <w:rsid w:val="00FB6059"/>
    <w:rsid w:val="00FB6893"/>
    <w:rsid w:val="00FB6DEE"/>
    <w:rsid w:val="00FB72CA"/>
    <w:rsid w:val="00FB7E44"/>
    <w:rsid w:val="00FC03D4"/>
    <w:rsid w:val="00FC0744"/>
    <w:rsid w:val="00FC0CDD"/>
    <w:rsid w:val="00FC1919"/>
    <w:rsid w:val="00FC1D38"/>
    <w:rsid w:val="00FC2A50"/>
    <w:rsid w:val="00FC2C3A"/>
    <w:rsid w:val="00FC341C"/>
    <w:rsid w:val="00FC3E62"/>
    <w:rsid w:val="00FC4777"/>
    <w:rsid w:val="00FC560A"/>
    <w:rsid w:val="00FC5C62"/>
    <w:rsid w:val="00FC6C3C"/>
    <w:rsid w:val="00FC6DC7"/>
    <w:rsid w:val="00FC6EDC"/>
    <w:rsid w:val="00FC7951"/>
    <w:rsid w:val="00FC7C49"/>
    <w:rsid w:val="00FC7DBB"/>
    <w:rsid w:val="00FD03D9"/>
    <w:rsid w:val="00FD06E9"/>
    <w:rsid w:val="00FD0AD6"/>
    <w:rsid w:val="00FD172B"/>
    <w:rsid w:val="00FD2656"/>
    <w:rsid w:val="00FD29E0"/>
    <w:rsid w:val="00FD2C5B"/>
    <w:rsid w:val="00FD2E6F"/>
    <w:rsid w:val="00FD3540"/>
    <w:rsid w:val="00FD37E1"/>
    <w:rsid w:val="00FD39E1"/>
    <w:rsid w:val="00FD3E48"/>
    <w:rsid w:val="00FD4C22"/>
    <w:rsid w:val="00FD5691"/>
    <w:rsid w:val="00FD56A8"/>
    <w:rsid w:val="00FD5A49"/>
    <w:rsid w:val="00FD5AFF"/>
    <w:rsid w:val="00FD5EFE"/>
    <w:rsid w:val="00FD63CE"/>
    <w:rsid w:val="00FD6D1D"/>
    <w:rsid w:val="00FD6F3B"/>
    <w:rsid w:val="00FD70EE"/>
    <w:rsid w:val="00FD78AC"/>
    <w:rsid w:val="00FD7DF8"/>
    <w:rsid w:val="00FD7EC3"/>
    <w:rsid w:val="00FE1135"/>
    <w:rsid w:val="00FE2E90"/>
    <w:rsid w:val="00FE4609"/>
    <w:rsid w:val="00FE4C9A"/>
    <w:rsid w:val="00FE4FE2"/>
    <w:rsid w:val="00FE5680"/>
    <w:rsid w:val="00FE5BDC"/>
    <w:rsid w:val="00FE5E13"/>
    <w:rsid w:val="00FE605E"/>
    <w:rsid w:val="00FE6360"/>
    <w:rsid w:val="00FE6415"/>
    <w:rsid w:val="00FE7158"/>
    <w:rsid w:val="00FE7298"/>
    <w:rsid w:val="00FE7855"/>
    <w:rsid w:val="00FF15AD"/>
    <w:rsid w:val="00FF16E4"/>
    <w:rsid w:val="00FF1D4E"/>
    <w:rsid w:val="00FF1F7B"/>
    <w:rsid w:val="00FF3916"/>
    <w:rsid w:val="00FF3A7F"/>
    <w:rsid w:val="00FF5653"/>
    <w:rsid w:val="00FF59C9"/>
    <w:rsid w:val="00FF5C84"/>
    <w:rsid w:val="00FF6008"/>
    <w:rsid w:val="00FF66A7"/>
    <w:rsid w:val="00FF71B4"/>
    <w:rsid w:val="00FF74D9"/>
    <w:rsid w:val="00FF7AE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FD8AD"/>
  <w15:chartTrackingRefBased/>
  <w15:docId w15:val="{F9727BDE-6349-477F-9D9F-15B96F8F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A8"/>
    <w:pPr>
      <w:ind w:left="720"/>
      <w:contextualSpacing/>
    </w:pPr>
  </w:style>
  <w:style w:type="character" w:styleId="CommentReference">
    <w:name w:val="annotation reference"/>
    <w:basedOn w:val="DefaultParagraphFont"/>
    <w:uiPriority w:val="99"/>
    <w:semiHidden/>
    <w:unhideWhenUsed/>
    <w:rsid w:val="00761484"/>
    <w:rPr>
      <w:sz w:val="16"/>
      <w:szCs w:val="16"/>
    </w:rPr>
  </w:style>
  <w:style w:type="paragraph" w:styleId="CommentText">
    <w:name w:val="annotation text"/>
    <w:basedOn w:val="Normal"/>
    <w:link w:val="CommentTextChar"/>
    <w:uiPriority w:val="99"/>
    <w:unhideWhenUsed/>
    <w:rsid w:val="00761484"/>
    <w:pPr>
      <w:spacing w:line="240" w:lineRule="auto"/>
    </w:pPr>
    <w:rPr>
      <w:sz w:val="20"/>
      <w:szCs w:val="20"/>
    </w:rPr>
  </w:style>
  <w:style w:type="character" w:customStyle="1" w:styleId="CommentTextChar">
    <w:name w:val="Comment Text Char"/>
    <w:basedOn w:val="DefaultParagraphFont"/>
    <w:link w:val="CommentText"/>
    <w:uiPriority w:val="99"/>
    <w:rsid w:val="00761484"/>
    <w:rPr>
      <w:sz w:val="20"/>
      <w:szCs w:val="20"/>
    </w:rPr>
  </w:style>
  <w:style w:type="paragraph" w:styleId="CommentSubject">
    <w:name w:val="annotation subject"/>
    <w:basedOn w:val="CommentText"/>
    <w:next w:val="CommentText"/>
    <w:link w:val="CommentSubjectChar"/>
    <w:uiPriority w:val="99"/>
    <w:semiHidden/>
    <w:unhideWhenUsed/>
    <w:rsid w:val="00761484"/>
    <w:rPr>
      <w:b/>
      <w:bCs/>
    </w:rPr>
  </w:style>
  <w:style w:type="character" w:customStyle="1" w:styleId="CommentSubjectChar">
    <w:name w:val="Comment Subject Char"/>
    <w:basedOn w:val="CommentTextChar"/>
    <w:link w:val="CommentSubject"/>
    <w:uiPriority w:val="99"/>
    <w:semiHidden/>
    <w:rsid w:val="00761484"/>
    <w:rPr>
      <w:b/>
      <w:bCs/>
      <w:sz w:val="20"/>
      <w:szCs w:val="20"/>
    </w:rPr>
  </w:style>
  <w:style w:type="character" w:styleId="PlaceholderText">
    <w:name w:val="Placeholder Text"/>
    <w:basedOn w:val="DefaultParagraphFont"/>
    <w:uiPriority w:val="99"/>
    <w:semiHidden/>
    <w:rsid w:val="00787674"/>
    <w:rPr>
      <w:color w:val="808080"/>
    </w:rPr>
  </w:style>
  <w:style w:type="paragraph" w:styleId="Revision">
    <w:name w:val="Revision"/>
    <w:hidden/>
    <w:uiPriority w:val="99"/>
    <w:semiHidden/>
    <w:rsid w:val="009C4728"/>
    <w:pPr>
      <w:spacing w:after="0" w:line="240" w:lineRule="auto"/>
    </w:pPr>
  </w:style>
  <w:style w:type="character" w:styleId="Hyperlink">
    <w:name w:val="Hyperlink"/>
    <w:basedOn w:val="DefaultParagraphFont"/>
    <w:uiPriority w:val="99"/>
    <w:unhideWhenUsed/>
    <w:rsid w:val="0087164B"/>
    <w:rPr>
      <w:color w:val="0563C1" w:themeColor="hyperlink"/>
      <w:u w:val="single"/>
    </w:rPr>
  </w:style>
  <w:style w:type="paragraph" w:styleId="NormalWeb">
    <w:name w:val="Normal (Web)"/>
    <w:basedOn w:val="Normal"/>
    <w:uiPriority w:val="99"/>
    <w:unhideWhenUsed/>
    <w:rsid w:val="00A93E8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93E82"/>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1B1AA3"/>
    <w:rPr>
      <w:color w:val="605E5C"/>
      <w:shd w:val="clear" w:color="auto" w:fill="E1DFDD"/>
    </w:rPr>
  </w:style>
  <w:style w:type="character" w:customStyle="1" w:styleId="cf01">
    <w:name w:val="cf01"/>
    <w:basedOn w:val="DefaultParagraphFont"/>
    <w:rsid w:val="00854C46"/>
    <w:rPr>
      <w:rFonts w:ascii="Segoe UI" w:hAnsi="Segoe UI" w:cs="Segoe UI" w:hint="default"/>
      <w:sz w:val="18"/>
      <w:szCs w:val="18"/>
    </w:rPr>
  </w:style>
  <w:style w:type="paragraph" w:customStyle="1" w:styleId="pf0">
    <w:name w:val="pf0"/>
    <w:basedOn w:val="Normal"/>
    <w:rsid w:val="008D28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72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E98"/>
  </w:style>
  <w:style w:type="paragraph" w:styleId="Footer">
    <w:name w:val="footer"/>
    <w:basedOn w:val="Normal"/>
    <w:link w:val="FooterChar"/>
    <w:uiPriority w:val="99"/>
    <w:unhideWhenUsed/>
    <w:rsid w:val="00672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E98"/>
  </w:style>
  <w:style w:type="paragraph" w:styleId="HTMLPreformatted">
    <w:name w:val="HTML Preformatted"/>
    <w:basedOn w:val="Normal"/>
    <w:link w:val="HTMLPreformattedChar"/>
    <w:uiPriority w:val="99"/>
    <w:unhideWhenUsed/>
    <w:rsid w:val="0005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5437F"/>
    <w:rPr>
      <w:rFonts w:ascii="Courier New" w:eastAsia="Times New Roman" w:hAnsi="Courier New" w:cs="Courier New"/>
      <w:sz w:val="20"/>
      <w:szCs w:val="20"/>
      <w:lang w:val="en-US"/>
    </w:rPr>
  </w:style>
  <w:style w:type="character" w:customStyle="1" w:styleId="gnd-iwgdh3b">
    <w:name w:val="gnd-iwgdh3b"/>
    <w:basedOn w:val="DefaultParagraphFont"/>
    <w:rsid w:val="0005437F"/>
  </w:style>
  <w:style w:type="paragraph" w:styleId="BalloonText">
    <w:name w:val="Balloon Text"/>
    <w:basedOn w:val="Normal"/>
    <w:link w:val="BalloonTextChar"/>
    <w:uiPriority w:val="99"/>
    <w:semiHidden/>
    <w:unhideWhenUsed/>
    <w:rsid w:val="00984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01"/>
    <w:rPr>
      <w:rFonts w:ascii="Segoe UI" w:hAnsi="Segoe UI" w:cs="Segoe UI"/>
      <w:sz w:val="18"/>
      <w:szCs w:val="18"/>
    </w:rPr>
  </w:style>
  <w:style w:type="character" w:styleId="UnresolvedMention">
    <w:name w:val="Unresolved Mention"/>
    <w:basedOn w:val="DefaultParagraphFont"/>
    <w:uiPriority w:val="99"/>
    <w:semiHidden/>
    <w:unhideWhenUsed/>
    <w:rsid w:val="000A4DF6"/>
    <w:rPr>
      <w:color w:val="605E5C"/>
      <w:shd w:val="clear" w:color="auto" w:fill="E1DFDD"/>
    </w:rPr>
  </w:style>
  <w:style w:type="character" w:styleId="LineNumber">
    <w:name w:val="line number"/>
    <w:basedOn w:val="DefaultParagraphFont"/>
    <w:uiPriority w:val="99"/>
    <w:semiHidden/>
    <w:unhideWhenUsed/>
    <w:rsid w:val="00D371AE"/>
  </w:style>
  <w:style w:type="paragraph" w:styleId="Bibliography">
    <w:name w:val="Bibliography"/>
    <w:basedOn w:val="Normal"/>
    <w:next w:val="Normal"/>
    <w:uiPriority w:val="37"/>
    <w:unhideWhenUsed/>
    <w:rsid w:val="00A1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0353">
      <w:bodyDiv w:val="1"/>
      <w:marLeft w:val="0"/>
      <w:marRight w:val="0"/>
      <w:marTop w:val="0"/>
      <w:marBottom w:val="0"/>
      <w:divBdr>
        <w:top w:val="none" w:sz="0" w:space="0" w:color="auto"/>
        <w:left w:val="none" w:sz="0" w:space="0" w:color="auto"/>
        <w:bottom w:val="none" w:sz="0" w:space="0" w:color="auto"/>
        <w:right w:val="none" w:sz="0" w:space="0" w:color="auto"/>
      </w:divBdr>
      <w:divsChild>
        <w:div w:id="204484710">
          <w:marLeft w:val="640"/>
          <w:marRight w:val="0"/>
          <w:marTop w:val="0"/>
          <w:marBottom w:val="0"/>
          <w:divBdr>
            <w:top w:val="none" w:sz="0" w:space="0" w:color="auto"/>
            <w:left w:val="none" w:sz="0" w:space="0" w:color="auto"/>
            <w:bottom w:val="none" w:sz="0" w:space="0" w:color="auto"/>
            <w:right w:val="none" w:sz="0" w:space="0" w:color="auto"/>
          </w:divBdr>
        </w:div>
        <w:div w:id="1376857401">
          <w:marLeft w:val="640"/>
          <w:marRight w:val="0"/>
          <w:marTop w:val="0"/>
          <w:marBottom w:val="0"/>
          <w:divBdr>
            <w:top w:val="none" w:sz="0" w:space="0" w:color="auto"/>
            <w:left w:val="none" w:sz="0" w:space="0" w:color="auto"/>
            <w:bottom w:val="none" w:sz="0" w:space="0" w:color="auto"/>
            <w:right w:val="none" w:sz="0" w:space="0" w:color="auto"/>
          </w:divBdr>
        </w:div>
        <w:div w:id="1810054604">
          <w:marLeft w:val="640"/>
          <w:marRight w:val="0"/>
          <w:marTop w:val="0"/>
          <w:marBottom w:val="0"/>
          <w:divBdr>
            <w:top w:val="none" w:sz="0" w:space="0" w:color="auto"/>
            <w:left w:val="none" w:sz="0" w:space="0" w:color="auto"/>
            <w:bottom w:val="none" w:sz="0" w:space="0" w:color="auto"/>
            <w:right w:val="none" w:sz="0" w:space="0" w:color="auto"/>
          </w:divBdr>
        </w:div>
        <w:div w:id="1718431456">
          <w:marLeft w:val="640"/>
          <w:marRight w:val="0"/>
          <w:marTop w:val="0"/>
          <w:marBottom w:val="0"/>
          <w:divBdr>
            <w:top w:val="none" w:sz="0" w:space="0" w:color="auto"/>
            <w:left w:val="none" w:sz="0" w:space="0" w:color="auto"/>
            <w:bottom w:val="none" w:sz="0" w:space="0" w:color="auto"/>
            <w:right w:val="none" w:sz="0" w:space="0" w:color="auto"/>
          </w:divBdr>
        </w:div>
        <w:div w:id="1264265407">
          <w:marLeft w:val="640"/>
          <w:marRight w:val="0"/>
          <w:marTop w:val="0"/>
          <w:marBottom w:val="0"/>
          <w:divBdr>
            <w:top w:val="none" w:sz="0" w:space="0" w:color="auto"/>
            <w:left w:val="none" w:sz="0" w:space="0" w:color="auto"/>
            <w:bottom w:val="none" w:sz="0" w:space="0" w:color="auto"/>
            <w:right w:val="none" w:sz="0" w:space="0" w:color="auto"/>
          </w:divBdr>
        </w:div>
        <w:div w:id="1196961754">
          <w:marLeft w:val="640"/>
          <w:marRight w:val="0"/>
          <w:marTop w:val="0"/>
          <w:marBottom w:val="0"/>
          <w:divBdr>
            <w:top w:val="none" w:sz="0" w:space="0" w:color="auto"/>
            <w:left w:val="none" w:sz="0" w:space="0" w:color="auto"/>
            <w:bottom w:val="none" w:sz="0" w:space="0" w:color="auto"/>
            <w:right w:val="none" w:sz="0" w:space="0" w:color="auto"/>
          </w:divBdr>
        </w:div>
        <w:div w:id="1561943776">
          <w:marLeft w:val="640"/>
          <w:marRight w:val="0"/>
          <w:marTop w:val="0"/>
          <w:marBottom w:val="0"/>
          <w:divBdr>
            <w:top w:val="none" w:sz="0" w:space="0" w:color="auto"/>
            <w:left w:val="none" w:sz="0" w:space="0" w:color="auto"/>
            <w:bottom w:val="none" w:sz="0" w:space="0" w:color="auto"/>
            <w:right w:val="none" w:sz="0" w:space="0" w:color="auto"/>
          </w:divBdr>
        </w:div>
        <w:div w:id="1603955815">
          <w:marLeft w:val="640"/>
          <w:marRight w:val="0"/>
          <w:marTop w:val="0"/>
          <w:marBottom w:val="0"/>
          <w:divBdr>
            <w:top w:val="none" w:sz="0" w:space="0" w:color="auto"/>
            <w:left w:val="none" w:sz="0" w:space="0" w:color="auto"/>
            <w:bottom w:val="none" w:sz="0" w:space="0" w:color="auto"/>
            <w:right w:val="none" w:sz="0" w:space="0" w:color="auto"/>
          </w:divBdr>
        </w:div>
        <w:div w:id="1312827190">
          <w:marLeft w:val="640"/>
          <w:marRight w:val="0"/>
          <w:marTop w:val="0"/>
          <w:marBottom w:val="0"/>
          <w:divBdr>
            <w:top w:val="none" w:sz="0" w:space="0" w:color="auto"/>
            <w:left w:val="none" w:sz="0" w:space="0" w:color="auto"/>
            <w:bottom w:val="none" w:sz="0" w:space="0" w:color="auto"/>
            <w:right w:val="none" w:sz="0" w:space="0" w:color="auto"/>
          </w:divBdr>
        </w:div>
        <w:div w:id="1436173990">
          <w:marLeft w:val="640"/>
          <w:marRight w:val="0"/>
          <w:marTop w:val="0"/>
          <w:marBottom w:val="0"/>
          <w:divBdr>
            <w:top w:val="none" w:sz="0" w:space="0" w:color="auto"/>
            <w:left w:val="none" w:sz="0" w:space="0" w:color="auto"/>
            <w:bottom w:val="none" w:sz="0" w:space="0" w:color="auto"/>
            <w:right w:val="none" w:sz="0" w:space="0" w:color="auto"/>
          </w:divBdr>
        </w:div>
        <w:div w:id="1902213197">
          <w:marLeft w:val="640"/>
          <w:marRight w:val="0"/>
          <w:marTop w:val="0"/>
          <w:marBottom w:val="0"/>
          <w:divBdr>
            <w:top w:val="none" w:sz="0" w:space="0" w:color="auto"/>
            <w:left w:val="none" w:sz="0" w:space="0" w:color="auto"/>
            <w:bottom w:val="none" w:sz="0" w:space="0" w:color="auto"/>
            <w:right w:val="none" w:sz="0" w:space="0" w:color="auto"/>
          </w:divBdr>
        </w:div>
        <w:div w:id="1569877145">
          <w:marLeft w:val="640"/>
          <w:marRight w:val="0"/>
          <w:marTop w:val="0"/>
          <w:marBottom w:val="0"/>
          <w:divBdr>
            <w:top w:val="none" w:sz="0" w:space="0" w:color="auto"/>
            <w:left w:val="none" w:sz="0" w:space="0" w:color="auto"/>
            <w:bottom w:val="none" w:sz="0" w:space="0" w:color="auto"/>
            <w:right w:val="none" w:sz="0" w:space="0" w:color="auto"/>
          </w:divBdr>
        </w:div>
        <w:div w:id="1211041573">
          <w:marLeft w:val="640"/>
          <w:marRight w:val="0"/>
          <w:marTop w:val="0"/>
          <w:marBottom w:val="0"/>
          <w:divBdr>
            <w:top w:val="none" w:sz="0" w:space="0" w:color="auto"/>
            <w:left w:val="none" w:sz="0" w:space="0" w:color="auto"/>
            <w:bottom w:val="none" w:sz="0" w:space="0" w:color="auto"/>
            <w:right w:val="none" w:sz="0" w:space="0" w:color="auto"/>
          </w:divBdr>
        </w:div>
        <w:div w:id="503935657">
          <w:marLeft w:val="640"/>
          <w:marRight w:val="0"/>
          <w:marTop w:val="0"/>
          <w:marBottom w:val="0"/>
          <w:divBdr>
            <w:top w:val="none" w:sz="0" w:space="0" w:color="auto"/>
            <w:left w:val="none" w:sz="0" w:space="0" w:color="auto"/>
            <w:bottom w:val="none" w:sz="0" w:space="0" w:color="auto"/>
            <w:right w:val="none" w:sz="0" w:space="0" w:color="auto"/>
          </w:divBdr>
        </w:div>
        <w:div w:id="2014993427">
          <w:marLeft w:val="640"/>
          <w:marRight w:val="0"/>
          <w:marTop w:val="0"/>
          <w:marBottom w:val="0"/>
          <w:divBdr>
            <w:top w:val="none" w:sz="0" w:space="0" w:color="auto"/>
            <w:left w:val="none" w:sz="0" w:space="0" w:color="auto"/>
            <w:bottom w:val="none" w:sz="0" w:space="0" w:color="auto"/>
            <w:right w:val="none" w:sz="0" w:space="0" w:color="auto"/>
          </w:divBdr>
        </w:div>
        <w:div w:id="1597859262">
          <w:marLeft w:val="640"/>
          <w:marRight w:val="0"/>
          <w:marTop w:val="0"/>
          <w:marBottom w:val="0"/>
          <w:divBdr>
            <w:top w:val="none" w:sz="0" w:space="0" w:color="auto"/>
            <w:left w:val="none" w:sz="0" w:space="0" w:color="auto"/>
            <w:bottom w:val="none" w:sz="0" w:space="0" w:color="auto"/>
            <w:right w:val="none" w:sz="0" w:space="0" w:color="auto"/>
          </w:divBdr>
        </w:div>
        <w:div w:id="1397824731">
          <w:marLeft w:val="640"/>
          <w:marRight w:val="0"/>
          <w:marTop w:val="0"/>
          <w:marBottom w:val="0"/>
          <w:divBdr>
            <w:top w:val="none" w:sz="0" w:space="0" w:color="auto"/>
            <w:left w:val="none" w:sz="0" w:space="0" w:color="auto"/>
            <w:bottom w:val="none" w:sz="0" w:space="0" w:color="auto"/>
            <w:right w:val="none" w:sz="0" w:space="0" w:color="auto"/>
          </w:divBdr>
        </w:div>
      </w:divsChild>
    </w:div>
    <w:div w:id="27679839">
      <w:bodyDiv w:val="1"/>
      <w:marLeft w:val="0"/>
      <w:marRight w:val="0"/>
      <w:marTop w:val="0"/>
      <w:marBottom w:val="0"/>
      <w:divBdr>
        <w:top w:val="none" w:sz="0" w:space="0" w:color="auto"/>
        <w:left w:val="none" w:sz="0" w:space="0" w:color="auto"/>
        <w:bottom w:val="none" w:sz="0" w:space="0" w:color="auto"/>
        <w:right w:val="none" w:sz="0" w:space="0" w:color="auto"/>
      </w:divBdr>
      <w:divsChild>
        <w:div w:id="1542471791">
          <w:marLeft w:val="640"/>
          <w:marRight w:val="0"/>
          <w:marTop w:val="0"/>
          <w:marBottom w:val="0"/>
          <w:divBdr>
            <w:top w:val="none" w:sz="0" w:space="0" w:color="auto"/>
            <w:left w:val="none" w:sz="0" w:space="0" w:color="auto"/>
            <w:bottom w:val="none" w:sz="0" w:space="0" w:color="auto"/>
            <w:right w:val="none" w:sz="0" w:space="0" w:color="auto"/>
          </w:divBdr>
        </w:div>
        <w:div w:id="1870952126">
          <w:marLeft w:val="640"/>
          <w:marRight w:val="0"/>
          <w:marTop w:val="0"/>
          <w:marBottom w:val="0"/>
          <w:divBdr>
            <w:top w:val="none" w:sz="0" w:space="0" w:color="auto"/>
            <w:left w:val="none" w:sz="0" w:space="0" w:color="auto"/>
            <w:bottom w:val="none" w:sz="0" w:space="0" w:color="auto"/>
            <w:right w:val="none" w:sz="0" w:space="0" w:color="auto"/>
          </w:divBdr>
        </w:div>
        <w:div w:id="27999793">
          <w:marLeft w:val="640"/>
          <w:marRight w:val="0"/>
          <w:marTop w:val="0"/>
          <w:marBottom w:val="0"/>
          <w:divBdr>
            <w:top w:val="none" w:sz="0" w:space="0" w:color="auto"/>
            <w:left w:val="none" w:sz="0" w:space="0" w:color="auto"/>
            <w:bottom w:val="none" w:sz="0" w:space="0" w:color="auto"/>
            <w:right w:val="none" w:sz="0" w:space="0" w:color="auto"/>
          </w:divBdr>
        </w:div>
      </w:divsChild>
    </w:div>
    <w:div w:id="29309507">
      <w:bodyDiv w:val="1"/>
      <w:marLeft w:val="0"/>
      <w:marRight w:val="0"/>
      <w:marTop w:val="0"/>
      <w:marBottom w:val="0"/>
      <w:divBdr>
        <w:top w:val="none" w:sz="0" w:space="0" w:color="auto"/>
        <w:left w:val="none" w:sz="0" w:space="0" w:color="auto"/>
        <w:bottom w:val="none" w:sz="0" w:space="0" w:color="auto"/>
        <w:right w:val="none" w:sz="0" w:space="0" w:color="auto"/>
      </w:divBdr>
      <w:divsChild>
        <w:div w:id="523859108">
          <w:marLeft w:val="640"/>
          <w:marRight w:val="0"/>
          <w:marTop w:val="0"/>
          <w:marBottom w:val="0"/>
          <w:divBdr>
            <w:top w:val="none" w:sz="0" w:space="0" w:color="auto"/>
            <w:left w:val="none" w:sz="0" w:space="0" w:color="auto"/>
            <w:bottom w:val="none" w:sz="0" w:space="0" w:color="auto"/>
            <w:right w:val="none" w:sz="0" w:space="0" w:color="auto"/>
          </w:divBdr>
        </w:div>
        <w:div w:id="1009060189">
          <w:marLeft w:val="640"/>
          <w:marRight w:val="0"/>
          <w:marTop w:val="0"/>
          <w:marBottom w:val="0"/>
          <w:divBdr>
            <w:top w:val="none" w:sz="0" w:space="0" w:color="auto"/>
            <w:left w:val="none" w:sz="0" w:space="0" w:color="auto"/>
            <w:bottom w:val="none" w:sz="0" w:space="0" w:color="auto"/>
            <w:right w:val="none" w:sz="0" w:space="0" w:color="auto"/>
          </w:divBdr>
        </w:div>
        <w:div w:id="1497645471">
          <w:marLeft w:val="640"/>
          <w:marRight w:val="0"/>
          <w:marTop w:val="0"/>
          <w:marBottom w:val="0"/>
          <w:divBdr>
            <w:top w:val="none" w:sz="0" w:space="0" w:color="auto"/>
            <w:left w:val="none" w:sz="0" w:space="0" w:color="auto"/>
            <w:bottom w:val="none" w:sz="0" w:space="0" w:color="auto"/>
            <w:right w:val="none" w:sz="0" w:space="0" w:color="auto"/>
          </w:divBdr>
        </w:div>
        <w:div w:id="338655784">
          <w:marLeft w:val="640"/>
          <w:marRight w:val="0"/>
          <w:marTop w:val="0"/>
          <w:marBottom w:val="0"/>
          <w:divBdr>
            <w:top w:val="none" w:sz="0" w:space="0" w:color="auto"/>
            <w:left w:val="none" w:sz="0" w:space="0" w:color="auto"/>
            <w:bottom w:val="none" w:sz="0" w:space="0" w:color="auto"/>
            <w:right w:val="none" w:sz="0" w:space="0" w:color="auto"/>
          </w:divBdr>
        </w:div>
        <w:div w:id="1674257390">
          <w:marLeft w:val="640"/>
          <w:marRight w:val="0"/>
          <w:marTop w:val="0"/>
          <w:marBottom w:val="0"/>
          <w:divBdr>
            <w:top w:val="none" w:sz="0" w:space="0" w:color="auto"/>
            <w:left w:val="none" w:sz="0" w:space="0" w:color="auto"/>
            <w:bottom w:val="none" w:sz="0" w:space="0" w:color="auto"/>
            <w:right w:val="none" w:sz="0" w:space="0" w:color="auto"/>
          </w:divBdr>
        </w:div>
        <w:div w:id="139856350">
          <w:marLeft w:val="640"/>
          <w:marRight w:val="0"/>
          <w:marTop w:val="0"/>
          <w:marBottom w:val="0"/>
          <w:divBdr>
            <w:top w:val="none" w:sz="0" w:space="0" w:color="auto"/>
            <w:left w:val="none" w:sz="0" w:space="0" w:color="auto"/>
            <w:bottom w:val="none" w:sz="0" w:space="0" w:color="auto"/>
            <w:right w:val="none" w:sz="0" w:space="0" w:color="auto"/>
          </w:divBdr>
        </w:div>
        <w:div w:id="336151993">
          <w:marLeft w:val="640"/>
          <w:marRight w:val="0"/>
          <w:marTop w:val="0"/>
          <w:marBottom w:val="0"/>
          <w:divBdr>
            <w:top w:val="none" w:sz="0" w:space="0" w:color="auto"/>
            <w:left w:val="none" w:sz="0" w:space="0" w:color="auto"/>
            <w:bottom w:val="none" w:sz="0" w:space="0" w:color="auto"/>
            <w:right w:val="none" w:sz="0" w:space="0" w:color="auto"/>
          </w:divBdr>
        </w:div>
        <w:div w:id="1683967014">
          <w:marLeft w:val="640"/>
          <w:marRight w:val="0"/>
          <w:marTop w:val="0"/>
          <w:marBottom w:val="0"/>
          <w:divBdr>
            <w:top w:val="none" w:sz="0" w:space="0" w:color="auto"/>
            <w:left w:val="none" w:sz="0" w:space="0" w:color="auto"/>
            <w:bottom w:val="none" w:sz="0" w:space="0" w:color="auto"/>
            <w:right w:val="none" w:sz="0" w:space="0" w:color="auto"/>
          </w:divBdr>
        </w:div>
        <w:div w:id="1065908304">
          <w:marLeft w:val="640"/>
          <w:marRight w:val="0"/>
          <w:marTop w:val="0"/>
          <w:marBottom w:val="0"/>
          <w:divBdr>
            <w:top w:val="none" w:sz="0" w:space="0" w:color="auto"/>
            <w:left w:val="none" w:sz="0" w:space="0" w:color="auto"/>
            <w:bottom w:val="none" w:sz="0" w:space="0" w:color="auto"/>
            <w:right w:val="none" w:sz="0" w:space="0" w:color="auto"/>
          </w:divBdr>
        </w:div>
        <w:div w:id="1160385578">
          <w:marLeft w:val="640"/>
          <w:marRight w:val="0"/>
          <w:marTop w:val="0"/>
          <w:marBottom w:val="0"/>
          <w:divBdr>
            <w:top w:val="none" w:sz="0" w:space="0" w:color="auto"/>
            <w:left w:val="none" w:sz="0" w:space="0" w:color="auto"/>
            <w:bottom w:val="none" w:sz="0" w:space="0" w:color="auto"/>
            <w:right w:val="none" w:sz="0" w:space="0" w:color="auto"/>
          </w:divBdr>
        </w:div>
        <w:div w:id="547228975">
          <w:marLeft w:val="640"/>
          <w:marRight w:val="0"/>
          <w:marTop w:val="0"/>
          <w:marBottom w:val="0"/>
          <w:divBdr>
            <w:top w:val="none" w:sz="0" w:space="0" w:color="auto"/>
            <w:left w:val="none" w:sz="0" w:space="0" w:color="auto"/>
            <w:bottom w:val="none" w:sz="0" w:space="0" w:color="auto"/>
            <w:right w:val="none" w:sz="0" w:space="0" w:color="auto"/>
          </w:divBdr>
        </w:div>
        <w:div w:id="1352292883">
          <w:marLeft w:val="640"/>
          <w:marRight w:val="0"/>
          <w:marTop w:val="0"/>
          <w:marBottom w:val="0"/>
          <w:divBdr>
            <w:top w:val="none" w:sz="0" w:space="0" w:color="auto"/>
            <w:left w:val="none" w:sz="0" w:space="0" w:color="auto"/>
            <w:bottom w:val="none" w:sz="0" w:space="0" w:color="auto"/>
            <w:right w:val="none" w:sz="0" w:space="0" w:color="auto"/>
          </w:divBdr>
        </w:div>
        <w:div w:id="1749691795">
          <w:marLeft w:val="640"/>
          <w:marRight w:val="0"/>
          <w:marTop w:val="0"/>
          <w:marBottom w:val="0"/>
          <w:divBdr>
            <w:top w:val="none" w:sz="0" w:space="0" w:color="auto"/>
            <w:left w:val="none" w:sz="0" w:space="0" w:color="auto"/>
            <w:bottom w:val="none" w:sz="0" w:space="0" w:color="auto"/>
            <w:right w:val="none" w:sz="0" w:space="0" w:color="auto"/>
          </w:divBdr>
        </w:div>
        <w:div w:id="913003158">
          <w:marLeft w:val="640"/>
          <w:marRight w:val="0"/>
          <w:marTop w:val="0"/>
          <w:marBottom w:val="0"/>
          <w:divBdr>
            <w:top w:val="none" w:sz="0" w:space="0" w:color="auto"/>
            <w:left w:val="none" w:sz="0" w:space="0" w:color="auto"/>
            <w:bottom w:val="none" w:sz="0" w:space="0" w:color="auto"/>
            <w:right w:val="none" w:sz="0" w:space="0" w:color="auto"/>
          </w:divBdr>
        </w:div>
        <w:div w:id="400561750">
          <w:marLeft w:val="640"/>
          <w:marRight w:val="0"/>
          <w:marTop w:val="0"/>
          <w:marBottom w:val="0"/>
          <w:divBdr>
            <w:top w:val="none" w:sz="0" w:space="0" w:color="auto"/>
            <w:left w:val="none" w:sz="0" w:space="0" w:color="auto"/>
            <w:bottom w:val="none" w:sz="0" w:space="0" w:color="auto"/>
            <w:right w:val="none" w:sz="0" w:space="0" w:color="auto"/>
          </w:divBdr>
        </w:div>
        <w:div w:id="1819151852">
          <w:marLeft w:val="640"/>
          <w:marRight w:val="0"/>
          <w:marTop w:val="0"/>
          <w:marBottom w:val="0"/>
          <w:divBdr>
            <w:top w:val="none" w:sz="0" w:space="0" w:color="auto"/>
            <w:left w:val="none" w:sz="0" w:space="0" w:color="auto"/>
            <w:bottom w:val="none" w:sz="0" w:space="0" w:color="auto"/>
            <w:right w:val="none" w:sz="0" w:space="0" w:color="auto"/>
          </w:divBdr>
        </w:div>
        <w:div w:id="1627468771">
          <w:marLeft w:val="640"/>
          <w:marRight w:val="0"/>
          <w:marTop w:val="0"/>
          <w:marBottom w:val="0"/>
          <w:divBdr>
            <w:top w:val="none" w:sz="0" w:space="0" w:color="auto"/>
            <w:left w:val="none" w:sz="0" w:space="0" w:color="auto"/>
            <w:bottom w:val="none" w:sz="0" w:space="0" w:color="auto"/>
            <w:right w:val="none" w:sz="0" w:space="0" w:color="auto"/>
          </w:divBdr>
        </w:div>
        <w:div w:id="429090006">
          <w:marLeft w:val="640"/>
          <w:marRight w:val="0"/>
          <w:marTop w:val="0"/>
          <w:marBottom w:val="0"/>
          <w:divBdr>
            <w:top w:val="none" w:sz="0" w:space="0" w:color="auto"/>
            <w:left w:val="none" w:sz="0" w:space="0" w:color="auto"/>
            <w:bottom w:val="none" w:sz="0" w:space="0" w:color="auto"/>
            <w:right w:val="none" w:sz="0" w:space="0" w:color="auto"/>
          </w:divBdr>
        </w:div>
        <w:div w:id="174804810">
          <w:marLeft w:val="640"/>
          <w:marRight w:val="0"/>
          <w:marTop w:val="0"/>
          <w:marBottom w:val="0"/>
          <w:divBdr>
            <w:top w:val="none" w:sz="0" w:space="0" w:color="auto"/>
            <w:left w:val="none" w:sz="0" w:space="0" w:color="auto"/>
            <w:bottom w:val="none" w:sz="0" w:space="0" w:color="auto"/>
            <w:right w:val="none" w:sz="0" w:space="0" w:color="auto"/>
          </w:divBdr>
        </w:div>
        <w:div w:id="946546974">
          <w:marLeft w:val="640"/>
          <w:marRight w:val="0"/>
          <w:marTop w:val="0"/>
          <w:marBottom w:val="0"/>
          <w:divBdr>
            <w:top w:val="none" w:sz="0" w:space="0" w:color="auto"/>
            <w:left w:val="none" w:sz="0" w:space="0" w:color="auto"/>
            <w:bottom w:val="none" w:sz="0" w:space="0" w:color="auto"/>
            <w:right w:val="none" w:sz="0" w:space="0" w:color="auto"/>
          </w:divBdr>
        </w:div>
        <w:div w:id="2116099161">
          <w:marLeft w:val="640"/>
          <w:marRight w:val="0"/>
          <w:marTop w:val="0"/>
          <w:marBottom w:val="0"/>
          <w:divBdr>
            <w:top w:val="none" w:sz="0" w:space="0" w:color="auto"/>
            <w:left w:val="none" w:sz="0" w:space="0" w:color="auto"/>
            <w:bottom w:val="none" w:sz="0" w:space="0" w:color="auto"/>
            <w:right w:val="none" w:sz="0" w:space="0" w:color="auto"/>
          </w:divBdr>
        </w:div>
        <w:div w:id="651838943">
          <w:marLeft w:val="640"/>
          <w:marRight w:val="0"/>
          <w:marTop w:val="0"/>
          <w:marBottom w:val="0"/>
          <w:divBdr>
            <w:top w:val="none" w:sz="0" w:space="0" w:color="auto"/>
            <w:left w:val="none" w:sz="0" w:space="0" w:color="auto"/>
            <w:bottom w:val="none" w:sz="0" w:space="0" w:color="auto"/>
            <w:right w:val="none" w:sz="0" w:space="0" w:color="auto"/>
          </w:divBdr>
        </w:div>
        <w:div w:id="998728065">
          <w:marLeft w:val="640"/>
          <w:marRight w:val="0"/>
          <w:marTop w:val="0"/>
          <w:marBottom w:val="0"/>
          <w:divBdr>
            <w:top w:val="none" w:sz="0" w:space="0" w:color="auto"/>
            <w:left w:val="none" w:sz="0" w:space="0" w:color="auto"/>
            <w:bottom w:val="none" w:sz="0" w:space="0" w:color="auto"/>
            <w:right w:val="none" w:sz="0" w:space="0" w:color="auto"/>
          </w:divBdr>
        </w:div>
        <w:div w:id="104203669">
          <w:marLeft w:val="640"/>
          <w:marRight w:val="0"/>
          <w:marTop w:val="0"/>
          <w:marBottom w:val="0"/>
          <w:divBdr>
            <w:top w:val="none" w:sz="0" w:space="0" w:color="auto"/>
            <w:left w:val="none" w:sz="0" w:space="0" w:color="auto"/>
            <w:bottom w:val="none" w:sz="0" w:space="0" w:color="auto"/>
            <w:right w:val="none" w:sz="0" w:space="0" w:color="auto"/>
          </w:divBdr>
        </w:div>
        <w:div w:id="918488156">
          <w:marLeft w:val="640"/>
          <w:marRight w:val="0"/>
          <w:marTop w:val="0"/>
          <w:marBottom w:val="0"/>
          <w:divBdr>
            <w:top w:val="none" w:sz="0" w:space="0" w:color="auto"/>
            <w:left w:val="none" w:sz="0" w:space="0" w:color="auto"/>
            <w:bottom w:val="none" w:sz="0" w:space="0" w:color="auto"/>
            <w:right w:val="none" w:sz="0" w:space="0" w:color="auto"/>
          </w:divBdr>
        </w:div>
        <w:div w:id="1314946583">
          <w:marLeft w:val="640"/>
          <w:marRight w:val="0"/>
          <w:marTop w:val="0"/>
          <w:marBottom w:val="0"/>
          <w:divBdr>
            <w:top w:val="none" w:sz="0" w:space="0" w:color="auto"/>
            <w:left w:val="none" w:sz="0" w:space="0" w:color="auto"/>
            <w:bottom w:val="none" w:sz="0" w:space="0" w:color="auto"/>
            <w:right w:val="none" w:sz="0" w:space="0" w:color="auto"/>
          </w:divBdr>
        </w:div>
        <w:div w:id="1996520751">
          <w:marLeft w:val="640"/>
          <w:marRight w:val="0"/>
          <w:marTop w:val="0"/>
          <w:marBottom w:val="0"/>
          <w:divBdr>
            <w:top w:val="none" w:sz="0" w:space="0" w:color="auto"/>
            <w:left w:val="none" w:sz="0" w:space="0" w:color="auto"/>
            <w:bottom w:val="none" w:sz="0" w:space="0" w:color="auto"/>
            <w:right w:val="none" w:sz="0" w:space="0" w:color="auto"/>
          </w:divBdr>
        </w:div>
        <w:div w:id="1942642868">
          <w:marLeft w:val="640"/>
          <w:marRight w:val="0"/>
          <w:marTop w:val="0"/>
          <w:marBottom w:val="0"/>
          <w:divBdr>
            <w:top w:val="none" w:sz="0" w:space="0" w:color="auto"/>
            <w:left w:val="none" w:sz="0" w:space="0" w:color="auto"/>
            <w:bottom w:val="none" w:sz="0" w:space="0" w:color="auto"/>
            <w:right w:val="none" w:sz="0" w:space="0" w:color="auto"/>
          </w:divBdr>
        </w:div>
        <w:div w:id="583994431">
          <w:marLeft w:val="640"/>
          <w:marRight w:val="0"/>
          <w:marTop w:val="0"/>
          <w:marBottom w:val="0"/>
          <w:divBdr>
            <w:top w:val="none" w:sz="0" w:space="0" w:color="auto"/>
            <w:left w:val="none" w:sz="0" w:space="0" w:color="auto"/>
            <w:bottom w:val="none" w:sz="0" w:space="0" w:color="auto"/>
            <w:right w:val="none" w:sz="0" w:space="0" w:color="auto"/>
          </w:divBdr>
        </w:div>
        <w:div w:id="1152454393">
          <w:marLeft w:val="640"/>
          <w:marRight w:val="0"/>
          <w:marTop w:val="0"/>
          <w:marBottom w:val="0"/>
          <w:divBdr>
            <w:top w:val="none" w:sz="0" w:space="0" w:color="auto"/>
            <w:left w:val="none" w:sz="0" w:space="0" w:color="auto"/>
            <w:bottom w:val="none" w:sz="0" w:space="0" w:color="auto"/>
            <w:right w:val="none" w:sz="0" w:space="0" w:color="auto"/>
          </w:divBdr>
        </w:div>
        <w:div w:id="1407268189">
          <w:marLeft w:val="640"/>
          <w:marRight w:val="0"/>
          <w:marTop w:val="0"/>
          <w:marBottom w:val="0"/>
          <w:divBdr>
            <w:top w:val="none" w:sz="0" w:space="0" w:color="auto"/>
            <w:left w:val="none" w:sz="0" w:space="0" w:color="auto"/>
            <w:bottom w:val="none" w:sz="0" w:space="0" w:color="auto"/>
            <w:right w:val="none" w:sz="0" w:space="0" w:color="auto"/>
          </w:divBdr>
        </w:div>
        <w:div w:id="2144076934">
          <w:marLeft w:val="640"/>
          <w:marRight w:val="0"/>
          <w:marTop w:val="0"/>
          <w:marBottom w:val="0"/>
          <w:divBdr>
            <w:top w:val="none" w:sz="0" w:space="0" w:color="auto"/>
            <w:left w:val="none" w:sz="0" w:space="0" w:color="auto"/>
            <w:bottom w:val="none" w:sz="0" w:space="0" w:color="auto"/>
            <w:right w:val="none" w:sz="0" w:space="0" w:color="auto"/>
          </w:divBdr>
        </w:div>
        <w:div w:id="1657610035">
          <w:marLeft w:val="640"/>
          <w:marRight w:val="0"/>
          <w:marTop w:val="0"/>
          <w:marBottom w:val="0"/>
          <w:divBdr>
            <w:top w:val="none" w:sz="0" w:space="0" w:color="auto"/>
            <w:left w:val="none" w:sz="0" w:space="0" w:color="auto"/>
            <w:bottom w:val="none" w:sz="0" w:space="0" w:color="auto"/>
            <w:right w:val="none" w:sz="0" w:space="0" w:color="auto"/>
          </w:divBdr>
        </w:div>
        <w:div w:id="479805535">
          <w:marLeft w:val="640"/>
          <w:marRight w:val="0"/>
          <w:marTop w:val="0"/>
          <w:marBottom w:val="0"/>
          <w:divBdr>
            <w:top w:val="none" w:sz="0" w:space="0" w:color="auto"/>
            <w:left w:val="none" w:sz="0" w:space="0" w:color="auto"/>
            <w:bottom w:val="none" w:sz="0" w:space="0" w:color="auto"/>
            <w:right w:val="none" w:sz="0" w:space="0" w:color="auto"/>
          </w:divBdr>
        </w:div>
      </w:divsChild>
    </w:div>
    <w:div w:id="32921591">
      <w:bodyDiv w:val="1"/>
      <w:marLeft w:val="0"/>
      <w:marRight w:val="0"/>
      <w:marTop w:val="0"/>
      <w:marBottom w:val="0"/>
      <w:divBdr>
        <w:top w:val="none" w:sz="0" w:space="0" w:color="auto"/>
        <w:left w:val="none" w:sz="0" w:space="0" w:color="auto"/>
        <w:bottom w:val="none" w:sz="0" w:space="0" w:color="auto"/>
        <w:right w:val="none" w:sz="0" w:space="0" w:color="auto"/>
      </w:divBdr>
      <w:divsChild>
        <w:div w:id="1641619170">
          <w:marLeft w:val="640"/>
          <w:marRight w:val="0"/>
          <w:marTop w:val="0"/>
          <w:marBottom w:val="0"/>
          <w:divBdr>
            <w:top w:val="none" w:sz="0" w:space="0" w:color="auto"/>
            <w:left w:val="none" w:sz="0" w:space="0" w:color="auto"/>
            <w:bottom w:val="none" w:sz="0" w:space="0" w:color="auto"/>
            <w:right w:val="none" w:sz="0" w:space="0" w:color="auto"/>
          </w:divBdr>
        </w:div>
        <w:div w:id="134642469">
          <w:marLeft w:val="640"/>
          <w:marRight w:val="0"/>
          <w:marTop w:val="0"/>
          <w:marBottom w:val="0"/>
          <w:divBdr>
            <w:top w:val="none" w:sz="0" w:space="0" w:color="auto"/>
            <w:left w:val="none" w:sz="0" w:space="0" w:color="auto"/>
            <w:bottom w:val="none" w:sz="0" w:space="0" w:color="auto"/>
            <w:right w:val="none" w:sz="0" w:space="0" w:color="auto"/>
          </w:divBdr>
        </w:div>
        <w:div w:id="2147240125">
          <w:marLeft w:val="640"/>
          <w:marRight w:val="0"/>
          <w:marTop w:val="0"/>
          <w:marBottom w:val="0"/>
          <w:divBdr>
            <w:top w:val="none" w:sz="0" w:space="0" w:color="auto"/>
            <w:left w:val="none" w:sz="0" w:space="0" w:color="auto"/>
            <w:bottom w:val="none" w:sz="0" w:space="0" w:color="auto"/>
            <w:right w:val="none" w:sz="0" w:space="0" w:color="auto"/>
          </w:divBdr>
        </w:div>
        <w:div w:id="848255141">
          <w:marLeft w:val="640"/>
          <w:marRight w:val="0"/>
          <w:marTop w:val="0"/>
          <w:marBottom w:val="0"/>
          <w:divBdr>
            <w:top w:val="none" w:sz="0" w:space="0" w:color="auto"/>
            <w:left w:val="none" w:sz="0" w:space="0" w:color="auto"/>
            <w:bottom w:val="none" w:sz="0" w:space="0" w:color="auto"/>
            <w:right w:val="none" w:sz="0" w:space="0" w:color="auto"/>
          </w:divBdr>
        </w:div>
        <w:div w:id="275718593">
          <w:marLeft w:val="640"/>
          <w:marRight w:val="0"/>
          <w:marTop w:val="0"/>
          <w:marBottom w:val="0"/>
          <w:divBdr>
            <w:top w:val="none" w:sz="0" w:space="0" w:color="auto"/>
            <w:left w:val="none" w:sz="0" w:space="0" w:color="auto"/>
            <w:bottom w:val="none" w:sz="0" w:space="0" w:color="auto"/>
            <w:right w:val="none" w:sz="0" w:space="0" w:color="auto"/>
          </w:divBdr>
        </w:div>
        <w:div w:id="130826442">
          <w:marLeft w:val="640"/>
          <w:marRight w:val="0"/>
          <w:marTop w:val="0"/>
          <w:marBottom w:val="0"/>
          <w:divBdr>
            <w:top w:val="none" w:sz="0" w:space="0" w:color="auto"/>
            <w:left w:val="none" w:sz="0" w:space="0" w:color="auto"/>
            <w:bottom w:val="none" w:sz="0" w:space="0" w:color="auto"/>
            <w:right w:val="none" w:sz="0" w:space="0" w:color="auto"/>
          </w:divBdr>
        </w:div>
        <w:div w:id="1520775796">
          <w:marLeft w:val="640"/>
          <w:marRight w:val="0"/>
          <w:marTop w:val="0"/>
          <w:marBottom w:val="0"/>
          <w:divBdr>
            <w:top w:val="none" w:sz="0" w:space="0" w:color="auto"/>
            <w:left w:val="none" w:sz="0" w:space="0" w:color="auto"/>
            <w:bottom w:val="none" w:sz="0" w:space="0" w:color="auto"/>
            <w:right w:val="none" w:sz="0" w:space="0" w:color="auto"/>
          </w:divBdr>
        </w:div>
        <w:div w:id="2058316406">
          <w:marLeft w:val="640"/>
          <w:marRight w:val="0"/>
          <w:marTop w:val="0"/>
          <w:marBottom w:val="0"/>
          <w:divBdr>
            <w:top w:val="none" w:sz="0" w:space="0" w:color="auto"/>
            <w:left w:val="none" w:sz="0" w:space="0" w:color="auto"/>
            <w:bottom w:val="none" w:sz="0" w:space="0" w:color="auto"/>
            <w:right w:val="none" w:sz="0" w:space="0" w:color="auto"/>
          </w:divBdr>
        </w:div>
        <w:div w:id="988050583">
          <w:marLeft w:val="640"/>
          <w:marRight w:val="0"/>
          <w:marTop w:val="0"/>
          <w:marBottom w:val="0"/>
          <w:divBdr>
            <w:top w:val="none" w:sz="0" w:space="0" w:color="auto"/>
            <w:left w:val="none" w:sz="0" w:space="0" w:color="auto"/>
            <w:bottom w:val="none" w:sz="0" w:space="0" w:color="auto"/>
            <w:right w:val="none" w:sz="0" w:space="0" w:color="auto"/>
          </w:divBdr>
        </w:div>
        <w:div w:id="671227813">
          <w:marLeft w:val="640"/>
          <w:marRight w:val="0"/>
          <w:marTop w:val="0"/>
          <w:marBottom w:val="0"/>
          <w:divBdr>
            <w:top w:val="none" w:sz="0" w:space="0" w:color="auto"/>
            <w:left w:val="none" w:sz="0" w:space="0" w:color="auto"/>
            <w:bottom w:val="none" w:sz="0" w:space="0" w:color="auto"/>
            <w:right w:val="none" w:sz="0" w:space="0" w:color="auto"/>
          </w:divBdr>
        </w:div>
        <w:div w:id="1197549862">
          <w:marLeft w:val="640"/>
          <w:marRight w:val="0"/>
          <w:marTop w:val="0"/>
          <w:marBottom w:val="0"/>
          <w:divBdr>
            <w:top w:val="none" w:sz="0" w:space="0" w:color="auto"/>
            <w:left w:val="none" w:sz="0" w:space="0" w:color="auto"/>
            <w:bottom w:val="none" w:sz="0" w:space="0" w:color="auto"/>
            <w:right w:val="none" w:sz="0" w:space="0" w:color="auto"/>
          </w:divBdr>
        </w:div>
        <w:div w:id="2130927285">
          <w:marLeft w:val="640"/>
          <w:marRight w:val="0"/>
          <w:marTop w:val="0"/>
          <w:marBottom w:val="0"/>
          <w:divBdr>
            <w:top w:val="none" w:sz="0" w:space="0" w:color="auto"/>
            <w:left w:val="none" w:sz="0" w:space="0" w:color="auto"/>
            <w:bottom w:val="none" w:sz="0" w:space="0" w:color="auto"/>
            <w:right w:val="none" w:sz="0" w:space="0" w:color="auto"/>
          </w:divBdr>
        </w:div>
        <w:div w:id="21979623">
          <w:marLeft w:val="640"/>
          <w:marRight w:val="0"/>
          <w:marTop w:val="0"/>
          <w:marBottom w:val="0"/>
          <w:divBdr>
            <w:top w:val="none" w:sz="0" w:space="0" w:color="auto"/>
            <w:left w:val="none" w:sz="0" w:space="0" w:color="auto"/>
            <w:bottom w:val="none" w:sz="0" w:space="0" w:color="auto"/>
            <w:right w:val="none" w:sz="0" w:space="0" w:color="auto"/>
          </w:divBdr>
        </w:div>
        <w:div w:id="375664802">
          <w:marLeft w:val="640"/>
          <w:marRight w:val="0"/>
          <w:marTop w:val="0"/>
          <w:marBottom w:val="0"/>
          <w:divBdr>
            <w:top w:val="none" w:sz="0" w:space="0" w:color="auto"/>
            <w:left w:val="none" w:sz="0" w:space="0" w:color="auto"/>
            <w:bottom w:val="none" w:sz="0" w:space="0" w:color="auto"/>
            <w:right w:val="none" w:sz="0" w:space="0" w:color="auto"/>
          </w:divBdr>
        </w:div>
        <w:div w:id="2118677356">
          <w:marLeft w:val="640"/>
          <w:marRight w:val="0"/>
          <w:marTop w:val="0"/>
          <w:marBottom w:val="0"/>
          <w:divBdr>
            <w:top w:val="none" w:sz="0" w:space="0" w:color="auto"/>
            <w:left w:val="none" w:sz="0" w:space="0" w:color="auto"/>
            <w:bottom w:val="none" w:sz="0" w:space="0" w:color="auto"/>
            <w:right w:val="none" w:sz="0" w:space="0" w:color="auto"/>
          </w:divBdr>
        </w:div>
        <w:div w:id="1803690221">
          <w:marLeft w:val="640"/>
          <w:marRight w:val="0"/>
          <w:marTop w:val="0"/>
          <w:marBottom w:val="0"/>
          <w:divBdr>
            <w:top w:val="none" w:sz="0" w:space="0" w:color="auto"/>
            <w:left w:val="none" w:sz="0" w:space="0" w:color="auto"/>
            <w:bottom w:val="none" w:sz="0" w:space="0" w:color="auto"/>
            <w:right w:val="none" w:sz="0" w:space="0" w:color="auto"/>
          </w:divBdr>
        </w:div>
        <w:div w:id="332420562">
          <w:marLeft w:val="640"/>
          <w:marRight w:val="0"/>
          <w:marTop w:val="0"/>
          <w:marBottom w:val="0"/>
          <w:divBdr>
            <w:top w:val="none" w:sz="0" w:space="0" w:color="auto"/>
            <w:left w:val="none" w:sz="0" w:space="0" w:color="auto"/>
            <w:bottom w:val="none" w:sz="0" w:space="0" w:color="auto"/>
            <w:right w:val="none" w:sz="0" w:space="0" w:color="auto"/>
          </w:divBdr>
        </w:div>
        <w:div w:id="1796875650">
          <w:marLeft w:val="640"/>
          <w:marRight w:val="0"/>
          <w:marTop w:val="0"/>
          <w:marBottom w:val="0"/>
          <w:divBdr>
            <w:top w:val="none" w:sz="0" w:space="0" w:color="auto"/>
            <w:left w:val="none" w:sz="0" w:space="0" w:color="auto"/>
            <w:bottom w:val="none" w:sz="0" w:space="0" w:color="auto"/>
            <w:right w:val="none" w:sz="0" w:space="0" w:color="auto"/>
          </w:divBdr>
        </w:div>
        <w:div w:id="334306974">
          <w:marLeft w:val="640"/>
          <w:marRight w:val="0"/>
          <w:marTop w:val="0"/>
          <w:marBottom w:val="0"/>
          <w:divBdr>
            <w:top w:val="none" w:sz="0" w:space="0" w:color="auto"/>
            <w:left w:val="none" w:sz="0" w:space="0" w:color="auto"/>
            <w:bottom w:val="none" w:sz="0" w:space="0" w:color="auto"/>
            <w:right w:val="none" w:sz="0" w:space="0" w:color="auto"/>
          </w:divBdr>
        </w:div>
        <w:div w:id="66923272">
          <w:marLeft w:val="640"/>
          <w:marRight w:val="0"/>
          <w:marTop w:val="0"/>
          <w:marBottom w:val="0"/>
          <w:divBdr>
            <w:top w:val="none" w:sz="0" w:space="0" w:color="auto"/>
            <w:left w:val="none" w:sz="0" w:space="0" w:color="auto"/>
            <w:bottom w:val="none" w:sz="0" w:space="0" w:color="auto"/>
            <w:right w:val="none" w:sz="0" w:space="0" w:color="auto"/>
          </w:divBdr>
        </w:div>
        <w:div w:id="2028409773">
          <w:marLeft w:val="640"/>
          <w:marRight w:val="0"/>
          <w:marTop w:val="0"/>
          <w:marBottom w:val="0"/>
          <w:divBdr>
            <w:top w:val="none" w:sz="0" w:space="0" w:color="auto"/>
            <w:left w:val="none" w:sz="0" w:space="0" w:color="auto"/>
            <w:bottom w:val="none" w:sz="0" w:space="0" w:color="auto"/>
            <w:right w:val="none" w:sz="0" w:space="0" w:color="auto"/>
          </w:divBdr>
        </w:div>
        <w:div w:id="1524590728">
          <w:marLeft w:val="640"/>
          <w:marRight w:val="0"/>
          <w:marTop w:val="0"/>
          <w:marBottom w:val="0"/>
          <w:divBdr>
            <w:top w:val="none" w:sz="0" w:space="0" w:color="auto"/>
            <w:left w:val="none" w:sz="0" w:space="0" w:color="auto"/>
            <w:bottom w:val="none" w:sz="0" w:space="0" w:color="auto"/>
            <w:right w:val="none" w:sz="0" w:space="0" w:color="auto"/>
          </w:divBdr>
        </w:div>
        <w:div w:id="229002626">
          <w:marLeft w:val="640"/>
          <w:marRight w:val="0"/>
          <w:marTop w:val="0"/>
          <w:marBottom w:val="0"/>
          <w:divBdr>
            <w:top w:val="none" w:sz="0" w:space="0" w:color="auto"/>
            <w:left w:val="none" w:sz="0" w:space="0" w:color="auto"/>
            <w:bottom w:val="none" w:sz="0" w:space="0" w:color="auto"/>
            <w:right w:val="none" w:sz="0" w:space="0" w:color="auto"/>
          </w:divBdr>
        </w:div>
        <w:div w:id="1317414525">
          <w:marLeft w:val="640"/>
          <w:marRight w:val="0"/>
          <w:marTop w:val="0"/>
          <w:marBottom w:val="0"/>
          <w:divBdr>
            <w:top w:val="none" w:sz="0" w:space="0" w:color="auto"/>
            <w:left w:val="none" w:sz="0" w:space="0" w:color="auto"/>
            <w:bottom w:val="none" w:sz="0" w:space="0" w:color="auto"/>
            <w:right w:val="none" w:sz="0" w:space="0" w:color="auto"/>
          </w:divBdr>
        </w:div>
        <w:div w:id="1363165358">
          <w:marLeft w:val="640"/>
          <w:marRight w:val="0"/>
          <w:marTop w:val="0"/>
          <w:marBottom w:val="0"/>
          <w:divBdr>
            <w:top w:val="none" w:sz="0" w:space="0" w:color="auto"/>
            <w:left w:val="none" w:sz="0" w:space="0" w:color="auto"/>
            <w:bottom w:val="none" w:sz="0" w:space="0" w:color="auto"/>
            <w:right w:val="none" w:sz="0" w:space="0" w:color="auto"/>
          </w:divBdr>
        </w:div>
        <w:div w:id="1002970131">
          <w:marLeft w:val="640"/>
          <w:marRight w:val="0"/>
          <w:marTop w:val="0"/>
          <w:marBottom w:val="0"/>
          <w:divBdr>
            <w:top w:val="none" w:sz="0" w:space="0" w:color="auto"/>
            <w:left w:val="none" w:sz="0" w:space="0" w:color="auto"/>
            <w:bottom w:val="none" w:sz="0" w:space="0" w:color="auto"/>
            <w:right w:val="none" w:sz="0" w:space="0" w:color="auto"/>
          </w:divBdr>
        </w:div>
        <w:div w:id="1015574332">
          <w:marLeft w:val="640"/>
          <w:marRight w:val="0"/>
          <w:marTop w:val="0"/>
          <w:marBottom w:val="0"/>
          <w:divBdr>
            <w:top w:val="none" w:sz="0" w:space="0" w:color="auto"/>
            <w:left w:val="none" w:sz="0" w:space="0" w:color="auto"/>
            <w:bottom w:val="none" w:sz="0" w:space="0" w:color="auto"/>
            <w:right w:val="none" w:sz="0" w:space="0" w:color="auto"/>
          </w:divBdr>
        </w:div>
        <w:div w:id="1856113694">
          <w:marLeft w:val="640"/>
          <w:marRight w:val="0"/>
          <w:marTop w:val="0"/>
          <w:marBottom w:val="0"/>
          <w:divBdr>
            <w:top w:val="none" w:sz="0" w:space="0" w:color="auto"/>
            <w:left w:val="none" w:sz="0" w:space="0" w:color="auto"/>
            <w:bottom w:val="none" w:sz="0" w:space="0" w:color="auto"/>
            <w:right w:val="none" w:sz="0" w:space="0" w:color="auto"/>
          </w:divBdr>
        </w:div>
        <w:div w:id="1088234664">
          <w:marLeft w:val="640"/>
          <w:marRight w:val="0"/>
          <w:marTop w:val="0"/>
          <w:marBottom w:val="0"/>
          <w:divBdr>
            <w:top w:val="none" w:sz="0" w:space="0" w:color="auto"/>
            <w:left w:val="none" w:sz="0" w:space="0" w:color="auto"/>
            <w:bottom w:val="none" w:sz="0" w:space="0" w:color="auto"/>
            <w:right w:val="none" w:sz="0" w:space="0" w:color="auto"/>
          </w:divBdr>
        </w:div>
        <w:div w:id="570967912">
          <w:marLeft w:val="640"/>
          <w:marRight w:val="0"/>
          <w:marTop w:val="0"/>
          <w:marBottom w:val="0"/>
          <w:divBdr>
            <w:top w:val="none" w:sz="0" w:space="0" w:color="auto"/>
            <w:left w:val="none" w:sz="0" w:space="0" w:color="auto"/>
            <w:bottom w:val="none" w:sz="0" w:space="0" w:color="auto"/>
            <w:right w:val="none" w:sz="0" w:space="0" w:color="auto"/>
          </w:divBdr>
        </w:div>
        <w:div w:id="1711564356">
          <w:marLeft w:val="640"/>
          <w:marRight w:val="0"/>
          <w:marTop w:val="0"/>
          <w:marBottom w:val="0"/>
          <w:divBdr>
            <w:top w:val="none" w:sz="0" w:space="0" w:color="auto"/>
            <w:left w:val="none" w:sz="0" w:space="0" w:color="auto"/>
            <w:bottom w:val="none" w:sz="0" w:space="0" w:color="auto"/>
            <w:right w:val="none" w:sz="0" w:space="0" w:color="auto"/>
          </w:divBdr>
        </w:div>
        <w:div w:id="370544517">
          <w:marLeft w:val="640"/>
          <w:marRight w:val="0"/>
          <w:marTop w:val="0"/>
          <w:marBottom w:val="0"/>
          <w:divBdr>
            <w:top w:val="none" w:sz="0" w:space="0" w:color="auto"/>
            <w:left w:val="none" w:sz="0" w:space="0" w:color="auto"/>
            <w:bottom w:val="none" w:sz="0" w:space="0" w:color="auto"/>
            <w:right w:val="none" w:sz="0" w:space="0" w:color="auto"/>
          </w:divBdr>
        </w:div>
        <w:div w:id="1051614477">
          <w:marLeft w:val="640"/>
          <w:marRight w:val="0"/>
          <w:marTop w:val="0"/>
          <w:marBottom w:val="0"/>
          <w:divBdr>
            <w:top w:val="none" w:sz="0" w:space="0" w:color="auto"/>
            <w:left w:val="none" w:sz="0" w:space="0" w:color="auto"/>
            <w:bottom w:val="none" w:sz="0" w:space="0" w:color="auto"/>
            <w:right w:val="none" w:sz="0" w:space="0" w:color="auto"/>
          </w:divBdr>
        </w:div>
        <w:div w:id="1495150144">
          <w:marLeft w:val="640"/>
          <w:marRight w:val="0"/>
          <w:marTop w:val="0"/>
          <w:marBottom w:val="0"/>
          <w:divBdr>
            <w:top w:val="none" w:sz="0" w:space="0" w:color="auto"/>
            <w:left w:val="none" w:sz="0" w:space="0" w:color="auto"/>
            <w:bottom w:val="none" w:sz="0" w:space="0" w:color="auto"/>
            <w:right w:val="none" w:sz="0" w:space="0" w:color="auto"/>
          </w:divBdr>
        </w:div>
        <w:div w:id="2134204167">
          <w:marLeft w:val="640"/>
          <w:marRight w:val="0"/>
          <w:marTop w:val="0"/>
          <w:marBottom w:val="0"/>
          <w:divBdr>
            <w:top w:val="none" w:sz="0" w:space="0" w:color="auto"/>
            <w:left w:val="none" w:sz="0" w:space="0" w:color="auto"/>
            <w:bottom w:val="none" w:sz="0" w:space="0" w:color="auto"/>
            <w:right w:val="none" w:sz="0" w:space="0" w:color="auto"/>
          </w:divBdr>
        </w:div>
        <w:div w:id="881596977">
          <w:marLeft w:val="640"/>
          <w:marRight w:val="0"/>
          <w:marTop w:val="0"/>
          <w:marBottom w:val="0"/>
          <w:divBdr>
            <w:top w:val="none" w:sz="0" w:space="0" w:color="auto"/>
            <w:left w:val="none" w:sz="0" w:space="0" w:color="auto"/>
            <w:bottom w:val="none" w:sz="0" w:space="0" w:color="auto"/>
            <w:right w:val="none" w:sz="0" w:space="0" w:color="auto"/>
          </w:divBdr>
        </w:div>
        <w:div w:id="1042096050">
          <w:marLeft w:val="640"/>
          <w:marRight w:val="0"/>
          <w:marTop w:val="0"/>
          <w:marBottom w:val="0"/>
          <w:divBdr>
            <w:top w:val="none" w:sz="0" w:space="0" w:color="auto"/>
            <w:left w:val="none" w:sz="0" w:space="0" w:color="auto"/>
            <w:bottom w:val="none" w:sz="0" w:space="0" w:color="auto"/>
            <w:right w:val="none" w:sz="0" w:space="0" w:color="auto"/>
          </w:divBdr>
        </w:div>
        <w:div w:id="769159038">
          <w:marLeft w:val="640"/>
          <w:marRight w:val="0"/>
          <w:marTop w:val="0"/>
          <w:marBottom w:val="0"/>
          <w:divBdr>
            <w:top w:val="none" w:sz="0" w:space="0" w:color="auto"/>
            <w:left w:val="none" w:sz="0" w:space="0" w:color="auto"/>
            <w:bottom w:val="none" w:sz="0" w:space="0" w:color="auto"/>
            <w:right w:val="none" w:sz="0" w:space="0" w:color="auto"/>
          </w:divBdr>
        </w:div>
        <w:div w:id="2059090034">
          <w:marLeft w:val="640"/>
          <w:marRight w:val="0"/>
          <w:marTop w:val="0"/>
          <w:marBottom w:val="0"/>
          <w:divBdr>
            <w:top w:val="none" w:sz="0" w:space="0" w:color="auto"/>
            <w:left w:val="none" w:sz="0" w:space="0" w:color="auto"/>
            <w:bottom w:val="none" w:sz="0" w:space="0" w:color="auto"/>
            <w:right w:val="none" w:sz="0" w:space="0" w:color="auto"/>
          </w:divBdr>
        </w:div>
        <w:div w:id="885488784">
          <w:marLeft w:val="640"/>
          <w:marRight w:val="0"/>
          <w:marTop w:val="0"/>
          <w:marBottom w:val="0"/>
          <w:divBdr>
            <w:top w:val="none" w:sz="0" w:space="0" w:color="auto"/>
            <w:left w:val="none" w:sz="0" w:space="0" w:color="auto"/>
            <w:bottom w:val="none" w:sz="0" w:space="0" w:color="auto"/>
            <w:right w:val="none" w:sz="0" w:space="0" w:color="auto"/>
          </w:divBdr>
        </w:div>
      </w:divsChild>
    </w:div>
    <w:div w:id="36516690">
      <w:bodyDiv w:val="1"/>
      <w:marLeft w:val="0"/>
      <w:marRight w:val="0"/>
      <w:marTop w:val="0"/>
      <w:marBottom w:val="0"/>
      <w:divBdr>
        <w:top w:val="none" w:sz="0" w:space="0" w:color="auto"/>
        <w:left w:val="none" w:sz="0" w:space="0" w:color="auto"/>
        <w:bottom w:val="none" w:sz="0" w:space="0" w:color="auto"/>
        <w:right w:val="none" w:sz="0" w:space="0" w:color="auto"/>
      </w:divBdr>
    </w:div>
    <w:div w:id="36855886">
      <w:bodyDiv w:val="1"/>
      <w:marLeft w:val="0"/>
      <w:marRight w:val="0"/>
      <w:marTop w:val="0"/>
      <w:marBottom w:val="0"/>
      <w:divBdr>
        <w:top w:val="none" w:sz="0" w:space="0" w:color="auto"/>
        <w:left w:val="none" w:sz="0" w:space="0" w:color="auto"/>
        <w:bottom w:val="none" w:sz="0" w:space="0" w:color="auto"/>
        <w:right w:val="none" w:sz="0" w:space="0" w:color="auto"/>
      </w:divBdr>
      <w:divsChild>
        <w:div w:id="1427534625">
          <w:marLeft w:val="640"/>
          <w:marRight w:val="0"/>
          <w:marTop w:val="0"/>
          <w:marBottom w:val="0"/>
          <w:divBdr>
            <w:top w:val="none" w:sz="0" w:space="0" w:color="auto"/>
            <w:left w:val="none" w:sz="0" w:space="0" w:color="auto"/>
            <w:bottom w:val="none" w:sz="0" w:space="0" w:color="auto"/>
            <w:right w:val="none" w:sz="0" w:space="0" w:color="auto"/>
          </w:divBdr>
        </w:div>
        <w:div w:id="606618205">
          <w:marLeft w:val="640"/>
          <w:marRight w:val="0"/>
          <w:marTop w:val="0"/>
          <w:marBottom w:val="0"/>
          <w:divBdr>
            <w:top w:val="none" w:sz="0" w:space="0" w:color="auto"/>
            <w:left w:val="none" w:sz="0" w:space="0" w:color="auto"/>
            <w:bottom w:val="none" w:sz="0" w:space="0" w:color="auto"/>
            <w:right w:val="none" w:sz="0" w:space="0" w:color="auto"/>
          </w:divBdr>
        </w:div>
        <w:div w:id="875124430">
          <w:marLeft w:val="640"/>
          <w:marRight w:val="0"/>
          <w:marTop w:val="0"/>
          <w:marBottom w:val="0"/>
          <w:divBdr>
            <w:top w:val="none" w:sz="0" w:space="0" w:color="auto"/>
            <w:left w:val="none" w:sz="0" w:space="0" w:color="auto"/>
            <w:bottom w:val="none" w:sz="0" w:space="0" w:color="auto"/>
            <w:right w:val="none" w:sz="0" w:space="0" w:color="auto"/>
          </w:divBdr>
        </w:div>
        <w:div w:id="339896582">
          <w:marLeft w:val="640"/>
          <w:marRight w:val="0"/>
          <w:marTop w:val="0"/>
          <w:marBottom w:val="0"/>
          <w:divBdr>
            <w:top w:val="none" w:sz="0" w:space="0" w:color="auto"/>
            <w:left w:val="none" w:sz="0" w:space="0" w:color="auto"/>
            <w:bottom w:val="none" w:sz="0" w:space="0" w:color="auto"/>
            <w:right w:val="none" w:sz="0" w:space="0" w:color="auto"/>
          </w:divBdr>
        </w:div>
        <w:div w:id="690763707">
          <w:marLeft w:val="640"/>
          <w:marRight w:val="0"/>
          <w:marTop w:val="0"/>
          <w:marBottom w:val="0"/>
          <w:divBdr>
            <w:top w:val="none" w:sz="0" w:space="0" w:color="auto"/>
            <w:left w:val="none" w:sz="0" w:space="0" w:color="auto"/>
            <w:bottom w:val="none" w:sz="0" w:space="0" w:color="auto"/>
            <w:right w:val="none" w:sz="0" w:space="0" w:color="auto"/>
          </w:divBdr>
        </w:div>
        <w:div w:id="1980525887">
          <w:marLeft w:val="640"/>
          <w:marRight w:val="0"/>
          <w:marTop w:val="0"/>
          <w:marBottom w:val="0"/>
          <w:divBdr>
            <w:top w:val="none" w:sz="0" w:space="0" w:color="auto"/>
            <w:left w:val="none" w:sz="0" w:space="0" w:color="auto"/>
            <w:bottom w:val="none" w:sz="0" w:space="0" w:color="auto"/>
            <w:right w:val="none" w:sz="0" w:space="0" w:color="auto"/>
          </w:divBdr>
        </w:div>
        <w:div w:id="959994883">
          <w:marLeft w:val="640"/>
          <w:marRight w:val="0"/>
          <w:marTop w:val="0"/>
          <w:marBottom w:val="0"/>
          <w:divBdr>
            <w:top w:val="none" w:sz="0" w:space="0" w:color="auto"/>
            <w:left w:val="none" w:sz="0" w:space="0" w:color="auto"/>
            <w:bottom w:val="none" w:sz="0" w:space="0" w:color="auto"/>
            <w:right w:val="none" w:sz="0" w:space="0" w:color="auto"/>
          </w:divBdr>
        </w:div>
        <w:div w:id="1393578970">
          <w:marLeft w:val="640"/>
          <w:marRight w:val="0"/>
          <w:marTop w:val="0"/>
          <w:marBottom w:val="0"/>
          <w:divBdr>
            <w:top w:val="none" w:sz="0" w:space="0" w:color="auto"/>
            <w:left w:val="none" w:sz="0" w:space="0" w:color="auto"/>
            <w:bottom w:val="none" w:sz="0" w:space="0" w:color="auto"/>
            <w:right w:val="none" w:sz="0" w:space="0" w:color="auto"/>
          </w:divBdr>
        </w:div>
        <w:div w:id="1995718565">
          <w:marLeft w:val="640"/>
          <w:marRight w:val="0"/>
          <w:marTop w:val="0"/>
          <w:marBottom w:val="0"/>
          <w:divBdr>
            <w:top w:val="none" w:sz="0" w:space="0" w:color="auto"/>
            <w:left w:val="none" w:sz="0" w:space="0" w:color="auto"/>
            <w:bottom w:val="none" w:sz="0" w:space="0" w:color="auto"/>
            <w:right w:val="none" w:sz="0" w:space="0" w:color="auto"/>
          </w:divBdr>
        </w:div>
        <w:div w:id="810949803">
          <w:marLeft w:val="640"/>
          <w:marRight w:val="0"/>
          <w:marTop w:val="0"/>
          <w:marBottom w:val="0"/>
          <w:divBdr>
            <w:top w:val="none" w:sz="0" w:space="0" w:color="auto"/>
            <w:left w:val="none" w:sz="0" w:space="0" w:color="auto"/>
            <w:bottom w:val="none" w:sz="0" w:space="0" w:color="auto"/>
            <w:right w:val="none" w:sz="0" w:space="0" w:color="auto"/>
          </w:divBdr>
        </w:div>
        <w:div w:id="1166819601">
          <w:marLeft w:val="640"/>
          <w:marRight w:val="0"/>
          <w:marTop w:val="0"/>
          <w:marBottom w:val="0"/>
          <w:divBdr>
            <w:top w:val="none" w:sz="0" w:space="0" w:color="auto"/>
            <w:left w:val="none" w:sz="0" w:space="0" w:color="auto"/>
            <w:bottom w:val="none" w:sz="0" w:space="0" w:color="auto"/>
            <w:right w:val="none" w:sz="0" w:space="0" w:color="auto"/>
          </w:divBdr>
        </w:div>
        <w:div w:id="813110222">
          <w:marLeft w:val="640"/>
          <w:marRight w:val="0"/>
          <w:marTop w:val="0"/>
          <w:marBottom w:val="0"/>
          <w:divBdr>
            <w:top w:val="none" w:sz="0" w:space="0" w:color="auto"/>
            <w:left w:val="none" w:sz="0" w:space="0" w:color="auto"/>
            <w:bottom w:val="none" w:sz="0" w:space="0" w:color="auto"/>
            <w:right w:val="none" w:sz="0" w:space="0" w:color="auto"/>
          </w:divBdr>
        </w:div>
        <w:div w:id="1349680582">
          <w:marLeft w:val="640"/>
          <w:marRight w:val="0"/>
          <w:marTop w:val="0"/>
          <w:marBottom w:val="0"/>
          <w:divBdr>
            <w:top w:val="none" w:sz="0" w:space="0" w:color="auto"/>
            <w:left w:val="none" w:sz="0" w:space="0" w:color="auto"/>
            <w:bottom w:val="none" w:sz="0" w:space="0" w:color="auto"/>
            <w:right w:val="none" w:sz="0" w:space="0" w:color="auto"/>
          </w:divBdr>
        </w:div>
        <w:div w:id="205677088">
          <w:marLeft w:val="640"/>
          <w:marRight w:val="0"/>
          <w:marTop w:val="0"/>
          <w:marBottom w:val="0"/>
          <w:divBdr>
            <w:top w:val="none" w:sz="0" w:space="0" w:color="auto"/>
            <w:left w:val="none" w:sz="0" w:space="0" w:color="auto"/>
            <w:bottom w:val="none" w:sz="0" w:space="0" w:color="auto"/>
            <w:right w:val="none" w:sz="0" w:space="0" w:color="auto"/>
          </w:divBdr>
        </w:div>
        <w:div w:id="821434181">
          <w:marLeft w:val="640"/>
          <w:marRight w:val="0"/>
          <w:marTop w:val="0"/>
          <w:marBottom w:val="0"/>
          <w:divBdr>
            <w:top w:val="none" w:sz="0" w:space="0" w:color="auto"/>
            <w:left w:val="none" w:sz="0" w:space="0" w:color="auto"/>
            <w:bottom w:val="none" w:sz="0" w:space="0" w:color="auto"/>
            <w:right w:val="none" w:sz="0" w:space="0" w:color="auto"/>
          </w:divBdr>
        </w:div>
        <w:div w:id="142624471">
          <w:marLeft w:val="640"/>
          <w:marRight w:val="0"/>
          <w:marTop w:val="0"/>
          <w:marBottom w:val="0"/>
          <w:divBdr>
            <w:top w:val="none" w:sz="0" w:space="0" w:color="auto"/>
            <w:left w:val="none" w:sz="0" w:space="0" w:color="auto"/>
            <w:bottom w:val="none" w:sz="0" w:space="0" w:color="auto"/>
            <w:right w:val="none" w:sz="0" w:space="0" w:color="auto"/>
          </w:divBdr>
        </w:div>
        <w:div w:id="1437284348">
          <w:marLeft w:val="640"/>
          <w:marRight w:val="0"/>
          <w:marTop w:val="0"/>
          <w:marBottom w:val="0"/>
          <w:divBdr>
            <w:top w:val="none" w:sz="0" w:space="0" w:color="auto"/>
            <w:left w:val="none" w:sz="0" w:space="0" w:color="auto"/>
            <w:bottom w:val="none" w:sz="0" w:space="0" w:color="auto"/>
            <w:right w:val="none" w:sz="0" w:space="0" w:color="auto"/>
          </w:divBdr>
        </w:div>
        <w:div w:id="1632904775">
          <w:marLeft w:val="640"/>
          <w:marRight w:val="0"/>
          <w:marTop w:val="0"/>
          <w:marBottom w:val="0"/>
          <w:divBdr>
            <w:top w:val="none" w:sz="0" w:space="0" w:color="auto"/>
            <w:left w:val="none" w:sz="0" w:space="0" w:color="auto"/>
            <w:bottom w:val="none" w:sz="0" w:space="0" w:color="auto"/>
            <w:right w:val="none" w:sz="0" w:space="0" w:color="auto"/>
          </w:divBdr>
        </w:div>
        <w:div w:id="1573346627">
          <w:marLeft w:val="640"/>
          <w:marRight w:val="0"/>
          <w:marTop w:val="0"/>
          <w:marBottom w:val="0"/>
          <w:divBdr>
            <w:top w:val="none" w:sz="0" w:space="0" w:color="auto"/>
            <w:left w:val="none" w:sz="0" w:space="0" w:color="auto"/>
            <w:bottom w:val="none" w:sz="0" w:space="0" w:color="auto"/>
            <w:right w:val="none" w:sz="0" w:space="0" w:color="auto"/>
          </w:divBdr>
        </w:div>
        <w:div w:id="1225683062">
          <w:marLeft w:val="640"/>
          <w:marRight w:val="0"/>
          <w:marTop w:val="0"/>
          <w:marBottom w:val="0"/>
          <w:divBdr>
            <w:top w:val="none" w:sz="0" w:space="0" w:color="auto"/>
            <w:left w:val="none" w:sz="0" w:space="0" w:color="auto"/>
            <w:bottom w:val="none" w:sz="0" w:space="0" w:color="auto"/>
            <w:right w:val="none" w:sz="0" w:space="0" w:color="auto"/>
          </w:divBdr>
        </w:div>
        <w:div w:id="184288899">
          <w:marLeft w:val="640"/>
          <w:marRight w:val="0"/>
          <w:marTop w:val="0"/>
          <w:marBottom w:val="0"/>
          <w:divBdr>
            <w:top w:val="none" w:sz="0" w:space="0" w:color="auto"/>
            <w:left w:val="none" w:sz="0" w:space="0" w:color="auto"/>
            <w:bottom w:val="none" w:sz="0" w:space="0" w:color="auto"/>
            <w:right w:val="none" w:sz="0" w:space="0" w:color="auto"/>
          </w:divBdr>
        </w:div>
        <w:div w:id="1107693856">
          <w:marLeft w:val="640"/>
          <w:marRight w:val="0"/>
          <w:marTop w:val="0"/>
          <w:marBottom w:val="0"/>
          <w:divBdr>
            <w:top w:val="none" w:sz="0" w:space="0" w:color="auto"/>
            <w:left w:val="none" w:sz="0" w:space="0" w:color="auto"/>
            <w:bottom w:val="none" w:sz="0" w:space="0" w:color="auto"/>
            <w:right w:val="none" w:sz="0" w:space="0" w:color="auto"/>
          </w:divBdr>
        </w:div>
        <w:div w:id="1121917241">
          <w:marLeft w:val="640"/>
          <w:marRight w:val="0"/>
          <w:marTop w:val="0"/>
          <w:marBottom w:val="0"/>
          <w:divBdr>
            <w:top w:val="none" w:sz="0" w:space="0" w:color="auto"/>
            <w:left w:val="none" w:sz="0" w:space="0" w:color="auto"/>
            <w:bottom w:val="none" w:sz="0" w:space="0" w:color="auto"/>
            <w:right w:val="none" w:sz="0" w:space="0" w:color="auto"/>
          </w:divBdr>
        </w:div>
        <w:div w:id="725955814">
          <w:marLeft w:val="640"/>
          <w:marRight w:val="0"/>
          <w:marTop w:val="0"/>
          <w:marBottom w:val="0"/>
          <w:divBdr>
            <w:top w:val="none" w:sz="0" w:space="0" w:color="auto"/>
            <w:left w:val="none" w:sz="0" w:space="0" w:color="auto"/>
            <w:bottom w:val="none" w:sz="0" w:space="0" w:color="auto"/>
            <w:right w:val="none" w:sz="0" w:space="0" w:color="auto"/>
          </w:divBdr>
        </w:div>
        <w:div w:id="1464495954">
          <w:marLeft w:val="640"/>
          <w:marRight w:val="0"/>
          <w:marTop w:val="0"/>
          <w:marBottom w:val="0"/>
          <w:divBdr>
            <w:top w:val="none" w:sz="0" w:space="0" w:color="auto"/>
            <w:left w:val="none" w:sz="0" w:space="0" w:color="auto"/>
            <w:bottom w:val="none" w:sz="0" w:space="0" w:color="auto"/>
            <w:right w:val="none" w:sz="0" w:space="0" w:color="auto"/>
          </w:divBdr>
        </w:div>
        <w:div w:id="1620532483">
          <w:marLeft w:val="640"/>
          <w:marRight w:val="0"/>
          <w:marTop w:val="0"/>
          <w:marBottom w:val="0"/>
          <w:divBdr>
            <w:top w:val="none" w:sz="0" w:space="0" w:color="auto"/>
            <w:left w:val="none" w:sz="0" w:space="0" w:color="auto"/>
            <w:bottom w:val="none" w:sz="0" w:space="0" w:color="auto"/>
            <w:right w:val="none" w:sz="0" w:space="0" w:color="auto"/>
          </w:divBdr>
        </w:div>
        <w:div w:id="617948845">
          <w:marLeft w:val="640"/>
          <w:marRight w:val="0"/>
          <w:marTop w:val="0"/>
          <w:marBottom w:val="0"/>
          <w:divBdr>
            <w:top w:val="none" w:sz="0" w:space="0" w:color="auto"/>
            <w:left w:val="none" w:sz="0" w:space="0" w:color="auto"/>
            <w:bottom w:val="none" w:sz="0" w:space="0" w:color="auto"/>
            <w:right w:val="none" w:sz="0" w:space="0" w:color="auto"/>
          </w:divBdr>
        </w:div>
        <w:div w:id="1105927956">
          <w:marLeft w:val="640"/>
          <w:marRight w:val="0"/>
          <w:marTop w:val="0"/>
          <w:marBottom w:val="0"/>
          <w:divBdr>
            <w:top w:val="none" w:sz="0" w:space="0" w:color="auto"/>
            <w:left w:val="none" w:sz="0" w:space="0" w:color="auto"/>
            <w:bottom w:val="none" w:sz="0" w:space="0" w:color="auto"/>
            <w:right w:val="none" w:sz="0" w:space="0" w:color="auto"/>
          </w:divBdr>
        </w:div>
        <w:div w:id="1415854616">
          <w:marLeft w:val="640"/>
          <w:marRight w:val="0"/>
          <w:marTop w:val="0"/>
          <w:marBottom w:val="0"/>
          <w:divBdr>
            <w:top w:val="none" w:sz="0" w:space="0" w:color="auto"/>
            <w:left w:val="none" w:sz="0" w:space="0" w:color="auto"/>
            <w:bottom w:val="none" w:sz="0" w:space="0" w:color="auto"/>
            <w:right w:val="none" w:sz="0" w:space="0" w:color="auto"/>
          </w:divBdr>
        </w:div>
        <w:div w:id="869147310">
          <w:marLeft w:val="640"/>
          <w:marRight w:val="0"/>
          <w:marTop w:val="0"/>
          <w:marBottom w:val="0"/>
          <w:divBdr>
            <w:top w:val="none" w:sz="0" w:space="0" w:color="auto"/>
            <w:left w:val="none" w:sz="0" w:space="0" w:color="auto"/>
            <w:bottom w:val="none" w:sz="0" w:space="0" w:color="auto"/>
            <w:right w:val="none" w:sz="0" w:space="0" w:color="auto"/>
          </w:divBdr>
        </w:div>
        <w:div w:id="710685846">
          <w:marLeft w:val="640"/>
          <w:marRight w:val="0"/>
          <w:marTop w:val="0"/>
          <w:marBottom w:val="0"/>
          <w:divBdr>
            <w:top w:val="none" w:sz="0" w:space="0" w:color="auto"/>
            <w:left w:val="none" w:sz="0" w:space="0" w:color="auto"/>
            <w:bottom w:val="none" w:sz="0" w:space="0" w:color="auto"/>
            <w:right w:val="none" w:sz="0" w:space="0" w:color="auto"/>
          </w:divBdr>
        </w:div>
        <w:div w:id="1907645691">
          <w:marLeft w:val="640"/>
          <w:marRight w:val="0"/>
          <w:marTop w:val="0"/>
          <w:marBottom w:val="0"/>
          <w:divBdr>
            <w:top w:val="none" w:sz="0" w:space="0" w:color="auto"/>
            <w:left w:val="none" w:sz="0" w:space="0" w:color="auto"/>
            <w:bottom w:val="none" w:sz="0" w:space="0" w:color="auto"/>
            <w:right w:val="none" w:sz="0" w:space="0" w:color="auto"/>
          </w:divBdr>
        </w:div>
        <w:div w:id="1623725169">
          <w:marLeft w:val="640"/>
          <w:marRight w:val="0"/>
          <w:marTop w:val="0"/>
          <w:marBottom w:val="0"/>
          <w:divBdr>
            <w:top w:val="none" w:sz="0" w:space="0" w:color="auto"/>
            <w:left w:val="none" w:sz="0" w:space="0" w:color="auto"/>
            <w:bottom w:val="none" w:sz="0" w:space="0" w:color="auto"/>
            <w:right w:val="none" w:sz="0" w:space="0" w:color="auto"/>
          </w:divBdr>
        </w:div>
        <w:div w:id="1981567303">
          <w:marLeft w:val="640"/>
          <w:marRight w:val="0"/>
          <w:marTop w:val="0"/>
          <w:marBottom w:val="0"/>
          <w:divBdr>
            <w:top w:val="none" w:sz="0" w:space="0" w:color="auto"/>
            <w:left w:val="none" w:sz="0" w:space="0" w:color="auto"/>
            <w:bottom w:val="none" w:sz="0" w:space="0" w:color="auto"/>
            <w:right w:val="none" w:sz="0" w:space="0" w:color="auto"/>
          </w:divBdr>
        </w:div>
        <w:div w:id="661735530">
          <w:marLeft w:val="640"/>
          <w:marRight w:val="0"/>
          <w:marTop w:val="0"/>
          <w:marBottom w:val="0"/>
          <w:divBdr>
            <w:top w:val="none" w:sz="0" w:space="0" w:color="auto"/>
            <w:left w:val="none" w:sz="0" w:space="0" w:color="auto"/>
            <w:bottom w:val="none" w:sz="0" w:space="0" w:color="auto"/>
            <w:right w:val="none" w:sz="0" w:space="0" w:color="auto"/>
          </w:divBdr>
        </w:div>
        <w:div w:id="1201474013">
          <w:marLeft w:val="640"/>
          <w:marRight w:val="0"/>
          <w:marTop w:val="0"/>
          <w:marBottom w:val="0"/>
          <w:divBdr>
            <w:top w:val="none" w:sz="0" w:space="0" w:color="auto"/>
            <w:left w:val="none" w:sz="0" w:space="0" w:color="auto"/>
            <w:bottom w:val="none" w:sz="0" w:space="0" w:color="auto"/>
            <w:right w:val="none" w:sz="0" w:space="0" w:color="auto"/>
          </w:divBdr>
        </w:div>
        <w:div w:id="647250189">
          <w:marLeft w:val="640"/>
          <w:marRight w:val="0"/>
          <w:marTop w:val="0"/>
          <w:marBottom w:val="0"/>
          <w:divBdr>
            <w:top w:val="none" w:sz="0" w:space="0" w:color="auto"/>
            <w:left w:val="none" w:sz="0" w:space="0" w:color="auto"/>
            <w:bottom w:val="none" w:sz="0" w:space="0" w:color="auto"/>
            <w:right w:val="none" w:sz="0" w:space="0" w:color="auto"/>
          </w:divBdr>
        </w:div>
        <w:div w:id="1560902561">
          <w:marLeft w:val="640"/>
          <w:marRight w:val="0"/>
          <w:marTop w:val="0"/>
          <w:marBottom w:val="0"/>
          <w:divBdr>
            <w:top w:val="none" w:sz="0" w:space="0" w:color="auto"/>
            <w:left w:val="none" w:sz="0" w:space="0" w:color="auto"/>
            <w:bottom w:val="none" w:sz="0" w:space="0" w:color="auto"/>
            <w:right w:val="none" w:sz="0" w:space="0" w:color="auto"/>
          </w:divBdr>
        </w:div>
        <w:div w:id="1394498187">
          <w:marLeft w:val="640"/>
          <w:marRight w:val="0"/>
          <w:marTop w:val="0"/>
          <w:marBottom w:val="0"/>
          <w:divBdr>
            <w:top w:val="none" w:sz="0" w:space="0" w:color="auto"/>
            <w:left w:val="none" w:sz="0" w:space="0" w:color="auto"/>
            <w:bottom w:val="none" w:sz="0" w:space="0" w:color="auto"/>
            <w:right w:val="none" w:sz="0" w:space="0" w:color="auto"/>
          </w:divBdr>
        </w:div>
      </w:divsChild>
    </w:div>
    <w:div w:id="40175232">
      <w:bodyDiv w:val="1"/>
      <w:marLeft w:val="0"/>
      <w:marRight w:val="0"/>
      <w:marTop w:val="0"/>
      <w:marBottom w:val="0"/>
      <w:divBdr>
        <w:top w:val="none" w:sz="0" w:space="0" w:color="auto"/>
        <w:left w:val="none" w:sz="0" w:space="0" w:color="auto"/>
        <w:bottom w:val="none" w:sz="0" w:space="0" w:color="auto"/>
        <w:right w:val="none" w:sz="0" w:space="0" w:color="auto"/>
      </w:divBdr>
      <w:divsChild>
        <w:div w:id="1698577427">
          <w:marLeft w:val="640"/>
          <w:marRight w:val="0"/>
          <w:marTop w:val="0"/>
          <w:marBottom w:val="0"/>
          <w:divBdr>
            <w:top w:val="none" w:sz="0" w:space="0" w:color="auto"/>
            <w:left w:val="none" w:sz="0" w:space="0" w:color="auto"/>
            <w:bottom w:val="none" w:sz="0" w:space="0" w:color="auto"/>
            <w:right w:val="none" w:sz="0" w:space="0" w:color="auto"/>
          </w:divBdr>
        </w:div>
        <w:div w:id="1043211012">
          <w:marLeft w:val="640"/>
          <w:marRight w:val="0"/>
          <w:marTop w:val="0"/>
          <w:marBottom w:val="0"/>
          <w:divBdr>
            <w:top w:val="none" w:sz="0" w:space="0" w:color="auto"/>
            <w:left w:val="none" w:sz="0" w:space="0" w:color="auto"/>
            <w:bottom w:val="none" w:sz="0" w:space="0" w:color="auto"/>
            <w:right w:val="none" w:sz="0" w:space="0" w:color="auto"/>
          </w:divBdr>
        </w:div>
        <w:div w:id="1577402070">
          <w:marLeft w:val="640"/>
          <w:marRight w:val="0"/>
          <w:marTop w:val="0"/>
          <w:marBottom w:val="0"/>
          <w:divBdr>
            <w:top w:val="none" w:sz="0" w:space="0" w:color="auto"/>
            <w:left w:val="none" w:sz="0" w:space="0" w:color="auto"/>
            <w:bottom w:val="none" w:sz="0" w:space="0" w:color="auto"/>
            <w:right w:val="none" w:sz="0" w:space="0" w:color="auto"/>
          </w:divBdr>
        </w:div>
        <w:div w:id="1148590800">
          <w:marLeft w:val="640"/>
          <w:marRight w:val="0"/>
          <w:marTop w:val="0"/>
          <w:marBottom w:val="0"/>
          <w:divBdr>
            <w:top w:val="none" w:sz="0" w:space="0" w:color="auto"/>
            <w:left w:val="none" w:sz="0" w:space="0" w:color="auto"/>
            <w:bottom w:val="none" w:sz="0" w:space="0" w:color="auto"/>
            <w:right w:val="none" w:sz="0" w:space="0" w:color="auto"/>
          </w:divBdr>
        </w:div>
        <w:div w:id="876502181">
          <w:marLeft w:val="640"/>
          <w:marRight w:val="0"/>
          <w:marTop w:val="0"/>
          <w:marBottom w:val="0"/>
          <w:divBdr>
            <w:top w:val="none" w:sz="0" w:space="0" w:color="auto"/>
            <w:left w:val="none" w:sz="0" w:space="0" w:color="auto"/>
            <w:bottom w:val="none" w:sz="0" w:space="0" w:color="auto"/>
            <w:right w:val="none" w:sz="0" w:space="0" w:color="auto"/>
          </w:divBdr>
        </w:div>
        <w:div w:id="1182814635">
          <w:marLeft w:val="640"/>
          <w:marRight w:val="0"/>
          <w:marTop w:val="0"/>
          <w:marBottom w:val="0"/>
          <w:divBdr>
            <w:top w:val="none" w:sz="0" w:space="0" w:color="auto"/>
            <w:left w:val="none" w:sz="0" w:space="0" w:color="auto"/>
            <w:bottom w:val="none" w:sz="0" w:space="0" w:color="auto"/>
            <w:right w:val="none" w:sz="0" w:space="0" w:color="auto"/>
          </w:divBdr>
        </w:div>
        <w:div w:id="1017851871">
          <w:marLeft w:val="640"/>
          <w:marRight w:val="0"/>
          <w:marTop w:val="0"/>
          <w:marBottom w:val="0"/>
          <w:divBdr>
            <w:top w:val="none" w:sz="0" w:space="0" w:color="auto"/>
            <w:left w:val="none" w:sz="0" w:space="0" w:color="auto"/>
            <w:bottom w:val="none" w:sz="0" w:space="0" w:color="auto"/>
            <w:right w:val="none" w:sz="0" w:space="0" w:color="auto"/>
          </w:divBdr>
        </w:div>
        <w:div w:id="410393009">
          <w:marLeft w:val="640"/>
          <w:marRight w:val="0"/>
          <w:marTop w:val="0"/>
          <w:marBottom w:val="0"/>
          <w:divBdr>
            <w:top w:val="none" w:sz="0" w:space="0" w:color="auto"/>
            <w:left w:val="none" w:sz="0" w:space="0" w:color="auto"/>
            <w:bottom w:val="none" w:sz="0" w:space="0" w:color="auto"/>
            <w:right w:val="none" w:sz="0" w:space="0" w:color="auto"/>
          </w:divBdr>
        </w:div>
        <w:div w:id="652220472">
          <w:marLeft w:val="640"/>
          <w:marRight w:val="0"/>
          <w:marTop w:val="0"/>
          <w:marBottom w:val="0"/>
          <w:divBdr>
            <w:top w:val="none" w:sz="0" w:space="0" w:color="auto"/>
            <w:left w:val="none" w:sz="0" w:space="0" w:color="auto"/>
            <w:bottom w:val="none" w:sz="0" w:space="0" w:color="auto"/>
            <w:right w:val="none" w:sz="0" w:space="0" w:color="auto"/>
          </w:divBdr>
        </w:div>
        <w:div w:id="714351534">
          <w:marLeft w:val="640"/>
          <w:marRight w:val="0"/>
          <w:marTop w:val="0"/>
          <w:marBottom w:val="0"/>
          <w:divBdr>
            <w:top w:val="none" w:sz="0" w:space="0" w:color="auto"/>
            <w:left w:val="none" w:sz="0" w:space="0" w:color="auto"/>
            <w:bottom w:val="none" w:sz="0" w:space="0" w:color="auto"/>
            <w:right w:val="none" w:sz="0" w:space="0" w:color="auto"/>
          </w:divBdr>
        </w:div>
        <w:div w:id="1849982973">
          <w:marLeft w:val="640"/>
          <w:marRight w:val="0"/>
          <w:marTop w:val="0"/>
          <w:marBottom w:val="0"/>
          <w:divBdr>
            <w:top w:val="none" w:sz="0" w:space="0" w:color="auto"/>
            <w:left w:val="none" w:sz="0" w:space="0" w:color="auto"/>
            <w:bottom w:val="none" w:sz="0" w:space="0" w:color="auto"/>
            <w:right w:val="none" w:sz="0" w:space="0" w:color="auto"/>
          </w:divBdr>
        </w:div>
        <w:div w:id="1245526456">
          <w:marLeft w:val="640"/>
          <w:marRight w:val="0"/>
          <w:marTop w:val="0"/>
          <w:marBottom w:val="0"/>
          <w:divBdr>
            <w:top w:val="none" w:sz="0" w:space="0" w:color="auto"/>
            <w:left w:val="none" w:sz="0" w:space="0" w:color="auto"/>
            <w:bottom w:val="none" w:sz="0" w:space="0" w:color="auto"/>
            <w:right w:val="none" w:sz="0" w:space="0" w:color="auto"/>
          </w:divBdr>
        </w:div>
        <w:div w:id="1595822642">
          <w:marLeft w:val="640"/>
          <w:marRight w:val="0"/>
          <w:marTop w:val="0"/>
          <w:marBottom w:val="0"/>
          <w:divBdr>
            <w:top w:val="none" w:sz="0" w:space="0" w:color="auto"/>
            <w:left w:val="none" w:sz="0" w:space="0" w:color="auto"/>
            <w:bottom w:val="none" w:sz="0" w:space="0" w:color="auto"/>
            <w:right w:val="none" w:sz="0" w:space="0" w:color="auto"/>
          </w:divBdr>
        </w:div>
        <w:div w:id="1908877069">
          <w:marLeft w:val="640"/>
          <w:marRight w:val="0"/>
          <w:marTop w:val="0"/>
          <w:marBottom w:val="0"/>
          <w:divBdr>
            <w:top w:val="none" w:sz="0" w:space="0" w:color="auto"/>
            <w:left w:val="none" w:sz="0" w:space="0" w:color="auto"/>
            <w:bottom w:val="none" w:sz="0" w:space="0" w:color="auto"/>
            <w:right w:val="none" w:sz="0" w:space="0" w:color="auto"/>
          </w:divBdr>
        </w:div>
        <w:div w:id="930546799">
          <w:marLeft w:val="640"/>
          <w:marRight w:val="0"/>
          <w:marTop w:val="0"/>
          <w:marBottom w:val="0"/>
          <w:divBdr>
            <w:top w:val="none" w:sz="0" w:space="0" w:color="auto"/>
            <w:left w:val="none" w:sz="0" w:space="0" w:color="auto"/>
            <w:bottom w:val="none" w:sz="0" w:space="0" w:color="auto"/>
            <w:right w:val="none" w:sz="0" w:space="0" w:color="auto"/>
          </w:divBdr>
        </w:div>
        <w:div w:id="306934694">
          <w:marLeft w:val="640"/>
          <w:marRight w:val="0"/>
          <w:marTop w:val="0"/>
          <w:marBottom w:val="0"/>
          <w:divBdr>
            <w:top w:val="none" w:sz="0" w:space="0" w:color="auto"/>
            <w:left w:val="none" w:sz="0" w:space="0" w:color="auto"/>
            <w:bottom w:val="none" w:sz="0" w:space="0" w:color="auto"/>
            <w:right w:val="none" w:sz="0" w:space="0" w:color="auto"/>
          </w:divBdr>
        </w:div>
        <w:div w:id="1645352251">
          <w:marLeft w:val="640"/>
          <w:marRight w:val="0"/>
          <w:marTop w:val="0"/>
          <w:marBottom w:val="0"/>
          <w:divBdr>
            <w:top w:val="none" w:sz="0" w:space="0" w:color="auto"/>
            <w:left w:val="none" w:sz="0" w:space="0" w:color="auto"/>
            <w:bottom w:val="none" w:sz="0" w:space="0" w:color="auto"/>
            <w:right w:val="none" w:sz="0" w:space="0" w:color="auto"/>
          </w:divBdr>
        </w:div>
        <w:div w:id="1961951575">
          <w:marLeft w:val="640"/>
          <w:marRight w:val="0"/>
          <w:marTop w:val="0"/>
          <w:marBottom w:val="0"/>
          <w:divBdr>
            <w:top w:val="none" w:sz="0" w:space="0" w:color="auto"/>
            <w:left w:val="none" w:sz="0" w:space="0" w:color="auto"/>
            <w:bottom w:val="none" w:sz="0" w:space="0" w:color="auto"/>
            <w:right w:val="none" w:sz="0" w:space="0" w:color="auto"/>
          </w:divBdr>
        </w:div>
        <w:div w:id="1945070644">
          <w:marLeft w:val="640"/>
          <w:marRight w:val="0"/>
          <w:marTop w:val="0"/>
          <w:marBottom w:val="0"/>
          <w:divBdr>
            <w:top w:val="none" w:sz="0" w:space="0" w:color="auto"/>
            <w:left w:val="none" w:sz="0" w:space="0" w:color="auto"/>
            <w:bottom w:val="none" w:sz="0" w:space="0" w:color="auto"/>
            <w:right w:val="none" w:sz="0" w:space="0" w:color="auto"/>
          </w:divBdr>
        </w:div>
        <w:div w:id="701442694">
          <w:marLeft w:val="640"/>
          <w:marRight w:val="0"/>
          <w:marTop w:val="0"/>
          <w:marBottom w:val="0"/>
          <w:divBdr>
            <w:top w:val="none" w:sz="0" w:space="0" w:color="auto"/>
            <w:left w:val="none" w:sz="0" w:space="0" w:color="auto"/>
            <w:bottom w:val="none" w:sz="0" w:space="0" w:color="auto"/>
            <w:right w:val="none" w:sz="0" w:space="0" w:color="auto"/>
          </w:divBdr>
        </w:div>
        <w:div w:id="1928348577">
          <w:marLeft w:val="640"/>
          <w:marRight w:val="0"/>
          <w:marTop w:val="0"/>
          <w:marBottom w:val="0"/>
          <w:divBdr>
            <w:top w:val="none" w:sz="0" w:space="0" w:color="auto"/>
            <w:left w:val="none" w:sz="0" w:space="0" w:color="auto"/>
            <w:bottom w:val="none" w:sz="0" w:space="0" w:color="auto"/>
            <w:right w:val="none" w:sz="0" w:space="0" w:color="auto"/>
          </w:divBdr>
        </w:div>
        <w:div w:id="596332318">
          <w:marLeft w:val="640"/>
          <w:marRight w:val="0"/>
          <w:marTop w:val="0"/>
          <w:marBottom w:val="0"/>
          <w:divBdr>
            <w:top w:val="none" w:sz="0" w:space="0" w:color="auto"/>
            <w:left w:val="none" w:sz="0" w:space="0" w:color="auto"/>
            <w:bottom w:val="none" w:sz="0" w:space="0" w:color="auto"/>
            <w:right w:val="none" w:sz="0" w:space="0" w:color="auto"/>
          </w:divBdr>
        </w:div>
        <w:div w:id="1631977744">
          <w:marLeft w:val="640"/>
          <w:marRight w:val="0"/>
          <w:marTop w:val="0"/>
          <w:marBottom w:val="0"/>
          <w:divBdr>
            <w:top w:val="none" w:sz="0" w:space="0" w:color="auto"/>
            <w:left w:val="none" w:sz="0" w:space="0" w:color="auto"/>
            <w:bottom w:val="none" w:sz="0" w:space="0" w:color="auto"/>
            <w:right w:val="none" w:sz="0" w:space="0" w:color="auto"/>
          </w:divBdr>
        </w:div>
        <w:div w:id="962419378">
          <w:marLeft w:val="640"/>
          <w:marRight w:val="0"/>
          <w:marTop w:val="0"/>
          <w:marBottom w:val="0"/>
          <w:divBdr>
            <w:top w:val="none" w:sz="0" w:space="0" w:color="auto"/>
            <w:left w:val="none" w:sz="0" w:space="0" w:color="auto"/>
            <w:bottom w:val="none" w:sz="0" w:space="0" w:color="auto"/>
            <w:right w:val="none" w:sz="0" w:space="0" w:color="auto"/>
          </w:divBdr>
        </w:div>
        <w:div w:id="283659736">
          <w:marLeft w:val="640"/>
          <w:marRight w:val="0"/>
          <w:marTop w:val="0"/>
          <w:marBottom w:val="0"/>
          <w:divBdr>
            <w:top w:val="none" w:sz="0" w:space="0" w:color="auto"/>
            <w:left w:val="none" w:sz="0" w:space="0" w:color="auto"/>
            <w:bottom w:val="none" w:sz="0" w:space="0" w:color="auto"/>
            <w:right w:val="none" w:sz="0" w:space="0" w:color="auto"/>
          </w:divBdr>
        </w:div>
        <w:div w:id="2005476923">
          <w:marLeft w:val="640"/>
          <w:marRight w:val="0"/>
          <w:marTop w:val="0"/>
          <w:marBottom w:val="0"/>
          <w:divBdr>
            <w:top w:val="none" w:sz="0" w:space="0" w:color="auto"/>
            <w:left w:val="none" w:sz="0" w:space="0" w:color="auto"/>
            <w:bottom w:val="none" w:sz="0" w:space="0" w:color="auto"/>
            <w:right w:val="none" w:sz="0" w:space="0" w:color="auto"/>
          </w:divBdr>
        </w:div>
        <w:div w:id="1115365487">
          <w:marLeft w:val="640"/>
          <w:marRight w:val="0"/>
          <w:marTop w:val="0"/>
          <w:marBottom w:val="0"/>
          <w:divBdr>
            <w:top w:val="none" w:sz="0" w:space="0" w:color="auto"/>
            <w:left w:val="none" w:sz="0" w:space="0" w:color="auto"/>
            <w:bottom w:val="none" w:sz="0" w:space="0" w:color="auto"/>
            <w:right w:val="none" w:sz="0" w:space="0" w:color="auto"/>
          </w:divBdr>
        </w:div>
        <w:div w:id="1462306377">
          <w:marLeft w:val="640"/>
          <w:marRight w:val="0"/>
          <w:marTop w:val="0"/>
          <w:marBottom w:val="0"/>
          <w:divBdr>
            <w:top w:val="none" w:sz="0" w:space="0" w:color="auto"/>
            <w:left w:val="none" w:sz="0" w:space="0" w:color="auto"/>
            <w:bottom w:val="none" w:sz="0" w:space="0" w:color="auto"/>
            <w:right w:val="none" w:sz="0" w:space="0" w:color="auto"/>
          </w:divBdr>
        </w:div>
        <w:div w:id="947540766">
          <w:marLeft w:val="640"/>
          <w:marRight w:val="0"/>
          <w:marTop w:val="0"/>
          <w:marBottom w:val="0"/>
          <w:divBdr>
            <w:top w:val="none" w:sz="0" w:space="0" w:color="auto"/>
            <w:left w:val="none" w:sz="0" w:space="0" w:color="auto"/>
            <w:bottom w:val="none" w:sz="0" w:space="0" w:color="auto"/>
            <w:right w:val="none" w:sz="0" w:space="0" w:color="auto"/>
          </w:divBdr>
        </w:div>
        <w:div w:id="975841028">
          <w:marLeft w:val="640"/>
          <w:marRight w:val="0"/>
          <w:marTop w:val="0"/>
          <w:marBottom w:val="0"/>
          <w:divBdr>
            <w:top w:val="none" w:sz="0" w:space="0" w:color="auto"/>
            <w:left w:val="none" w:sz="0" w:space="0" w:color="auto"/>
            <w:bottom w:val="none" w:sz="0" w:space="0" w:color="auto"/>
            <w:right w:val="none" w:sz="0" w:space="0" w:color="auto"/>
          </w:divBdr>
        </w:div>
        <w:div w:id="1161627542">
          <w:marLeft w:val="640"/>
          <w:marRight w:val="0"/>
          <w:marTop w:val="0"/>
          <w:marBottom w:val="0"/>
          <w:divBdr>
            <w:top w:val="none" w:sz="0" w:space="0" w:color="auto"/>
            <w:left w:val="none" w:sz="0" w:space="0" w:color="auto"/>
            <w:bottom w:val="none" w:sz="0" w:space="0" w:color="auto"/>
            <w:right w:val="none" w:sz="0" w:space="0" w:color="auto"/>
          </w:divBdr>
        </w:div>
      </w:divsChild>
    </w:div>
    <w:div w:id="42799009">
      <w:bodyDiv w:val="1"/>
      <w:marLeft w:val="0"/>
      <w:marRight w:val="0"/>
      <w:marTop w:val="0"/>
      <w:marBottom w:val="0"/>
      <w:divBdr>
        <w:top w:val="none" w:sz="0" w:space="0" w:color="auto"/>
        <w:left w:val="none" w:sz="0" w:space="0" w:color="auto"/>
        <w:bottom w:val="none" w:sz="0" w:space="0" w:color="auto"/>
        <w:right w:val="none" w:sz="0" w:space="0" w:color="auto"/>
      </w:divBdr>
      <w:divsChild>
        <w:div w:id="1324314745">
          <w:marLeft w:val="640"/>
          <w:marRight w:val="0"/>
          <w:marTop w:val="0"/>
          <w:marBottom w:val="0"/>
          <w:divBdr>
            <w:top w:val="none" w:sz="0" w:space="0" w:color="auto"/>
            <w:left w:val="none" w:sz="0" w:space="0" w:color="auto"/>
            <w:bottom w:val="none" w:sz="0" w:space="0" w:color="auto"/>
            <w:right w:val="none" w:sz="0" w:space="0" w:color="auto"/>
          </w:divBdr>
        </w:div>
        <w:div w:id="74517977">
          <w:marLeft w:val="640"/>
          <w:marRight w:val="0"/>
          <w:marTop w:val="0"/>
          <w:marBottom w:val="0"/>
          <w:divBdr>
            <w:top w:val="none" w:sz="0" w:space="0" w:color="auto"/>
            <w:left w:val="none" w:sz="0" w:space="0" w:color="auto"/>
            <w:bottom w:val="none" w:sz="0" w:space="0" w:color="auto"/>
            <w:right w:val="none" w:sz="0" w:space="0" w:color="auto"/>
          </w:divBdr>
        </w:div>
        <w:div w:id="1190991531">
          <w:marLeft w:val="640"/>
          <w:marRight w:val="0"/>
          <w:marTop w:val="0"/>
          <w:marBottom w:val="0"/>
          <w:divBdr>
            <w:top w:val="none" w:sz="0" w:space="0" w:color="auto"/>
            <w:left w:val="none" w:sz="0" w:space="0" w:color="auto"/>
            <w:bottom w:val="none" w:sz="0" w:space="0" w:color="auto"/>
            <w:right w:val="none" w:sz="0" w:space="0" w:color="auto"/>
          </w:divBdr>
        </w:div>
        <w:div w:id="583302257">
          <w:marLeft w:val="640"/>
          <w:marRight w:val="0"/>
          <w:marTop w:val="0"/>
          <w:marBottom w:val="0"/>
          <w:divBdr>
            <w:top w:val="none" w:sz="0" w:space="0" w:color="auto"/>
            <w:left w:val="none" w:sz="0" w:space="0" w:color="auto"/>
            <w:bottom w:val="none" w:sz="0" w:space="0" w:color="auto"/>
            <w:right w:val="none" w:sz="0" w:space="0" w:color="auto"/>
          </w:divBdr>
        </w:div>
        <w:div w:id="685407591">
          <w:marLeft w:val="640"/>
          <w:marRight w:val="0"/>
          <w:marTop w:val="0"/>
          <w:marBottom w:val="0"/>
          <w:divBdr>
            <w:top w:val="none" w:sz="0" w:space="0" w:color="auto"/>
            <w:left w:val="none" w:sz="0" w:space="0" w:color="auto"/>
            <w:bottom w:val="none" w:sz="0" w:space="0" w:color="auto"/>
            <w:right w:val="none" w:sz="0" w:space="0" w:color="auto"/>
          </w:divBdr>
        </w:div>
        <w:div w:id="329873881">
          <w:marLeft w:val="640"/>
          <w:marRight w:val="0"/>
          <w:marTop w:val="0"/>
          <w:marBottom w:val="0"/>
          <w:divBdr>
            <w:top w:val="none" w:sz="0" w:space="0" w:color="auto"/>
            <w:left w:val="none" w:sz="0" w:space="0" w:color="auto"/>
            <w:bottom w:val="none" w:sz="0" w:space="0" w:color="auto"/>
            <w:right w:val="none" w:sz="0" w:space="0" w:color="auto"/>
          </w:divBdr>
        </w:div>
        <w:div w:id="783613997">
          <w:marLeft w:val="640"/>
          <w:marRight w:val="0"/>
          <w:marTop w:val="0"/>
          <w:marBottom w:val="0"/>
          <w:divBdr>
            <w:top w:val="none" w:sz="0" w:space="0" w:color="auto"/>
            <w:left w:val="none" w:sz="0" w:space="0" w:color="auto"/>
            <w:bottom w:val="none" w:sz="0" w:space="0" w:color="auto"/>
            <w:right w:val="none" w:sz="0" w:space="0" w:color="auto"/>
          </w:divBdr>
        </w:div>
        <w:div w:id="1172835102">
          <w:marLeft w:val="640"/>
          <w:marRight w:val="0"/>
          <w:marTop w:val="0"/>
          <w:marBottom w:val="0"/>
          <w:divBdr>
            <w:top w:val="none" w:sz="0" w:space="0" w:color="auto"/>
            <w:left w:val="none" w:sz="0" w:space="0" w:color="auto"/>
            <w:bottom w:val="none" w:sz="0" w:space="0" w:color="auto"/>
            <w:right w:val="none" w:sz="0" w:space="0" w:color="auto"/>
          </w:divBdr>
        </w:div>
        <w:div w:id="257297462">
          <w:marLeft w:val="640"/>
          <w:marRight w:val="0"/>
          <w:marTop w:val="0"/>
          <w:marBottom w:val="0"/>
          <w:divBdr>
            <w:top w:val="none" w:sz="0" w:space="0" w:color="auto"/>
            <w:left w:val="none" w:sz="0" w:space="0" w:color="auto"/>
            <w:bottom w:val="none" w:sz="0" w:space="0" w:color="auto"/>
            <w:right w:val="none" w:sz="0" w:space="0" w:color="auto"/>
          </w:divBdr>
        </w:div>
        <w:div w:id="2040425596">
          <w:marLeft w:val="640"/>
          <w:marRight w:val="0"/>
          <w:marTop w:val="0"/>
          <w:marBottom w:val="0"/>
          <w:divBdr>
            <w:top w:val="none" w:sz="0" w:space="0" w:color="auto"/>
            <w:left w:val="none" w:sz="0" w:space="0" w:color="auto"/>
            <w:bottom w:val="none" w:sz="0" w:space="0" w:color="auto"/>
            <w:right w:val="none" w:sz="0" w:space="0" w:color="auto"/>
          </w:divBdr>
        </w:div>
        <w:div w:id="1820265152">
          <w:marLeft w:val="640"/>
          <w:marRight w:val="0"/>
          <w:marTop w:val="0"/>
          <w:marBottom w:val="0"/>
          <w:divBdr>
            <w:top w:val="none" w:sz="0" w:space="0" w:color="auto"/>
            <w:left w:val="none" w:sz="0" w:space="0" w:color="auto"/>
            <w:bottom w:val="none" w:sz="0" w:space="0" w:color="auto"/>
            <w:right w:val="none" w:sz="0" w:space="0" w:color="auto"/>
          </w:divBdr>
        </w:div>
        <w:div w:id="1777216267">
          <w:marLeft w:val="640"/>
          <w:marRight w:val="0"/>
          <w:marTop w:val="0"/>
          <w:marBottom w:val="0"/>
          <w:divBdr>
            <w:top w:val="none" w:sz="0" w:space="0" w:color="auto"/>
            <w:left w:val="none" w:sz="0" w:space="0" w:color="auto"/>
            <w:bottom w:val="none" w:sz="0" w:space="0" w:color="auto"/>
            <w:right w:val="none" w:sz="0" w:space="0" w:color="auto"/>
          </w:divBdr>
        </w:div>
        <w:div w:id="1528828694">
          <w:marLeft w:val="640"/>
          <w:marRight w:val="0"/>
          <w:marTop w:val="0"/>
          <w:marBottom w:val="0"/>
          <w:divBdr>
            <w:top w:val="none" w:sz="0" w:space="0" w:color="auto"/>
            <w:left w:val="none" w:sz="0" w:space="0" w:color="auto"/>
            <w:bottom w:val="none" w:sz="0" w:space="0" w:color="auto"/>
            <w:right w:val="none" w:sz="0" w:space="0" w:color="auto"/>
          </w:divBdr>
        </w:div>
        <w:div w:id="1015762681">
          <w:marLeft w:val="640"/>
          <w:marRight w:val="0"/>
          <w:marTop w:val="0"/>
          <w:marBottom w:val="0"/>
          <w:divBdr>
            <w:top w:val="none" w:sz="0" w:space="0" w:color="auto"/>
            <w:left w:val="none" w:sz="0" w:space="0" w:color="auto"/>
            <w:bottom w:val="none" w:sz="0" w:space="0" w:color="auto"/>
            <w:right w:val="none" w:sz="0" w:space="0" w:color="auto"/>
          </w:divBdr>
        </w:div>
        <w:div w:id="1387221514">
          <w:marLeft w:val="640"/>
          <w:marRight w:val="0"/>
          <w:marTop w:val="0"/>
          <w:marBottom w:val="0"/>
          <w:divBdr>
            <w:top w:val="none" w:sz="0" w:space="0" w:color="auto"/>
            <w:left w:val="none" w:sz="0" w:space="0" w:color="auto"/>
            <w:bottom w:val="none" w:sz="0" w:space="0" w:color="auto"/>
            <w:right w:val="none" w:sz="0" w:space="0" w:color="auto"/>
          </w:divBdr>
        </w:div>
        <w:div w:id="1752389903">
          <w:marLeft w:val="640"/>
          <w:marRight w:val="0"/>
          <w:marTop w:val="0"/>
          <w:marBottom w:val="0"/>
          <w:divBdr>
            <w:top w:val="none" w:sz="0" w:space="0" w:color="auto"/>
            <w:left w:val="none" w:sz="0" w:space="0" w:color="auto"/>
            <w:bottom w:val="none" w:sz="0" w:space="0" w:color="auto"/>
            <w:right w:val="none" w:sz="0" w:space="0" w:color="auto"/>
          </w:divBdr>
        </w:div>
        <w:div w:id="721947329">
          <w:marLeft w:val="640"/>
          <w:marRight w:val="0"/>
          <w:marTop w:val="0"/>
          <w:marBottom w:val="0"/>
          <w:divBdr>
            <w:top w:val="none" w:sz="0" w:space="0" w:color="auto"/>
            <w:left w:val="none" w:sz="0" w:space="0" w:color="auto"/>
            <w:bottom w:val="none" w:sz="0" w:space="0" w:color="auto"/>
            <w:right w:val="none" w:sz="0" w:space="0" w:color="auto"/>
          </w:divBdr>
        </w:div>
        <w:div w:id="247160494">
          <w:marLeft w:val="640"/>
          <w:marRight w:val="0"/>
          <w:marTop w:val="0"/>
          <w:marBottom w:val="0"/>
          <w:divBdr>
            <w:top w:val="none" w:sz="0" w:space="0" w:color="auto"/>
            <w:left w:val="none" w:sz="0" w:space="0" w:color="auto"/>
            <w:bottom w:val="none" w:sz="0" w:space="0" w:color="auto"/>
            <w:right w:val="none" w:sz="0" w:space="0" w:color="auto"/>
          </w:divBdr>
        </w:div>
        <w:div w:id="1341082052">
          <w:marLeft w:val="640"/>
          <w:marRight w:val="0"/>
          <w:marTop w:val="0"/>
          <w:marBottom w:val="0"/>
          <w:divBdr>
            <w:top w:val="none" w:sz="0" w:space="0" w:color="auto"/>
            <w:left w:val="none" w:sz="0" w:space="0" w:color="auto"/>
            <w:bottom w:val="none" w:sz="0" w:space="0" w:color="auto"/>
            <w:right w:val="none" w:sz="0" w:space="0" w:color="auto"/>
          </w:divBdr>
        </w:div>
      </w:divsChild>
    </w:div>
    <w:div w:id="43724704">
      <w:bodyDiv w:val="1"/>
      <w:marLeft w:val="0"/>
      <w:marRight w:val="0"/>
      <w:marTop w:val="0"/>
      <w:marBottom w:val="0"/>
      <w:divBdr>
        <w:top w:val="none" w:sz="0" w:space="0" w:color="auto"/>
        <w:left w:val="none" w:sz="0" w:space="0" w:color="auto"/>
        <w:bottom w:val="none" w:sz="0" w:space="0" w:color="auto"/>
        <w:right w:val="none" w:sz="0" w:space="0" w:color="auto"/>
      </w:divBdr>
    </w:div>
    <w:div w:id="46616069">
      <w:bodyDiv w:val="1"/>
      <w:marLeft w:val="0"/>
      <w:marRight w:val="0"/>
      <w:marTop w:val="0"/>
      <w:marBottom w:val="0"/>
      <w:divBdr>
        <w:top w:val="none" w:sz="0" w:space="0" w:color="auto"/>
        <w:left w:val="none" w:sz="0" w:space="0" w:color="auto"/>
        <w:bottom w:val="none" w:sz="0" w:space="0" w:color="auto"/>
        <w:right w:val="none" w:sz="0" w:space="0" w:color="auto"/>
      </w:divBdr>
      <w:divsChild>
        <w:div w:id="532495314">
          <w:marLeft w:val="640"/>
          <w:marRight w:val="0"/>
          <w:marTop w:val="0"/>
          <w:marBottom w:val="0"/>
          <w:divBdr>
            <w:top w:val="none" w:sz="0" w:space="0" w:color="auto"/>
            <w:left w:val="none" w:sz="0" w:space="0" w:color="auto"/>
            <w:bottom w:val="none" w:sz="0" w:space="0" w:color="auto"/>
            <w:right w:val="none" w:sz="0" w:space="0" w:color="auto"/>
          </w:divBdr>
        </w:div>
        <w:div w:id="1657420955">
          <w:marLeft w:val="640"/>
          <w:marRight w:val="0"/>
          <w:marTop w:val="0"/>
          <w:marBottom w:val="0"/>
          <w:divBdr>
            <w:top w:val="none" w:sz="0" w:space="0" w:color="auto"/>
            <w:left w:val="none" w:sz="0" w:space="0" w:color="auto"/>
            <w:bottom w:val="none" w:sz="0" w:space="0" w:color="auto"/>
            <w:right w:val="none" w:sz="0" w:space="0" w:color="auto"/>
          </w:divBdr>
        </w:div>
        <w:div w:id="1949460829">
          <w:marLeft w:val="640"/>
          <w:marRight w:val="0"/>
          <w:marTop w:val="0"/>
          <w:marBottom w:val="0"/>
          <w:divBdr>
            <w:top w:val="none" w:sz="0" w:space="0" w:color="auto"/>
            <w:left w:val="none" w:sz="0" w:space="0" w:color="auto"/>
            <w:bottom w:val="none" w:sz="0" w:space="0" w:color="auto"/>
            <w:right w:val="none" w:sz="0" w:space="0" w:color="auto"/>
          </w:divBdr>
        </w:div>
        <w:div w:id="2052486680">
          <w:marLeft w:val="640"/>
          <w:marRight w:val="0"/>
          <w:marTop w:val="0"/>
          <w:marBottom w:val="0"/>
          <w:divBdr>
            <w:top w:val="none" w:sz="0" w:space="0" w:color="auto"/>
            <w:left w:val="none" w:sz="0" w:space="0" w:color="auto"/>
            <w:bottom w:val="none" w:sz="0" w:space="0" w:color="auto"/>
            <w:right w:val="none" w:sz="0" w:space="0" w:color="auto"/>
          </w:divBdr>
        </w:div>
        <w:div w:id="1997800434">
          <w:marLeft w:val="640"/>
          <w:marRight w:val="0"/>
          <w:marTop w:val="0"/>
          <w:marBottom w:val="0"/>
          <w:divBdr>
            <w:top w:val="none" w:sz="0" w:space="0" w:color="auto"/>
            <w:left w:val="none" w:sz="0" w:space="0" w:color="auto"/>
            <w:bottom w:val="none" w:sz="0" w:space="0" w:color="auto"/>
            <w:right w:val="none" w:sz="0" w:space="0" w:color="auto"/>
          </w:divBdr>
        </w:div>
        <w:div w:id="1396123893">
          <w:marLeft w:val="640"/>
          <w:marRight w:val="0"/>
          <w:marTop w:val="0"/>
          <w:marBottom w:val="0"/>
          <w:divBdr>
            <w:top w:val="none" w:sz="0" w:space="0" w:color="auto"/>
            <w:left w:val="none" w:sz="0" w:space="0" w:color="auto"/>
            <w:bottom w:val="none" w:sz="0" w:space="0" w:color="auto"/>
            <w:right w:val="none" w:sz="0" w:space="0" w:color="auto"/>
          </w:divBdr>
        </w:div>
        <w:div w:id="778836992">
          <w:marLeft w:val="640"/>
          <w:marRight w:val="0"/>
          <w:marTop w:val="0"/>
          <w:marBottom w:val="0"/>
          <w:divBdr>
            <w:top w:val="none" w:sz="0" w:space="0" w:color="auto"/>
            <w:left w:val="none" w:sz="0" w:space="0" w:color="auto"/>
            <w:bottom w:val="none" w:sz="0" w:space="0" w:color="auto"/>
            <w:right w:val="none" w:sz="0" w:space="0" w:color="auto"/>
          </w:divBdr>
        </w:div>
        <w:div w:id="292558576">
          <w:marLeft w:val="640"/>
          <w:marRight w:val="0"/>
          <w:marTop w:val="0"/>
          <w:marBottom w:val="0"/>
          <w:divBdr>
            <w:top w:val="none" w:sz="0" w:space="0" w:color="auto"/>
            <w:left w:val="none" w:sz="0" w:space="0" w:color="auto"/>
            <w:bottom w:val="none" w:sz="0" w:space="0" w:color="auto"/>
            <w:right w:val="none" w:sz="0" w:space="0" w:color="auto"/>
          </w:divBdr>
        </w:div>
        <w:div w:id="1140538460">
          <w:marLeft w:val="640"/>
          <w:marRight w:val="0"/>
          <w:marTop w:val="0"/>
          <w:marBottom w:val="0"/>
          <w:divBdr>
            <w:top w:val="none" w:sz="0" w:space="0" w:color="auto"/>
            <w:left w:val="none" w:sz="0" w:space="0" w:color="auto"/>
            <w:bottom w:val="none" w:sz="0" w:space="0" w:color="auto"/>
            <w:right w:val="none" w:sz="0" w:space="0" w:color="auto"/>
          </w:divBdr>
        </w:div>
        <w:div w:id="1174035895">
          <w:marLeft w:val="640"/>
          <w:marRight w:val="0"/>
          <w:marTop w:val="0"/>
          <w:marBottom w:val="0"/>
          <w:divBdr>
            <w:top w:val="none" w:sz="0" w:space="0" w:color="auto"/>
            <w:left w:val="none" w:sz="0" w:space="0" w:color="auto"/>
            <w:bottom w:val="none" w:sz="0" w:space="0" w:color="auto"/>
            <w:right w:val="none" w:sz="0" w:space="0" w:color="auto"/>
          </w:divBdr>
        </w:div>
        <w:div w:id="1950576989">
          <w:marLeft w:val="640"/>
          <w:marRight w:val="0"/>
          <w:marTop w:val="0"/>
          <w:marBottom w:val="0"/>
          <w:divBdr>
            <w:top w:val="none" w:sz="0" w:space="0" w:color="auto"/>
            <w:left w:val="none" w:sz="0" w:space="0" w:color="auto"/>
            <w:bottom w:val="none" w:sz="0" w:space="0" w:color="auto"/>
            <w:right w:val="none" w:sz="0" w:space="0" w:color="auto"/>
          </w:divBdr>
        </w:div>
        <w:div w:id="1039625853">
          <w:marLeft w:val="640"/>
          <w:marRight w:val="0"/>
          <w:marTop w:val="0"/>
          <w:marBottom w:val="0"/>
          <w:divBdr>
            <w:top w:val="none" w:sz="0" w:space="0" w:color="auto"/>
            <w:left w:val="none" w:sz="0" w:space="0" w:color="auto"/>
            <w:bottom w:val="none" w:sz="0" w:space="0" w:color="auto"/>
            <w:right w:val="none" w:sz="0" w:space="0" w:color="auto"/>
          </w:divBdr>
        </w:div>
        <w:div w:id="2088382467">
          <w:marLeft w:val="640"/>
          <w:marRight w:val="0"/>
          <w:marTop w:val="0"/>
          <w:marBottom w:val="0"/>
          <w:divBdr>
            <w:top w:val="none" w:sz="0" w:space="0" w:color="auto"/>
            <w:left w:val="none" w:sz="0" w:space="0" w:color="auto"/>
            <w:bottom w:val="none" w:sz="0" w:space="0" w:color="auto"/>
            <w:right w:val="none" w:sz="0" w:space="0" w:color="auto"/>
          </w:divBdr>
        </w:div>
        <w:div w:id="1661693630">
          <w:marLeft w:val="640"/>
          <w:marRight w:val="0"/>
          <w:marTop w:val="0"/>
          <w:marBottom w:val="0"/>
          <w:divBdr>
            <w:top w:val="none" w:sz="0" w:space="0" w:color="auto"/>
            <w:left w:val="none" w:sz="0" w:space="0" w:color="auto"/>
            <w:bottom w:val="none" w:sz="0" w:space="0" w:color="auto"/>
            <w:right w:val="none" w:sz="0" w:space="0" w:color="auto"/>
          </w:divBdr>
        </w:div>
        <w:div w:id="903105601">
          <w:marLeft w:val="640"/>
          <w:marRight w:val="0"/>
          <w:marTop w:val="0"/>
          <w:marBottom w:val="0"/>
          <w:divBdr>
            <w:top w:val="none" w:sz="0" w:space="0" w:color="auto"/>
            <w:left w:val="none" w:sz="0" w:space="0" w:color="auto"/>
            <w:bottom w:val="none" w:sz="0" w:space="0" w:color="auto"/>
            <w:right w:val="none" w:sz="0" w:space="0" w:color="auto"/>
          </w:divBdr>
        </w:div>
        <w:div w:id="433668263">
          <w:marLeft w:val="640"/>
          <w:marRight w:val="0"/>
          <w:marTop w:val="0"/>
          <w:marBottom w:val="0"/>
          <w:divBdr>
            <w:top w:val="none" w:sz="0" w:space="0" w:color="auto"/>
            <w:left w:val="none" w:sz="0" w:space="0" w:color="auto"/>
            <w:bottom w:val="none" w:sz="0" w:space="0" w:color="auto"/>
            <w:right w:val="none" w:sz="0" w:space="0" w:color="auto"/>
          </w:divBdr>
        </w:div>
        <w:div w:id="791678546">
          <w:marLeft w:val="640"/>
          <w:marRight w:val="0"/>
          <w:marTop w:val="0"/>
          <w:marBottom w:val="0"/>
          <w:divBdr>
            <w:top w:val="none" w:sz="0" w:space="0" w:color="auto"/>
            <w:left w:val="none" w:sz="0" w:space="0" w:color="auto"/>
            <w:bottom w:val="none" w:sz="0" w:space="0" w:color="auto"/>
            <w:right w:val="none" w:sz="0" w:space="0" w:color="auto"/>
          </w:divBdr>
        </w:div>
        <w:div w:id="1197041443">
          <w:marLeft w:val="640"/>
          <w:marRight w:val="0"/>
          <w:marTop w:val="0"/>
          <w:marBottom w:val="0"/>
          <w:divBdr>
            <w:top w:val="none" w:sz="0" w:space="0" w:color="auto"/>
            <w:left w:val="none" w:sz="0" w:space="0" w:color="auto"/>
            <w:bottom w:val="none" w:sz="0" w:space="0" w:color="auto"/>
            <w:right w:val="none" w:sz="0" w:space="0" w:color="auto"/>
          </w:divBdr>
        </w:div>
        <w:div w:id="807821277">
          <w:marLeft w:val="640"/>
          <w:marRight w:val="0"/>
          <w:marTop w:val="0"/>
          <w:marBottom w:val="0"/>
          <w:divBdr>
            <w:top w:val="none" w:sz="0" w:space="0" w:color="auto"/>
            <w:left w:val="none" w:sz="0" w:space="0" w:color="auto"/>
            <w:bottom w:val="none" w:sz="0" w:space="0" w:color="auto"/>
            <w:right w:val="none" w:sz="0" w:space="0" w:color="auto"/>
          </w:divBdr>
        </w:div>
        <w:div w:id="1890415274">
          <w:marLeft w:val="640"/>
          <w:marRight w:val="0"/>
          <w:marTop w:val="0"/>
          <w:marBottom w:val="0"/>
          <w:divBdr>
            <w:top w:val="none" w:sz="0" w:space="0" w:color="auto"/>
            <w:left w:val="none" w:sz="0" w:space="0" w:color="auto"/>
            <w:bottom w:val="none" w:sz="0" w:space="0" w:color="auto"/>
            <w:right w:val="none" w:sz="0" w:space="0" w:color="auto"/>
          </w:divBdr>
        </w:div>
        <w:div w:id="1769275705">
          <w:marLeft w:val="640"/>
          <w:marRight w:val="0"/>
          <w:marTop w:val="0"/>
          <w:marBottom w:val="0"/>
          <w:divBdr>
            <w:top w:val="none" w:sz="0" w:space="0" w:color="auto"/>
            <w:left w:val="none" w:sz="0" w:space="0" w:color="auto"/>
            <w:bottom w:val="none" w:sz="0" w:space="0" w:color="auto"/>
            <w:right w:val="none" w:sz="0" w:space="0" w:color="auto"/>
          </w:divBdr>
        </w:div>
        <w:div w:id="1938949620">
          <w:marLeft w:val="640"/>
          <w:marRight w:val="0"/>
          <w:marTop w:val="0"/>
          <w:marBottom w:val="0"/>
          <w:divBdr>
            <w:top w:val="none" w:sz="0" w:space="0" w:color="auto"/>
            <w:left w:val="none" w:sz="0" w:space="0" w:color="auto"/>
            <w:bottom w:val="none" w:sz="0" w:space="0" w:color="auto"/>
            <w:right w:val="none" w:sz="0" w:space="0" w:color="auto"/>
          </w:divBdr>
        </w:div>
        <w:div w:id="419836445">
          <w:marLeft w:val="640"/>
          <w:marRight w:val="0"/>
          <w:marTop w:val="0"/>
          <w:marBottom w:val="0"/>
          <w:divBdr>
            <w:top w:val="none" w:sz="0" w:space="0" w:color="auto"/>
            <w:left w:val="none" w:sz="0" w:space="0" w:color="auto"/>
            <w:bottom w:val="none" w:sz="0" w:space="0" w:color="auto"/>
            <w:right w:val="none" w:sz="0" w:space="0" w:color="auto"/>
          </w:divBdr>
        </w:div>
        <w:div w:id="1610550982">
          <w:marLeft w:val="640"/>
          <w:marRight w:val="0"/>
          <w:marTop w:val="0"/>
          <w:marBottom w:val="0"/>
          <w:divBdr>
            <w:top w:val="none" w:sz="0" w:space="0" w:color="auto"/>
            <w:left w:val="none" w:sz="0" w:space="0" w:color="auto"/>
            <w:bottom w:val="none" w:sz="0" w:space="0" w:color="auto"/>
            <w:right w:val="none" w:sz="0" w:space="0" w:color="auto"/>
          </w:divBdr>
        </w:div>
        <w:div w:id="940719266">
          <w:marLeft w:val="640"/>
          <w:marRight w:val="0"/>
          <w:marTop w:val="0"/>
          <w:marBottom w:val="0"/>
          <w:divBdr>
            <w:top w:val="none" w:sz="0" w:space="0" w:color="auto"/>
            <w:left w:val="none" w:sz="0" w:space="0" w:color="auto"/>
            <w:bottom w:val="none" w:sz="0" w:space="0" w:color="auto"/>
            <w:right w:val="none" w:sz="0" w:space="0" w:color="auto"/>
          </w:divBdr>
        </w:div>
        <w:div w:id="533663299">
          <w:marLeft w:val="640"/>
          <w:marRight w:val="0"/>
          <w:marTop w:val="0"/>
          <w:marBottom w:val="0"/>
          <w:divBdr>
            <w:top w:val="none" w:sz="0" w:space="0" w:color="auto"/>
            <w:left w:val="none" w:sz="0" w:space="0" w:color="auto"/>
            <w:bottom w:val="none" w:sz="0" w:space="0" w:color="auto"/>
            <w:right w:val="none" w:sz="0" w:space="0" w:color="auto"/>
          </w:divBdr>
        </w:div>
        <w:div w:id="988217357">
          <w:marLeft w:val="640"/>
          <w:marRight w:val="0"/>
          <w:marTop w:val="0"/>
          <w:marBottom w:val="0"/>
          <w:divBdr>
            <w:top w:val="none" w:sz="0" w:space="0" w:color="auto"/>
            <w:left w:val="none" w:sz="0" w:space="0" w:color="auto"/>
            <w:bottom w:val="none" w:sz="0" w:space="0" w:color="auto"/>
            <w:right w:val="none" w:sz="0" w:space="0" w:color="auto"/>
          </w:divBdr>
        </w:div>
        <w:div w:id="251864932">
          <w:marLeft w:val="640"/>
          <w:marRight w:val="0"/>
          <w:marTop w:val="0"/>
          <w:marBottom w:val="0"/>
          <w:divBdr>
            <w:top w:val="none" w:sz="0" w:space="0" w:color="auto"/>
            <w:left w:val="none" w:sz="0" w:space="0" w:color="auto"/>
            <w:bottom w:val="none" w:sz="0" w:space="0" w:color="auto"/>
            <w:right w:val="none" w:sz="0" w:space="0" w:color="auto"/>
          </w:divBdr>
        </w:div>
        <w:div w:id="418648101">
          <w:marLeft w:val="640"/>
          <w:marRight w:val="0"/>
          <w:marTop w:val="0"/>
          <w:marBottom w:val="0"/>
          <w:divBdr>
            <w:top w:val="none" w:sz="0" w:space="0" w:color="auto"/>
            <w:left w:val="none" w:sz="0" w:space="0" w:color="auto"/>
            <w:bottom w:val="none" w:sz="0" w:space="0" w:color="auto"/>
            <w:right w:val="none" w:sz="0" w:space="0" w:color="auto"/>
          </w:divBdr>
        </w:div>
        <w:div w:id="1823040515">
          <w:marLeft w:val="640"/>
          <w:marRight w:val="0"/>
          <w:marTop w:val="0"/>
          <w:marBottom w:val="0"/>
          <w:divBdr>
            <w:top w:val="none" w:sz="0" w:space="0" w:color="auto"/>
            <w:left w:val="none" w:sz="0" w:space="0" w:color="auto"/>
            <w:bottom w:val="none" w:sz="0" w:space="0" w:color="auto"/>
            <w:right w:val="none" w:sz="0" w:space="0" w:color="auto"/>
          </w:divBdr>
        </w:div>
        <w:div w:id="564802140">
          <w:marLeft w:val="640"/>
          <w:marRight w:val="0"/>
          <w:marTop w:val="0"/>
          <w:marBottom w:val="0"/>
          <w:divBdr>
            <w:top w:val="none" w:sz="0" w:space="0" w:color="auto"/>
            <w:left w:val="none" w:sz="0" w:space="0" w:color="auto"/>
            <w:bottom w:val="none" w:sz="0" w:space="0" w:color="auto"/>
            <w:right w:val="none" w:sz="0" w:space="0" w:color="auto"/>
          </w:divBdr>
        </w:div>
        <w:div w:id="1812015995">
          <w:marLeft w:val="640"/>
          <w:marRight w:val="0"/>
          <w:marTop w:val="0"/>
          <w:marBottom w:val="0"/>
          <w:divBdr>
            <w:top w:val="none" w:sz="0" w:space="0" w:color="auto"/>
            <w:left w:val="none" w:sz="0" w:space="0" w:color="auto"/>
            <w:bottom w:val="none" w:sz="0" w:space="0" w:color="auto"/>
            <w:right w:val="none" w:sz="0" w:space="0" w:color="auto"/>
          </w:divBdr>
        </w:div>
        <w:div w:id="1486505427">
          <w:marLeft w:val="640"/>
          <w:marRight w:val="0"/>
          <w:marTop w:val="0"/>
          <w:marBottom w:val="0"/>
          <w:divBdr>
            <w:top w:val="none" w:sz="0" w:space="0" w:color="auto"/>
            <w:left w:val="none" w:sz="0" w:space="0" w:color="auto"/>
            <w:bottom w:val="none" w:sz="0" w:space="0" w:color="auto"/>
            <w:right w:val="none" w:sz="0" w:space="0" w:color="auto"/>
          </w:divBdr>
        </w:div>
        <w:div w:id="437022641">
          <w:marLeft w:val="640"/>
          <w:marRight w:val="0"/>
          <w:marTop w:val="0"/>
          <w:marBottom w:val="0"/>
          <w:divBdr>
            <w:top w:val="none" w:sz="0" w:space="0" w:color="auto"/>
            <w:left w:val="none" w:sz="0" w:space="0" w:color="auto"/>
            <w:bottom w:val="none" w:sz="0" w:space="0" w:color="auto"/>
            <w:right w:val="none" w:sz="0" w:space="0" w:color="auto"/>
          </w:divBdr>
        </w:div>
        <w:div w:id="677535726">
          <w:marLeft w:val="640"/>
          <w:marRight w:val="0"/>
          <w:marTop w:val="0"/>
          <w:marBottom w:val="0"/>
          <w:divBdr>
            <w:top w:val="none" w:sz="0" w:space="0" w:color="auto"/>
            <w:left w:val="none" w:sz="0" w:space="0" w:color="auto"/>
            <w:bottom w:val="none" w:sz="0" w:space="0" w:color="auto"/>
            <w:right w:val="none" w:sz="0" w:space="0" w:color="auto"/>
          </w:divBdr>
        </w:div>
        <w:div w:id="377707597">
          <w:marLeft w:val="640"/>
          <w:marRight w:val="0"/>
          <w:marTop w:val="0"/>
          <w:marBottom w:val="0"/>
          <w:divBdr>
            <w:top w:val="none" w:sz="0" w:space="0" w:color="auto"/>
            <w:left w:val="none" w:sz="0" w:space="0" w:color="auto"/>
            <w:bottom w:val="none" w:sz="0" w:space="0" w:color="auto"/>
            <w:right w:val="none" w:sz="0" w:space="0" w:color="auto"/>
          </w:divBdr>
        </w:div>
        <w:div w:id="176385134">
          <w:marLeft w:val="640"/>
          <w:marRight w:val="0"/>
          <w:marTop w:val="0"/>
          <w:marBottom w:val="0"/>
          <w:divBdr>
            <w:top w:val="none" w:sz="0" w:space="0" w:color="auto"/>
            <w:left w:val="none" w:sz="0" w:space="0" w:color="auto"/>
            <w:bottom w:val="none" w:sz="0" w:space="0" w:color="auto"/>
            <w:right w:val="none" w:sz="0" w:space="0" w:color="auto"/>
          </w:divBdr>
        </w:div>
        <w:div w:id="569998121">
          <w:marLeft w:val="640"/>
          <w:marRight w:val="0"/>
          <w:marTop w:val="0"/>
          <w:marBottom w:val="0"/>
          <w:divBdr>
            <w:top w:val="none" w:sz="0" w:space="0" w:color="auto"/>
            <w:left w:val="none" w:sz="0" w:space="0" w:color="auto"/>
            <w:bottom w:val="none" w:sz="0" w:space="0" w:color="auto"/>
            <w:right w:val="none" w:sz="0" w:space="0" w:color="auto"/>
          </w:divBdr>
        </w:div>
        <w:div w:id="1280071077">
          <w:marLeft w:val="640"/>
          <w:marRight w:val="0"/>
          <w:marTop w:val="0"/>
          <w:marBottom w:val="0"/>
          <w:divBdr>
            <w:top w:val="none" w:sz="0" w:space="0" w:color="auto"/>
            <w:left w:val="none" w:sz="0" w:space="0" w:color="auto"/>
            <w:bottom w:val="none" w:sz="0" w:space="0" w:color="auto"/>
            <w:right w:val="none" w:sz="0" w:space="0" w:color="auto"/>
          </w:divBdr>
        </w:div>
      </w:divsChild>
    </w:div>
    <w:div w:id="49697508">
      <w:bodyDiv w:val="1"/>
      <w:marLeft w:val="0"/>
      <w:marRight w:val="0"/>
      <w:marTop w:val="0"/>
      <w:marBottom w:val="0"/>
      <w:divBdr>
        <w:top w:val="none" w:sz="0" w:space="0" w:color="auto"/>
        <w:left w:val="none" w:sz="0" w:space="0" w:color="auto"/>
        <w:bottom w:val="none" w:sz="0" w:space="0" w:color="auto"/>
        <w:right w:val="none" w:sz="0" w:space="0" w:color="auto"/>
      </w:divBdr>
      <w:divsChild>
        <w:div w:id="974144430">
          <w:marLeft w:val="640"/>
          <w:marRight w:val="0"/>
          <w:marTop w:val="0"/>
          <w:marBottom w:val="0"/>
          <w:divBdr>
            <w:top w:val="none" w:sz="0" w:space="0" w:color="auto"/>
            <w:left w:val="none" w:sz="0" w:space="0" w:color="auto"/>
            <w:bottom w:val="none" w:sz="0" w:space="0" w:color="auto"/>
            <w:right w:val="none" w:sz="0" w:space="0" w:color="auto"/>
          </w:divBdr>
        </w:div>
        <w:div w:id="1955400324">
          <w:marLeft w:val="640"/>
          <w:marRight w:val="0"/>
          <w:marTop w:val="0"/>
          <w:marBottom w:val="0"/>
          <w:divBdr>
            <w:top w:val="none" w:sz="0" w:space="0" w:color="auto"/>
            <w:left w:val="none" w:sz="0" w:space="0" w:color="auto"/>
            <w:bottom w:val="none" w:sz="0" w:space="0" w:color="auto"/>
            <w:right w:val="none" w:sz="0" w:space="0" w:color="auto"/>
          </w:divBdr>
        </w:div>
        <w:div w:id="2003121321">
          <w:marLeft w:val="640"/>
          <w:marRight w:val="0"/>
          <w:marTop w:val="0"/>
          <w:marBottom w:val="0"/>
          <w:divBdr>
            <w:top w:val="none" w:sz="0" w:space="0" w:color="auto"/>
            <w:left w:val="none" w:sz="0" w:space="0" w:color="auto"/>
            <w:bottom w:val="none" w:sz="0" w:space="0" w:color="auto"/>
            <w:right w:val="none" w:sz="0" w:space="0" w:color="auto"/>
          </w:divBdr>
        </w:div>
        <w:div w:id="1405564498">
          <w:marLeft w:val="640"/>
          <w:marRight w:val="0"/>
          <w:marTop w:val="0"/>
          <w:marBottom w:val="0"/>
          <w:divBdr>
            <w:top w:val="none" w:sz="0" w:space="0" w:color="auto"/>
            <w:left w:val="none" w:sz="0" w:space="0" w:color="auto"/>
            <w:bottom w:val="none" w:sz="0" w:space="0" w:color="auto"/>
            <w:right w:val="none" w:sz="0" w:space="0" w:color="auto"/>
          </w:divBdr>
        </w:div>
        <w:div w:id="60376539">
          <w:marLeft w:val="640"/>
          <w:marRight w:val="0"/>
          <w:marTop w:val="0"/>
          <w:marBottom w:val="0"/>
          <w:divBdr>
            <w:top w:val="none" w:sz="0" w:space="0" w:color="auto"/>
            <w:left w:val="none" w:sz="0" w:space="0" w:color="auto"/>
            <w:bottom w:val="none" w:sz="0" w:space="0" w:color="auto"/>
            <w:right w:val="none" w:sz="0" w:space="0" w:color="auto"/>
          </w:divBdr>
        </w:div>
        <w:div w:id="153028959">
          <w:marLeft w:val="640"/>
          <w:marRight w:val="0"/>
          <w:marTop w:val="0"/>
          <w:marBottom w:val="0"/>
          <w:divBdr>
            <w:top w:val="none" w:sz="0" w:space="0" w:color="auto"/>
            <w:left w:val="none" w:sz="0" w:space="0" w:color="auto"/>
            <w:bottom w:val="none" w:sz="0" w:space="0" w:color="auto"/>
            <w:right w:val="none" w:sz="0" w:space="0" w:color="auto"/>
          </w:divBdr>
        </w:div>
        <w:div w:id="429013473">
          <w:marLeft w:val="640"/>
          <w:marRight w:val="0"/>
          <w:marTop w:val="0"/>
          <w:marBottom w:val="0"/>
          <w:divBdr>
            <w:top w:val="none" w:sz="0" w:space="0" w:color="auto"/>
            <w:left w:val="none" w:sz="0" w:space="0" w:color="auto"/>
            <w:bottom w:val="none" w:sz="0" w:space="0" w:color="auto"/>
            <w:right w:val="none" w:sz="0" w:space="0" w:color="auto"/>
          </w:divBdr>
        </w:div>
        <w:div w:id="2046521593">
          <w:marLeft w:val="640"/>
          <w:marRight w:val="0"/>
          <w:marTop w:val="0"/>
          <w:marBottom w:val="0"/>
          <w:divBdr>
            <w:top w:val="none" w:sz="0" w:space="0" w:color="auto"/>
            <w:left w:val="none" w:sz="0" w:space="0" w:color="auto"/>
            <w:bottom w:val="none" w:sz="0" w:space="0" w:color="auto"/>
            <w:right w:val="none" w:sz="0" w:space="0" w:color="auto"/>
          </w:divBdr>
        </w:div>
        <w:div w:id="756706105">
          <w:marLeft w:val="640"/>
          <w:marRight w:val="0"/>
          <w:marTop w:val="0"/>
          <w:marBottom w:val="0"/>
          <w:divBdr>
            <w:top w:val="none" w:sz="0" w:space="0" w:color="auto"/>
            <w:left w:val="none" w:sz="0" w:space="0" w:color="auto"/>
            <w:bottom w:val="none" w:sz="0" w:space="0" w:color="auto"/>
            <w:right w:val="none" w:sz="0" w:space="0" w:color="auto"/>
          </w:divBdr>
        </w:div>
        <w:div w:id="36515022">
          <w:marLeft w:val="640"/>
          <w:marRight w:val="0"/>
          <w:marTop w:val="0"/>
          <w:marBottom w:val="0"/>
          <w:divBdr>
            <w:top w:val="none" w:sz="0" w:space="0" w:color="auto"/>
            <w:left w:val="none" w:sz="0" w:space="0" w:color="auto"/>
            <w:bottom w:val="none" w:sz="0" w:space="0" w:color="auto"/>
            <w:right w:val="none" w:sz="0" w:space="0" w:color="auto"/>
          </w:divBdr>
        </w:div>
        <w:div w:id="1642004983">
          <w:marLeft w:val="640"/>
          <w:marRight w:val="0"/>
          <w:marTop w:val="0"/>
          <w:marBottom w:val="0"/>
          <w:divBdr>
            <w:top w:val="none" w:sz="0" w:space="0" w:color="auto"/>
            <w:left w:val="none" w:sz="0" w:space="0" w:color="auto"/>
            <w:bottom w:val="none" w:sz="0" w:space="0" w:color="auto"/>
            <w:right w:val="none" w:sz="0" w:space="0" w:color="auto"/>
          </w:divBdr>
        </w:div>
        <w:div w:id="1753428183">
          <w:marLeft w:val="640"/>
          <w:marRight w:val="0"/>
          <w:marTop w:val="0"/>
          <w:marBottom w:val="0"/>
          <w:divBdr>
            <w:top w:val="none" w:sz="0" w:space="0" w:color="auto"/>
            <w:left w:val="none" w:sz="0" w:space="0" w:color="auto"/>
            <w:bottom w:val="none" w:sz="0" w:space="0" w:color="auto"/>
            <w:right w:val="none" w:sz="0" w:space="0" w:color="auto"/>
          </w:divBdr>
        </w:div>
        <w:div w:id="778647632">
          <w:marLeft w:val="640"/>
          <w:marRight w:val="0"/>
          <w:marTop w:val="0"/>
          <w:marBottom w:val="0"/>
          <w:divBdr>
            <w:top w:val="none" w:sz="0" w:space="0" w:color="auto"/>
            <w:left w:val="none" w:sz="0" w:space="0" w:color="auto"/>
            <w:bottom w:val="none" w:sz="0" w:space="0" w:color="auto"/>
            <w:right w:val="none" w:sz="0" w:space="0" w:color="auto"/>
          </w:divBdr>
        </w:div>
        <w:div w:id="2079787259">
          <w:marLeft w:val="640"/>
          <w:marRight w:val="0"/>
          <w:marTop w:val="0"/>
          <w:marBottom w:val="0"/>
          <w:divBdr>
            <w:top w:val="none" w:sz="0" w:space="0" w:color="auto"/>
            <w:left w:val="none" w:sz="0" w:space="0" w:color="auto"/>
            <w:bottom w:val="none" w:sz="0" w:space="0" w:color="auto"/>
            <w:right w:val="none" w:sz="0" w:space="0" w:color="auto"/>
          </w:divBdr>
        </w:div>
        <w:div w:id="479426419">
          <w:marLeft w:val="640"/>
          <w:marRight w:val="0"/>
          <w:marTop w:val="0"/>
          <w:marBottom w:val="0"/>
          <w:divBdr>
            <w:top w:val="none" w:sz="0" w:space="0" w:color="auto"/>
            <w:left w:val="none" w:sz="0" w:space="0" w:color="auto"/>
            <w:bottom w:val="none" w:sz="0" w:space="0" w:color="auto"/>
            <w:right w:val="none" w:sz="0" w:space="0" w:color="auto"/>
          </w:divBdr>
        </w:div>
        <w:div w:id="476726286">
          <w:marLeft w:val="640"/>
          <w:marRight w:val="0"/>
          <w:marTop w:val="0"/>
          <w:marBottom w:val="0"/>
          <w:divBdr>
            <w:top w:val="none" w:sz="0" w:space="0" w:color="auto"/>
            <w:left w:val="none" w:sz="0" w:space="0" w:color="auto"/>
            <w:bottom w:val="none" w:sz="0" w:space="0" w:color="auto"/>
            <w:right w:val="none" w:sz="0" w:space="0" w:color="auto"/>
          </w:divBdr>
        </w:div>
        <w:div w:id="1730155550">
          <w:marLeft w:val="640"/>
          <w:marRight w:val="0"/>
          <w:marTop w:val="0"/>
          <w:marBottom w:val="0"/>
          <w:divBdr>
            <w:top w:val="none" w:sz="0" w:space="0" w:color="auto"/>
            <w:left w:val="none" w:sz="0" w:space="0" w:color="auto"/>
            <w:bottom w:val="none" w:sz="0" w:space="0" w:color="auto"/>
            <w:right w:val="none" w:sz="0" w:space="0" w:color="auto"/>
          </w:divBdr>
        </w:div>
        <w:div w:id="1435512450">
          <w:marLeft w:val="640"/>
          <w:marRight w:val="0"/>
          <w:marTop w:val="0"/>
          <w:marBottom w:val="0"/>
          <w:divBdr>
            <w:top w:val="none" w:sz="0" w:space="0" w:color="auto"/>
            <w:left w:val="none" w:sz="0" w:space="0" w:color="auto"/>
            <w:bottom w:val="none" w:sz="0" w:space="0" w:color="auto"/>
            <w:right w:val="none" w:sz="0" w:space="0" w:color="auto"/>
          </w:divBdr>
        </w:div>
        <w:div w:id="1179007822">
          <w:marLeft w:val="640"/>
          <w:marRight w:val="0"/>
          <w:marTop w:val="0"/>
          <w:marBottom w:val="0"/>
          <w:divBdr>
            <w:top w:val="none" w:sz="0" w:space="0" w:color="auto"/>
            <w:left w:val="none" w:sz="0" w:space="0" w:color="auto"/>
            <w:bottom w:val="none" w:sz="0" w:space="0" w:color="auto"/>
            <w:right w:val="none" w:sz="0" w:space="0" w:color="auto"/>
          </w:divBdr>
        </w:div>
        <w:div w:id="796802703">
          <w:marLeft w:val="640"/>
          <w:marRight w:val="0"/>
          <w:marTop w:val="0"/>
          <w:marBottom w:val="0"/>
          <w:divBdr>
            <w:top w:val="none" w:sz="0" w:space="0" w:color="auto"/>
            <w:left w:val="none" w:sz="0" w:space="0" w:color="auto"/>
            <w:bottom w:val="none" w:sz="0" w:space="0" w:color="auto"/>
            <w:right w:val="none" w:sz="0" w:space="0" w:color="auto"/>
          </w:divBdr>
        </w:div>
      </w:divsChild>
    </w:div>
    <w:div w:id="58023805">
      <w:bodyDiv w:val="1"/>
      <w:marLeft w:val="0"/>
      <w:marRight w:val="0"/>
      <w:marTop w:val="0"/>
      <w:marBottom w:val="0"/>
      <w:divBdr>
        <w:top w:val="none" w:sz="0" w:space="0" w:color="auto"/>
        <w:left w:val="none" w:sz="0" w:space="0" w:color="auto"/>
        <w:bottom w:val="none" w:sz="0" w:space="0" w:color="auto"/>
        <w:right w:val="none" w:sz="0" w:space="0" w:color="auto"/>
      </w:divBdr>
      <w:divsChild>
        <w:div w:id="184100043">
          <w:marLeft w:val="640"/>
          <w:marRight w:val="0"/>
          <w:marTop w:val="0"/>
          <w:marBottom w:val="0"/>
          <w:divBdr>
            <w:top w:val="none" w:sz="0" w:space="0" w:color="auto"/>
            <w:left w:val="none" w:sz="0" w:space="0" w:color="auto"/>
            <w:bottom w:val="none" w:sz="0" w:space="0" w:color="auto"/>
            <w:right w:val="none" w:sz="0" w:space="0" w:color="auto"/>
          </w:divBdr>
        </w:div>
        <w:div w:id="462117862">
          <w:marLeft w:val="640"/>
          <w:marRight w:val="0"/>
          <w:marTop w:val="0"/>
          <w:marBottom w:val="0"/>
          <w:divBdr>
            <w:top w:val="none" w:sz="0" w:space="0" w:color="auto"/>
            <w:left w:val="none" w:sz="0" w:space="0" w:color="auto"/>
            <w:bottom w:val="none" w:sz="0" w:space="0" w:color="auto"/>
            <w:right w:val="none" w:sz="0" w:space="0" w:color="auto"/>
          </w:divBdr>
        </w:div>
        <w:div w:id="597638379">
          <w:marLeft w:val="640"/>
          <w:marRight w:val="0"/>
          <w:marTop w:val="0"/>
          <w:marBottom w:val="0"/>
          <w:divBdr>
            <w:top w:val="none" w:sz="0" w:space="0" w:color="auto"/>
            <w:left w:val="none" w:sz="0" w:space="0" w:color="auto"/>
            <w:bottom w:val="none" w:sz="0" w:space="0" w:color="auto"/>
            <w:right w:val="none" w:sz="0" w:space="0" w:color="auto"/>
          </w:divBdr>
        </w:div>
        <w:div w:id="293220243">
          <w:marLeft w:val="640"/>
          <w:marRight w:val="0"/>
          <w:marTop w:val="0"/>
          <w:marBottom w:val="0"/>
          <w:divBdr>
            <w:top w:val="none" w:sz="0" w:space="0" w:color="auto"/>
            <w:left w:val="none" w:sz="0" w:space="0" w:color="auto"/>
            <w:bottom w:val="none" w:sz="0" w:space="0" w:color="auto"/>
            <w:right w:val="none" w:sz="0" w:space="0" w:color="auto"/>
          </w:divBdr>
        </w:div>
        <w:div w:id="326641379">
          <w:marLeft w:val="640"/>
          <w:marRight w:val="0"/>
          <w:marTop w:val="0"/>
          <w:marBottom w:val="0"/>
          <w:divBdr>
            <w:top w:val="none" w:sz="0" w:space="0" w:color="auto"/>
            <w:left w:val="none" w:sz="0" w:space="0" w:color="auto"/>
            <w:bottom w:val="none" w:sz="0" w:space="0" w:color="auto"/>
            <w:right w:val="none" w:sz="0" w:space="0" w:color="auto"/>
          </w:divBdr>
        </w:div>
        <w:div w:id="481578715">
          <w:marLeft w:val="640"/>
          <w:marRight w:val="0"/>
          <w:marTop w:val="0"/>
          <w:marBottom w:val="0"/>
          <w:divBdr>
            <w:top w:val="none" w:sz="0" w:space="0" w:color="auto"/>
            <w:left w:val="none" w:sz="0" w:space="0" w:color="auto"/>
            <w:bottom w:val="none" w:sz="0" w:space="0" w:color="auto"/>
            <w:right w:val="none" w:sz="0" w:space="0" w:color="auto"/>
          </w:divBdr>
        </w:div>
        <w:div w:id="2042511795">
          <w:marLeft w:val="640"/>
          <w:marRight w:val="0"/>
          <w:marTop w:val="0"/>
          <w:marBottom w:val="0"/>
          <w:divBdr>
            <w:top w:val="none" w:sz="0" w:space="0" w:color="auto"/>
            <w:left w:val="none" w:sz="0" w:space="0" w:color="auto"/>
            <w:bottom w:val="none" w:sz="0" w:space="0" w:color="auto"/>
            <w:right w:val="none" w:sz="0" w:space="0" w:color="auto"/>
          </w:divBdr>
        </w:div>
        <w:div w:id="1351099710">
          <w:marLeft w:val="640"/>
          <w:marRight w:val="0"/>
          <w:marTop w:val="0"/>
          <w:marBottom w:val="0"/>
          <w:divBdr>
            <w:top w:val="none" w:sz="0" w:space="0" w:color="auto"/>
            <w:left w:val="none" w:sz="0" w:space="0" w:color="auto"/>
            <w:bottom w:val="none" w:sz="0" w:space="0" w:color="auto"/>
            <w:right w:val="none" w:sz="0" w:space="0" w:color="auto"/>
          </w:divBdr>
        </w:div>
        <w:div w:id="46492025">
          <w:marLeft w:val="640"/>
          <w:marRight w:val="0"/>
          <w:marTop w:val="0"/>
          <w:marBottom w:val="0"/>
          <w:divBdr>
            <w:top w:val="none" w:sz="0" w:space="0" w:color="auto"/>
            <w:left w:val="none" w:sz="0" w:space="0" w:color="auto"/>
            <w:bottom w:val="none" w:sz="0" w:space="0" w:color="auto"/>
            <w:right w:val="none" w:sz="0" w:space="0" w:color="auto"/>
          </w:divBdr>
        </w:div>
        <w:div w:id="1354502520">
          <w:marLeft w:val="640"/>
          <w:marRight w:val="0"/>
          <w:marTop w:val="0"/>
          <w:marBottom w:val="0"/>
          <w:divBdr>
            <w:top w:val="none" w:sz="0" w:space="0" w:color="auto"/>
            <w:left w:val="none" w:sz="0" w:space="0" w:color="auto"/>
            <w:bottom w:val="none" w:sz="0" w:space="0" w:color="auto"/>
            <w:right w:val="none" w:sz="0" w:space="0" w:color="auto"/>
          </w:divBdr>
        </w:div>
        <w:div w:id="582647647">
          <w:marLeft w:val="640"/>
          <w:marRight w:val="0"/>
          <w:marTop w:val="0"/>
          <w:marBottom w:val="0"/>
          <w:divBdr>
            <w:top w:val="none" w:sz="0" w:space="0" w:color="auto"/>
            <w:left w:val="none" w:sz="0" w:space="0" w:color="auto"/>
            <w:bottom w:val="none" w:sz="0" w:space="0" w:color="auto"/>
            <w:right w:val="none" w:sz="0" w:space="0" w:color="auto"/>
          </w:divBdr>
        </w:div>
        <w:div w:id="348407996">
          <w:marLeft w:val="640"/>
          <w:marRight w:val="0"/>
          <w:marTop w:val="0"/>
          <w:marBottom w:val="0"/>
          <w:divBdr>
            <w:top w:val="none" w:sz="0" w:space="0" w:color="auto"/>
            <w:left w:val="none" w:sz="0" w:space="0" w:color="auto"/>
            <w:bottom w:val="none" w:sz="0" w:space="0" w:color="auto"/>
            <w:right w:val="none" w:sz="0" w:space="0" w:color="auto"/>
          </w:divBdr>
        </w:div>
        <w:div w:id="1554579831">
          <w:marLeft w:val="640"/>
          <w:marRight w:val="0"/>
          <w:marTop w:val="0"/>
          <w:marBottom w:val="0"/>
          <w:divBdr>
            <w:top w:val="none" w:sz="0" w:space="0" w:color="auto"/>
            <w:left w:val="none" w:sz="0" w:space="0" w:color="auto"/>
            <w:bottom w:val="none" w:sz="0" w:space="0" w:color="auto"/>
            <w:right w:val="none" w:sz="0" w:space="0" w:color="auto"/>
          </w:divBdr>
        </w:div>
        <w:div w:id="843320727">
          <w:marLeft w:val="640"/>
          <w:marRight w:val="0"/>
          <w:marTop w:val="0"/>
          <w:marBottom w:val="0"/>
          <w:divBdr>
            <w:top w:val="none" w:sz="0" w:space="0" w:color="auto"/>
            <w:left w:val="none" w:sz="0" w:space="0" w:color="auto"/>
            <w:bottom w:val="none" w:sz="0" w:space="0" w:color="auto"/>
            <w:right w:val="none" w:sz="0" w:space="0" w:color="auto"/>
          </w:divBdr>
        </w:div>
        <w:div w:id="2035764536">
          <w:marLeft w:val="640"/>
          <w:marRight w:val="0"/>
          <w:marTop w:val="0"/>
          <w:marBottom w:val="0"/>
          <w:divBdr>
            <w:top w:val="none" w:sz="0" w:space="0" w:color="auto"/>
            <w:left w:val="none" w:sz="0" w:space="0" w:color="auto"/>
            <w:bottom w:val="none" w:sz="0" w:space="0" w:color="auto"/>
            <w:right w:val="none" w:sz="0" w:space="0" w:color="auto"/>
          </w:divBdr>
        </w:div>
        <w:div w:id="316148710">
          <w:marLeft w:val="640"/>
          <w:marRight w:val="0"/>
          <w:marTop w:val="0"/>
          <w:marBottom w:val="0"/>
          <w:divBdr>
            <w:top w:val="none" w:sz="0" w:space="0" w:color="auto"/>
            <w:left w:val="none" w:sz="0" w:space="0" w:color="auto"/>
            <w:bottom w:val="none" w:sz="0" w:space="0" w:color="auto"/>
            <w:right w:val="none" w:sz="0" w:space="0" w:color="auto"/>
          </w:divBdr>
        </w:div>
        <w:div w:id="12877149">
          <w:marLeft w:val="640"/>
          <w:marRight w:val="0"/>
          <w:marTop w:val="0"/>
          <w:marBottom w:val="0"/>
          <w:divBdr>
            <w:top w:val="none" w:sz="0" w:space="0" w:color="auto"/>
            <w:left w:val="none" w:sz="0" w:space="0" w:color="auto"/>
            <w:bottom w:val="none" w:sz="0" w:space="0" w:color="auto"/>
            <w:right w:val="none" w:sz="0" w:space="0" w:color="auto"/>
          </w:divBdr>
        </w:div>
        <w:div w:id="239027898">
          <w:marLeft w:val="640"/>
          <w:marRight w:val="0"/>
          <w:marTop w:val="0"/>
          <w:marBottom w:val="0"/>
          <w:divBdr>
            <w:top w:val="none" w:sz="0" w:space="0" w:color="auto"/>
            <w:left w:val="none" w:sz="0" w:space="0" w:color="auto"/>
            <w:bottom w:val="none" w:sz="0" w:space="0" w:color="auto"/>
            <w:right w:val="none" w:sz="0" w:space="0" w:color="auto"/>
          </w:divBdr>
        </w:div>
        <w:div w:id="571500829">
          <w:marLeft w:val="640"/>
          <w:marRight w:val="0"/>
          <w:marTop w:val="0"/>
          <w:marBottom w:val="0"/>
          <w:divBdr>
            <w:top w:val="none" w:sz="0" w:space="0" w:color="auto"/>
            <w:left w:val="none" w:sz="0" w:space="0" w:color="auto"/>
            <w:bottom w:val="none" w:sz="0" w:space="0" w:color="auto"/>
            <w:right w:val="none" w:sz="0" w:space="0" w:color="auto"/>
          </w:divBdr>
        </w:div>
        <w:div w:id="267547731">
          <w:marLeft w:val="640"/>
          <w:marRight w:val="0"/>
          <w:marTop w:val="0"/>
          <w:marBottom w:val="0"/>
          <w:divBdr>
            <w:top w:val="none" w:sz="0" w:space="0" w:color="auto"/>
            <w:left w:val="none" w:sz="0" w:space="0" w:color="auto"/>
            <w:bottom w:val="none" w:sz="0" w:space="0" w:color="auto"/>
            <w:right w:val="none" w:sz="0" w:space="0" w:color="auto"/>
          </w:divBdr>
        </w:div>
        <w:div w:id="1128428257">
          <w:marLeft w:val="640"/>
          <w:marRight w:val="0"/>
          <w:marTop w:val="0"/>
          <w:marBottom w:val="0"/>
          <w:divBdr>
            <w:top w:val="none" w:sz="0" w:space="0" w:color="auto"/>
            <w:left w:val="none" w:sz="0" w:space="0" w:color="auto"/>
            <w:bottom w:val="none" w:sz="0" w:space="0" w:color="auto"/>
            <w:right w:val="none" w:sz="0" w:space="0" w:color="auto"/>
          </w:divBdr>
        </w:div>
        <w:div w:id="1893421504">
          <w:marLeft w:val="640"/>
          <w:marRight w:val="0"/>
          <w:marTop w:val="0"/>
          <w:marBottom w:val="0"/>
          <w:divBdr>
            <w:top w:val="none" w:sz="0" w:space="0" w:color="auto"/>
            <w:left w:val="none" w:sz="0" w:space="0" w:color="auto"/>
            <w:bottom w:val="none" w:sz="0" w:space="0" w:color="auto"/>
            <w:right w:val="none" w:sz="0" w:space="0" w:color="auto"/>
          </w:divBdr>
        </w:div>
        <w:div w:id="1821072317">
          <w:marLeft w:val="640"/>
          <w:marRight w:val="0"/>
          <w:marTop w:val="0"/>
          <w:marBottom w:val="0"/>
          <w:divBdr>
            <w:top w:val="none" w:sz="0" w:space="0" w:color="auto"/>
            <w:left w:val="none" w:sz="0" w:space="0" w:color="auto"/>
            <w:bottom w:val="none" w:sz="0" w:space="0" w:color="auto"/>
            <w:right w:val="none" w:sz="0" w:space="0" w:color="auto"/>
          </w:divBdr>
        </w:div>
        <w:div w:id="1188368443">
          <w:marLeft w:val="640"/>
          <w:marRight w:val="0"/>
          <w:marTop w:val="0"/>
          <w:marBottom w:val="0"/>
          <w:divBdr>
            <w:top w:val="none" w:sz="0" w:space="0" w:color="auto"/>
            <w:left w:val="none" w:sz="0" w:space="0" w:color="auto"/>
            <w:bottom w:val="none" w:sz="0" w:space="0" w:color="auto"/>
            <w:right w:val="none" w:sz="0" w:space="0" w:color="auto"/>
          </w:divBdr>
        </w:div>
        <w:div w:id="1634210877">
          <w:marLeft w:val="640"/>
          <w:marRight w:val="0"/>
          <w:marTop w:val="0"/>
          <w:marBottom w:val="0"/>
          <w:divBdr>
            <w:top w:val="none" w:sz="0" w:space="0" w:color="auto"/>
            <w:left w:val="none" w:sz="0" w:space="0" w:color="auto"/>
            <w:bottom w:val="none" w:sz="0" w:space="0" w:color="auto"/>
            <w:right w:val="none" w:sz="0" w:space="0" w:color="auto"/>
          </w:divBdr>
        </w:div>
        <w:div w:id="394281936">
          <w:marLeft w:val="640"/>
          <w:marRight w:val="0"/>
          <w:marTop w:val="0"/>
          <w:marBottom w:val="0"/>
          <w:divBdr>
            <w:top w:val="none" w:sz="0" w:space="0" w:color="auto"/>
            <w:left w:val="none" w:sz="0" w:space="0" w:color="auto"/>
            <w:bottom w:val="none" w:sz="0" w:space="0" w:color="auto"/>
            <w:right w:val="none" w:sz="0" w:space="0" w:color="auto"/>
          </w:divBdr>
        </w:div>
        <w:div w:id="1116561449">
          <w:marLeft w:val="640"/>
          <w:marRight w:val="0"/>
          <w:marTop w:val="0"/>
          <w:marBottom w:val="0"/>
          <w:divBdr>
            <w:top w:val="none" w:sz="0" w:space="0" w:color="auto"/>
            <w:left w:val="none" w:sz="0" w:space="0" w:color="auto"/>
            <w:bottom w:val="none" w:sz="0" w:space="0" w:color="auto"/>
            <w:right w:val="none" w:sz="0" w:space="0" w:color="auto"/>
          </w:divBdr>
        </w:div>
        <w:div w:id="311913441">
          <w:marLeft w:val="640"/>
          <w:marRight w:val="0"/>
          <w:marTop w:val="0"/>
          <w:marBottom w:val="0"/>
          <w:divBdr>
            <w:top w:val="none" w:sz="0" w:space="0" w:color="auto"/>
            <w:left w:val="none" w:sz="0" w:space="0" w:color="auto"/>
            <w:bottom w:val="none" w:sz="0" w:space="0" w:color="auto"/>
            <w:right w:val="none" w:sz="0" w:space="0" w:color="auto"/>
          </w:divBdr>
        </w:div>
        <w:div w:id="738089686">
          <w:marLeft w:val="640"/>
          <w:marRight w:val="0"/>
          <w:marTop w:val="0"/>
          <w:marBottom w:val="0"/>
          <w:divBdr>
            <w:top w:val="none" w:sz="0" w:space="0" w:color="auto"/>
            <w:left w:val="none" w:sz="0" w:space="0" w:color="auto"/>
            <w:bottom w:val="none" w:sz="0" w:space="0" w:color="auto"/>
            <w:right w:val="none" w:sz="0" w:space="0" w:color="auto"/>
          </w:divBdr>
        </w:div>
        <w:div w:id="488593008">
          <w:marLeft w:val="640"/>
          <w:marRight w:val="0"/>
          <w:marTop w:val="0"/>
          <w:marBottom w:val="0"/>
          <w:divBdr>
            <w:top w:val="none" w:sz="0" w:space="0" w:color="auto"/>
            <w:left w:val="none" w:sz="0" w:space="0" w:color="auto"/>
            <w:bottom w:val="none" w:sz="0" w:space="0" w:color="auto"/>
            <w:right w:val="none" w:sz="0" w:space="0" w:color="auto"/>
          </w:divBdr>
        </w:div>
        <w:div w:id="1131285734">
          <w:marLeft w:val="640"/>
          <w:marRight w:val="0"/>
          <w:marTop w:val="0"/>
          <w:marBottom w:val="0"/>
          <w:divBdr>
            <w:top w:val="none" w:sz="0" w:space="0" w:color="auto"/>
            <w:left w:val="none" w:sz="0" w:space="0" w:color="auto"/>
            <w:bottom w:val="none" w:sz="0" w:space="0" w:color="auto"/>
            <w:right w:val="none" w:sz="0" w:space="0" w:color="auto"/>
          </w:divBdr>
        </w:div>
        <w:div w:id="829098318">
          <w:marLeft w:val="640"/>
          <w:marRight w:val="0"/>
          <w:marTop w:val="0"/>
          <w:marBottom w:val="0"/>
          <w:divBdr>
            <w:top w:val="none" w:sz="0" w:space="0" w:color="auto"/>
            <w:left w:val="none" w:sz="0" w:space="0" w:color="auto"/>
            <w:bottom w:val="none" w:sz="0" w:space="0" w:color="auto"/>
            <w:right w:val="none" w:sz="0" w:space="0" w:color="auto"/>
          </w:divBdr>
        </w:div>
        <w:div w:id="30083328">
          <w:marLeft w:val="640"/>
          <w:marRight w:val="0"/>
          <w:marTop w:val="0"/>
          <w:marBottom w:val="0"/>
          <w:divBdr>
            <w:top w:val="none" w:sz="0" w:space="0" w:color="auto"/>
            <w:left w:val="none" w:sz="0" w:space="0" w:color="auto"/>
            <w:bottom w:val="none" w:sz="0" w:space="0" w:color="auto"/>
            <w:right w:val="none" w:sz="0" w:space="0" w:color="auto"/>
          </w:divBdr>
        </w:div>
        <w:div w:id="1403259909">
          <w:marLeft w:val="640"/>
          <w:marRight w:val="0"/>
          <w:marTop w:val="0"/>
          <w:marBottom w:val="0"/>
          <w:divBdr>
            <w:top w:val="none" w:sz="0" w:space="0" w:color="auto"/>
            <w:left w:val="none" w:sz="0" w:space="0" w:color="auto"/>
            <w:bottom w:val="none" w:sz="0" w:space="0" w:color="auto"/>
            <w:right w:val="none" w:sz="0" w:space="0" w:color="auto"/>
          </w:divBdr>
        </w:div>
      </w:divsChild>
    </w:div>
    <w:div w:id="60718751">
      <w:bodyDiv w:val="1"/>
      <w:marLeft w:val="0"/>
      <w:marRight w:val="0"/>
      <w:marTop w:val="0"/>
      <w:marBottom w:val="0"/>
      <w:divBdr>
        <w:top w:val="none" w:sz="0" w:space="0" w:color="auto"/>
        <w:left w:val="none" w:sz="0" w:space="0" w:color="auto"/>
        <w:bottom w:val="none" w:sz="0" w:space="0" w:color="auto"/>
        <w:right w:val="none" w:sz="0" w:space="0" w:color="auto"/>
      </w:divBdr>
      <w:divsChild>
        <w:div w:id="1938562568">
          <w:marLeft w:val="640"/>
          <w:marRight w:val="0"/>
          <w:marTop w:val="0"/>
          <w:marBottom w:val="0"/>
          <w:divBdr>
            <w:top w:val="none" w:sz="0" w:space="0" w:color="auto"/>
            <w:left w:val="none" w:sz="0" w:space="0" w:color="auto"/>
            <w:bottom w:val="none" w:sz="0" w:space="0" w:color="auto"/>
            <w:right w:val="none" w:sz="0" w:space="0" w:color="auto"/>
          </w:divBdr>
        </w:div>
        <w:div w:id="302582664">
          <w:marLeft w:val="640"/>
          <w:marRight w:val="0"/>
          <w:marTop w:val="0"/>
          <w:marBottom w:val="0"/>
          <w:divBdr>
            <w:top w:val="none" w:sz="0" w:space="0" w:color="auto"/>
            <w:left w:val="none" w:sz="0" w:space="0" w:color="auto"/>
            <w:bottom w:val="none" w:sz="0" w:space="0" w:color="auto"/>
            <w:right w:val="none" w:sz="0" w:space="0" w:color="auto"/>
          </w:divBdr>
        </w:div>
        <w:div w:id="1892501887">
          <w:marLeft w:val="640"/>
          <w:marRight w:val="0"/>
          <w:marTop w:val="0"/>
          <w:marBottom w:val="0"/>
          <w:divBdr>
            <w:top w:val="none" w:sz="0" w:space="0" w:color="auto"/>
            <w:left w:val="none" w:sz="0" w:space="0" w:color="auto"/>
            <w:bottom w:val="none" w:sz="0" w:space="0" w:color="auto"/>
            <w:right w:val="none" w:sz="0" w:space="0" w:color="auto"/>
          </w:divBdr>
        </w:div>
        <w:div w:id="3241135">
          <w:marLeft w:val="640"/>
          <w:marRight w:val="0"/>
          <w:marTop w:val="0"/>
          <w:marBottom w:val="0"/>
          <w:divBdr>
            <w:top w:val="none" w:sz="0" w:space="0" w:color="auto"/>
            <w:left w:val="none" w:sz="0" w:space="0" w:color="auto"/>
            <w:bottom w:val="none" w:sz="0" w:space="0" w:color="auto"/>
            <w:right w:val="none" w:sz="0" w:space="0" w:color="auto"/>
          </w:divBdr>
        </w:div>
        <w:div w:id="1260524410">
          <w:marLeft w:val="640"/>
          <w:marRight w:val="0"/>
          <w:marTop w:val="0"/>
          <w:marBottom w:val="0"/>
          <w:divBdr>
            <w:top w:val="none" w:sz="0" w:space="0" w:color="auto"/>
            <w:left w:val="none" w:sz="0" w:space="0" w:color="auto"/>
            <w:bottom w:val="none" w:sz="0" w:space="0" w:color="auto"/>
            <w:right w:val="none" w:sz="0" w:space="0" w:color="auto"/>
          </w:divBdr>
        </w:div>
        <w:div w:id="692071292">
          <w:marLeft w:val="640"/>
          <w:marRight w:val="0"/>
          <w:marTop w:val="0"/>
          <w:marBottom w:val="0"/>
          <w:divBdr>
            <w:top w:val="none" w:sz="0" w:space="0" w:color="auto"/>
            <w:left w:val="none" w:sz="0" w:space="0" w:color="auto"/>
            <w:bottom w:val="none" w:sz="0" w:space="0" w:color="auto"/>
            <w:right w:val="none" w:sz="0" w:space="0" w:color="auto"/>
          </w:divBdr>
        </w:div>
        <w:div w:id="263005029">
          <w:marLeft w:val="640"/>
          <w:marRight w:val="0"/>
          <w:marTop w:val="0"/>
          <w:marBottom w:val="0"/>
          <w:divBdr>
            <w:top w:val="none" w:sz="0" w:space="0" w:color="auto"/>
            <w:left w:val="none" w:sz="0" w:space="0" w:color="auto"/>
            <w:bottom w:val="none" w:sz="0" w:space="0" w:color="auto"/>
            <w:right w:val="none" w:sz="0" w:space="0" w:color="auto"/>
          </w:divBdr>
        </w:div>
        <w:div w:id="786239744">
          <w:marLeft w:val="640"/>
          <w:marRight w:val="0"/>
          <w:marTop w:val="0"/>
          <w:marBottom w:val="0"/>
          <w:divBdr>
            <w:top w:val="none" w:sz="0" w:space="0" w:color="auto"/>
            <w:left w:val="none" w:sz="0" w:space="0" w:color="auto"/>
            <w:bottom w:val="none" w:sz="0" w:space="0" w:color="auto"/>
            <w:right w:val="none" w:sz="0" w:space="0" w:color="auto"/>
          </w:divBdr>
        </w:div>
        <w:div w:id="1345790943">
          <w:marLeft w:val="640"/>
          <w:marRight w:val="0"/>
          <w:marTop w:val="0"/>
          <w:marBottom w:val="0"/>
          <w:divBdr>
            <w:top w:val="none" w:sz="0" w:space="0" w:color="auto"/>
            <w:left w:val="none" w:sz="0" w:space="0" w:color="auto"/>
            <w:bottom w:val="none" w:sz="0" w:space="0" w:color="auto"/>
            <w:right w:val="none" w:sz="0" w:space="0" w:color="auto"/>
          </w:divBdr>
        </w:div>
        <w:div w:id="1434935199">
          <w:marLeft w:val="640"/>
          <w:marRight w:val="0"/>
          <w:marTop w:val="0"/>
          <w:marBottom w:val="0"/>
          <w:divBdr>
            <w:top w:val="none" w:sz="0" w:space="0" w:color="auto"/>
            <w:left w:val="none" w:sz="0" w:space="0" w:color="auto"/>
            <w:bottom w:val="none" w:sz="0" w:space="0" w:color="auto"/>
            <w:right w:val="none" w:sz="0" w:space="0" w:color="auto"/>
          </w:divBdr>
        </w:div>
        <w:div w:id="1280793230">
          <w:marLeft w:val="640"/>
          <w:marRight w:val="0"/>
          <w:marTop w:val="0"/>
          <w:marBottom w:val="0"/>
          <w:divBdr>
            <w:top w:val="none" w:sz="0" w:space="0" w:color="auto"/>
            <w:left w:val="none" w:sz="0" w:space="0" w:color="auto"/>
            <w:bottom w:val="none" w:sz="0" w:space="0" w:color="auto"/>
            <w:right w:val="none" w:sz="0" w:space="0" w:color="auto"/>
          </w:divBdr>
        </w:div>
        <w:div w:id="634221955">
          <w:marLeft w:val="640"/>
          <w:marRight w:val="0"/>
          <w:marTop w:val="0"/>
          <w:marBottom w:val="0"/>
          <w:divBdr>
            <w:top w:val="none" w:sz="0" w:space="0" w:color="auto"/>
            <w:left w:val="none" w:sz="0" w:space="0" w:color="auto"/>
            <w:bottom w:val="none" w:sz="0" w:space="0" w:color="auto"/>
            <w:right w:val="none" w:sz="0" w:space="0" w:color="auto"/>
          </w:divBdr>
        </w:div>
        <w:div w:id="251470028">
          <w:marLeft w:val="640"/>
          <w:marRight w:val="0"/>
          <w:marTop w:val="0"/>
          <w:marBottom w:val="0"/>
          <w:divBdr>
            <w:top w:val="none" w:sz="0" w:space="0" w:color="auto"/>
            <w:left w:val="none" w:sz="0" w:space="0" w:color="auto"/>
            <w:bottom w:val="none" w:sz="0" w:space="0" w:color="auto"/>
            <w:right w:val="none" w:sz="0" w:space="0" w:color="auto"/>
          </w:divBdr>
        </w:div>
        <w:div w:id="888034624">
          <w:marLeft w:val="640"/>
          <w:marRight w:val="0"/>
          <w:marTop w:val="0"/>
          <w:marBottom w:val="0"/>
          <w:divBdr>
            <w:top w:val="none" w:sz="0" w:space="0" w:color="auto"/>
            <w:left w:val="none" w:sz="0" w:space="0" w:color="auto"/>
            <w:bottom w:val="none" w:sz="0" w:space="0" w:color="auto"/>
            <w:right w:val="none" w:sz="0" w:space="0" w:color="auto"/>
          </w:divBdr>
        </w:div>
        <w:div w:id="1475100092">
          <w:marLeft w:val="640"/>
          <w:marRight w:val="0"/>
          <w:marTop w:val="0"/>
          <w:marBottom w:val="0"/>
          <w:divBdr>
            <w:top w:val="none" w:sz="0" w:space="0" w:color="auto"/>
            <w:left w:val="none" w:sz="0" w:space="0" w:color="auto"/>
            <w:bottom w:val="none" w:sz="0" w:space="0" w:color="auto"/>
            <w:right w:val="none" w:sz="0" w:space="0" w:color="auto"/>
          </w:divBdr>
        </w:div>
        <w:div w:id="554514863">
          <w:marLeft w:val="640"/>
          <w:marRight w:val="0"/>
          <w:marTop w:val="0"/>
          <w:marBottom w:val="0"/>
          <w:divBdr>
            <w:top w:val="none" w:sz="0" w:space="0" w:color="auto"/>
            <w:left w:val="none" w:sz="0" w:space="0" w:color="auto"/>
            <w:bottom w:val="none" w:sz="0" w:space="0" w:color="auto"/>
            <w:right w:val="none" w:sz="0" w:space="0" w:color="auto"/>
          </w:divBdr>
        </w:div>
        <w:div w:id="1928878586">
          <w:marLeft w:val="640"/>
          <w:marRight w:val="0"/>
          <w:marTop w:val="0"/>
          <w:marBottom w:val="0"/>
          <w:divBdr>
            <w:top w:val="none" w:sz="0" w:space="0" w:color="auto"/>
            <w:left w:val="none" w:sz="0" w:space="0" w:color="auto"/>
            <w:bottom w:val="none" w:sz="0" w:space="0" w:color="auto"/>
            <w:right w:val="none" w:sz="0" w:space="0" w:color="auto"/>
          </w:divBdr>
        </w:div>
        <w:div w:id="1841848652">
          <w:marLeft w:val="640"/>
          <w:marRight w:val="0"/>
          <w:marTop w:val="0"/>
          <w:marBottom w:val="0"/>
          <w:divBdr>
            <w:top w:val="none" w:sz="0" w:space="0" w:color="auto"/>
            <w:left w:val="none" w:sz="0" w:space="0" w:color="auto"/>
            <w:bottom w:val="none" w:sz="0" w:space="0" w:color="auto"/>
            <w:right w:val="none" w:sz="0" w:space="0" w:color="auto"/>
          </w:divBdr>
        </w:div>
        <w:div w:id="1408647661">
          <w:marLeft w:val="640"/>
          <w:marRight w:val="0"/>
          <w:marTop w:val="0"/>
          <w:marBottom w:val="0"/>
          <w:divBdr>
            <w:top w:val="none" w:sz="0" w:space="0" w:color="auto"/>
            <w:left w:val="none" w:sz="0" w:space="0" w:color="auto"/>
            <w:bottom w:val="none" w:sz="0" w:space="0" w:color="auto"/>
            <w:right w:val="none" w:sz="0" w:space="0" w:color="auto"/>
          </w:divBdr>
        </w:div>
        <w:div w:id="1417942305">
          <w:marLeft w:val="640"/>
          <w:marRight w:val="0"/>
          <w:marTop w:val="0"/>
          <w:marBottom w:val="0"/>
          <w:divBdr>
            <w:top w:val="none" w:sz="0" w:space="0" w:color="auto"/>
            <w:left w:val="none" w:sz="0" w:space="0" w:color="auto"/>
            <w:bottom w:val="none" w:sz="0" w:space="0" w:color="auto"/>
            <w:right w:val="none" w:sz="0" w:space="0" w:color="auto"/>
          </w:divBdr>
        </w:div>
        <w:div w:id="1206068587">
          <w:marLeft w:val="640"/>
          <w:marRight w:val="0"/>
          <w:marTop w:val="0"/>
          <w:marBottom w:val="0"/>
          <w:divBdr>
            <w:top w:val="none" w:sz="0" w:space="0" w:color="auto"/>
            <w:left w:val="none" w:sz="0" w:space="0" w:color="auto"/>
            <w:bottom w:val="none" w:sz="0" w:space="0" w:color="auto"/>
            <w:right w:val="none" w:sz="0" w:space="0" w:color="auto"/>
          </w:divBdr>
        </w:div>
        <w:div w:id="1483814793">
          <w:marLeft w:val="640"/>
          <w:marRight w:val="0"/>
          <w:marTop w:val="0"/>
          <w:marBottom w:val="0"/>
          <w:divBdr>
            <w:top w:val="none" w:sz="0" w:space="0" w:color="auto"/>
            <w:left w:val="none" w:sz="0" w:space="0" w:color="auto"/>
            <w:bottom w:val="none" w:sz="0" w:space="0" w:color="auto"/>
            <w:right w:val="none" w:sz="0" w:space="0" w:color="auto"/>
          </w:divBdr>
        </w:div>
        <w:div w:id="349836160">
          <w:marLeft w:val="640"/>
          <w:marRight w:val="0"/>
          <w:marTop w:val="0"/>
          <w:marBottom w:val="0"/>
          <w:divBdr>
            <w:top w:val="none" w:sz="0" w:space="0" w:color="auto"/>
            <w:left w:val="none" w:sz="0" w:space="0" w:color="auto"/>
            <w:bottom w:val="none" w:sz="0" w:space="0" w:color="auto"/>
            <w:right w:val="none" w:sz="0" w:space="0" w:color="auto"/>
          </w:divBdr>
        </w:div>
        <w:div w:id="1655719496">
          <w:marLeft w:val="640"/>
          <w:marRight w:val="0"/>
          <w:marTop w:val="0"/>
          <w:marBottom w:val="0"/>
          <w:divBdr>
            <w:top w:val="none" w:sz="0" w:space="0" w:color="auto"/>
            <w:left w:val="none" w:sz="0" w:space="0" w:color="auto"/>
            <w:bottom w:val="none" w:sz="0" w:space="0" w:color="auto"/>
            <w:right w:val="none" w:sz="0" w:space="0" w:color="auto"/>
          </w:divBdr>
        </w:div>
        <w:div w:id="1326320372">
          <w:marLeft w:val="640"/>
          <w:marRight w:val="0"/>
          <w:marTop w:val="0"/>
          <w:marBottom w:val="0"/>
          <w:divBdr>
            <w:top w:val="none" w:sz="0" w:space="0" w:color="auto"/>
            <w:left w:val="none" w:sz="0" w:space="0" w:color="auto"/>
            <w:bottom w:val="none" w:sz="0" w:space="0" w:color="auto"/>
            <w:right w:val="none" w:sz="0" w:space="0" w:color="auto"/>
          </w:divBdr>
        </w:div>
        <w:div w:id="1974483845">
          <w:marLeft w:val="640"/>
          <w:marRight w:val="0"/>
          <w:marTop w:val="0"/>
          <w:marBottom w:val="0"/>
          <w:divBdr>
            <w:top w:val="none" w:sz="0" w:space="0" w:color="auto"/>
            <w:left w:val="none" w:sz="0" w:space="0" w:color="auto"/>
            <w:bottom w:val="none" w:sz="0" w:space="0" w:color="auto"/>
            <w:right w:val="none" w:sz="0" w:space="0" w:color="auto"/>
          </w:divBdr>
        </w:div>
        <w:div w:id="2113628392">
          <w:marLeft w:val="640"/>
          <w:marRight w:val="0"/>
          <w:marTop w:val="0"/>
          <w:marBottom w:val="0"/>
          <w:divBdr>
            <w:top w:val="none" w:sz="0" w:space="0" w:color="auto"/>
            <w:left w:val="none" w:sz="0" w:space="0" w:color="auto"/>
            <w:bottom w:val="none" w:sz="0" w:space="0" w:color="auto"/>
            <w:right w:val="none" w:sz="0" w:space="0" w:color="auto"/>
          </w:divBdr>
        </w:div>
        <w:div w:id="162819094">
          <w:marLeft w:val="640"/>
          <w:marRight w:val="0"/>
          <w:marTop w:val="0"/>
          <w:marBottom w:val="0"/>
          <w:divBdr>
            <w:top w:val="none" w:sz="0" w:space="0" w:color="auto"/>
            <w:left w:val="none" w:sz="0" w:space="0" w:color="auto"/>
            <w:bottom w:val="none" w:sz="0" w:space="0" w:color="auto"/>
            <w:right w:val="none" w:sz="0" w:space="0" w:color="auto"/>
          </w:divBdr>
        </w:div>
        <w:div w:id="989362373">
          <w:marLeft w:val="640"/>
          <w:marRight w:val="0"/>
          <w:marTop w:val="0"/>
          <w:marBottom w:val="0"/>
          <w:divBdr>
            <w:top w:val="none" w:sz="0" w:space="0" w:color="auto"/>
            <w:left w:val="none" w:sz="0" w:space="0" w:color="auto"/>
            <w:bottom w:val="none" w:sz="0" w:space="0" w:color="auto"/>
            <w:right w:val="none" w:sz="0" w:space="0" w:color="auto"/>
          </w:divBdr>
        </w:div>
        <w:div w:id="117602716">
          <w:marLeft w:val="640"/>
          <w:marRight w:val="0"/>
          <w:marTop w:val="0"/>
          <w:marBottom w:val="0"/>
          <w:divBdr>
            <w:top w:val="none" w:sz="0" w:space="0" w:color="auto"/>
            <w:left w:val="none" w:sz="0" w:space="0" w:color="auto"/>
            <w:bottom w:val="none" w:sz="0" w:space="0" w:color="auto"/>
            <w:right w:val="none" w:sz="0" w:space="0" w:color="auto"/>
          </w:divBdr>
        </w:div>
      </w:divsChild>
    </w:div>
    <w:div w:id="62988204">
      <w:bodyDiv w:val="1"/>
      <w:marLeft w:val="0"/>
      <w:marRight w:val="0"/>
      <w:marTop w:val="0"/>
      <w:marBottom w:val="0"/>
      <w:divBdr>
        <w:top w:val="none" w:sz="0" w:space="0" w:color="auto"/>
        <w:left w:val="none" w:sz="0" w:space="0" w:color="auto"/>
        <w:bottom w:val="none" w:sz="0" w:space="0" w:color="auto"/>
        <w:right w:val="none" w:sz="0" w:space="0" w:color="auto"/>
      </w:divBdr>
      <w:divsChild>
        <w:div w:id="84084034">
          <w:marLeft w:val="640"/>
          <w:marRight w:val="0"/>
          <w:marTop w:val="0"/>
          <w:marBottom w:val="0"/>
          <w:divBdr>
            <w:top w:val="none" w:sz="0" w:space="0" w:color="auto"/>
            <w:left w:val="none" w:sz="0" w:space="0" w:color="auto"/>
            <w:bottom w:val="none" w:sz="0" w:space="0" w:color="auto"/>
            <w:right w:val="none" w:sz="0" w:space="0" w:color="auto"/>
          </w:divBdr>
        </w:div>
        <w:div w:id="144470764">
          <w:marLeft w:val="640"/>
          <w:marRight w:val="0"/>
          <w:marTop w:val="0"/>
          <w:marBottom w:val="0"/>
          <w:divBdr>
            <w:top w:val="none" w:sz="0" w:space="0" w:color="auto"/>
            <w:left w:val="none" w:sz="0" w:space="0" w:color="auto"/>
            <w:bottom w:val="none" w:sz="0" w:space="0" w:color="auto"/>
            <w:right w:val="none" w:sz="0" w:space="0" w:color="auto"/>
          </w:divBdr>
        </w:div>
        <w:div w:id="2012247529">
          <w:marLeft w:val="640"/>
          <w:marRight w:val="0"/>
          <w:marTop w:val="0"/>
          <w:marBottom w:val="0"/>
          <w:divBdr>
            <w:top w:val="none" w:sz="0" w:space="0" w:color="auto"/>
            <w:left w:val="none" w:sz="0" w:space="0" w:color="auto"/>
            <w:bottom w:val="none" w:sz="0" w:space="0" w:color="auto"/>
            <w:right w:val="none" w:sz="0" w:space="0" w:color="auto"/>
          </w:divBdr>
        </w:div>
        <w:div w:id="1720520288">
          <w:marLeft w:val="640"/>
          <w:marRight w:val="0"/>
          <w:marTop w:val="0"/>
          <w:marBottom w:val="0"/>
          <w:divBdr>
            <w:top w:val="none" w:sz="0" w:space="0" w:color="auto"/>
            <w:left w:val="none" w:sz="0" w:space="0" w:color="auto"/>
            <w:bottom w:val="none" w:sz="0" w:space="0" w:color="auto"/>
            <w:right w:val="none" w:sz="0" w:space="0" w:color="auto"/>
          </w:divBdr>
        </w:div>
        <w:div w:id="613367029">
          <w:marLeft w:val="640"/>
          <w:marRight w:val="0"/>
          <w:marTop w:val="0"/>
          <w:marBottom w:val="0"/>
          <w:divBdr>
            <w:top w:val="none" w:sz="0" w:space="0" w:color="auto"/>
            <w:left w:val="none" w:sz="0" w:space="0" w:color="auto"/>
            <w:bottom w:val="none" w:sz="0" w:space="0" w:color="auto"/>
            <w:right w:val="none" w:sz="0" w:space="0" w:color="auto"/>
          </w:divBdr>
        </w:div>
        <w:div w:id="297148418">
          <w:marLeft w:val="640"/>
          <w:marRight w:val="0"/>
          <w:marTop w:val="0"/>
          <w:marBottom w:val="0"/>
          <w:divBdr>
            <w:top w:val="none" w:sz="0" w:space="0" w:color="auto"/>
            <w:left w:val="none" w:sz="0" w:space="0" w:color="auto"/>
            <w:bottom w:val="none" w:sz="0" w:space="0" w:color="auto"/>
            <w:right w:val="none" w:sz="0" w:space="0" w:color="auto"/>
          </w:divBdr>
        </w:div>
        <w:div w:id="275605653">
          <w:marLeft w:val="640"/>
          <w:marRight w:val="0"/>
          <w:marTop w:val="0"/>
          <w:marBottom w:val="0"/>
          <w:divBdr>
            <w:top w:val="none" w:sz="0" w:space="0" w:color="auto"/>
            <w:left w:val="none" w:sz="0" w:space="0" w:color="auto"/>
            <w:bottom w:val="none" w:sz="0" w:space="0" w:color="auto"/>
            <w:right w:val="none" w:sz="0" w:space="0" w:color="auto"/>
          </w:divBdr>
        </w:div>
        <w:div w:id="173695193">
          <w:marLeft w:val="640"/>
          <w:marRight w:val="0"/>
          <w:marTop w:val="0"/>
          <w:marBottom w:val="0"/>
          <w:divBdr>
            <w:top w:val="none" w:sz="0" w:space="0" w:color="auto"/>
            <w:left w:val="none" w:sz="0" w:space="0" w:color="auto"/>
            <w:bottom w:val="none" w:sz="0" w:space="0" w:color="auto"/>
            <w:right w:val="none" w:sz="0" w:space="0" w:color="auto"/>
          </w:divBdr>
        </w:div>
        <w:div w:id="1809711465">
          <w:marLeft w:val="640"/>
          <w:marRight w:val="0"/>
          <w:marTop w:val="0"/>
          <w:marBottom w:val="0"/>
          <w:divBdr>
            <w:top w:val="none" w:sz="0" w:space="0" w:color="auto"/>
            <w:left w:val="none" w:sz="0" w:space="0" w:color="auto"/>
            <w:bottom w:val="none" w:sz="0" w:space="0" w:color="auto"/>
            <w:right w:val="none" w:sz="0" w:space="0" w:color="auto"/>
          </w:divBdr>
        </w:div>
        <w:div w:id="460147584">
          <w:marLeft w:val="640"/>
          <w:marRight w:val="0"/>
          <w:marTop w:val="0"/>
          <w:marBottom w:val="0"/>
          <w:divBdr>
            <w:top w:val="none" w:sz="0" w:space="0" w:color="auto"/>
            <w:left w:val="none" w:sz="0" w:space="0" w:color="auto"/>
            <w:bottom w:val="none" w:sz="0" w:space="0" w:color="auto"/>
            <w:right w:val="none" w:sz="0" w:space="0" w:color="auto"/>
          </w:divBdr>
        </w:div>
        <w:div w:id="244850542">
          <w:marLeft w:val="640"/>
          <w:marRight w:val="0"/>
          <w:marTop w:val="0"/>
          <w:marBottom w:val="0"/>
          <w:divBdr>
            <w:top w:val="none" w:sz="0" w:space="0" w:color="auto"/>
            <w:left w:val="none" w:sz="0" w:space="0" w:color="auto"/>
            <w:bottom w:val="none" w:sz="0" w:space="0" w:color="auto"/>
            <w:right w:val="none" w:sz="0" w:space="0" w:color="auto"/>
          </w:divBdr>
        </w:div>
        <w:div w:id="698245063">
          <w:marLeft w:val="640"/>
          <w:marRight w:val="0"/>
          <w:marTop w:val="0"/>
          <w:marBottom w:val="0"/>
          <w:divBdr>
            <w:top w:val="none" w:sz="0" w:space="0" w:color="auto"/>
            <w:left w:val="none" w:sz="0" w:space="0" w:color="auto"/>
            <w:bottom w:val="none" w:sz="0" w:space="0" w:color="auto"/>
            <w:right w:val="none" w:sz="0" w:space="0" w:color="auto"/>
          </w:divBdr>
        </w:div>
        <w:div w:id="330567653">
          <w:marLeft w:val="640"/>
          <w:marRight w:val="0"/>
          <w:marTop w:val="0"/>
          <w:marBottom w:val="0"/>
          <w:divBdr>
            <w:top w:val="none" w:sz="0" w:space="0" w:color="auto"/>
            <w:left w:val="none" w:sz="0" w:space="0" w:color="auto"/>
            <w:bottom w:val="none" w:sz="0" w:space="0" w:color="auto"/>
            <w:right w:val="none" w:sz="0" w:space="0" w:color="auto"/>
          </w:divBdr>
        </w:div>
        <w:div w:id="1852989316">
          <w:marLeft w:val="640"/>
          <w:marRight w:val="0"/>
          <w:marTop w:val="0"/>
          <w:marBottom w:val="0"/>
          <w:divBdr>
            <w:top w:val="none" w:sz="0" w:space="0" w:color="auto"/>
            <w:left w:val="none" w:sz="0" w:space="0" w:color="auto"/>
            <w:bottom w:val="none" w:sz="0" w:space="0" w:color="auto"/>
            <w:right w:val="none" w:sz="0" w:space="0" w:color="auto"/>
          </w:divBdr>
        </w:div>
        <w:div w:id="1605457599">
          <w:marLeft w:val="640"/>
          <w:marRight w:val="0"/>
          <w:marTop w:val="0"/>
          <w:marBottom w:val="0"/>
          <w:divBdr>
            <w:top w:val="none" w:sz="0" w:space="0" w:color="auto"/>
            <w:left w:val="none" w:sz="0" w:space="0" w:color="auto"/>
            <w:bottom w:val="none" w:sz="0" w:space="0" w:color="auto"/>
            <w:right w:val="none" w:sz="0" w:space="0" w:color="auto"/>
          </w:divBdr>
        </w:div>
        <w:div w:id="977496100">
          <w:marLeft w:val="640"/>
          <w:marRight w:val="0"/>
          <w:marTop w:val="0"/>
          <w:marBottom w:val="0"/>
          <w:divBdr>
            <w:top w:val="none" w:sz="0" w:space="0" w:color="auto"/>
            <w:left w:val="none" w:sz="0" w:space="0" w:color="auto"/>
            <w:bottom w:val="none" w:sz="0" w:space="0" w:color="auto"/>
            <w:right w:val="none" w:sz="0" w:space="0" w:color="auto"/>
          </w:divBdr>
        </w:div>
        <w:div w:id="810051458">
          <w:marLeft w:val="640"/>
          <w:marRight w:val="0"/>
          <w:marTop w:val="0"/>
          <w:marBottom w:val="0"/>
          <w:divBdr>
            <w:top w:val="none" w:sz="0" w:space="0" w:color="auto"/>
            <w:left w:val="none" w:sz="0" w:space="0" w:color="auto"/>
            <w:bottom w:val="none" w:sz="0" w:space="0" w:color="auto"/>
            <w:right w:val="none" w:sz="0" w:space="0" w:color="auto"/>
          </w:divBdr>
        </w:div>
        <w:div w:id="532160165">
          <w:marLeft w:val="640"/>
          <w:marRight w:val="0"/>
          <w:marTop w:val="0"/>
          <w:marBottom w:val="0"/>
          <w:divBdr>
            <w:top w:val="none" w:sz="0" w:space="0" w:color="auto"/>
            <w:left w:val="none" w:sz="0" w:space="0" w:color="auto"/>
            <w:bottom w:val="none" w:sz="0" w:space="0" w:color="auto"/>
            <w:right w:val="none" w:sz="0" w:space="0" w:color="auto"/>
          </w:divBdr>
        </w:div>
        <w:div w:id="1968733325">
          <w:marLeft w:val="640"/>
          <w:marRight w:val="0"/>
          <w:marTop w:val="0"/>
          <w:marBottom w:val="0"/>
          <w:divBdr>
            <w:top w:val="none" w:sz="0" w:space="0" w:color="auto"/>
            <w:left w:val="none" w:sz="0" w:space="0" w:color="auto"/>
            <w:bottom w:val="none" w:sz="0" w:space="0" w:color="auto"/>
            <w:right w:val="none" w:sz="0" w:space="0" w:color="auto"/>
          </w:divBdr>
        </w:div>
        <w:div w:id="1987120185">
          <w:marLeft w:val="640"/>
          <w:marRight w:val="0"/>
          <w:marTop w:val="0"/>
          <w:marBottom w:val="0"/>
          <w:divBdr>
            <w:top w:val="none" w:sz="0" w:space="0" w:color="auto"/>
            <w:left w:val="none" w:sz="0" w:space="0" w:color="auto"/>
            <w:bottom w:val="none" w:sz="0" w:space="0" w:color="auto"/>
            <w:right w:val="none" w:sz="0" w:space="0" w:color="auto"/>
          </w:divBdr>
        </w:div>
        <w:div w:id="1050886612">
          <w:marLeft w:val="640"/>
          <w:marRight w:val="0"/>
          <w:marTop w:val="0"/>
          <w:marBottom w:val="0"/>
          <w:divBdr>
            <w:top w:val="none" w:sz="0" w:space="0" w:color="auto"/>
            <w:left w:val="none" w:sz="0" w:space="0" w:color="auto"/>
            <w:bottom w:val="none" w:sz="0" w:space="0" w:color="auto"/>
            <w:right w:val="none" w:sz="0" w:space="0" w:color="auto"/>
          </w:divBdr>
        </w:div>
        <w:div w:id="1062171818">
          <w:marLeft w:val="640"/>
          <w:marRight w:val="0"/>
          <w:marTop w:val="0"/>
          <w:marBottom w:val="0"/>
          <w:divBdr>
            <w:top w:val="none" w:sz="0" w:space="0" w:color="auto"/>
            <w:left w:val="none" w:sz="0" w:space="0" w:color="auto"/>
            <w:bottom w:val="none" w:sz="0" w:space="0" w:color="auto"/>
            <w:right w:val="none" w:sz="0" w:space="0" w:color="auto"/>
          </w:divBdr>
        </w:div>
        <w:div w:id="220294307">
          <w:marLeft w:val="640"/>
          <w:marRight w:val="0"/>
          <w:marTop w:val="0"/>
          <w:marBottom w:val="0"/>
          <w:divBdr>
            <w:top w:val="none" w:sz="0" w:space="0" w:color="auto"/>
            <w:left w:val="none" w:sz="0" w:space="0" w:color="auto"/>
            <w:bottom w:val="none" w:sz="0" w:space="0" w:color="auto"/>
            <w:right w:val="none" w:sz="0" w:space="0" w:color="auto"/>
          </w:divBdr>
        </w:div>
        <w:div w:id="2009169298">
          <w:marLeft w:val="640"/>
          <w:marRight w:val="0"/>
          <w:marTop w:val="0"/>
          <w:marBottom w:val="0"/>
          <w:divBdr>
            <w:top w:val="none" w:sz="0" w:space="0" w:color="auto"/>
            <w:left w:val="none" w:sz="0" w:space="0" w:color="auto"/>
            <w:bottom w:val="none" w:sz="0" w:space="0" w:color="auto"/>
            <w:right w:val="none" w:sz="0" w:space="0" w:color="auto"/>
          </w:divBdr>
        </w:div>
        <w:div w:id="1800028426">
          <w:marLeft w:val="640"/>
          <w:marRight w:val="0"/>
          <w:marTop w:val="0"/>
          <w:marBottom w:val="0"/>
          <w:divBdr>
            <w:top w:val="none" w:sz="0" w:space="0" w:color="auto"/>
            <w:left w:val="none" w:sz="0" w:space="0" w:color="auto"/>
            <w:bottom w:val="none" w:sz="0" w:space="0" w:color="auto"/>
            <w:right w:val="none" w:sz="0" w:space="0" w:color="auto"/>
          </w:divBdr>
        </w:div>
        <w:div w:id="1267232114">
          <w:marLeft w:val="640"/>
          <w:marRight w:val="0"/>
          <w:marTop w:val="0"/>
          <w:marBottom w:val="0"/>
          <w:divBdr>
            <w:top w:val="none" w:sz="0" w:space="0" w:color="auto"/>
            <w:left w:val="none" w:sz="0" w:space="0" w:color="auto"/>
            <w:bottom w:val="none" w:sz="0" w:space="0" w:color="auto"/>
            <w:right w:val="none" w:sz="0" w:space="0" w:color="auto"/>
          </w:divBdr>
        </w:div>
        <w:div w:id="1561133374">
          <w:marLeft w:val="640"/>
          <w:marRight w:val="0"/>
          <w:marTop w:val="0"/>
          <w:marBottom w:val="0"/>
          <w:divBdr>
            <w:top w:val="none" w:sz="0" w:space="0" w:color="auto"/>
            <w:left w:val="none" w:sz="0" w:space="0" w:color="auto"/>
            <w:bottom w:val="none" w:sz="0" w:space="0" w:color="auto"/>
            <w:right w:val="none" w:sz="0" w:space="0" w:color="auto"/>
          </w:divBdr>
        </w:div>
        <w:div w:id="338776537">
          <w:marLeft w:val="640"/>
          <w:marRight w:val="0"/>
          <w:marTop w:val="0"/>
          <w:marBottom w:val="0"/>
          <w:divBdr>
            <w:top w:val="none" w:sz="0" w:space="0" w:color="auto"/>
            <w:left w:val="none" w:sz="0" w:space="0" w:color="auto"/>
            <w:bottom w:val="none" w:sz="0" w:space="0" w:color="auto"/>
            <w:right w:val="none" w:sz="0" w:space="0" w:color="auto"/>
          </w:divBdr>
        </w:div>
        <w:div w:id="2078362688">
          <w:marLeft w:val="640"/>
          <w:marRight w:val="0"/>
          <w:marTop w:val="0"/>
          <w:marBottom w:val="0"/>
          <w:divBdr>
            <w:top w:val="none" w:sz="0" w:space="0" w:color="auto"/>
            <w:left w:val="none" w:sz="0" w:space="0" w:color="auto"/>
            <w:bottom w:val="none" w:sz="0" w:space="0" w:color="auto"/>
            <w:right w:val="none" w:sz="0" w:space="0" w:color="auto"/>
          </w:divBdr>
        </w:div>
        <w:div w:id="1018312439">
          <w:marLeft w:val="640"/>
          <w:marRight w:val="0"/>
          <w:marTop w:val="0"/>
          <w:marBottom w:val="0"/>
          <w:divBdr>
            <w:top w:val="none" w:sz="0" w:space="0" w:color="auto"/>
            <w:left w:val="none" w:sz="0" w:space="0" w:color="auto"/>
            <w:bottom w:val="none" w:sz="0" w:space="0" w:color="auto"/>
            <w:right w:val="none" w:sz="0" w:space="0" w:color="auto"/>
          </w:divBdr>
        </w:div>
        <w:div w:id="1652635596">
          <w:marLeft w:val="640"/>
          <w:marRight w:val="0"/>
          <w:marTop w:val="0"/>
          <w:marBottom w:val="0"/>
          <w:divBdr>
            <w:top w:val="none" w:sz="0" w:space="0" w:color="auto"/>
            <w:left w:val="none" w:sz="0" w:space="0" w:color="auto"/>
            <w:bottom w:val="none" w:sz="0" w:space="0" w:color="auto"/>
            <w:right w:val="none" w:sz="0" w:space="0" w:color="auto"/>
          </w:divBdr>
        </w:div>
        <w:div w:id="2130273933">
          <w:marLeft w:val="640"/>
          <w:marRight w:val="0"/>
          <w:marTop w:val="0"/>
          <w:marBottom w:val="0"/>
          <w:divBdr>
            <w:top w:val="none" w:sz="0" w:space="0" w:color="auto"/>
            <w:left w:val="none" w:sz="0" w:space="0" w:color="auto"/>
            <w:bottom w:val="none" w:sz="0" w:space="0" w:color="auto"/>
            <w:right w:val="none" w:sz="0" w:space="0" w:color="auto"/>
          </w:divBdr>
        </w:div>
      </w:divsChild>
    </w:div>
    <w:div w:id="66729439">
      <w:bodyDiv w:val="1"/>
      <w:marLeft w:val="0"/>
      <w:marRight w:val="0"/>
      <w:marTop w:val="0"/>
      <w:marBottom w:val="0"/>
      <w:divBdr>
        <w:top w:val="none" w:sz="0" w:space="0" w:color="auto"/>
        <w:left w:val="none" w:sz="0" w:space="0" w:color="auto"/>
        <w:bottom w:val="none" w:sz="0" w:space="0" w:color="auto"/>
        <w:right w:val="none" w:sz="0" w:space="0" w:color="auto"/>
      </w:divBdr>
      <w:divsChild>
        <w:div w:id="382292624">
          <w:marLeft w:val="640"/>
          <w:marRight w:val="0"/>
          <w:marTop w:val="0"/>
          <w:marBottom w:val="0"/>
          <w:divBdr>
            <w:top w:val="none" w:sz="0" w:space="0" w:color="auto"/>
            <w:left w:val="none" w:sz="0" w:space="0" w:color="auto"/>
            <w:bottom w:val="none" w:sz="0" w:space="0" w:color="auto"/>
            <w:right w:val="none" w:sz="0" w:space="0" w:color="auto"/>
          </w:divBdr>
        </w:div>
        <w:div w:id="1920821897">
          <w:marLeft w:val="640"/>
          <w:marRight w:val="0"/>
          <w:marTop w:val="0"/>
          <w:marBottom w:val="0"/>
          <w:divBdr>
            <w:top w:val="none" w:sz="0" w:space="0" w:color="auto"/>
            <w:left w:val="none" w:sz="0" w:space="0" w:color="auto"/>
            <w:bottom w:val="none" w:sz="0" w:space="0" w:color="auto"/>
            <w:right w:val="none" w:sz="0" w:space="0" w:color="auto"/>
          </w:divBdr>
        </w:div>
        <w:div w:id="921255849">
          <w:marLeft w:val="640"/>
          <w:marRight w:val="0"/>
          <w:marTop w:val="0"/>
          <w:marBottom w:val="0"/>
          <w:divBdr>
            <w:top w:val="none" w:sz="0" w:space="0" w:color="auto"/>
            <w:left w:val="none" w:sz="0" w:space="0" w:color="auto"/>
            <w:bottom w:val="none" w:sz="0" w:space="0" w:color="auto"/>
            <w:right w:val="none" w:sz="0" w:space="0" w:color="auto"/>
          </w:divBdr>
        </w:div>
        <w:div w:id="1218661481">
          <w:marLeft w:val="640"/>
          <w:marRight w:val="0"/>
          <w:marTop w:val="0"/>
          <w:marBottom w:val="0"/>
          <w:divBdr>
            <w:top w:val="none" w:sz="0" w:space="0" w:color="auto"/>
            <w:left w:val="none" w:sz="0" w:space="0" w:color="auto"/>
            <w:bottom w:val="none" w:sz="0" w:space="0" w:color="auto"/>
            <w:right w:val="none" w:sz="0" w:space="0" w:color="auto"/>
          </w:divBdr>
        </w:div>
        <w:div w:id="1749883483">
          <w:marLeft w:val="640"/>
          <w:marRight w:val="0"/>
          <w:marTop w:val="0"/>
          <w:marBottom w:val="0"/>
          <w:divBdr>
            <w:top w:val="none" w:sz="0" w:space="0" w:color="auto"/>
            <w:left w:val="none" w:sz="0" w:space="0" w:color="auto"/>
            <w:bottom w:val="none" w:sz="0" w:space="0" w:color="auto"/>
            <w:right w:val="none" w:sz="0" w:space="0" w:color="auto"/>
          </w:divBdr>
        </w:div>
        <w:div w:id="404425388">
          <w:marLeft w:val="640"/>
          <w:marRight w:val="0"/>
          <w:marTop w:val="0"/>
          <w:marBottom w:val="0"/>
          <w:divBdr>
            <w:top w:val="none" w:sz="0" w:space="0" w:color="auto"/>
            <w:left w:val="none" w:sz="0" w:space="0" w:color="auto"/>
            <w:bottom w:val="none" w:sz="0" w:space="0" w:color="auto"/>
            <w:right w:val="none" w:sz="0" w:space="0" w:color="auto"/>
          </w:divBdr>
        </w:div>
        <w:div w:id="1970478874">
          <w:marLeft w:val="640"/>
          <w:marRight w:val="0"/>
          <w:marTop w:val="0"/>
          <w:marBottom w:val="0"/>
          <w:divBdr>
            <w:top w:val="none" w:sz="0" w:space="0" w:color="auto"/>
            <w:left w:val="none" w:sz="0" w:space="0" w:color="auto"/>
            <w:bottom w:val="none" w:sz="0" w:space="0" w:color="auto"/>
            <w:right w:val="none" w:sz="0" w:space="0" w:color="auto"/>
          </w:divBdr>
        </w:div>
        <w:div w:id="1032874840">
          <w:marLeft w:val="640"/>
          <w:marRight w:val="0"/>
          <w:marTop w:val="0"/>
          <w:marBottom w:val="0"/>
          <w:divBdr>
            <w:top w:val="none" w:sz="0" w:space="0" w:color="auto"/>
            <w:left w:val="none" w:sz="0" w:space="0" w:color="auto"/>
            <w:bottom w:val="none" w:sz="0" w:space="0" w:color="auto"/>
            <w:right w:val="none" w:sz="0" w:space="0" w:color="auto"/>
          </w:divBdr>
        </w:div>
        <w:div w:id="1056197621">
          <w:marLeft w:val="640"/>
          <w:marRight w:val="0"/>
          <w:marTop w:val="0"/>
          <w:marBottom w:val="0"/>
          <w:divBdr>
            <w:top w:val="none" w:sz="0" w:space="0" w:color="auto"/>
            <w:left w:val="none" w:sz="0" w:space="0" w:color="auto"/>
            <w:bottom w:val="none" w:sz="0" w:space="0" w:color="auto"/>
            <w:right w:val="none" w:sz="0" w:space="0" w:color="auto"/>
          </w:divBdr>
        </w:div>
        <w:div w:id="654535253">
          <w:marLeft w:val="640"/>
          <w:marRight w:val="0"/>
          <w:marTop w:val="0"/>
          <w:marBottom w:val="0"/>
          <w:divBdr>
            <w:top w:val="none" w:sz="0" w:space="0" w:color="auto"/>
            <w:left w:val="none" w:sz="0" w:space="0" w:color="auto"/>
            <w:bottom w:val="none" w:sz="0" w:space="0" w:color="auto"/>
            <w:right w:val="none" w:sz="0" w:space="0" w:color="auto"/>
          </w:divBdr>
        </w:div>
        <w:div w:id="1801533387">
          <w:marLeft w:val="640"/>
          <w:marRight w:val="0"/>
          <w:marTop w:val="0"/>
          <w:marBottom w:val="0"/>
          <w:divBdr>
            <w:top w:val="none" w:sz="0" w:space="0" w:color="auto"/>
            <w:left w:val="none" w:sz="0" w:space="0" w:color="auto"/>
            <w:bottom w:val="none" w:sz="0" w:space="0" w:color="auto"/>
            <w:right w:val="none" w:sz="0" w:space="0" w:color="auto"/>
          </w:divBdr>
        </w:div>
        <w:div w:id="2083987200">
          <w:marLeft w:val="640"/>
          <w:marRight w:val="0"/>
          <w:marTop w:val="0"/>
          <w:marBottom w:val="0"/>
          <w:divBdr>
            <w:top w:val="none" w:sz="0" w:space="0" w:color="auto"/>
            <w:left w:val="none" w:sz="0" w:space="0" w:color="auto"/>
            <w:bottom w:val="none" w:sz="0" w:space="0" w:color="auto"/>
            <w:right w:val="none" w:sz="0" w:space="0" w:color="auto"/>
          </w:divBdr>
        </w:div>
        <w:div w:id="1386178573">
          <w:marLeft w:val="640"/>
          <w:marRight w:val="0"/>
          <w:marTop w:val="0"/>
          <w:marBottom w:val="0"/>
          <w:divBdr>
            <w:top w:val="none" w:sz="0" w:space="0" w:color="auto"/>
            <w:left w:val="none" w:sz="0" w:space="0" w:color="auto"/>
            <w:bottom w:val="none" w:sz="0" w:space="0" w:color="auto"/>
            <w:right w:val="none" w:sz="0" w:space="0" w:color="auto"/>
          </w:divBdr>
        </w:div>
        <w:div w:id="1921523540">
          <w:marLeft w:val="640"/>
          <w:marRight w:val="0"/>
          <w:marTop w:val="0"/>
          <w:marBottom w:val="0"/>
          <w:divBdr>
            <w:top w:val="none" w:sz="0" w:space="0" w:color="auto"/>
            <w:left w:val="none" w:sz="0" w:space="0" w:color="auto"/>
            <w:bottom w:val="none" w:sz="0" w:space="0" w:color="auto"/>
            <w:right w:val="none" w:sz="0" w:space="0" w:color="auto"/>
          </w:divBdr>
        </w:div>
        <w:div w:id="1972781993">
          <w:marLeft w:val="640"/>
          <w:marRight w:val="0"/>
          <w:marTop w:val="0"/>
          <w:marBottom w:val="0"/>
          <w:divBdr>
            <w:top w:val="none" w:sz="0" w:space="0" w:color="auto"/>
            <w:left w:val="none" w:sz="0" w:space="0" w:color="auto"/>
            <w:bottom w:val="none" w:sz="0" w:space="0" w:color="auto"/>
            <w:right w:val="none" w:sz="0" w:space="0" w:color="auto"/>
          </w:divBdr>
        </w:div>
        <w:div w:id="906500468">
          <w:marLeft w:val="640"/>
          <w:marRight w:val="0"/>
          <w:marTop w:val="0"/>
          <w:marBottom w:val="0"/>
          <w:divBdr>
            <w:top w:val="none" w:sz="0" w:space="0" w:color="auto"/>
            <w:left w:val="none" w:sz="0" w:space="0" w:color="auto"/>
            <w:bottom w:val="none" w:sz="0" w:space="0" w:color="auto"/>
            <w:right w:val="none" w:sz="0" w:space="0" w:color="auto"/>
          </w:divBdr>
        </w:div>
        <w:div w:id="2030139330">
          <w:marLeft w:val="640"/>
          <w:marRight w:val="0"/>
          <w:marTop w:val="0"/>
          <w:marBottom w:val="0"/>
          <w:divBdr>
            <w:top w:val="none" w:sz="0" w:space="0" w:color="auto"/>
            <w:left w:val="none" w:sz="0" w:space="0" w:color="auto"/>
            <w:bottom w:val="none" w:sz="0" w:space="0" w:color="auto"/>
            <w:right w:val="none" w:sz="0" w:space="0" w:color="auto"/>
          </w:divBdr>
        </w:div>
        <w:div w:id="18551923">
          <w:marLeft w:val="640"/>
          <w:marRight w:val="0"/>
          <w:marTop w:val="0"/>
          <w:marBottom w:val="0"/>
          <w:divBdr>
            <w:top w:val="none" w:sz="0" w:space="0" w:color="auto"/>
            <w:left w:val="none" w:sz="0" w:space="0" w:color="auto"/>
            <w:bottom w:val="none" w:sz="0" w:space="0" w:color="auto"/>
            <w:right w:val="none" w:sz="0" w:space="0" w:color="auto"/>
          </w:divBdr>
        </w:div>
      </w:divsChild>
    </w:div>
    <w:div w:id="70664419">
      <w:bodyDiv w:val="1"/>
      <w:marLeft w:val="0"/>
      <w:marRight w:val="0"/>
      <w:marTop w:val="0"/>
      <w:marBottom w:val="0"/>
      <w:divBdr>
        <w:top w:val="none" w:sz="0" w:space="0" w:color="auto"/>
        <w:left w:val="none" w:sz="0" w:space="0" w:color="auto"/>
        <w:bottom w:val="none" w:sz="0" w:space="0" w:color="auto"/>
        <w:right w:val="none" w:sz="0" w:space="0" w:color="auto"/>
      </w:divBdr>
      <w:divsChild>
        <w:div w:id="1066956899">
          <w:marLeft w:val="640"/>
          <w:marRight w:val="0"/>
          <w:marTop w:val="0"/>
          <w:marBottom w:val="0"/>
          <w:divBdr>
            <w:top w:val="none" w:sz="0" w:space="0" w:color="auto"/>
            <w:left w:val="none" w:sz="0" w:space="0" w:color="auto"/>
            <w:bottom w:val="none" w:sz="0" w:space="0" w:color="auto"/>
            <w:right w:val="none" w:sz="0" w:space="0" w:color="auto"/>
          </w:divBdr>
        </w:div>
        <w:div w:id="104157360">
          <w:marLeft w:val="640"/>
          <w:marRight w:val="0"/>
          <w:marTop w:val="0"/>
          <w:marBottom w:val="0"/>
          <w:divBdr>
            <w:top w:val="none" w:sz="0" w:space="0" w:color="auto"/>
            <w:left w:val="none" w:sz="0" w:space="0" w:color="auto"/>
            <w:bottom w:val="none" w:sz="0" w:space="0" w:color="auto"/>
            <w:right w:val="none" w:sz="0" w:space="0" w:color="auto"/>
          </w:divBdr>
        </w:div>
        <w:div w:id="651787571">
          <w:marLeft w:val="640"/>
          <w:marRight w:val="0"/>
          <w:marTop w:val="0"/>
          <w:marBottom w:val="0"/>
          <w:divBdr>
            <w:top w:val="none" w:sz="0" w:space="0" w:color="auto"/>
            <w:left w:val="none" w:sz="0" w:space="0" w:color="auto"/>
            <w:bottom w:val="none" w:sz="0" w:space="0" w:color="auto"/>
            <w:right w:val="none" w:sz="0" w:space="0" w:color="auto"/>
          </w:divBdr>
        </w:div>
        <w:div w:id="1734889038">
          <w:marLeft w:val="640"/>
          <w:marRight w:val="0"/>
          <w:marTop w:val="0"/>
          <w:marBottom w:val="0"/>
          <w:divBdr>
            <w:top w:val="none" w:sz="0" w:space="0" w:color="auto"/>
            <w:left w:val="none" w:sz="0" w:space="0" w:color="auto"/>
            <w:bottom w:val="none" w:sz="0" w:space="0" w:color="auto"/>
            <w:right w:val="none" w:sz="0" w:space="0" w:color="auto"/>
          </w:divBdr>
        </w:div>
        <w:div w:id="1969117064">
          <w:marLeft w:val="640"/>
          <w:marRight w:val="0"/>
          <w:marTop w:val="0"/>
          <w:marBottom w:val="0"/>
          <w:divBdr>
            <w:top w:val="none" w:sz="0" w:space="0" w:color="auto"/>
            <w:left w:val="none" w:sz="0" w:space="0" w:color="auto"/>
            <w:bottom w:val="none" w:sz="0" w:space="0" w:color="auto"/>
            <w:right w:val="none" w:sz="0" w:space="0" w:color="auto"/>
          </w:divBdr>
        </w:div>
        <w:div w:id="1664157961">
          <w:marLeft w:val="640"/>
          <w:marRight w:val="0"/>
          <w:marTop w:val="0"/>
          <w:marBottom w:val="0"/>
          <w:divBdr>
            <w:top w:val="none" w:sz="0" w:space="0" w:color="auto"/>
            <w:left w:val="none" w:sz="0" w:space="0" w:color="auto"/>
            <w:bottom w:val="none" w:sz="0" w:space="0" w:color="auto"/>
            <w:right w:val="none" w:sz="0" w:space="0" w:color="auto"/>
          </w:divBdr>
        </w:div>
        <w:div w:id="1601181479">
          <w:marLeft w:val="640"/>
          <w:marRight w:val="0"/>
          <w:marTop w:val="0"/>
          <w:marBottom w:val="0"/>
          <w:divBdr>
            <w:top w:val="none" w:sz="0" w:space="0" w:color="auto"/>
            <w:left w:val="none" w:sz="0" w:space="0" w:color="auto"/>
            <w:bottom w:val="none" w:sz="0" w:space="0" w:color="auto"/>
            <w:right w:val="none" w:sz="0" w:space="0" w:color="auto"/>
          </w:divBdr>
        </w:div>
        <w:div w:id="431365224">
          <w:marLeft w:val="640"/>
          <w:marRight w:val="0"/>
          <w:marTop w:val="0"/>
          <w:marBottom w:val="0"/>
          <w:divBdr>
            <w:top w:val="none" w:sz="0" w:space="0" w:color="auto"/>
            <w:left w:val="none" w:sz="0" w:space="0" w:color="auto"/>
            <w:bottom w:val="none" w:sz="0" w:space="0" w:color="auto"/>
            <w:right w:val="none" w:sz="0" w:space="0" w:color="auto"/>
          </w:divBdr>
        </w:div>
        <w:div w:id="1679455035">
          <w:marLeft w:val="640"/>
          <w:marRight w:val="0"/>
          <w:marTop w:val="0"/>
          <w:marBottom w:val="0"/>
          <w:divBdr>
            <w:top w:val="none" w:sz="0" w:space="0" w:color="auto"/>
            <w:left w:val="none" w:sz="0" w:space="0" w:color="auto"/>
            <w:bottom w:val="none" w:sz="0" w:space="0" w:color="auto"/>
            <w:right w:val="none" w:sz="0" w:space="0" w:color="auto"/>
          </w:divBdr>
        </w:div>
        <w:div w:id="967127131">
          <w:marLeft w:val="640"/>
          <w:marRight w:val="0"/>
          <w:marTop w:val="0"/>
          <w:marBottom w:val="0"/>
          <w:divBdr>
            <w:top w:val="none" w:sz="0" w:space="0" w:color="auto"/>
            <w:left w:val="none" w:sz="0" w:space="0" w:color="auto"/>
            <w:bottom w:val="none" w:sz="0" w:space="0" w:color="auto"/>
            <w:right w:val="none" w:sz="0" w:space="0" w:color="auto"/>
          </w:divBdr>
        </w:div>
        <w:div w:id="1522009408">
          <w:marLeft w:val="640"/>
          <w:marRight w:val="0"/>
          <w:marTop w:val="0"/>
          <w:marBottom w:val="0"/>
          <w:divBdr>
            <w:top w:val="none" w:sz="0" w:space="0" w:color="auto"/>
            <w:left w:val="none" w:sz="0" w:space="0" w:color="auto"/>
            <w:bottom w:val="none" w:sz="0" w:space="0" w:color="auto"/>
            <w:right w:val="none" w:sz="0" w:space="0" w:color="auto"/>
          </w:divBdr>
        </w:div>
        <w:div w:id="1428501327">
          <w:marLeft w:val="640"/>
          <w:marRight w:val="0"/>
          <w:marTop w:val="0"/>
          <w:marBottom w:val="0"/>
          <w:divBdr>
            <w:top w:val="none" w:sz="0" w:space="0" w:color="auto"/>
            <w:left w:val="none" w:sz="0" w:space="0" w:color="auto"/>
            <w:bottom w:val="none" w:sz="0" w:space="0" w:color="auto"/>
            <w:right w:val="none" w:sz="0" w:space="0" w:color="auto"/>
          </w:divBdr>
        </w:div>
        <w:div w:id="503983486">
          <w:marLeft w:val="640"/>
          <w:marRight w:val="0"/>
          <w:marTop w:val="0"/>
          <w:marBottom w:val="0"/>
          <w:divBdr>
            <w:top w:val="none" w:sz="0" w:space="0" w:color="auto"/>
            <w:left w:val="none" w:sz="0" w:space="0" w:color="auto"/>
            <w:bottom w:val="none" w:sz="0" w:space="0" w:color="auto"/>
            <w:right w:val="none" w:sz="0" w:space="0" w:color="auto"/>
          </w:divBdr>
        </w:div>
        <w:div w:id="514805506">
          <w:marLeft w:val="640"/>
          <w:marRight w:val="0"/>
          <w:marTop w:val="0"/>
          <w:marBottom w:val="0"/>
          <w:divBdr>
            <w:top w:val="none" w:sz="0" w:space="0" w:color="auto"/>
            <w:left w:val="none" w:sz="0" w:space="0" w:color="auto"/>
            <w:bottom w:val="none" w:sz="0" w:space="0" w:color="auto"/>
            <w:right w:val="none" w:sz="0" w:space="0" w:color="auto"/>
          </w:divBdr>
        </w:div>
        <w:div w:id="1796874144">
          <w:marLeft w:val="640"/>
          <w:marRight w:val="0"/>
          <w:marTop w:val="0"/>
          <w:marBottom w:val="0"/>
          <w:divBdr>
            <w:top w:val="none" w:sz="0" w:space="0" w:color="auto"/>
            <w:left w:val="none" w:sz="0" w:space="0" w:color="auto"/>
            <w:bottom w:val="none" w:sz="0" w:space="0" w:color="auto"/>
            <w:right w:val="none" w:sz="0" w:space="0" w:color="auto"/>
          </w:divBdr>
        </w:div>
        <w:div w:id="775252756">
          <w:marLeft w:val="640"/>
          <w:marRight w:val="0"/>
          <w:marTop w:val="0"/>
          <w:marBottom w:val="0"/>
          <w:divBdr>
            <w:top w:val="none" w:sz="0" w:space="0" w:color="auto"/>
            <w:left w:val="none" w:sz="0" w:space="0" w:color="auto"/>
            <w:bottom w:val="none" w:sz="0" w:space="0" w:color="auto"/>
            <w:right w:val="none" w:sz="0" w:space="0" w:color="auto"/>
          </w:divBdr>
        </w:div>
        <w:div w:id="1641619421">
          <w:marLeft w:val="640"/>
          <w:marRight w:val="0"/>
          <w:marTop w:val="0"/>
          <w:marBottom w:val="0"/>
          <w:divBdr>
            <w:top w:val="none" w:sz="0" w:space="0" w:color="auto"/>
            <w:left w:val="none" w:sz="0" w:space="0" w:color="auto"/>
            <w:bottom w:val="none" w:sz="0" w:space="0" w:color="auto"/>
            <w:right w:val="none" w:sz="0" w:space="0" w:color="auto"/>
          </w:divBdr>
        </w:div>
        <w:div w:id="722827854">
          <w:marLeft w:val="640"/>
          <w:marRight w:val="0"/>
          <w:marTop w:val="0"/>
          <w:marBottom w:val="0"/>
          <w:divBdr>
            <w:top w:val="none" w:sz="0" w:space="0" w:color="auto"/>
            <w:left w:val="none" w:sz="0" w:space="0" w:color="auto"/>
            <w:bottom w:val="none" w:sz="0" w:space="0" w:color="auto"/>
            <w:right w:val="none" w:sz="0" w:space="0" w:color="auto"/>
          </w:divBdr>
        </w:div>
        <w:div w:id="1966816152">
          <w:marLeft w:val="640"/>
          <w:marRight w:val="0"/>
          <w:marTop w:val="0"/>
          <w:marBottom w:val="0"/>
          <w:divBdr>
            <w:top w:val="none" w:sz="0" w:space="0" w:color="auto"/>
            <w:left w:val="none" w:sz="0" w:space="0" w:color="auto"/>
            <w:bottom w:val="none" w:sz="0" w:space="0" w:color="auto"/>
            <w:right w:val="none" w:sz="0" w:space="0" w:color="auto"/>
          </w:divBdr>
        </w:div>
        <w:div w:id="643318241">
          <w:marLeft w:val="640"/>
          <w:marRight w:val="0"/>
          <w:marTop w:val="0"/>
          <w:marBottom w:val="0"/>
          <w:divBdr>
            <w:top w:val="none" w:sz="0" w:space="0" w:color="auto"/>
            <w:left w:val="none" w:sz="0" w:space="0" w:color="auto"/>
            <w:bottom w:val="none" w:sz="0" w:space="0" w:color="auto"/>
            <w:right w:val="none" w:sz="0" w:space="0" w:color="auto"/>
          </w:divBdr>
        </w:div>
        <w:div w:id="1041442536">
          <w:marLeft w:val="640"/>
          <w:marRight w:val="0"/>
          <w:marTop w:val="0"/>
          <w:marBottom w:val="0"/>
          <w:divBdr>
            <w:top w:val="none" w:sz="0" w:space="0" w:color="auto"/>
            <w:left w:val="none" w:sz="0" w:space="0" w:color="auto"/>
            <w:bottom w:val="none" w:sz="0" w:space="0" w:color="auto"/>
            <w:right w:val="none" w:sz="0" w:space="0" w:color="auto"/>
          </w:divBdr>
        </w:div>
        <w:div w:id="1730835543">
          <w:marLeft w:val="640"/>
          <w:marRight w:val="0"/>
          <w:marTop w:val="0"/>
          <w:marBottom w:val="0"/>
          <w:divBdr>
            <w:top w:val="none" w:sz="0" w:space="0" w:color="auto"/>
            <w:left w:val="none" w:sz="0" w:space="0" w:color="auto"/>
            <w:bottom w:val="none" w:sz="0" w:space="0" w:color="auto"/>
            <w:right w:val="none" w:sz="0" w:space="0" w:color="auto"/>
          </w:divBdr>
        </w:div>
        <w:div w:id="1788155470">
          <w:marLeft w:val="640"/>
          <w:marRight w:val="0"/>
          <w:marTop w:val="0"/>
          <w:marBottom w:val="0"/>
          <w:divBdr>
            <w:top w:val="none" w:sz="0" w:space="0" w:color="auto"/>
            <w:left w:val="none" w:sz="0" w:space="0" w:color="auto"/>
            <w:bottom w:val="none" w:sz="0" w:space="0" w:color="auto"/>
            <w:right w:val="none" w:sz="0" w:space="0" w:color="auto"/>
          </w:divBdr>
        </w:div>
        <w:div w:id="1231770436">
          <w:marLeft w:val="640"/>
          <w:marRight w:val="0"/>
          <w:marTop w:val="0"/>
          <w:marBottom w:val="0"/>
          <w:divBdr>
            <w:top w:val="none" w:sz="0" w:space="0" w:color="auto"/>
            <w:left w:val="none" w:sz="0" w:space="0" w:color="auto"/>
            <w:bottom w:val="none" w:sz="0" w:space="0" w:color="auto"/>
            <w:right w:val="none" w:sz="0" w:space="0" w:color="auto"/>
          </w:divBdr>
        </w:div>
        <w:div w:id="619336205">
          <w:marLeft w:val="640"/>
          <w:marRight w:val="0"/>
          <w:marTop w:val="0"/>
          <w:marBottom w:val="0"/>
          <w:divBdr>
            <w:top w:val="none" w:sz="0" w:space="0" w:color="auto"/>
            <w:left w:val="none" w:sz="0" w:space="0" w:color="auto"/>
            <w:bottom w:val="none" w:sz="0" w:space="0" w:color="auto"/>
            <w:right w:val="none" w:sz="0" w:space="0" w:color="auto"/>
          </w:divBdr>
        </w:div>
        <w:div w:id="1532494030">
          <w:marLeft w:val="640"/>
          <w:marRight w:val="0"/>
          <w:marTop w:val="0"/>
          <w:marBottom w:val="0"/>
          <w:divBdr>
            <w:top w:val="none" w:sz="0" w:space="0" w:color="auto"/>
            <w:left w:val="none" w:sz="0" w:space="0" w:color="auto"/>
            <w:bottom w:val="none" w:sz="0" w:space="0" w:color="auto"/>
            <w:right w:val="none" w:sz="0" w:space="0" w:color="auto"/>
          </w:divBdr>
        </w:div>
        <w:div w:id="367990239">
          <w:marLeft w:val="640"/>
          <w:marRight w:val="0"/>
          <w:marTop w:val="0"/>
          <w:marBottom w:val="0"/>
          <w:divBdr>
            <w:top w:val="none" w:sz="0" w:space="0" w:color="auto"/>
            <w:left w:val="none" w:sz="0" w:space="0" w:color="auto"/>
            <w:bottom w:val="none" w:sz="0" w:space="0" w:color="auto"/>
            <w:right w:val="none" w:sz="0" w:space="0" w:color="auto"/>
          </w:divBdr>
        </w:div>
        <w:div w:id="1152217777">
          <w:marLeft w:val="640"/>
          <w:marRight w:val="0"/>
          <w:marTop w:val="0"/>
          <w:marBottom w:val="0"/>
          <w:divBdr>
            <w:top w:val="none" w:sz="0" w:space="0" w:color="auto"/>
            <w:left w:val="none" w:sz="0" w:space="0" w:color="auto"/>
            <w:bottom w:val="none" w:sz="0" w:space="0" w:color="auto"/>
            <w:right w:val="none" w:sz="0" w:space="0" w:color="auto"/>
          </w:divBdr>
        </w:div>
        <w:div w:id="1798252178">
          <w:marLeft w:val="640"/>
          <w:marRight w:val="0"/>
          <w:marTop w:val="0"/>
          <w:marBottom w:val="0"/>
          <w:divBdr>
            <w:top w:val="none" w:sz="0" w:space="0" w:color="auto"/>
            <w:left w:val="none" w:sz="0" w:space="0" w:color="auto"/>
            <w:bottom w:val="none" w:sz="0" w:space="0" w:color="auto"/>
            <w:right w:val="none" w:sz="0" w:space="0" w:color="auto"/>
          </w:divBdr>
        </w:div>
        <w:div w:id="203174580">
          <w:marLeft w:val="640"/>
          <w:marRight w:val="0"/>
          <w:marTop w:val="0"/>
          <w:marBottom w:val="0"/>
          <w:divBdr>
            <w:top w:val="none" w:sz="0" w:space="0" w:color="auto"/>
            <w:left w:val="none" w:sz="0" w:space="0" w:color="auto"/>
            <w:bottom w:val="none" w:sz="0" w:space="0" w:color="auto"/>
            <w:right w:val="none" w:sz="0" w:space="0" w:color="auto"/>
          </w:divBdr>
        </w:div>
        <w:div w:id="981496768">
          <w:marLeft w:val="640"/>
          <w:marRight w:val="0"/>
          <w:marTop w:val="0"/>
          <w:marBottom w:val="0"/>
          <w:divBdr>
            <w:top w:val="none" w:sz="0" w:space="0" w:color="auto"/>
            <w:left w:val="none" w:sz="0" w:space="0" w:color="auto"/>
            <w:bottom w:val="none" w:sz="0" w:space="0" w:color="auto"/>
            <w:right w:val="none" w:sz="0" w:space="0" w:color="auto"/>
          </w:divBdr>
        </w:div>
        <w:div w:id="1589920247">
          <w:marLeft w:val="640"/>
          <w:marRight w:val="0"/>
          <w:marTop w:val="0"/>
          <w:marBottom w:val="0"/>
          <w:divBdr>
            <w:top w:val="none" w:sz="0" w:space="0" w:color="auto"/>
            <w:left w:val="none" w:sz="0" w:space="0" w:color="auto"/>
            <w:bottom w:val="none" w:sz="0" w:space="0" w:color="auto"/>
            <w:right w:val="none" w:sz="0" w:space="0" w:color="auto"/>
          </w:divBdr>
        </w:div>
        <w:div w:id="426313238">
          <w:marLeft w:val="640"/>
          <w:marRight w:val="0"/>
          <w:marTop w:val="0"/>
          <w:marBottom w:val="0"/>
          <w:divBdr>
            <w:top w:val="none" w:sz="0" w:space="0" w:color="auto"/>
            <w:left w:val="none" w:sz="0" w:space="0" w:color="auto"/>
            <w:bottom w:val="none" w:sz="0" w:space="0" w:color="auto"/>
            <w:right w:val="none" w:sz="0" w:space="0" w:color="auto"/>
          </w:divBdr>
        </w:div>
        <w:div w:id="1333752754">
          <w:marLeft w:val="640"/>
          <w:marRight w:val="0"/>
          <w:marTop w:val="0"/>
          <w:marBottom w:val="0"/>
          <w:divBdr>
            <w:top w:val="none" w:sz="0" w:space="0" w:color="auto"/>
            <w:left w:val="none" w:sz="0" w:space="0" w:color="auto"/>
            <w:bottom w:val="none" w:sz="0" w:space="0" w:color="auto"/>
            <w:right w:val="none" w:sz="0" w:space="0" w:color="auto"/>
          </w:divBdr>
        </w:div>
        <w:div w:id="1921477385">
          <w:marLeft w:val="640"/>
          <w:marRight w:val="0"/>
          <w:marTop w:val="0"/>
          <w:marBottom w:val="0"/>
          <w:divBdr>
            <w:top w:val="none" w:sz="0" w:space="0" w:color="auto"/>
            <w:left w:val="none" w:sz="0" w:space="0" w:color="auto"/>
            <w:bottom w:val="none" w:sz="0" w:space="0" w:color="auto"/>
            <w:right w:val="none" w:sz="0" w:space="0" w:color="auto"/>
          </w:divBdr>
        </w:div>
      </w:divsChild>
    </w:div>
    <w:div w:id="85005695">
      <w:bodyDiv w:val="1"/>
      <w:marLeft w:val="0"/>
      <w:marRight w:val="0"/>
      <w:marTop w:val="0"/>
      <w:marBottom w:val="0"/>
      <w:divBdr>
        <w:top w:val="none" w:sz="0" w:space="0" w:color="auto"/>
        <w:left w:val="none" w:sz="0" w:space="0" w:color="auto"/>
        <w:bottom w:val="none" w:sz="0" w:space="0" w:color="auto"/>
        <w:right w:val="none" w:sz="0" w:space="0" w:color="auto"/>
      </w:divBdr>
      <w:divsChild>
        <w:div w:id="1047073240">
          <w:marLeft w:val="640"/>
          <w:marRight w:val="0"/>
          <w:marTop w:val="0"/>
          <w:marBottom w:val="0"/>
          <w:divBdr>
            <w:top w:val="none" w:sz="0" w:space="0" w:color="auto"/>
            <w:left w:val="none" w:sz="0" w:space="0" w:color="auto"/>
            <w:bottom w:val="none" w:sz="0" w:space="0" w:color="auto"/>
            <w:right w:val="none" w:sz="0" w:space="0" w:color="auto"/>
          </w:divBdr>
        </w:div>
        <w:div w:id="1040594451">
          <w:marLeft w:val="640"/>
          <w:marRight w:val="0"/>
          <w:marTop w:val="0"/>
          <w:marBottom w:val="0"/>
          <w:divBdr>
            <w:top w:val="none" w:sz="0" w:space="0" w:color="auto"/>
            <w:left w:val="none" w:sz="0" w:space="0" w:color="auto"/>
            <w:bottom w:val="none" w:sz="0" w:space="0" w:color="auto"/>
            <w:right w:val="none" w:sz="0" w:space="0" w:color="auto"/>
          </w:divBdr>
        </w:div>
        <w:div w:id="1958635228">
          <w:marLeft w:val="640"/>
          <w:marRight w:val="0"/>
          <w:marTop w:val="0"/>
          <w:marBottom w:val="0"/>
          <w:divBdr>
            <w:top w:val="none" w:sz="0" w:space="0" w:color="auto"/>
            <w:left w:val="none" w:sz="0" w:space="0" w:color="auto"/>
            <w:bottom w:val="none" w:sz="0" w:space="0" w:color="auto"/>
            <w:right w:val="none" w:sz="0" w:space="0" w:color="auto"/>
          </w:divBdr>
        </w:div>
        <w:div w:id="500704623">
          <w:marLeft w:val="640"/>
          <w:marRight w:val="0"/>
          <w:marTop w:val="0"/>
          <w:marBottom w:val="0"/>
          <w:divBdr>
            <w:top w:val="none" w:sz="0" w:space="0" w:color="auto"/>
            <w:left w:val="none" w:sz="0" w:space="0" w:color="auto"/>
            <w:bottom w:val="none" w:sz="0" w:space="0" w:color="auto"/>
            <w:right w:val="none" w:sz="0" w:space="0" w:color="auto"/>
          </w:divBdr>
        </w:div>
        <w:div w:id="537859234">
          <w:marLeft w:val="640"/>
          <w:marRight w:val="0"/>
          <w:marTop w:val="0"/>
          <w:marBottom w:val="0"/>
          <w:divBdr>
            <w:top w:val="none" w:sz="0" w:space="0" w:color="auto"/>
            <w:left w:val="none" w:sz="0" w:space="0" w:color="auto"/>
            <w:bottom w:val="none" w:sz="0" w:space="0" w:color="auto"/>
            <w:right w:val="none" w:sz="0" w:space="0" w:color="auto"/>
          </w:divBdr>
        </w:div>
        <w:div w:id="100807981">
          <w:marLeft w:val="640"/>
          <w:marRight w:val="0"/>
          <w:marTop w:val="0"/>
          <w:marBottom w:val="0"/>
          <w:divBdr>
            <w:top w:val="none" w:sz="0" w:space="0" w:color="auto"/>
            <w:left w:val="none" w:sz="0" w:space="0" w:color="auto"/>
            <w:bottom w:val="none" w:sz="0" w:space="0" w:color="auto"/>
            <w:right w:val="none" w:sz="0" w:space="0" w:color="auto"/>
          </w:divBdr>
        </w:div>
        <w:div w:id="1021862309">
          <w:marLeft w:val="640"/>
          <w:marRight w:val="0"/>
          <w:marTop w:val="0"/>
          <w:marBottom w:val="0"/>
          <w:divBdr>
            <w:top w:val="none" w:sz="0" w:space="0" w:color="auto"/>
            <w:left w:val="none" w:sz="0" w:space="0" w:color="auto"/>
            <w:bottom w:val="none" w:sz="0" w:space="0" w:color="auto"/>
            <w:right w:val="none" w:sz="0" w:space="0" w:color="auto"/>
          </w:divBdr>
        </w:div>
        <w:div w:id="1780223298">
          <w:marLeft w:val="640"/>
          <w:marRight w:val="0"/>
          <w:marTop w:val="0"/>
          <w:marBottom w:val="0"/>
          <w:divBdr>
            <w:top w:val="none" w:sz="0" w:space="0" w:color="auto"/>
            <w:left w:val="none" w:sz="0" w:space="0" w:color="auto"/>
            <w:bottom w:val="none" w:sz="0" w:space="0" w:color="auto"/>
            <w:right w:val="none" w:sz="0" w:space="0" w:color="auto"/>
          </w:divBdr>
        </w:div>
        <w:div w:id="2100829286">
          <w:marLeft w:val="640"/>
          <w:marRight w:val="0"/>
          <w:marTop w:val="0"/>
          <w:marBottom w:val="0"/>
          <w:divBdr>
            <w:top w:val="none" w:sz="0" w:space="0" w:color="auto"/>
            <w:left w:val="none" w:sz="0" w:space="0" w:color="auto"/>
            <w:bottom w:val="none" w:sz="0" w:space="0" w:color="auto"/>
            <w:right w:val="none" w:sz="0" w:space="0" w:color="auto"/>
          </w:divBdr>
        </w:div>
        <w:div w:id="791483856">
          <w:marLeft w:val="640"/>
          <w:marRight w:val="0"/>
          <w:marTop w:val="0"/>
          <w:marBottom w:val="0"/>
          <w:divBdr>
            <w:top w:val="none" w:sz="0" w:space="0" w:color="auto"/>
            <w:left w:val="none" w:sz="0" w:space="0" w:color="auto"/>
            <w:bottom w:val="none" w:sz="0" w:space="0" w:color="auto"/>
            <w:right w:val="none" w:sz="0" w:space="0" w:color="auto"/>
          </w:divBdr>
        </w:div>
        <w:div w:id="12731762">
          <w:marLeft w:val="640"/>
          <w:marRight w:val="0"/>
          <w:marTop w:val="0"/>
          <w:marBottom w:val="0"/>
          <w:divBdr>
            <w:top w:val="none" w:sz="0" w:space="0" w:color="auto"/>
            <w:left w:val="none" w:sz="0" w:space="0" w:color="auto"/>
            <w:bottom w:val="none" w:sz="0" w:space="0" w:color="auto"/>
            <w:right w:val="none" w:sz="0" w:space="0" w:color="auto"/>
          </w:divBdr>
        </w:div>
        <w:div w:id="284898171">
          <w:marLeft w:val="640"/>
          <w:marRight w:val="0"/>
          <w:marTop w:val="0"/>
          <w:marBottom w:val="0"/>
          <w:divBdr>
            <w:top w:val="none" w:sz="0" w:space="0" w:color="auto"/>
            <w:left w:val="none" w:sz="0" w:space="0" w:color="auto"/>
            <w:bottom w:val="none" w:sz="0" w:space="0" w:color="auto"/>
            <w:right w:val="none" w:sz="0" w:space="0" w:color="auto"/>
          </w:divBdr>
        </w:div>
        <w:div w:id="1293049986">
          <w:marLeft w:val="640"/>
          <w:marRight w:val="0"/>
          <w:marTop w:val="0"/>
          <w:marBottom w:val="0"/>
          <w:divBdr>
            <w:top w:val="none" w:sz="0" w:space="0" w:color="auto"/>
            <w:left w:val="none" w:sz="0" w:space="0" w:color="auto"/>
            <w:bottom w:val="none" w:sz="0" w:space="0" w:color="auto"/>
            <w:right w:val="none" w:sz="0" w:space="0" w:color="auto"/>
          </w:divBdr>
        </w:div>
        <w:div w:id="162085318">
          <w:marLeft w:val="640"/>
          <w:marRight w:val="0"/>
          <w:marTop w:val="0"/>
          <w:marBottom w:val="0"/>
          <w:divBdr>
            <w:top w:val="none" w:sz="0" w:space="0" w:color="auto"/>
            <w:left w:val="none" w:sz="0" w:space="0" w:color="auto"/>
            <w:bottom w:val="none" w:sz="0" w:space="0" w:color="auto"/>
            <w:right w:val="none" w:sz="0" w:space="0" w:color="auto"/>
          </w:divBdr>
        </w:div>
        <w:div w:id="1342582493">
          <w:marLeft w:val="640"/>
          <w:marRight w:val="0"/>
          <w:marTop w:val="0"/>
          <w:marBottom w:val="0"/>
          <w:divBdr>
            <w:top w:val="none" w:sz="0" w:space="0" w:color="auto"/>
            <w:left w:val="none" w:sz="0" w:space="0" w:color="auto"/>
            <w:bottom w:val="none" w:sz="0" w:space="0" w:color="auto"/>
            <w:right w:val="none" w:sz="0" w:space="0" w:color="auto"/>
          </w:divBdr>
        </w:div>
        <w:div w:id="1783111999">
          <w:marLeft w:val="640"/>
          <w:marRight w:val="0"/>
          <w:marTop w:val="0"/>
          <w:marBottom w:val="0"/>
          <w:divBdr>
            <w:top w:val="none" w:sz="0" w:space="0" w:color="auto"/>
            <w:left w:val="none" w:sz="0" w:space="0" w:color="auto"/>
            <w:bottom w:val="none" w:sz="0" w:space="0" w:color="auto"/>
            <w:right w:val="none" w:sz="0" w:space="0" w:color="auto"/>
          </w:divBdr>
        </w:div>
        <w:div w:id="1757969596">
          <w:marLeft w:val="640"/>
          <w:marRight w:val="0"/>
          <w:marTop w:val="0"/>
          <w:marBottom w:val="0"/>
          <w:divBdr>
            <w:top w:val="none" w:sz="0" w:space="0" w:color="auto"/>
            <w:left w:val="none" w:sz="0" w:space="0" w:color="auto"/>
            <w:bottom w:val="none" w:sz="0" w:space="0" w:color="auto"/>
            <w:right w:val="none" w:sz="0" w:space="0" w:color="auto"/>
          </w:divBdr>
        </w:div>
        <w:div w:id="539905433">
          <w:marLeft w:val="640"/>
          <w:marRight w:val="0"/>
          <w:marTop w:val="0"/>
          <w:marBottom w:val="0"/>
          <w:divBdr>
            <w:top w:val="none" w:sz="0" w:space="0" w:color="auto"/>
            <w:left w:val="none" w:sz="0" w:space="0" w:color="auto"/>
            <w:bottom w:val="none" w:sz="0" w:space="0" w:color="auto"/>
            <w:right w:val="none" w:sz="0" w:space="0" w:color="auto"/>
          </w:divBdr>
        </w:div>
        <w:div w:id="1572807521">
          <w:marLeft w:val="640"/>
          <w:marRight w:val="0"/>
          <w:marTop w:val="0"/>
          <w:marBottom w:val="0"/>
          <w:divBdr>
            <w:top w:val="none" w:sz="0" w:space="0" w:color="auto"/>
            <w:left w:val="none" w:sz="0" w:space="0" w:color="auto"/>
            <w:bottom w:val="none" w:sz="0" w:space="0" w:color="auto"/>
            <w:right w:val="none" w:sz="0" w:space="0" w:color="auto"/>
          </w:divBdr>
        </w:div>
        <w:div w:id="916553357">
          <w:marLeft w:val="640"/>
          <w:marRight w:val="0"/>
          <w:marTop w:val="0"/>
          <w:marBottom w:val="0"/>
          <w:divBdr>
            <w:top w:val="none" w:sz="0" w:space="0" w:color="auto"/>
            <w:left w:val="none" w:sz="0" w:space="0" w:color="auto"/>
            <w:bottom w:val="none" w:sz="0" w:space="0" w:color="auto"/>
            <w:right w:val="none" w:sz="0" w:space="0" w:color="auto"/>
          </w:divBdr>
        </w:div>
        <w:div w:id="886574420">
          <w:marLeft w:val="640"/>
          <w:marRight w:val="0"/>
          <w:marTop w:val="0"/>
          <w:marBottom w:val="0"/>
          <w:divBdr>
            <w:top w:val="none" w:sz="0" w:space="0" w:color="auto"/>
            <w:left w:val="none" w:sz="0" w:space="0" w:color="auto"/>
            <w:bottom w:val="none" w:sz="0" w:space="0" w:color="auto"/>
            <w:right w:val="none" w:sz="0" w:space="0" w:color="auto"/>
          </w:divBdr>
        </w:div>
        <w:div w:id="1100831206">
          <w:marLeft w:val="640"/>
          <w:marRight w:val="0"/>
          <w:marTop w:val="0"/>
          <w:marBottom w:val="0"/>
          <w:divBdr>
            <w:top w:val="none" w:sz="0" w:space="0" w:color="auto"/>
            <w:left w:val="none" w:sz="0" w:space="0" w:color="auto"/>
            <w:bottom w:val="none" w:sz="0" w:space="0" w:color="auto"/>
            <w:right w:val="none" w:sz="0" w:space="0" w:color="auto"/>
          </w:divBdr>
        </w:div>
        <w:div w:id="2063669855">
          <w:marLeft w:val="640"/>
          <w:marRight w:val="0"/>
          <w:marTop w:val="0"/>
          <w:marBottom w:val="0"/>
          <w:divBdr>
            <w:top w:val="none" w:sz="0" w:space="0" w:color="auto"/>
            <w:left w:val="none" w:sz="0" w:space="0" w:color="auto"/>
            <w:bottom w:val="none" w:sz="0" w:space="0" w:color="auto"/>
            <w:right w:val="none" w:sz="0" w:space="0" w:color="auto"/>
          </w:divBdr>
        </w:div>
        <w:div w:id="518088407">
          <w:marLeft w:val="640"/>
          <w:marRight w:val="0"/>
          <w:marTop w:val="0"/>
          <w:marBottom w:val="0"/>
          <w:divBdr>
            <w:top w:val="none" w:sz="0" w:space="0" w:color="auto"/>
            <w:left w:val="none" w:sz="0" w:space="0" w:color="auto"/>
            <w:bottom w:val="none" w:sz="0" w:space="0" w:color="auto"/>
            <w:right w:val="none" w:sz="0" w:space="0" w:color="auto"/>
          </w:divBdr>
        </w:div>
        <w:div w:id="152449483">
          <w:marLeft w:val="640"/>
          <w:marRight w:val="0"/>
          <w:marTop w:val="0"/>
          <w:marBottom w:val="0"/>
          <w:divBdr>
            <w:top w:val="none" w:sz="0" w:space="0" w:color="auto"/>
            <w:left w:val="none" w:sz="0" w:space="0" w:color="auto"/>
            <w:bottom w:val="none" w:sz="0" w:space="0" w:color="auto"/>
            <w:right w:val="none" w:sz="0" w:space="0" w:color="auto"/>
          </w:divBdr>
        </w:div>
        <w:div w:id="226694519">
          <w:marLeft w:val="640"/>
          <w:marRight w:val="0"/>
          <w:marTop w:val="0"/>
          <w:marBottom w:val="0"/>
          <w:divBdr>
            <w:top w:val="none" w:sz="0" w:space="0" w:color="auto"/>
            <w:left w:val="none" w:sz="0" w:space="0" w:color="auto"/>
            <w:bottom w:val="none" w:sz="0" w:space="0" w:color="auto"/>
            <w:right w:val="none" w:sz="0" w:space="0" w:color="auto"/>
          </w:divBdr>
        </w:div>
        <w:div w:id="746266874">
          <w:marLeft w:val="640"/>
          <w:marRight w:val="0"/>
          <w:marTop w:val="0"/>
          <w:marBottom w:val="0"/>
          <w:divBdr>
            <w:top w:val="none" w:sz="0" w:space="0" w:color="auto"/>
            <w:left w:val="none" w:sz="0" w:space="0" w:color="auto"/>
            <w:bottom w:val="none" w:sz="0" w:space="0" w:color="auto"/>
            <w:right w:val="none" w:sz="0" w:space="0" w:color="auto"/>
          </w:divBdr>
        </w:div>
        <w:div w:id="66928115">
          <w:marLeft w:val="640"/>
          <w:marRight w:val="0"/>
          <w:marTop w:val="0"/>
          <w:marBottom w:val="0"/>
          <w:divBdr>
            <w:top w:val="none" w:sz="0" w:space="0" w:color="auto"/>
            <w:left w:val="none" w:sz="0" w:space="0" w:color="auto"/>
            <w:bottom w:val="none" w:sz="0" w:space="0" w:color="auto"/>
            <w:right w:val="none" w:sz="0" w:space="0" w:color="auto"/>
          </w:divBdr>
        </w:div>
        <w:div w:id="888961095">
          <w:marLeft w:val="640"/>
          <w:marRight w:val="0"/>
          <w:marTop w:val="0"/>
          <w:marBottom w:val="0"/>
          <w:divBdr>
            <w:top w:val="none" w:sz="0" w:space="0" w:color="auto"/>
            <w:left w:val="none" w:sz="0" w:space="0" w:color="auto"/>
            <w:bottom w:val="none" w:sz="0" w:space="0" w:color="auto"/>
            <w:right w:val="none" w:sz="0" w:space="0" w:color="auto"/>
          </w:divBdr>
        </w:div>
        <w:div w:id="919215603">
          <w:marLeft w:val="640"/>
          <w:marRight w:val="0"/>
          <w:marTop w:val="0"/>
          <w:marBottom w:val="0"/>
          <w:divBdr>
            <w:top w:val="none" w:sz="0" w:space="0" w:color="auto"/>
            <w:left w:val="none" w:sz="0" w:space="0" w:color="auto"/>
            <w:bottom w:val="none" w:sz="0" w:space="0" w:color="auto"/>
            <w:right w:val="none" w:sz="0" w:space="0" w:color="auto"/>
          </w:divBdr>
        </w:div>
        <w:div w:id="1809669623">
          <w:marLeft w:val="640"/>
          <w:marRight w:val="0"/>
          <w:marTop w:val="0"/>
          <w:marBottom w:val="0"/>
          <w:divBdr>
            <w:top w:val="none" w:sz="0" w:space="0" w:color="auto"/>
            <w:left w:val="none" w:sz="0" w:space="0" w:color="auto"/>
            <w:bottom w:val="none" w:sz="0" w:space="0" w:color="auto"/>
            <w:right w:val="none" w:sz="0" w:space="0" w:color="auto"/>
          </w:divBdr>
        </w:div>
        <w:div w:id="1251348526">
          <w:marLeft w:val="640"/>
          <w:marRight w:val="0"/>
          <w:marTop w:val="0"/>
          <w:marBottom w:val="0"/>
          <w:divBdr>
            <w:top w:val="none" w:sz="0" w:space="0" w:color="auto"/>
            <w:left w:val="none" w:sz="0" w:space="0" w:color="auto"/>
            <w:bottom w:val="none" w:sz="0" w:space="0" w:color="auto"/>
            <w:right w:val="none" w:sz="0" w:space="0" w:color="auto"/>
          </w:divBdr>
        </w:div>
        <w:div w:id="1337460482">
          <w:marLeft w:val="640"/>
          <w:marRight w:val="0"/>
          <w:marTop w:val="0"/>
          <w:marBottom w:val="0"/>
          <w:divBdr>
            <w:top w:val="none" w:sz="0" w:space="0" w:color="auto"/>
            <w:left w:val="none" w:sz="0" w:space="0" w:color="auto"/>
            <w:bottom w:val="none" w:sz="0" w:space="0" w:color="auto"/>
            <w:right w:val="none" w:sz="0" w:space="0" w:color="auto"/>
          </w:divBdr>
        </w:div>
        <w:div w:id="773020522">
          <w:marLeft w:val="640"/>
          <w:marRight w:val="0"/>
          <w:marTop w:val="0"/>
          <w:marBottom w:val="0"/>
          <w:divBdr>
            <w:top w:val="none" w:sz="0" w:space="0" w:color="auto"/>
            <w:left w:val="none" w:sz="0" w:space="0" w:color="auto"/>
            <w:bottom w:val="none" w:sz="0" w:space="0" w:color="auto"/>
            <w:right w:val="none" w:sz="0" w:space="0" w:color="auto"/>
          </w:divBdr>
        </w:div>
        <w:div w:id="2071035523">
          <w:marLeft w:val="640"/>
          <w:marRight w:val="0"/>
          <w:marTop w:val="0"/>
          <w:marBottom w:val="0"/>
          <w:divBdr>
            <w:top w:val="none" w:sz="0" w:space="0" w:color="auto"/>
            <w:left w:val="none" w:sz="0" w:space="0" w:color="auto"/>
            <w:bottom w:val="none" w:sz="0" w:space="0" w:color="auto"/>
            <w:right w:val="none" w:sz="0" w:space="0" w:color="auto"/>
          </w:divBdr>
        </w:div>
        <w:div w:id="1188836338">
          <w:marLeft w:val="640"/>
          <w:marRight w:val="0"/>
          <w:marTop w:val="0"/>
          <w:marBottom w:val="0"/>
          <w:divBdr>
            <w:top w:val="none" w:sz="0" w:space="0" w:color="auto"/>
            <w:left w:val="none" w:sz="0" w:space="0" w:color="auto"/>
            <w:bottom w:val="none" w:sz="0" w:space="0" w:color="auto"/>
            <w:right w:val="none" w:sz="0" w:space="0" w:color="auto"/>
          </w:divBdr>
        </w:div>
        <w:div w:id="992181940">
          <w:marLeft w:val="640"/>
          <w:marRight w:val="0"/>
          <w:marTop w:val="0"/>
          <w:marBottom w:val="0"/>
          <w:divBdr>
            <w:top w:val="none" w:sz="0" w:space="0" w:color="auto"/>
            <w:left w:val="none" w:sz="0" w:space="0" w:color="auto"/>
            <w:bottom w:val="none" w:sz="0" w:space="0" w:color="auto"/>
            <w:right w:val="none" w:sz="0" w:space="0" w:color="auto"/>
          </w:divBdr>
        </w:div>
        <w:div w:id="1091007453">
          <w:marLeft w:val="640"/>
          <w:marRight w:val="0"/>
          <w:marTop w:val="0"/>
          <w:marBottom w:val="0"/>
          <w:divBdr>
            <w:top w:val="none" w:sz="0" w:space="0" w:color="auto"/>
            <w:left w:val="none" w:sz="0" w:space="0" w:color="auto"/>
            <w:bottom w:val="none" w:sz="0" w:space="0" w:color="auto"/>
            <w:right w:val="none" w:sz="0" w:space="0" w:color="auto"/>
          </w:divBdr>
        </w:div>
        <w:div w:id="790512735">
          <w:marLeft w:val="640"/>
          <w:marRight w:val="0"/>
          <w:marTop w:val="0"/>
          <w:marBottom w:val="0"/>
          <w:divBdr>
            <w:top w:val="none" w:sz="0" w:space="0" w:color="auto"/>
            <w:left w:val="none" w:sz="0" w:space="0" w:color="auto"/>
            <w:bottom w:val="none" w:sz="0" w:space="0" w:color="auto"/>
            <w:right w:val="none" w:sz="0" w:space="0" w:color="auto"/>
          </w:divBdr>
        </w:div>
        <w:div w:id="480511653">
          <w:marLeft w:val="640"/>
          <w:marRight w:val="0"/>
          <w:marTop w:val="0"/>
          <w:marBottom w:val="0"/>
          <w:divBdr>
            <w:top w:val="none" w:sz="0" w:space="0" w:color="auto"/>
            <w:left w:val="none" w:sz="0" w:space="0" w:color="auto"/>
            <w:bottom w:val="none" w:sz="0" w:space="0" w:color="auto"/>
            <w:right w:val="none" w:sz="0" w:space="0" w:color="auto"/>
          </w:divBdr>
        </w:div>
      </w:divsChild>
    </w:div>
    <w:div w:id="89863329">
      <w:bodyDiv w:val="1"/>
      <w:marLeft w:val="0"/>
      <w:marRight w:val="0"/>
      <w:marTop w:val="0"/>
      <w:marBottom w:val="0"/>
      <w:divBdr>
        <w:top w:val="none" w:sz="0" w:space="0" w:color="auto"/>
        <w:left w:val="none" w:sz="0" w:space="0" w:color="auto"/>
        <w:bottom w:val="none" w:sz="0" w:space="0" w:color="auto"/>
        <w:right w:val="none" w:sz="0" w:space="0" w:color="auto"/>
      </w:divBdr>
    </w:div>
    <w:div w:id="90244156">
      <w:bodyDiv w:val="1"/>
      <w:marLeft w:val="0"/>
      <w:marRight w:val="0"/>
      <w:marTop w:val="0"/>
      <w:marBottom w:val="0"/>
      <w:divBdr>
        <w:top w:val="none" w:sz="0" w:space="0" w:color="auto"/>
        <w:left w:val="none" w:sz="0" w:space="0" w:color="auto"/>
        <w:bottom w:val="none" w:sz="0" w:space="0" w:color="auto"/>
        <w:right w:val="none" w:sz="0" w:space="0" w:color="auto"/>
      </w:divBdr>
      <w:divsChild>
        <w:div w:id="562447176">
          <w:marLeft w:val="640"/>
          <w:marRight w:val="0"/>
          <w:marTop w:val="0"/>
          <w:marBottom w:val="0"/>
          <w:divBdr>
            <w:top w:val="none" w:sz="0" w:space="0" w:color="auto"/>
            <w:left w:val="none" w:sz="0" w:space="0" w:color="auto"/>
            <w:bottom w:val="none" w:sz="0" w:space="0" w:color="auto"/>
            <w:right w:val="none" w:sz="0" w:space="0" w:color="auto"/>
          </w:divBdr>
        </w:div>
        <w:div w:id="780030426">
          <w:marLeft w:val="640"/>
          <w:marRight w:val="0"/>
          <w:marTop w:val="0"/>
          <w:marBottom w:val="0"/>
          <w:divBdr>
            <w:top w:val="none" w:sz="0" w:space="0" w:color="auto"/>
            <w:left w:val="none" w:sz="0" w:space="0" w:color="auto"/>
            <w:bottom w:val="none" w:sz="0" w:space="0" w:color="auto"/>
            <w:right w:val="none" w:sz="0" w:space="0" w:color="auto"/>
          </w:divBdr>
        </w:div>
        <w:div w:id="1221022031">
          <w:marLeft w:val="640"/>
          <w:marRight w:val="0"/>
          <w:marTop w:val="0"/>
          <w:marBottom w:val="0"/>
          <w:divBdr>
            <w:top w:val="none" w:sz="0" w:space="0" w:color="auto"/>
            <w:left w:val="none" w:sz="0" w:space="0" w:color="auto"/>
            <w:bottom w:val="none" w:sz="0" w:space="0" w:color="auto"/>
            <w:right w:val="none" w:sz="0" w:space="0" w:color="auto"/>
          </w:divBdr>
        </w:div>
        <w:div w:id="1817261044">
          <w:marLeft w:val="640"/>
          <w:marRight w:val="0"/>
          <w:marTop w:val="0"/>
          <w:marBottom w:val="0"/>
          <w:divBdr>
            <w:top w:val="none" w:sz="0" w:space="0" w:color="auto"/>
            <w:left w:val="none" w:sz="0" w:space="0" w:color="auto"/>
            <w:bottom w:val="none" w:sz="0" w:space="0" w:color="auto"/>
            <w:right w:val="none" w:sz="0" w:space="0" w:color="auto"/>
          </w:divBdr>
        </w:div>
        <w:div w:id="541677449">
          <w:marLeft w:val="640"/>
          <w:marRight w:val="0"/>
          <w:marTop w:val="0"/>
          <w:marBottom w:val="0"/>
          <w:divBdr>
            <w:top w:val="none" w:sz="0" w:space="0" w:color="auto"/>
            <w:left w:val="none" w:sz="0" w:space="0" w:color="auto"/>
            <w:bottom w:val="none" w:sz="0" w:space="0" w:color="auto"/>
            <w:right w:val="none" w:sz="0" w:space="0" w:color="auto"/>
          </w:divBdr>
        </w:div>
        <w:div w:id="1053113937">
          <w:marLeft w:val="640"/>
          <w:marRight w:val="0"/>
          <w:marTop w:val="0"/>
          <w:marBottom w:val="0"/>
          <w:divBdr>
            <w:top w:val="none" w:sz="0" w:space="0" w:color="auto"/>
            <w:left w:val="none" w:sz="0" w:space="0" w:color="auto"/>
            <w:bottom w:val="none" w:sz="0" w:space="0" w:color="auto"/>
            <w:right w:val="none" w:sz="0" w:space="0" w:color="auto"/>
          </w:divBdr>
        </w:div>
        <w:div w:id="1393193074">
          <w:marLeft w:val="640"/>
          <w:marRight w:val="0"/>
          <w:marTop w:val="0"/>
          <w:marBottom w:val="0"/>
          <w:divBdr>
            <w:top w:val="none" w:sz="0" w:space="0" w:color="auto"/>
            <w:left w:val="none" w:sz="0" w:space="0" w:color="auto"/>
            <w:bottom w:val="none" w:sz="0" w:space="0" w:color="auto"/>
            <w:right w:val="none" w:sz="0" w:space="0" w:color="auto"/>
          </w:divBdr>
        </w:div>
        <w:div w:id="1617370696">
          <w:marLeft w:val="640"/>
          <w:marRight w:val="0"/>
          <w:marTop w:val="0"/>
          <w:marBottom w:val="0"/>
          <w:divBdr>
            <w:top w:val="none" w:sz="0" w:space="0" w:color="auto"/>
            <w:left w:val="none" w:sz="0" w:space="0" w:color="auto"/>
            <w:bottom w:val="none" w:sz="0" w:space="0" w:color="auto"/>
            <w:right w:val="none" w:sz="0" w:space="0" w:color="auto"/>
          </w:divBdr>
        </w:div>
        <w:div w:id="1035230914">
          <w:marLeft w:val="640"/>
          <w:marRight w:val="0"/>
          <w:marTop w:val="0"/>
          <w:marBottom w:val="0"/>
          <w:divBdr>
            <w:top w:val="none" w:sz="0" w:space="0" w:color="auto"/>
            <w:left w:val="none" w:sz="0" w:space="0" w:color="auto"/>
            <w:bottom w:val="none" w:sz="0" w:space="0" w:color="auto"/>
            <w:right w:val="none" w:sz="0" w:space="0" w:color="auto"/>
          </w:divBdr>
        </w:div>
        <w:div w:id="1243489065">
          <w:marLeft w:val="640"/>
          <w:marRight w:val="0"/>
          <w:marTop w:val="0"/>
          <w:marBottom w:val="0"/>
          <w:divBdr>
            <w:top w:val="none" w:sz="0" w:space="0" w:color="auto"/>
            <w:left w:val="none" w:sz="0" w:space="0" w:color="auto"/>
            <w:bottom w:val="none" w:sz="0" w:space="0" w:color="auto"/>
            <w:right w:val="none" w:sz="0" w:space="0" w:color="auto"/>
          </w:divBdr>
        </w:div>
        <w:div w:id="1607150316">
          <w:marLeft w:val="640"/>
          <w:marRight w:val="0"/>
          <w:marTop w:val="0"/>
          <w:marBottom w:val="0"/>
          <w:divBdr>
            <w:top w:val="none" w:sz="0" w:space="0" w:color="auto"/>
            <w:left w:val="none" w:sz="0" w:space="0" w:color="auto"/>
            <w:bottom w:val="none" w:sz="0" w:space="0" w:color="auto"/>
            <w:right w:val="none" w:sz="0" w:space="0" w:color="auto"/>
          </w:divBdr>
        </w:div>
        <w:div w:id="646321188">
          <w:marLeft w:val="640"/>
          <w:marRight w:val="0"/>
          <w:marTop w:val="0"/>
          <w:marBottom w:val="0"/>
          <w:divBdr>
            <w:top w:val="none" w:sz="0" w:space="0" w:color="auto"/>
            <w:left w:val="none" w:sz="0" w:space="0" w:color="auto"/>
            <w:bottom w:val="none" w:sz="0" w:space="0" w:color="auto"/>
            <w:right w:val="none" w:sz="0" w:space="0" w:color="auto"/>
          </w:divBdr>
        </w:div>
        <w:div w:id="800225118">
          <w:marLeft w:val="640"/>
          <w:marRight w:val="0"/>
          <w:marTop w:val="0"/>
          <w:marBottom w:val="0"/>
          <w:divBdr>
            <w:top w:val="none" w:sz="0" w:space="0" w:color="auto"/>
            <w:left w:val="none" w:sz="0" w:space="0" w:color="auto"/>
            <w:bottom w:val="none" w:sz="0" w:space="0" w:color="auto"/>
            <w:right w:val="none" w:sz="0" w:space="0" w:color="auto"/>
          </w:divBdr>
        </w:div>
        <w:div w:id="234247332">
          <w:marLeft w:val="640"/>
          <w:marRight w:val="0"/>
          <w:marTop w:val="0"/>
          <w:marBottom w:val="0"/>
          <w:divBdr>
            <w:top w:val="none" w:sz="0" w:space="0" w:color="auto"/>
            <w:left w:val="none" w:sz="0" w:space="0" w:color="auto"/>
            <w:bottom w:val="none" w:sz="0" w:space="0" w:color="auto"/>
            <w:right w:val="none" w:sz="0" w:space="0" w:color="auto"/>
          </w:divBdr>
        </w:div>
        <w:div w:id="769741613">
          <w:marLeft w:val="640"/>
          <w:marRight w:val="0"/>
          <w:marTop w:val="0"/>
          <w:marBottom w:val="0"/>
          <w:divBdr>
            <w:top w:val="none" w:sz="0" w:space="0" w:color="auto"/>
            <w:left w:val="none" w:sz="0" w:space="0" w:color="auto"/>
            <w:bottom w:val="none" w:sz="0" w:space="0" w:color="auto"/>
            <w:right w:val="none" w:sz="0" w:space="0" w:color="auto"/>
          </w:divBdr>
        </w:div>
        <w:div w:id="2010055447">
          <w:marLeft w:val="640"/>
          <w:marRight w:val="0"/>
          <w:marTop w:val="0"/>
          <w:marBottom w:val="0"/>
          <w:divBdr>
            <w:top w:val="none" w:sz="0" w:space="0" w:color="auto"/>
            <w:left w:val="none" w:sz="0" w:space="0" w:color="auto"/>
            <w:bottom w:val="none" w:sz="0" w:space="0" w:color="auto"/>
            <w:right w:val="none" w:sz="0" w:space="0" w:color="auto"/>
          </w:divBdr>
        </w:div>
        <w:div w:id="69697457">
          <w:marLeft w:val="640"/>
          <w:marRight w:val="0"/>
          <w:marTop w:val="0"/>
          <w:marBottom w:val="0"/>
          <w:divBdr>
            <w:top w:val="none" w:sz="0" w:space="0" w:color="auto"/>
            <w:left w:val="none" w:sz="0" w:space="0" w:color="auto"/>
            <w:bottom w:val="none" w:sz="0" w:space="0" w:color="auto"/>
            <w:right w:val="none" w:sz="0" w:space="0" w:color="auto"/>
          </w:divBdr>
        </w:div>
        <w:div w:id="1503935877">
          <w:marLeft w:val="640"/>
          <w:marRight w:val="0"/>
          <w:marTop w:val="0"/>
          <w:marBottom w:val="0"/>
          <w:divBdr>
            <w:top w:val="none" w:sz="0" w:space="0" w:color="auto"/>
            <w:left w:val="none" w:sz="0" w:space="0" w:color="auto"/>
            <w:bottom w:val="none" w:sz="0" w:space="0" w:color="auto"/>
            <w:right w:val="none" w:sz="0" w:space="0" w:color="auto"/>
          </w:divBdr>
        </w:div>
        <w:div w:id="748427557">
          <w:marLeft w:val="640"/>
          <w:marRight w:val="0"/>
          <w:marTop w:val="0"/>
          <w:marBottom w:val="0"/>
          <w:divBdr>
            <w:top w:val="none" w:sz="0" w:space="0" w:color="auto"/>
            <w:left w:val="none" w:sz="0" w:space="0" w:color="auto"/>
            <w:bottom w:val="none" w:sz="0" w:space="0" w:color="auto"/>
            <w:right w:val="none" w:sz="0" w:space="0" w:color="auto"/>
          </w:divBdr>
        </w:div>
        <w:div w:id="1063256184">
          <w:marLeft w:val="640"/>
          <w:marRight w:val="0"/>
          <w:marTop w:val="0"/>
          <w:marBottom w:val="0"/>
          <w:divBdr>
            <w:top w:val="none" w:sz="0" w:space="0" w:color="auto"/>
            <w:left w:val="none" w:sz="0" w:space="0" w:color="auto"/>
            <w:bottom w:val="none" w:sz="0" w:space="0" w:color="auto"/>
            <w:right w:val="none" w:sz="0" w:space="0" w:color="auto"/>
          </w:divBdr>
        </w:div>
        <w:div w:id="1999263166">
          <w:marLeft w:val="640"/>
          <w:marRight w:val="0"/>
          <w:marTop w:val="0"/>
          <w:marBottom w:val="0"/>
          <w:divBdr>
            <w:top w:val="none" w:sz="0" w:space="0" w:color="auto"/>
            <w:left w:val="none" w:sz="0" w:space="0" w:color="auto"/>
            <w:bottom w:val="none" w:sz="0" w:space="0" w:color="auto"/>
            <w:right w:val="none" w:sz="0" w:space="0" w:color="auto"/>
          </w:divBdr>
        </w:div>
      </w:divsChild>
    </w:div>
    <w:div w:id="93786131">
      <w:bodyDiv w:val="1"/>
      <w:marLeft w:val="0"/>
      <w:marRight w:val="0"/>
      <w:marTop w:val="0"/>
      <w:marBottom w:val="0"/>
      <w:divBdr>
        <w:top w:val="none" w:sz="0" w:space="0" w:color="auto"/>
        <w:left w:val="none" w:sz="0" w:space="0" w:color="auto"/>
        <w:bottom w:val="none" w:sz="0" w:space="0" w:color="auto"/>
        <w:right w:val="none" w:sz="0" w:space="0" w:color="auto"/>
      </w:divBdr>
      <w:divsChild>
        <w:div w:id="22943581">
          <w:marLeft w:val="640"/>
          <w:marRight w:val="0"/>
          <w:marTop w:val="0"/>
          <w:marBottom w:val="0"/>
          <w:divBdr>
            <w:top w:val="none" w:sz="0" w:space="0" w:color="auto"/>
            <w:left w:val="none" w:sz="0" w:space="0" w:color="auto"/>
            <w:bottom w:val="none" w:sz="0" w:space="0" w:color="auto"/>
            <w:right w:val="none" w:sz="0" w:space="0" w:color="auto"/>
          </w:divBdr>
        </w:div>
        <w:div w:id="873736597">
          <w:marLeft w:val="640"/>
          <w:marRight w:val="0"/>
          <w:marTop w:val="0"/>
          <w:marBottom w:val="0"/>
          <w:divBdr>
            <w:top w:val="none" w:sz="0" w:space="0" w:color="auto"/>
            <w:left w:val="none" w:sz="0" w:space="0" w:color="auto"/>
            <w:bottom w:val="none" w:sz="0" w:space="0" w:color="auto"/>
            <w:right w:val="none" w:sz="0" w:space="0" w:color="auto"/>
          </w:divBdr>
        </w:div>
        <w:div w:id="1218786610">
          <w:marLeft w:val="640"/>
          <w:marRight w:val="0"/>
          <w:marTop w:val="0"/>
          <w:marBottom w:val="0"/>
          <w:divBdr>
            <w:top w:val="none" w:sz="0" w:space="0" w:color="auto"/>
            <w:left w:val="none" w:sz="0" w:space="0" w:color="auto"/>
            <w:bottom w:val="none" w:sz="0" w:space="0" w:color="auto"/>
            <w:right w:val="none" w:sz="0" w:space="0" w:color="auto"/>
          </w:divBdr>
        </w:div>
        <w:div w:id="660810892">
          <w:marLeft w:val="640"/>
          <w:marRight w:val="0"/>
          <w:marTop w:val="0"/>
          <w:marBottom w:val="0"/>
          <w:divBdr>
            <w:top w:val="none" w:sz="0" w:space="0" w:color="auto"/>
            <w:left w:val="none" w:sz="0" w:space="0" w:color="auto"/>
            <w:bottom w:val="none" w:sz="0" w:space="0" w:color="auto"/>
            <w:right w:val="none" w:sz="0" w:space="0" w:color="auto"/>
          </w:divBdr>
        </w:div>
        <w:div w:id="1188064509">
          <w:marLeft w:val="640"/>
          <w:marRight w:val="0"/>
          <w:marTop w:val="0"/>
          <w:marBottom w:val="0"/>
          <w:divBdr>
            <w:top w:val="none" w:sz="0" w:space="0" w:color="auto"/>
            <w:left w:val="none" w:sz="0" w:space="0" w:color="auto"/>
            <w:bottom w:val="none" w:sz="0" w:space="0" w:color="auto"/>
            <w:right w:val="none" w:sz="0" w:space="0" w:color="auto"/>
          </w:divBdr>
        </w:div>
        <w:div w:id="1931116152">
          <w:marLeft w:val="640"/>
          <w:marRight w:val="0"/>
          <w:marTop w:val="0"/>
          <w:marBottom w:val="0"/>
          <w:divBdr>
            <w:top w:val="none" w:sz="0" w:space="0" w:color="auto"/>
            <w:left w:val="none" w:sz="0" w:space="0" w:color="auto"/>
            <w:bottom w:val="none" w:sz="0" w:space="0" w:color="auto"/>
            <w:right w:val="none" w:sz="0" w:space="0" w:color="auto"/>
          </w:divBdr>
        </w:div>
        <w:div w:id="195050923">
          <w:marLeft w:val="640"/>
          <w:marRight w:val="0"/>
          <w:marTop w:val="0"/>
          <w:marBottom w:val="0"/>
          <w:divBdr>
            <w:top w:val="none" w:sz="0" w:space="0" w:color="auto"/>
            <w:left w:val="none" w:sz="0" w:space="0" w:color="auto"/>
            <w:bottom w:val="none" w:sz="0" w:space="0" w:color="auto"/>
            <w:right w:val="none" w:sz="0" w:space="0" w:color="auto"/>
          </w:divBdr>
        </w:div>
        <w:div w:id="475993482">
          <w:marLeft w:val="640"/>
          <w:marRight w:val="0"/>
          <w:marTop w:val="0"/>
          <w:marBottom w:val="0"/>
          <w:divBdr>
            <w:top w:val="none" w:sz="0" w:space="0" w:color="auto"/>
            <w:left w:val="none" w:sz="0" w:space="0" w:color="auto"/>
            <w:bottom w:val="none" w:sz="0" w:space="0" w:color="auto"/>
            <w:right w:val="none" w:sz="0" w:space="0" w:color="auto"/>
          </w:divBdr>
        </w:div>
        <w:div w:id="910383307">
          <w:marLeft w:val="640"/>
          <w:marRight w:val="0"/>
          <w:marTop w:val="0"/>
          <w:marBottom w:val="0"/>
          <w:divBdr>
            <w:top w:val="none" w:sz="0" w:space="0" w:color="auto"/>
            <w:left w:val="none" w:sz="0" w:space="0" w:color="auto"/>
            <w:bottom w:val="none" w:sz="0" w:space="0" w:color="auto"/>
            <w:right w:val="none" w:sz="0" w:space="0" w:color="auto"/>
          </w:divBdr>
        </w:div>
        <w:div w:id="90588324">
          <w:marLeft w:val="640"/>
          <w:marRight w:val="0"/>
          <w:marTop w:val="0"/>
          <w:marBottom w:val="0"/>
          <w:divBdr>
            <w:top w:val="none" w:sz="0" w:space="0" w:color="auto"/>
            <w:left w:val="none" w:sz="0" w:space="0" w:color="auto"/>
            <w:bottom w:val="none" w:sz="0" w:space="0" w:color="auto"/>
            <w:right w:val="none" w:sz="0" w:space="0" w:color="auto"/>
          </w:divBdr>
        </w:div>
        <w:div w:id="1271859684">
          <w:marLeft w:val="640"/>
          <w:marRight w:val="0"/>
          <w:marTop w:val="0"/>
          <w:marBottom w:val="0"/>
          <w:divBdr>
            <w:top w:val="none" w:sz="0" w:space="0" w:color="auto"/>
            <w:left w:val="none" w:sz="0" w:space="0" w:color="auto"/>
            <w:bottom w:val="none" w:sz="0" w:space="0" w:color="auto"/>
            <w:right w:val="none" w:sz="0" w:space="0" w:color="auto"/>
          </w:divBdr>
        </w:div>
        <w:div w:id="193884545">
          <w:marLeft w:val="640"/>
          <w:marRight w:val="0"/>
          <w:marTop w:val="0"/>
          <w:marBottom w:val="0"/>
          <w:divBdr>
            <w:top w:val="none" w:sz="0" w:space="0" w:color="auto"/>
            <w:left w:val="none" w:sz="0" w:space="0" w:color="auto"/>
            <w:bottom w:val="none" w:sz="0" w:space="0" w:color="auto"/>
            <w:right w:val="none" w:sz="0" w:space="0" w:color="auto"/>
          </w:divBdr>
        </w:div>
        <w:div w:id="1159999742">
          <w:marLeft w:val="640"/>
          <w:marRight w:val="0"/>
          <w:marTop w:val="0"/>
          <w:marBottom w:val="0"/>
          <w:divBdr>
            <w:top w:val="none" w:sz="0" w:space="0" w:color="auto"/>
            <w:left w:val="none" w:sz="0" w:space="0" w:color="auto"/>
            <w:bottom w:val="none" w:sz="0" w:space="0" w:color="auto"/>
            <w:right w:val="none" w:sz="0" w:space="0" w:color="auto"/>
          </w:divBdr>
        </w:div>
        <w:div w:id="1109856320">
          <w:marLeft w:val="640"/>
          <w:marRight w:val="0"/>
          <w:marTop w:val="0"/>
          <w:marBottom w:val="0"/>
          <w:divBdr>
            <w:top w:val="none" w:sz="0" w:space="0" w:color="auto"/>
            <w:left w:val="none" w:sz="0" w:space="0" w:color="auto"/>
            <w:bottom w:val="none" w:sz="0" w:space="0" w:color="auto"/>
            <w:right w:val="none" w:sz="0" w:space="0" w:color="auto"/>
          </w:divBdr>
        </w:div>
        <w:div w:id="72556088">
          <w:marLeft w:val="640"/>
          <w:marRight w:val="0"/>
          <w:marTop w:val="0"/>
          <w:marBottom w:val="0"/>
          <w:divBdr>
            <w:top w:val="none" w:sz="0" w:space="0" w:color="auto"/>
            <w:left w:val="none" w:sz="0" w:space="0" w:color="auto"/>
            <w:bottom w:val="none" w:sz="0" w:space="0" w:color="auto"/>
            <w:right w:val="none" w:sz="0" w:space="0" w:color="auto"/>
          </w:divBdr>
        </w:div>
        <w:div w:id="1253777624">
          <w:marLeft w:val="640"/>
          <w:marRight w:val="0"/>
          <w:marTop w:val="0"/>
          <w:marBottom w:val="0"/>
          <w:divBdr>
            <w:top w:val="none" w:sz="0" w:space="0" w:color="auto"/>
            <w:left w:val="none" w:sz="0" w:space="0" w:color="auto"/>
            <w:bottom w:val="none" w:sz="0" w:space="0" w:color="auto"/>
            <w:right w:val="none" w:sz="0" w:space="0" w:color="auto"/>
          </w:divBdr>
        </w:div>
        <w:div w:id="2088915366">
          <w:marLeft w:val="640"/>
          <w:marRight w:val="0"/>
          <w:marTop w:val="0"/>
          <w:marBottom w:val="0"/>
          <w:divBdr>
            <w:top w:val="none" w:sz="0" w:space="0" w:color="auto"/>
            <w:left w:val="none" w:sz="0" w:space="0" w:color="auto"/>
            <w:bottom w:val="none" w:sz="0" w:space="0" w:color="auto"/>
            <w:right w:val="none" w:sz="0" w:space="0" w:color="auto"/>
          </w:divBdr>
        </w:div>
        <w:div w:id="80295055">
          <w:marLeft w:val="640"/>
          <w:marRight w:val="0"/>
          <w:marTop w:val="0"/>
          <w:marBottom w:val="0"/>
          <w:divBdr>
            <w:top w:val="none" w:sz="0" w:space="0" w:color="auto"/>
            <w:left w:val="none" w:sz="0" w:space="0" w:color="auto"/>
            <w:bottom w:val="none" w:sz="0" w:space="0" w:color="auto"/>
            <w:right w:val="none" w:sz="0" w:space="0" w:color="auto"/>
          </w:divBdr>
        </w:div>
        <w:div w:id="1640575989">
          <w:marLeft w:val="640"/>
          <w:marRight w:val="0"/>
          <w:marTop w:val="0"/>
          <w:marBottom w:val="0"/>
          <w:divBdr>
            <w:top w:val="none" w:sz="0" w:space="0" w:color="auto"/>
            <w:left w:val="none" w:sz="0" w:space="0" w:color="auto"/>
            <w:bottom w:val="none" w:sz="0" w:space="0" w:color="auto"/>
            <w:right w:val="none" w:sz="0" w:space="0" w:color="auto"/>
          </w:divBdr>
        </w:div>
        <w:div w:id="533807058">
          <w:marLeft w:val="640"/>
          <w:marRight w:val="0"/>
          <w:marTop w:val="0"/>
          <w:marBottom w:val="0"/>
          <w:divBdr>
            <w:top w:val="none" w:sz="0" w:space="0" w:color="auto"/>
            <w:left w:val="none" w:sz="0" w:space="0" w:color="auto"/>
            <w:bottom w:val="none" w:sz="0" w:space="0" w:color="auto"/>
            <w:right w:val="none" w:sz="0" w:space="0" w:color="auto"/>
          </w:divBdr>
        </w:div>
        <w:div w:id="622468271">
          <w:marLeft w:val="640"/>
          <w:marRight w:val="0"/>
          <w:marTop w:val="0"/>
          <w:marBottom w:val="0"/>
          <w:divBdr>
            <w:top w:val="none" w:sz="0" w:space="0" w:color="auto"/>
            <w:left w:val="none" w:sz="0" w:space="0" w:color="auto"/>
            <w:bottom w:val="none" w:sz="0" w:space="0" w:color="auto"/>
            <w:right w:val="none" w:sz="0" w:space="0" w:color="auto"/>
          </w:divBdr>
        </w:div>
        <w:div w:id="908460468">
          <w:marLeft w:val="640"/>
          <w:marRight w:val="0"/>
          <w:marTop w:val="0"/>
          <w:marBottom w:val="0"/>
          <w:divBdr>
            <w:top w:val="none" w:sz="0" w:space="0" w:color="auto"/>
            <w:left w:val="none" w:sz="0" w:space="0" w:color="auto"/>
            <w:bottom w:val="none" w:sz="0" w:space="0" w:color="auto"/>
            <w:right w:val="none" w:sz="0" w:space="0" w:color="auto"/>
          </w:divBdr>
        </w:div>
        <w:div w:id="779186565">
          <w:marLeft w:val="640"/>
          <w:marRight w:val="0"/>
          <w:marTop w:val="0"/>
          <w:marBottom w:val="0"/>
          <w:divBdr>
            <w:top w:val="none" w:sz="0" w:space="0" w:color="auto"/>
            <w:left w:val="none" w:sz="0" w:space="0" w:color="auto"/>
            <w:bottom w:val="none" w:sz="0" w:space="0" w:color="auto"/>
            <w:right w:val="none" w:sz="0" w:space="0" w:color="auto"/>
          </w:divBdr>
        </w:div>
        <w:div w:id="2079593810">
          <w:marLeft w:val="640"/>
          <w:marRight w:val="0"/>
          <w:marTop w:val="0"/>
          <w:marBottom w:val="0"/>
          <w:divBdr>
            <w:top w:val="none" w:sz="0" w:space="0" w:color="auto"/>
            <w:left w:val="none" w:sz="0" w:space="0" w:color="auto"/>
            <w:bottom w:val="none" w:sz="0" w:space="0" w:color="auto"/>
            <w:right w:val="none" w:sz="0" w:space="0" w:color="auto"/>
          </w:divBdr>
        </w:div>
        <w:div w:id="213977308">
          <w:marLeft w:val="640"/>
          <w:marRight w:val="0"/>
          <w:marTop w:val="0"/>
          <w:marBottom w:val="0"/>
          <w:divBdr>
            <w:top w:val="none" w:sz="0" w:space="0" w:color="auto"/>
            <w:left w:val="none" w:sz="0" w:space="0" w:color="auto"/>
            <w:bottom w:val="none" w:sz="0" w:space="0" w:color="auto"/>
            <w:right w:val="none" w:sz="0" w:space="0" w:color="auto"/>
          </w:divBdr>
        </w:div>
        <w:div w:id="1488012708">
          <w:marLeft w:val="640"/>
          <w:marRight w:val="0"/>
          <w:marTop w:val="0"/>
          <w:marBottom w:val="0"/>
          <w:divBdr>
            <w:top w:val="none" w:sz="0" w:space="0" w:color="auto"/>
            <w:left w:val="none" w:sz="0" w:space="0" w:color="auto"/>
            <w:bottom w:val="none" w:sz="0" w:space="0" w:color="auto"/>
            <w:right w:val="none" w:sz="0" w:space="0" w:color="auto"/>
          </w:divBdr>
        </w:div>
        <w:div w:id="1824346552">
          <w:marLeft w:val="640"/>
          <w:marRight w:val="0"/>
          <w:marTop w:val="0"/>
          <w:marBottom w:val="0"/>
          <w:divBdr>
            <w:top w:val="none" w:sz="0" w:space="0" w:color="auto"/>
            <w:left w:val="none" w:sz="0" w:space="0" w:color="auto"/>
            <w:bottom w:val="none" w:sz="0" w:space="0" w:color="auto"/>
            <w:right w:val="none" w:sz="0" w:space="0" w:color="auto"/>
          </w:divBdr>
        </w:div>
        <w:div w:id="1765300913">
          <w:marLeft w:val="640"/>
          <w:marRight w:val="0"/>
          <w:marTop w:val="0"/>
          <w:marBottom w:val="0"/>
          <w:divBdr>
            <w:top w:val="none" w:sz="0" w:space="0" w:color="auto"/>
            <w:left w:val="none" w:sz="0" w:space="0" w:color="auto"/>
            <w:bottom w:val="none" w:sz="0" w:space="0" w:color="auto"/>
            <w:right w:val="none" w:sz="0" w:space="0" w:color="auto"/>
          </w:divBdr>
        </w:div>
        <w:div w:id="1285773987">
          <w:marLeft w:val="640"/>
          <w:marRight w:val="0"/>
          <w:marTop w:val="0"/>
          <w:marBottom w:val="0"/>
          <w:divBdr>
            <w:top w:val="none" w:sz="0" w:space="0" w:color="auto"/>
            <w:left w:val="none" w:sz="0" w:space="0" w:color="auto"/>
            <w:bottom w:val="none" w:sz="0" w:space="0" w:color="auto"/>
            <w:right w:val="none" w:sz="0" w:space="0" w:color="auto"/>
          </w:divBdr>
        </w:div>
        <w:div w:id="1066758746">
          <w:marLeft w:val="640"/>
          <w:marRight w:val="0"/>
          <w:marTop w:val="0"/>
          <w:marBottom w:val="0"/>
          <w:divBdr>
            <w:top w:val="none" w:sz="0" w:space="0" w:color="auto"/>
            <w:left w:val="none" w:sz="0" w:space="0" w:color="auto"/>
            <w:bottom w:val="none" w:sz="0" w:space="0" w:color="auto"/>
            <w:right w:val="none" w:sz="0" w:space="0" w:color="auto"/>
          </w:divBdr>
        </w:div>
        <w:div w:id="91558533">
          <w:marLeft w:val="640"/>
          <w:marRight w:val="0"/>
          <w:marTop w:val="0"/>
          <w:marBottom w:val="0"/>
          <w:divBdr>
            <w:top w:val="none" w:sz="0" w:space="0" w:color="auto"/>
            <w:left w:val="none" w:sz="0" w:space="0" w:color="auto"/>
            <w:bottom w:val="none" w:sz="0" w:space="0" w:color="auto"/>
            <w:right w:val="none" w:sz="0" w:space="0" w:color="auto"/>
          </w:divBdr>
        </w:div>
        <w:div w:id="555943226">
          <w:marLeft w:val="640"/>
          <w:marRight w:val="0"/>
          <w:marTop w:val="0"/>
          <w:marBottom w:val="0"/>
          <w:divBdr>
            <w:top w:val="none" w:sz="0" w:space="0" w:color="auto"/>
            <w:left w:val="none" w:sz="0" w:space="0" w:color="auto"/>
            <w:bottom w:val="none" w:sz="0" w:space="0" w:color="auto"/>
            <w:right w:val="none" w:sz="0" w:space="0" w:color="auto"/>
          </w:divBdr>
        </w:div>
        <w:div w:id="146438161">
          <w:marLeft w:val="640"/>
          <w:marRight w:val="0"/>
          <w:marTop w:val="0"/>
          <w:marBottom w:val="0"/>
          <w:divBdr>
            <w:top w:val="none" w:sz="0" w:space="0" w:color="auto"/>
            <w:left w:val="none" w:sz="0" w:space="0" w:color="auto"/>
            <w:bottom w:val="none" w:sz="0" w:space="0" w:color="auto"/>
            <w:right w:val="none" w:sz="0" w:space="0" w:color="auto"/>
          </w:divBdr>
        </w:div>
        <w:div w:id="853112626">
          <w:marLeft w:val="640"/>
          <w:marRight w:val="0"/>
          <w:marTop w:val="0"/>
          <w:marBottom w:val="0"/>
          <w:divBdr>
            <w:top w:val="none" w:sz="0" w:space="0" w:color="auto"/>
            <w:left w:val="none" w:sz="0" w:space="0" w:color="auto"/>
            <w:bottom w:val="none" w:sz="0" w:space="0" w:color="auto"/>
            <w:right w:val="none" w:sz="0" w:space="0" w:color="auto"/>
          </w:divBdr>
        </w:div>
        <w:div w:id="252859313">
          <w:marLeft w:val="640"/>
          <w:marRight w:val="0"/>
          <w:marTop w:val="0"/>
          <w:marBottom w:val="0"/>
          <w:divBdr>
            <w:top w:val="none" w:sz="0" w:space="0" w:color="auto"/>
            <w:left w:val="none" w:sz="0" w:space="0" w:color="auto"/>
            <w:bottom w:val="none" w:sz="0" w:space="0" w:color="auto"/>
            <w:right w:val="none" w:sz="0" w:space="0" w:color="auto"/>
          </w:divBdr>
        </w:div>
        <w:div w:id="1791053464">
          <w:marLeft w:val="640"/>
          <w:marRight w:val="0"/>
          <w:marTop w:val="0"/>
          <w:marBottom w:val="0"/>
          <w:divBdr>
            <w:top w:val="none" w:sz="0" w:space="0" w:color="auto"/>
            <w:left w:val="none" w:sz="0" w:space="0" w:color="auto"/>
            <w:bottom w:val="none" w:sz="0" w:space="0" w:color="auto"/>
            <w:right w:val="none" w:sz="0" w:space="0" w:color="auto"/>
          </w:divBdr>
        </w:div>
        <w:div w:id="1245216614">
          <w:marLeft w:val="640"/>
          <w:marRight w:val="0"/>
          <w:marTop w:val="0"/>
          <w:marBottom w:val="0"/>
          <w:divBdr>
            <w:top w:val="none" w:sz="0" w:space="0" w:color="auto"/>
            <w:left w:val="none" w:sz="0" w:space="0" w:color="auto"/>
            <w:bottom w:val="none" w:sz="0" w:space="0" w:color="auto"/>
            <w:right w:val="none" w:sz="0" w:space="0" w:color="auto"/>
          </w:divBdr>
        </w:div>
        <w:div w:id="151872615">
          <w:marLeft w:val="640"/>
          <w:marRight w:val="0"/>
          <w:marTop w:val="0"/>
          <w:marBottom w:val="0"/>
          <w:divBdr>
            <w:top w:val="none" w:sz="0" w:space="0" w:color="auto"/>
            <w:left w:val="none" w:sz="0" w:space="0" w:color="auto"/>
            <w:bottom w:val="none" w:sz="0" w:space="0" w:color="auto"/>
            <w:right w:val="none" w:sz="0" w:space="0" w:color="auto"/>
          </w:divBdr>
        </w:div>
        <w:div w:id="1304434484">
          <w:marLeft w:val="640"/>
          <w:marRight w:val="0"/>
          <w:marTop w:val="0"/>
          <w:marBottom w:val="0"/>
          <w:divBdr>
            <w:top w:val="none" w:sz="0" w:space="0" w:color="auto"/>
            <w:left w:val="none" w:sz="0" w:space="0" w:color="auto"/>
            <w:bottom w:val="none" w:sz="0" w:space="0" w:color="auto"/>
            <w:right w:val="none" w:sz="0" w:space="0" w:color="auto"/>
          </w:divBdr>
        </w:div>
      </w:divsChild>
    </w:div>
    <w:div w:id="94060946">
      <w:bodyDiv w:val="1"/>
      <w:marLeft w:val="0"/>
      <w:marRight w:val="0"/>
      <w:marTop w:val="0"/>
      <w:marBottom w:val="0"/>
      <w:divBdr>
        <w:top w:val="none" w:sz="0" w:space="0" w:color="auto"/>
        <w:left w:val="none" w:sz="0" w:space="0" w:color="auto"/>
        <w:bottom w:val="none" w:sz="0" w:space="0" w:color="auto"/>
        <w:right w:val="none" w:sz="0" w:space="0" w:color="auto"/>
      </w:divBdr>
      <w:divsChild>
        <w:div w:id="1496144942">
          <w:marLeft w:val="640"/>
          <w:marRight w:val="0"/>
          <w:marTop w:val="0"/>
          <w:marBottom w:val="0"/>
          <w:divBdr>
            <w:top w:val="none" w:sz="0" w:space="0" w:color="auto"/>
            <w:left w:val="none" w:sz="0" w:space="0" w:color="auto"/>
            <w:bottom w:val="none" w:sz="0" w:space="0" w:color="auto"/>
            <w:right w:val="none" w:sz="0" w:space="0" w:color="auto"/>
          </w:divBdr>
        </w:div>
        <w:div w:id="718669520">
          <w:marLeft w:val="640"/>
          <w:marRight w:val="0"/>
          <w:marTop w:val="0"/>
          <w:marBottom w:val="0"/>
          <w:divBdr>
            <w:top w:val="none" w:sz="0" w:space="0" w:color="auto"/>
            <w:left w:val="none" w:sz="0" w:space="0" w:color="auto"/>
            <w:bottom w:val="none" w:sz="0" w:space="0" w:color="auto"/>
            <w:right w:val="none" w:sz="0" w:space="0" w:color="auto"/>
          </w:divBdr>
        </w:div>
        <w:div w:id="428546664">
          <w:marLeft w:val="640"/>
          <w:marRight w:val="0"/>
          <w:marTop w:val="0"/>
          <w:marBottom w:val="0"/>
          <w:divBdr>
            <w:top w:val="none" w:sz="0" w:space="0" w:color="auto"/>
            <w:left w:val="none" w:sz="0" w:space="0" w:color="auto"/>
            <w:bottom w:val="none" w:sz="0" w:space="0" w:color="auto"/>
            <w:right w:val="none" w:sz="0" w:space="0" w:color="auto"/>
          </w:divBdr>
        </w:div>
        <w:div w:id="869103260">
          <w:marLeft w:val="640"/>
          <w:marRight w:val="0"/>
          <w:marTop w:val="0"/>
          <w:marBottom w:val="0"/>
          <w:divBdr>
            <w:top w:val="none" w:sz="0" w:space="0" w:color="auto"/>
            <w:left w:val="none" w:sz="0" w:space="0" w:color="auto"/>
            <w:bottom w:val="none" w:sz="0" w:space="0" w:color="auto"/>
            <w:right w:val="none" w:sz="0" w:space="0" w:color="auto"/>
          </w:divBdr>
        </w:div>
        <w:div w:id="1912545870">
          <w:marLeft w:val="640"/>
          <w:marRight w:val="0"/>
          <w:marTop w:val="0"/>
          <w:marBottom w:val="0"/>
          <w:divBdr>
            <w:top w:val="none" w:sz="0" w:space="0" w:color="auto"/>
            <w:left w:val="none" w:sz="0" w:space="0" w:color="auto"/>
            <w:bottom w:val="none" w:sz="0" w:space="0" w:color="auto"/>
            <w:right w:val="none" w:sz="0" w:space="0" w:color="auto"/>
          </w:divBdr>
        </w:div>
        <w:div w:id="810251470">
          <w:marLeft w:val="640"/>
          <w:marRight w:val="0"/>
          <w:marTop w:val="0"/>
          <w:marBottom w:val="0"/>
          <w:divBdr>
            <w:top w:val="none" w:sz="0" w:space="0" w:color="auto"/>
            <w:left w:val="none" w:sz="0" w:space="0" w:color="auto"/>
            <w:bottom w:val="none" w:sz="0" w:space="0" w:color="auto"/>
            <w:right w:val="none" w:sz="0" w:space="0" w:color="auto"/>
          </w:divBdr>
        </w:div>
        <w:div w:id="2007053810">
          <w:marLeft w:val="640"/>
          <w:marRight w:val="0"/>
          <w:marTop w:val="0"/>
          <w:marBottom w:val="0"/>
          <w:divBdr>
            <w:top w:val="none" w:sz="0" w:space="0" w:color="auto"/>
            <w:left w:val="none" w:sz="0" w:space="0" w:color="auto"/>
            <w:bottom w:val="none" w:sz="0" w:space="0" w:color="auto"/>
            <w:right w:val="none" w:sz="0" w:space="0" w:color="auto"/>
          </w:divBdr>
        </w:div>
        <w:div w:id="694430798">
          <w:marLeft w:val="640"/>
          <w:marRight w:val="0"/>
          <w:marTop w:val="0"/>
          <w:marBottom w:val="0"/>
          <w:divBdr>
            <w:top w:val="none" w:sz="0" w:space="0" w:color="auto"/>
            <w:left w:val="none" w:sz="0" w:space="0" w:color="auto"/>
            <w:bottom w:val="none" w:sz="0" w:space="0" w:color="auto"/>
            <w:right w:val="none" w:sz="0" w:space="0" w:color="auto"/>
          </w:divBdr>
        </w:div>
        <w:div w:id="1762988874">
          <w:marLeft w:val="640"/>
          <w:marRight w:val="0"/>
          <w:marTop w:val="0"/>
          <w:marBottom w:val="0"/>
          <w:divBdr>
            <w:top w:val="none" w:sz="0" w:space="0" w:color="auto"/>
            <w:left w:val="none" w:sz="0" w:space="0" w:color="auto"/>
            <w:bottom w:val="none" w:sz="0" w:space="0" w:color="auto"/>
            <w:right w:val="none" w:sz="0" w:space="0" w:color="auto"/>
          </w:divBdr>
        </w:div>
        <w:div w:id="545528368">
          <w:marLeft w:val="640"/>
          <w:marRight w:val="0"/>
          <w:marTop w:val="0"/>
          <w:marBottom w:val="0"/>
          <w:divBdr>
            <w:top w:val="none" w:sz="0" w:space="0" w:color="auto"/>
            <w:left w:val="none" w:sz="0" w:space="0" w:color="auto"/>
            <w:bottom w:val="none" w:sz="0" w:space="0" w:color="auto"/>
            <w:right w:val="none" w:sz="0" w:space="0" w:color="auto"/>
          </w:divBdr>
        </w:div>
        <w:div w:id="1203009191">
          <w:marLeft w:val="640"/>
          <w:marRight w:val="0"/>
          <w:marTop w:val="0"/>
          <w:marBottom w:val="0"/>
          <w:divBdr>
            <w:top w:val="none" w:sz="0" w:space="0" w:color="auto"/>
            <w:left w:val="none" w:sz="0" w:space="0" w:color="auto"/>
            <w:bottom w:val="none" w:sz="0" w:space="0" w:color="auto"/>
            <w:right w:val="none" w:sz="0" w:space="0" w:color="auto"/>
          </w:divBdr>
        </w:div>
        <w:div w:id="1861165502">
          <w:marLeft w:val="640"/>
          <w:marRight w:val="0"/>
          <w:marTop w:val="0"/>
          <w:marBottom w:val="0"/>
          <w:divBdr>
            <w:top w:val="none" w:sz="0" w:space="0" w:color="auto"/>
            <w:left w:val="none" w:sz="0" w:space="0" w:color="auto"/>
            <w:bottom w:val="none" w:sz="0" w:space="0" w:color="auto"/>
            <w:right w:val="none" w:sz="0" w:space="0" w:color="auto"/>
          </w:divBdr>
        </w:div>
        <w:div w:id="1694764437">
          <w:marLeft w:val="640"/>
          <w:marRight w:val="0"/>
          <w:marTop w:val="0"/>
          <w:marBottom w:val="0"/>
          <w:divBdr>
            <w:top w:val="none" w:sz="0" w:space="0" w:color="auto"/>
            <w:left w:val="none" w:sz="0" w:space="0" w:color="auto"/>
            <w:bottom w:val="none" w:sz="0" w:space="0" w:color="auto"/>
            <w:right w:val="none" w:sz="0" w:space="0" w:color="auto"/>
          </w:divBdr>
        </w:div>
        <w:div w:id="612784667">
          <w:marLeft w:val="640"/>
          <w:marRight w:val="0"/>
          <w:marTop w:val="0"/>
          <w:marBottom w:val="0"/>
          <w:divBdr>
            <w:top w:val="none" w:sz="0" w:space="0" w:color="auto"/>
            <w:left w:val="none" w:sz="0" w:space="0" w:color="auto"/>
            <w:bottom w:val="none" w:sz="0" w:space="0" w:color="auto"/>
            <w:right w:val="none" w:sz="0" w:space="0" w:color="auto"/>
          </w:divBdr>
        </w:div>
        <w:div w:id="1266771044">
          <w:marLeft w:val="640"/>
          <w:marRight w:val="0"/>
          <w:marTop w:val="0"/>
          <w:marBottom w:val="0"/>
          <w:divBdr>
            <w:top w:val="none" w:sz="0" w:space="0" w:color="auto"/>
            <w:left w:val="none" w:sz="0" w:space="0" w:color="auto"/>
            <w:bottom w:val="none" w:sz="0" w:space="0" w:color="auto"/>
            <w:right w:val="none" w:sz="0" w:space="0" w:color="auto"/>
          </w:divBdr>
        </w:div>
        <w:div w:id="50152621">
          <w:marLeft w:val="640"/>
          <w:marRight w:val="0"/>
          <w:marTop w:val="0"/>
          <w:marBottom w:val="0"/>
          <w:divBdr>
            <w:top w:val="none" w:sz="0" w:space="0" w:color="auto"/>
            <w:left w:val="none" w:sz="0" w:space="0" w:color="auto"/>
            <w:bottom w:val="none" w:sz="0" w:space="0" w:color="auto"/>
            <w:right w:val="none" w:sz="0" w:space="0" w:color="auto"/>
          </w:divBdr>
        </w:div>
        <w:div w:id="11958884">
          <w:marLeft w:val="640"/>
          <w:marRight w:val="0"/>
          <w:marTop w:val="0"/>
          <w:marBottom w:val="0"/>
          <w:divBdr>
            <w:top w:val="none" w:sz="0" w:space="0" w:color="auto"/>
            <w:left w:val="none" w:sz="0" w:space="0" w:color="auto"/>
            <w:bottom w:val="none" w:sz="0" w:space="0" w:color="auto"/>
            <w:right w:val="none" w:sz="0" w:space="0" w:color="auto"/>
          </w:divBdr>
        </w:div>
        <w:div w:id="242109828">
          <w:marLeft w:val="640"/>
          <w:marRight w:val="0"/>
          <w:marTop w:val="0"/>
          <w:marBottom w:val="0"/>
          <w:divBdr>
            <w:top w:val="none" w:sz="0" w:space="0" w:color="auto"/>
            <w:left w:val="none" w:sz="0" w:space="0" w:color="auto"/>
            <w:bottom w:val="none" w:sz="0" w:space="0" w:color="auto"/>
            <w:right w:val="none" w:sz="0" w:space="0" w:color="auto"/>
          </w:divBdr>
        </w:div>
        <w:div w:id="31733843">
          <w:marLeft w:val="640"/>
          <w:marRight w:val="0"/>
          <w:marTop w:val="0"/>
          <w:marBottom w:val="0"/>
          <w:divBdr>
            <w:top w:val="none" w:sz="0" w:space="0" w:color="auto"/>
            <w:left w:val="none" w:sz="0" w:space="0" w:color="auto"/>
            <w:bottom w:val="none" w:sz="0" w:space="0" w:color="auto"/>
            <w:right w:val="none" w:sz="0" w:space="0" w:color="auto"/>
          </w:divBdr>
        </w:div>
        <w:div w:id="2099254988">
          <w:marLeft w:val="640"/>
          <w:marRight w:val="0"/>
          <w:marTop w:val="0"/>
          <w:marBottom w:val="0"/>
          <w:divBdr>
            <w:top w:val="none" w:sz="0" w:space="0" w:color="auto"/>
            <w:left w:val="none" w:sz="0" w:space="0" w:color="auto"/>
            <w:bottom w:val="none" w:sz="0" w:space="0" w:color="auto"/>
            <w:right w:val="none" w:sz="0" w:space="0" w:color="auto"/>
          </w:divBdr>
        </w:div>
        <w:div w:id="2131782530">
          <w:marLeft w:val="640"/>
          <w:marRight w:val="0"/>
          <w:marTop w:val="0"/>
          <w:marBottom w:val="0"/>
          <w:divBdr>
            <w:top w:val="none" w:sz="0" w:space="0" w:color="auto"/>
            <w:left w:val="none" w:sz="0" w:space="0" w:color="auto"/>
            <w:bottom w:val="none" w:sz="0" w:space="0" w:color="auto"/>
            <w:right w:val="none" w:sz="0" w:space="0" w:color="auto"/>
          </w:divBdr>
        </w:div>
        <w:div w:id="274411257">
          <w:marLeft w:val="640"/>
          <w:marRight w:val="0"/>
          <w:marTop w:val="0"/>
          <w:marBottom w:val="0"/>
          <w:divBdr>
            <w:top w:val="none" w:sz="0" w:space="0" w:color="auto"/>
            <w:left w:val="none" w:sz="0" w:space="0" w:color="auto"/>
            <w:bottom w:val="none" w:sz="0" w:space="0" w:color="auto"/>
            <w:right w:val="none" w:sz="0" w:space="0" w:color="auto"/>
          </w:divBdr>
        </w:div>
        <w:div w:id="1512254389">
          <w:marLeft w:val="640"/>
          <w:marRight w:val="0"/>
          <w:marTop w:val="0"/>
          <w:marBottom w:val="0"/>
          <w:divBdr>
            <w:top w:val="none" w:sz="0" w:space="0" w:color="auto"/>
            <w:left w:val="none" w:sz="0" w:space="0" w:color="auto"/>
            <w:bottom w:val="none" w:sz="0" w:space="0" w:color="auto"/>
            <w:right w:val="none" w:sz="0" w:space="0" w:color="auto"/>
          </w:divBdr>
        </w:div>
        <w:div w:id="482432323">
          <w:marLeft w:val="640"/>
          <w:marRight w:val="0"/>
          <w:marTop w:val="0"/>
          <w:marBottom w:val="0"/>
          <w:divBdr>
            <w:top w:val="none" w:sz="0" w:space="0" w:color="auto"/>
            <w:left w:val="none" w:sz="0" w:space="0" w:color="auto"/>
            <w:bottom w:val="none" w:sz="0" w:space="0" w:color="auto"/>
            <w:right w:val="none" w:sz="0" w:space="0" w:color="auto"/>
          </w:divBdr>
        </w:div>
        <w:div w:id="954478515">
          <w:marLeft w:val="640"/>
          <w:marRight w:val="0"/>
          <w:marTop w:val="0"/>
          <w:marBottom w:val="0"/>
          <w:divBdr>
            <w:top w:val="none" w:sz="0" w:space="0" w:color="auto"/>
            <w:left w:val="none" w:sz="0" w:space="0" w:color="auto"/>
            <w:bottom w:val="none" w:sz="0" w:space="0" w:color="auto"/>
            <w:right w:val="none" w:sz="0" w:space="0" w:color="auto"/>
          </w:divBdr>
        </w:div>
        <w:div w:id="1487630744">
          <w:marLeft w:val="640"/>
          <w:marRight w:val="0"/>
          <w:marTop w:val="0"/>
          <w:marBottom w:val="0"/>
          <w:divBdr>
            <w:top w:val="none" w:sz="0" w:space="0" w:color="auto"/>
            <w:left w:val="none" w:sz="0" w:space="0" w:color="auto"/>
            <w:bottom w:val="none" w:sz="0" w:space="0" w:color="auto"/>
            <w:right w:val="none" w:sz="0" w:space="0" w:color="auto"/>
          </w:divBdr>
        </w:div>
        <w:div w:id="899558040">
          <w:marLeft w:val="640"/>
          <w:marRight w:val="0"/>
          <w:marTop w:val="0"/>
          <w:marBottom w:val="0"/>
          <w:divBdr>
            <w:top w:val="none" w:sz="0" w:space="0" w:color="auto"/>
            <w:left w:val="none" w:sz="0" w:space="0" w:color="auto"/>
            <w:bottom w:val="none" w:sz="0" w:space="0" w:color="auto"/>
            <w:right w:val="none" w:sz="0" w:space="0" w:color="auto"/>
          </w:divBdr>
        </w:div>
        <w:div w:id="568688133">
          <w:marLeft w:val="640"/>
          <w:marRight w:val="0"/>
          <w:marTop w:val="0"/>
          <w:marBottom w:val="0"/>
          <w:divBdr>
            <w:top w:val="none" w:sz="0" w:space="0" w:color="auto"/>
            <w:left w:val="none" w:sz="0" w:space="0" w:color="auto"/>
            <w:bottom w:val="none" w:sz="0" w:space="0" w:color="auto"/>
            <w:right w:val="none" w:sz="0" w:space="0" w:color="auto"/>
          </w:divBdr>
        </w:div>
        <w:div w:id="494494119">
          <w:marLeft w:val="640"/>
          <w:marRight w:val="0"/>
          <w:marTop w:val="0"/>
          <w:marBottom w:val="0"/>
          <w:divBdr>
            <w:top w:val="none" w:sz="0" w:space="0" w:color="auto"/>
            <w:left w:val="none" w:sz="0" w:space="0" w:color="auto"/>
            <w:bottom w:val="none" w:sz="0" w:space="0" w:color="auto"/>
            <w:right w:val="none" w:sz="0" w:space="0" w:color="auto"/>
          </w:divBdr>
        </w:div>
        <w:div w:id="432749969">
          <w:marLeft w:val="640"/>
          <w:marRight w:val="0"/>
          <w:marTop w:val="0"/>
          <w:marBottom w:val="0"/>
          <w:divBdr>
            <w:top w:val="none" w:sz="0" w:space="0" w:color="auto"/>
            <w:left w:val="none" w:sz="0" w:space="0" w:color="auto"/>
            <w:bottom w:val="none" w:sz="0" w:space="0" w:color="auto"/>
            <w:right w:val="none" w:sz="0" w:space="0" w:color="auto"/>
          </w:divBdr>
        </w:div>
        <w:div w:id="2036928533">
          <w:marLeft w:val="640"/>
          <w:marRight w:val="0"/>
          <w:marTop w:val="0"/>
          <w:marBottom w:val="0"/>
          <w:divBdr>
            <w:top w:val="none" w:sz="0" w:space="0" w:color="auto"/>
            <w:left w:val="none" w:sz="0" w:space="0" w:color="auto"/>
            <w:bottom w:val="none" w:sz="0" w:space="0" w:color="auto"/>
            <w:right w:val="none" w:sz="0" w:space="0" w:color="auto"/>
          </w:divBdr>
        </w:div>
      </w:divsChild>
    </w:div>
    <w:div w:id="97675068">
      <w:bodyDiv w:val="1"/>
      <w:marLeft w:val="0"/>
      <w:marRight w:val="0"/>
      <w:marTop w:val="0"/>
      <w:marBottom w:val="0"/>
      <w:divBdr>
        <w:top w:val="none" w:sz="0" w:space="0" w:color="auto"/>
        <w:left w:val="none" w:sz="0" w:space="0" w:color="auto"/>
        <w:bottom w:val="none" w:sz="0" w:space="0" w:color="auto"/>
        <w:right w:val="none" w:sz="0" w:space="0" w:color="auto"/>
      </w:divBdr>
    </w:div>
    <w:div w:id="111169099">
      <w:bodyDiv w:val="1"/>
      <w:marLeft w:val="0"/>
      <w:marRight w:val="0"/>
      <w:marTop w:val="0"/>
      <w:marBottom w:val="0"/>
      <w:divBdr>
        <w:top w:val="none" w:sz="0" w:space="0" w:color="auto"/>
        <w:left w:val="none" w:sz="0" w:space="0" w:color="auto"/>
        <w:bottom w:val="none" w:sz="0" w:space="0" w:color="auto"/>
        <w:right w:val="none" w:sz="0" w:space="0" w:color="auto"/>
      </w:divBdr>
      <w:divsChild>
        <w:div w:id="824784980">
          <w:marLeft w:val="640"/>
          <w:marRight w:val="0"/>
          <w:marTop w:val="0"/>
          <w:marBottom w:val="0"/>
          <w:divBdr>
            <w:top w:val="none" w:sz="0" w:space="0" w:color="auto"/>
            <w:left w:val="none" w:sz="0" w:space="0" w:color="auto"/>
            <w:bottom w:val="none" w:sz="0" w:space="0" w:color="auto"/>
            <w:right w:val="none" w:sz="0" w:space="0" w:color="auto"/>
          </w:divBdr>
        </w:div>
        <w:div w:id="200409968">
          <w:marLeft w:val="640"/>
          <w:marRight w:val="0"/>
          <w:marTop w:val="0"/>
          <w:marBottom w:val="0"/>
          <w:divBdr>
            <w:top w:val="none" w:sz="0" w:space="0" w:color="auto"/>
            <w:left w:val="none" w:sz="0" w:space="0" w:color="auto"/>
            <w:bottom w:val="none" w:sz="0" w:space="0" w:color="auto"/>
            <w:right w:val="none" w:sz="0" w:space="0" w:color="auto"/>
          </w:divBdr>
        </w:div>
        <w:div w:id="1605963786">
          <w:marLeft w:val="640"/>
          <w:marRight w:val="0"/>
          <w:marTop w:val="0"/>
          <w:marBottom w:val="0"/>
          <w:divBdr>
            <w:top w:val="none" w:sz="0" w:space="0" w:color="auto"/>
            <w:left w:val="none" w:sz="0" w:space="0" w:color="auto"/>
            <w:bottom w:val="none" w:sz="0" w:space="0" w:color="auto"/>
            <w:right w:val="none" w:sz="0" w:space="0" w:color="auto"/>
          </w:divBdr>
        </w:div>
        <w:div w:id="1334138111">
          <w:marLeft w:val="640"/>
          <w:marRight w:val="0"/>
          <w:marTop w:val="0"/>
          <w:marBottom w:val="0"/>
          <w:divBdr>
            <w:top w:val="none" w:sz="0" w:space="0" w:color="auto"/>
            <w:left w:val="none" w:sz="0" w:space="0" w:color="auto"/>
            <w:bottom w:val="none" w:sz="0" w:space="0" w:color="auto"/>
            <w:right w:val="none" w:sz="0" w:space="0" w:color="auto"/>
          </w:divBdr>
        </w:div>
        <w:div w:id="1486622413">
          <w:marLeft w:val="640"/>
          <w:marRight w:val="0"/>
          <w:marTop w:val="0"/>
          <w:marBottom w:val="0"/>
          <w:divBdr>
            <w:top w:val="none" w:sz="0" w:space="0" w:color="auto"/>
            <w:left w:val="none" w:sz="0" w:space="0" w:color="auto"/>
            <w:bottom w:val="none" w:sz="0" w:space="0" w:color="auto"/>
            <w:right w:val="none" w:sz="0" w:space="0" w:color="auto"/>
          </w:divBdr>
        </w:div>
        <w:div w:id="1834757147">
          <w:marLeft w:val="640"/>
          <w:marRight w:val="0"/>
          <w:marTop w:val="0"/>
          <w:marBottom w:val="0"/>
          <w:divBdr>
            <w:top w:val="none" w:sz="0" w:space="0" w:color="auto"/>
            <w:left w:val="none" w:sz="0" w:space="0" w:color="auto"/>
            <w:bottom w:val="none" w:sz="0" w:space="0" w:color="auto"/>
            <w:right w:val="none" w:sz="0" w:space="0" w:color="auto"/>
          </w:divBdr>
        </w:div>
        <w:div w:id="641079761">
          <w:marLeft w:val="640"/>
          <w:marRight w:val="0"/>
          <w:marTop w:val="0"/>
          <w:marBottom w:val="0"/>
          <w:divBdr>
            <w:top w:val="none" w:sz="0" w:space="0" w:color="auto"/>
            <w:left w:val="none" w:sz="0" w:space="0" w:color="auto"/>
            <w:bottom w:val="none" w:sz="0" w:space="0" w:color="auto"/>
            <w:right w:val="none" w:sz="0" w:space="0" w:color="auto"/>
          </w:divBdr>
        </w:div>
        <w:div w:id="1908682233">
          <w:marLeft w:val="640"/>
          <w:marRight w:val="0"/>
          <w:marTop w:val="0"/>
          <w:marBottom w:val="0"/>
          <w:divBdr>
            <w:top w:val="none" w:sz="0" w:space="0" w:color="auto"/>
            <w:left w:val="none" w:sz="0" w:space="0" w:color="auto"/>
            <w:bottom w:val="none" w:sz="0" w:space="0" w:color="auto"/>
            <w:right w:val="none" w:sz="0" w:space="0" w:color="auto"/>
          </w:divBdr>
        </w:div>
        <w:div w:id="828519853">
          <w:marLeft w:val="640"/>
          <w:marRight w:val="0"/>
          <w:marTop w:val="0"/>
          <w:marBottom w:val="0"/>
          <w:divBdr>
            <w:top w:val="none" w:sz="0" w:space="0" w:color="auto"/>
            <w:left w:val="none" w:sz="0" w:space="0" w:color="auto"/>
            <w:bottom w:val="none" w:sz="0" w:space="0" w:color="auto"/>
            <w:right w:val="none" w:sz="0" w:space="0" w:color="auto"/>
          </w:divBdr>
        </w:div>
        <w:div w:id="1374309417">
          <w:marLeft w:val="640"/>
          <w:marRight w:val="0"/>
          <w:marTop w:val="0"/>
          <w:marBottom w:val="0"/>
          <w:divBdr>
            <w:top w:val="none" w:sz="0" w:space="0" w:color="auto"/>
            <w:left w:val="none" w:sz="0" w:space="0" w:color="auto"/>
            <w:bottom w:val="none" w:sz="0" w:space="0" w:color="auto"/>
            <w:right w:val="none" w:sz="0" w:space="0" w:color="auto"/>
          </w:divBdr>
        </w:div>
        <w:div w:id="1521043886">
          <w:marLeft w:val="640"/>
          <w:marRight w:val="0"/>
          <w:marTop w:val="0"/>
          <w:marBottom w:val="0"/>
          <w:divBdr>
            <w:top w:val="none" w:sz="0" w:space="0" w:color="auto"/>
            <w:left w:val="none" w:sz="0" w:space="0" w:color="auto"/>
            <w:bottom w:val="none" w:sz="0" w:space="0" w:color="auto"/>
            <w:right w:val="none" w:sz="0" w:space="0" w:color="auto"/>
          </w:divBdr>
        </w:div>
        <w:div w:id="609161578">
          <w:marLeft w:val="640"/>
          <w:marRight w:val="0"/>
          <w:marTop w:val="0"/>
          <w:marBottom w:val="0"/>
          <w:divBdr>
            <w:top w:val="none" w:sz="0" w:space="0" w:color="auto"/>
            <w:left w:val="none" w:sz="0" w:space="0" w:color="auto"/>
            <w:bottom w:val="none" w:sz="0" w:space="0" w:color="auto"/>
            <w:right w:val="none" w:sz="0" w:space="0" w:color="auto"/>
          </w:divBdr>
        </w:div>
        <w:div w:id="680594915">
          <w:marLeft w:val="640"/>
          <w:marRight w:val="0"/>
          <w:marTop w:val="0"/>
          <w:marBottom w:val="0"/>
          <w:divBdr>
            <w:top w:val="none" w:sz="0" w:space="0" w:color="auto"/>
            <w:left w:val="none" w:sz="0" w:space="0" w:color="auto"/>
            <w:bottom w:val="none" w:sz="0" w:space="0" w:color="auto"/>
            <w:right w:val="none" w:sz="0" w:space="0" w:color="auto"/>
          </w:divBdr>
        </w:div>
        <w:div w:id="972565663">
          <w:marLeft w:val="640"/>
          <w:marRight w:val="0"/>
          <w:marTop w:val="0"/>
          <w:marBottom w:val="0"/>
          <w:divBdr>
            <w:top w:val="none" w:sz="0" w:space="0" w:color="auto"/>
            <w:left w:val="none" w:sz="0" w:space="0" w:color="auto"/>
            <w:bottom w:val="none" w:sz="0" w:space="0" w:color="auto"/>
            <w:right w:val="none" w:sz="0" w:space="0" w:color="auto"/>
          </w:divBdr>
        </w:div>
        <w:div w:id="1711686814">
          <w:marLeft w:val="640"/>
          <w:marRight w:val="0"/>
          <w:marTop w:val="0"/>
          <w:marBottom w:val="0"/>
          <w:divBdr>
            <w:top w:val="none" w:sz="0" w:space="0" w:color="auto"/>
            <w:left w:val="none" w:sz="0" w:space="0" w:color="auto"/>
            <w:bottom w:val="none" w:sz="0" w:space="0" w:color="auto"/>
            <w:right w:val="none" w:sz="0" w:space="0" w:color="auto"/>
          </w:divBdr>
        </w:div>
        <w:div w:id="121387492">
          <w:marLeft w:val="640"/>
          <w:marRight w:val="0"/>
          <w:marTop w:val="0"/>
          <w:marBottom w:val="0"/>
          <w:divBdr>
            <w:top w:val="none" w:sz="0" w:space="0" w:color="auto"/>
            <w:left w:val="none" w:sz="0" w:space="0" w:color="auto"/>
            <w:bottom w:val="none" w:sz="0" w:space="0" w:color="auto"/>
            <w:right w:val="none" w:sz="0" w:space="0" w:color="auto"/>
          </w:divBdr>
        </w:div>
        <w:div w:id="1995911532">
          <w:marLeft w:val="640"/>
          <w:marRight w:val="0"/>
          <w:marTop w:val="0"/>
          <w:marBottom w:val="0"/>
          <w:divBdr>
            <w:top w:val="none" w:sz="0" w:space="0" w:color="auto"/>
            <w:left w:val="none" w:sz="0" w:space="0" w:color="auto"/>
            <w:bottom w:val="none" w:sz="0" w:space="0" w:color="auto"/>
            <w:right w:val="none" w:sz="0" w:space="0" w:color="auto"/>
          </w:divBdr>
        </w:div>
        <w:div w:id="514078450">
          <w:marLeft w:val="640"/>
          <w:marRight w:val="0"/>
          <w:marTop w:val="0"/>
          <w:marBottom w:val="0"/>
          <w:divBdr>
            <w:top w:val="none" w:sz="0" w:space="0" w:color="auto"/>
            <w:left w:val="none" w:sz="0" w:space="0" w:color="auto"/>
            <w:bottom w:val="none" w:sz="0" w:space="0" w:color="auto"/>
            <w:right w:val="none" w:sz="0" w:space="0" w:color="auto"/>
          </w:divBdr>
        </w:div>
        <w:div w:id="2109229595">
          <w:marLeft w:val="640"/>
          <w:marRight w:val="0"/>
          <w:marTop w:val="0"/>
          <w:marBottom w:val="0"/>
          <w:divBdr>
            <w:top w:val="none" w:sz="0" w:space="0" w:color="auto"/>
            <w:left w:val="none" w:sz="0" w:space="0" w:color="auto"/>
            <w:bottom w:val="none" w:sz="0" w:space="0" w:color="auto"/>
            <w:right w:val="none" w:sz="0" w:space="0" w:color="auto"/>
          </w:divBdr>
        </w:div>
      </w:divsChild>
    </w:div>
    <w:div w:id="117072519">
      <w:bodyDiv w:val="1"/>
      <w:marLeft w:val="0"/>
      <w:marRight w:val="0"/>
      <w:marTop w:val="0"/>
      <w:marBottom w:val="0"/>
      <w:divBdr>
        <w:top w:val="none" w:sz="0" w:space="0" w:color="auto"/>
        <w:left w:val="none" w:sz="0" w:space="0" w:color="auto"/>
        <w:bottom w:val="none" w:sz="0" w:space="0" w:color="auto"/>
        <w:right w:val="none" w:sz="0" w:space="0" w:color="auto"/>
      </w:divBdr>
      <w:divsChild>
        <w:div w:id="751009626">
          <w:marLeft w:val="640"/>
          <w:marRight w:val="0"/>
          <w:marTop w:val="0"/>
          <w:marBottom w:val="0"/>
          <w:divBdr>
            <w:top w:val="none" w:sz="0" w:space="0" w:color="auto"/>
            <w:left w:val="none" w:sz="0" w:space="0" w:color="auto"/>
            <w:bottom w:val="none" w:sz="0" w:space="0" w:color="auto"/>
            <w:right w:val="none" w:sz="0" w:space="0" w:color="auto"/>
          </w:divBdr>
        </w:div>
        <w:div w:id="1488519171">
          <w:marLeft w:val="640"/>
          <w:marRight w:val="0"/>
          <w:marTop w:val="0"/>
          <w:marBottom w:val="0"/>
          <w:divBdr>
            <w:top w:val="none" w:sz="0" w:space="0" w:color="auto"/>
            <w:left w:val="none" w:sz="0" w:space="0" w:color="auto"/>
            <w:bottom w:val="none" w:sz="0" w:space="0" w:color="auto"/>
            <w:right w:val="none" w:sz="0" w:space="0" w:color="auto"/>
          </w:divBdr>
        </w:div>
        <w:div w:id="853416406">
          <w:marLeft w:val="640"/>
          <w:marRight w:val="0"/>
          <w:marTop w:val="0"/>
          <w:marBottom w:val="0"/>
          <w:divBdr>
            <w:top w:val="none" w:sz="0" w:space="0" w:color="auto"/>
            <w:left w:val="none" w:sz="0" w:space="0" w:color="auto"/>
            <w:bottom w:val="none" w:sz="0" w:space="0" w:color="auto"/>
            <w:right w:val="none" w:sz="0" w:space="0" w:color="auto"/>
          </w:divBdr>
        </w:div>
        <w:div w:id="1436444457">
          <w:marLeft w:val="640"/>
          <w:marRight w:val="0"/>
          <w:marTop w:val="0"/>
          <w:marBottom w:val="0"/>
          <w:divBdr>
            <w:top w:val="none" w:sz="0" w:space="0" w:color="auto"/>
            <w:left w:val="none" w:sz="0" w:space="0" w:color="auto"/>
            <w:bottom w:val="none" w:sz="0" w:space="0" w:color="auto"/>
            <w:right w:val="none" w:sz="0" w:space="0" w:color="auto"/>
          </w:divBdr>
        </w:div>
        <w:div w:id="2043239235">
          <w:marLeft w:val="640"/>
          <w:marRight w:val="0"/>
          <w:marTop w:val="0"/>
          <w:marBottom w:val="0"/>
          <w:divBdr>
            <w:top w:val="none" w:sz="0" w:space="0" w:color="auto"/>
            <w:left w:val="none" w:sz="0" w:space="0" w:color="auto"/>
            <w:bottom w:val="none" w:sz="0" w:space="0" w:color="auto"/>
            <w:right w:val="none" w:sz="0" w:space="0" w:color="auto"/>
          </w:divBdr>
        </w:div>
        <w:div w:id="902251218">
          <w:marLeft w:val="640"/>
          <w:marRight w:val="0"/>
          <w:marTop w:val="0"/>
          <w:marBottom w:val="0"/>
          <w:divBdr>
            <w:top w:val="none" w:sz="0" w:space="0" w:color="auto"/>
            <w:left w:val="none" w:sz="0" w:space="0" w:color="auto"/>
            <w:bottom w:val="none" w:sz="0" w:space="0" w:color="auto"/>
            <w:right w:val="none" w:sz="0" w:space="0" w:color="auto"/>
          </w:divBdr>
        </w:div>
        <w:div w:id="1303462489">
          <w:marLeft w:val="640"/>
          <w:marRight w:val="0"/>
          <w:marTop w:val="0"/>
          <w:marBottom w:val="0"/>
          <w:divBdr>
            <w:top w:val="none" w:sz="0" w:space="0" w:color="auto"/>
            <w:left w:val="none" w:sz="0" w:space="0" w:color="auto"/>
            <w:bottom w:val="none" w:sz="0" w:space="0" w:color="auto"/>
            <w:right w:val="none" w:sz="0" w:space="0" w:color="auto"/>
          </w:divBdr>
        </w:div>
        <w:div w:id="1029649652">
          <w:marLeft w:val="640"/>
          <w:marRight w:val="0"/>
          <w:marTop w:val="0"/>
          <w:marBottom w:val="0"/>
          <w:divBdr>
            <w:top w:val="none" w:sz="0" w:space="0" w:color="auto"/>
            <w:left w:val="none" w:sz="0" w:space="0" w:color="auto"/>
            <w:bottom w:val="none" w:sz="0" w:space="0" w:color="auto"/>
            <w:right w:val="none" w:sz="0" w:space="0" w:color="auto"/>
          </w:divBdr>
        </w:div>
        <w:div w:id="1658455651">
          <w:marLeft w:val="640"/>
          <w:marRight w:val="0"/>
          <w:marTop w:val="0"/>
          <w:marBottom w:val="0"/>
          <w:divBdr>
            <w:top w:val="none" w:sz="0" w:space="0" w:color="auto"/>
            <w:left w:val="none" w:sz="0" w:space="0" w:color="auto"/>
            <w:bottom w:val="none" w:sz="0" w:space="0" w:color="auto"/>
            <w:right w:val="none" w:sz="0" w:space="0" w:color="auto"/>
          </w:divBdr>
        </w:div>
        <w:div w:id="2052264616">
          <w:marLeft w:val="640"/>
          <w:marRight w:val="0"/>
          <w:marTop w:val="0"/>
          <w:marBottom w:val="0"/>
          <w:divBdr>
            <w:top w:val="none" w:sz="0" w:space="0" w:color="auto"/>
            <w:left w:val="none" w:sz="0" w:space="0" w:color="auto"/>
            <w:bottom w:val="none" w:sz="0" w:space="0" w:color="auto"/>
            <w:right w:val="none" w:sz="0" w:space="0" w:color="auto"/>
          </w:divBdr>
        </w:div>
        <w:div w:id="573859213">
          <w:marLeft w:val="640"/>
          <w:marRight w:val="0"/>
          <w:marTop w:val="0"/>
          <w:marBottom w:val="0"/>
          <w:divBdr>
            <w:top w:val="none" w:sz="0" w:space="0" w:color="auto"/>
            <w:left w:val="none" w:sz="0" w:space="0" w:color="auto"/>
            <w:bottom w:val="none" w:sz="0" w:space="0" w:color="auto"/>
            <w:right w:val="none" w:sz="0" w:space="0" w:color="auto"/>
          </w:divBdr>
        </w:div>
        <w:div w:id="94404087">
          <w:marLeft w:val="640"/>
          <w:marRight w:val="0"/>
          <w:marTop w:val="0"/>
          <w:marBottom w:val="0"/>
          <w:divBdr>
            <w:top w:val="none" w:sz="0" w:space="0" w:color="auto"/>
            <w:left w:val="none" w:sz="0" w:space="0" w:color="auto"/>
            <w:bottom w:val="none" w:sz="0" w:space="0" w:color="auto"/>
            <w:right w:val="none" w:sz="0" w:space="0" w:color="auto"/>
          </w:divBdr>
        </w:div>
        <w:div w:id="331874621">
          <w:marLeft w:val="640"/>
          <w:marRight w:val="0"/>
          <w:marTop w:val="0"/>
          <w:marBottom w:val="0"/>
          <w:divBdr>
            <w:top w:val="none" w:sz="0" w:space="0" w:color="auto"/>
            <w:left w:val="none" w:sz="0" w:space="0" w:color="auto"/>
            <w:bottom w:val="none" w:sz="0" w:space="0" w:color="auto"/>
            <w:right w:val="none" w:sz="0" w:space="0" w:color="auto"/>
          </w:divBdr>
        </w:div>
        <w:div w:id="1522275880">
          <w:marLeft w:val="640"/>
          <w:marRight w:val="0"/>
          <w:marTop w:val="0"/>
          <w:marBottom w:val="0"/>
          <w:divBdr>
            <w:top w:val="none" w:sz="0" w:space="0" w:color="auto"/>
            <w:left w:val="none" w:sz="0" w:space="0" w:color="auto"/>
            <w:bottom w:val="none" w:sz="0" w:space="0" w:color="auto"/>
            <w:right w:val="none" w:sz="0" w:space="0" w:color="auto"/>
          </w:divBdr>
        </w:div>
        <w:div w:id="1536845950">
          <w:marLeft w:val="640"/>
          <w:marRight w:val="0"/>
          <w:marTop w:val="0"/>
          <w:marBottom w:val="0"/>
          <w:divBdr>
            <w:top w:val="none" w:sz="0" w:space="0" w:color="auto"/>
            <w:left w:val="none" w:sz="0" w:space="0" w:color="auto"/>
            <w:bottom w:val="none" w:sz="0" w:space="0" w:color="auto"/>
            <w:right w:val="none" w:sz="0" w:space="0" w:color="auto"/>
          </w:divBdr>
        </w:div>
        <w:div w:id="1559438939">
          <w:marLeft w:val="640"/>
          <w:marRight w:val="0"/>
          <w:marTop w:val="0"/>
          <w:marBottom w:val="0"/>
          <w:divBdr>
            <w:top w:val="none" w:sz="0" w:space="0" w:color="auto"/>
            <w:left w:val="none" w:sz="0" w:space="0" w:color="auto"/>
            <w:bottom w:val="none" w:sz="0" w:space="0" w:color="auto"/>
            <w:right w:val="none" w:sz="0" w:space="0" w:color="auto"/>
          </w:divBdr>
        </w:div>
        <w:div w:id="1780025621">
          <w:marLeft w:val="640"/>
          <w:marRight w:val="0"/>
          <w:marTop w:val="0"/>
          <w:marBottom w:val="0"/>
          <w:divBdr>
            <w:top w:val="none" w:sz="0" w:space="0" w:color="auto"/>
            <w:left w:val="none" w:sz="0" w:space="0" w:color="auto"/>
            <w:bottom w:val="none" w:sz="0" w:space="0" w:color="auto"/>
            <w:right w:val="none" w:sz="0" w:space="0" w:color="auto"/>
          </w:divBdr>
        </w:div>
        <w:div w:id="113646604">
          <w:marLeft w:val="640"/>
          <w:marRight w:val="0"/>
          <w:marTop w:val="0"/>
          <w:marBottom w:val="0"/>
          <w:divBdr>
            <w:top w:val="none" w:sz="0" w:space="0" w:color="auto"/>
            <w:left w:val="none" w:sz="0" w:space="0" w:color="auto"/>
            <w:bottom w:val="none" w:sz="0" w:space="0" w:color="auto"/>
            <w:right w:val="none" w:sz="0" w:space="0" w:color="auto"/>
          </w:divBdr>
        </w:div>
        <w:div w:id="764617641">
          <w:marLeft w:val="640"/>
          <w:marRight w:val="0"/>
          <w:marTop w:val="0"/>
          <w:marBottom w:val="0"/>
          <w:divBdr>
            <w:top w:val="none" w:sz="0" w:space="0" w:color="auto"/>
            <w:left w:val="none" w:sz="0" w:space="0" w:color="auto"/>
            <w:bottom w:val="none" w:sz="0" w:space="0" w:color="auto"/>
            <w:right w:val="none" w:sz="0" w:space="0" w:color="auto"/>
          </w:divBdr>
        </w:div>
        <w:div w:id="389689893">
          <w:marLeft w:val="640"/>
          <w:marRight w:val="0"/>
          <w:marTop w:val="0"/>
          <w:marBottom w:val="0"/>
          <w:divBdr>
            <w:top w:val="none" w:sz="0" w:space="0" w:color="auto"/>
            <w:left w:val="none" w:sz="0" w:space="0" w:color="auto"/>
            <w:bottom w:val="none" w:sz="0" w:space="0" w:color="auto"/>
            <w:right w:val="none" w:sz="0" w:space="0" w:color="auto"/>
          </w:divBdr>
        </w:div>
        <w:div w:id="418718602">
          <w:marLeft w:val="640"/>
          <w:marRight w:val="0"/>
          <w:marTop w:val="0"/>
          <w:marBottom w:val="0"/>
          <w:divBdr>
            <w:top w:val="none" w:sz="0" w:space="0" w:color="auto"/>
            <w:left w:val="none" w:sz="0" w:space="0" w:color="auto"/>
            <w:bottom w:val="none" w:sz="0" w:space="0" w:color="auto"/>
            <w:right w:val="none" w:sz="0" w:space="0" w:color="auto"/>
          </w:divBdr>
        </w:div>
        <w:div w:id="1984768315">
          <w:marLeft w:val="640"/>
          <w:marRight w:val="0"/>
          <w:marTop w:val="0"/>
          <w:marBottom w:val="0"/>
          <w:divBdr>
            <w:top w:val="none" w:sz="0" w:space="0" w:color="auto"/>
            <w:left w:val="none" w:sz="0" w:space="0" w:color="auto"/>
            <w:bottom w:val="none" w:sz="0" w:space="0" w:color="auto"/>
            <w:right w:val="none" w:sz="0" w:space="0" w:color="auto"/>
          </w:divBdr>
        </w:div>
        <w:div w:id="1664771839">
          <w:marLeft w:val="640"/>
          <w:marRight w:val="0"/>
          <w:marTop w:val="0"/>
          <w:marBottom w:val="0"/>
          <w:divBdr>
            <w:top w:val="none" w:sz="0" w:space="0" w:color="auto"/>
            <w:left w:val="none" w:sz="0" w:space="0" w:color="auto"/>
            <w:bottom w:val="none" w:sz="0" w:space="0" w:color="auto"/>
            <w:right w:val="none" w:sz="0" w:space="0" w:color="auto"/>
          </w:divBdr>
        </w:div>
        <w:div w:id="1145389029">
          <w:marLeft w:val="640"/>
          <w:marRight w:val="0"/>
          <w:marTop w:val="0"/>
          <w:marBottom w:val="0"/>
          <w:divBdr>
            <w:top w:val="none" w:sz="0" w:space="0" w:color="auto"/>
            <w:left w:val="none" w:sz="0" w:space="0" w:color="auto"/>
            <w:bottom w:val="none" w:sz="0" w:space="0" w:color="auto"/>
            <w:right w:val="none" w:sz="0" w:space="0" w:color="auto"/>
          </w:divBdr>
        </w:div>
        <w:div w:id="727463308">
          <w:marLeft w:val="640"/>
          <w:marRight w:val="0"/>
          <w:marTop w:val="0"/>
          <w:marBottom w:val="0"/>
          <w:divBdr>
            <w:top w:val="none" w:sz="0" w:space="0" w:color="auto"/>
            <w:left w:val="none" w:sz="0" w:space="0" w:color="auto"/>
            <w:bottom w:val="none" w:sz="0" w:space="0" w:color="auto"/>
            <w:right w:val="none" w:sz="0" w:space="0" w:color="auto"/>
          </w:divBdr>
        </w:div>
        <w:div w:id="561792194">
          <w:marLeft w:val="640"/>
          <w:marRight w:val="0"/>
          <w:marTop w:val="0"/>
          <w:marBottom w:val="0"/>
          <w:divBdr>
            <w:top w:val="none" w:sz="0" w:space="0" w:color="auto"/>
            <w:left w:val="none" w:sz="0" w:space="0" w:color="auto"/>
            <w:bottom w:val="none" w:sz="0" w:space="0" w:color="auto"/>
            <w:right w:val="none" w:sz="0" w:space="0" w:color="auto"/>
          </w:divBdr>
        </w:div>
        <w:div w:id="1893615071">
          <w:marLeft w:val="640"/>
          <w:marRight w:val="0"/>
          <w:marTop w:val="0"/>
          <w:marBottom w:val="0"/>
          <w:divBdr>
            <w:top w:val="none" w:sz="0" w:space="0" w:color="auto"/>
            <w:left w:val="none" w:sz="0" w:space="0" w:color="auto"/>
            <w:bottom w:val="none" w:sz="0" w:space="0" w:color="auto"/>
            <w:right w:val="none" w:sz="0" w:space="0" w:color="auto"/>
          </w:divBdr>
        </w:div>
        <w:div w:id="1702974968">
          <w:marLeft w:val="640"/>
          <w:marRight w:val="0"/>
          <w:marTop w:val="0"/>
          <w:marBottom w:val="0"/>
          <w:divBdr>
            <w:top w:val="none" w:sz="0" w:space="0" w:color="auto"/>
            <w:left w:val="none" w:sz="0" w:space="0" w:color="auto"/>
            <w:bottom w:val="none" w:sz="0" w:space="0" w:color="auto"/>
            <w:right w:val="none" w:sz="0" w:space="0" w:color="auto"/>
          </w:divBdr>
        </w:div>
        <w:div w:id="1211190672">
          <w:marLeft w:val="640"/>
          <w:marRight w:val="0"/>
          <w:marTop w:val="0"/>
          <w:marBottom w:val="0"/>
          <w:divBdr>
            <w:top w:val="none" w:sz="0" w:space="0" w:color="auto"/>
            <w:left w:val="none" w:sz="0" w:space="0" w:color="auto"/>
            <w:bottom w:val="none" w:sz="0" w:space="0" w:color="auto"/>
            <w:right w:val="none" w:sz="0" w:space="0" w:color="auto"/>
          </w:divBdr>
        </w:div>
        <w:div w:id="282540262">
          <w:marLeft w:val="640"/>
          <w:marRight w:val="0"/>
          <w:marTop w:val="0"/>
          <w:marBottom w:val="0"/>
          <w:divBdr>
            <w:top w:val="none" w:sz="0" w:space="0" w:color="auto"/>
            <w:left w:val="none" w:sz="0" w:space="0" w:color="auto"/>
            <w:bottom w:val="none" w:sz="0" w:space="0" w:color="auto"/>
            <w:right w:val="none" w:sz="0" w:space="0" w:color="auto"/>
          </w:divBdr>
        </w:div>
        <w:div w:id="1185052165">
          <w:marLeft w:val="640"/>
          <w:marRight w:val="0"/>
          <w:marTop w:val="0"/>
          <w:marBottom w:val="0"/>
          <w:divBdr>
            <w:top w:val="none" w:sz="0" w:space="0" w:color="auto"/>
            <w:left w:val="none" w:sz="0" w:space="0" w:color="auto"/>
            <w:bottom w:val="none" w:sz="0" w:space="0" w:color="auto"/>
            <w:right w:val="none" w:sz="0" w:space="0" w:color="auto"/>
          </w:divBdr>
        </w:div>
        <w:div w:id="164128360">
          <w:marLeft w:val="640"/>
          <w:marRight w:val="0"/>
          <w:marTop w:val="0"/>
          <w:marBottom w:val="0"/>
          <w:divBdr>
            <w:top w:val="none" w:sz="0" w:space="0" w:color="auto"/>
            <w:left w:val="none" w:sz="0" w:space="0" w:color="auto"/>
            <w:bottom w:val="none" w:sz="0" w:space="0" w:color="auto"/>
            <w:right w:val="none" w:sz="0" w:space="0" w:color="auto"/>
          </w:divBdr>
        </w:div>
        <w:div w:id="295911865">
          <w:marLeft w:val="640"/>
          <w:marRight w:val="0"/>
          <w:marTop w:val="0"/>
          <w:marBottom w:val="0"/>
          <w:divBdr>
            <w:top w:val="none" w:sz="0" w:space="0" w:color="auto"/>
            <w:left w:val="none" w:sz="0" w:space="0" w:color="auto"/>
            <w:bottom w:val="none" w:sz="0" w:space="0" w:color="auto"/>
            <w:right w:val="none" w:sz="0" w:space="0" w:color="auto"/>
          </w:divBdr>
        </w:div>
        <w:div w:id="1448085316">
          <w:marLeft w:val="640"/>
          <w:marRight w:val="0"/>
          <w:marTop w:val="0"/>
          <w:marBottom w:val="0"/>
          <w:divBdr>
            <w:top w:val="none" w:sz="0" w:space="0" w:color="auto"/>
            <w:left w:val="none" w:sz="0" w:space="0" w:color="auto"/>
            <w:bottom w:val="none" w:sz="0" w:space="0" w:color="auto"/>
            <w:right w:val="none" w:sz="0" w:space="0" w:color="auto"/>
          </w:divBdr>
        </w:div>
        <w:div w:id="658508070">
          <w:marLeft w:val="640"/>
          <w:marRight w:val="0"/>
          <w:marTop w:val="0"/>
          <w:marBottom w:val="0"/>
          <w:divBdr>
            <w:top w:val="none" w:sz="0" w:space="0" w:color="auto"/>
            <w:left w:val="none" w:sz="0" w:space="0" w:color="auto"/>
            <w:bottom w:val="none" w:sz="0" w:space="0" w:color="auto"/>
            <w:right w:val="none" w:sz="0" w:space="0" w:color="auto"/>
          </w:divBdr>
        </w:div>
        <w:div w:id="1688143190">
          <w:marLeft w:val="640"/>
          <w:marRight w:val="0"/>
          <w:marTop w:val="0"/>
          <w:marBottom w:val="0"/>
          <w:divBdr>
            <w:top w:val="none" w:sz="0" w:space="0" w:color="auto"/>
            <w:left w:val="none" w:sz="0" w:space="0" w:color="auto"/>
            <w:bottom w:val="none" w:sz="0" w:space="0" w:color="auto"/>
            <w:right w:val="none" w:sz="0" w:space="0" w:color="auto"/>
          </w:divBdr>
        </w:div>
      </w:divsChild>
    </w:div>
    <w:div w:id="123619762">
      <w:bodyDiv w:val="1"/>
      <w:marLeft w:val="0"/>
      <w:marRight w:val="0"/>
      <w:marTop w:val="0"/>
      <w:marBottom w:val="0"/>
      <w:divBdr>
        <w:top w:val="none" w:sz="0" w:space="0" w:color="auto"/>
        <w:left w:val="none" w:sz="0" w:space="0" w:color="auto"/>
        <w:bottom w:val="none" w:sz="0" w:space="0" w:color="auto"/>
        <w:right w:val="none" w:sz="0" w:space="0" w:color="auto"/>
      </w:divBdr>
      <w:divsChild>
        <w:div w:id="724450304">
          <w:marLeft w:val="640"/>
          <w:marRight w:val="0"/>
          <w:marTop w:val="0"/>
          <w:marBottom w:val="0"/>
          <w:divBdr>
            <w:top w:val="none" w:sz="0" w:space="0" w:color="auto"/>
            <w:left w:val="none" w:sz="0" w:space="0" w:color="auto"/>
            <w:bottom w:val="none" w:sz="0" w:space="0" w:color="auto"/>
            <w:right w:val="none" w:sz="0" w:space="0" w:color="auto"/>
          </w:divBdr>
        </w:div>
        <w:div w:id="165217317">
          <w:marLeft w:val="640"/>
          <w:marRight w:val="0"/>
          <w:marTop w:val="0"/>
          <w:marBottom w:val="0"/>
          <w:divBdr>
            <w:top w:val="none" w:sz="0" w:space="0" w:color="auto"/>
            <w:left w:val="none" w:sz="0" w:space="0" w:color="auto"/>
            <w:bottom w:val="none" w:sz="0" w:space="0" w:color="auto"/>
            <w:right w:val="none" w:sz="0" w:space="0" w:color="auto"/>
          </w:divBdr>
        </w:div>
        <w:div w:id="393624099">
          <w:marLeft w:val="640"/>
          <w:marRight w:val="0"/>
          <w:marTop w:val="0"/>
          <w:marBottom w:val="0"/>
          <w:divBdr>
            <w:top w:val="none" w:sz="0" w:space="0" w:color="auto"/>
            <w:left w:val="none" w:sz="0" w:space="0" w:color="auto"/>
            <w:bottom w:val="none" w:sz="0" w:space="0" w:color="auto"/>
            <w:right w:val="none" w:sz="0" w:space="0" w:color="auto"/>
          </w:divBdr>
        </w:div>
        <w:div w:id="638539634">
          <w:marLeft w:val="640"/>
          <w:marRight w:val="0"/>
          <w:marTop w:val="0"/>
          <w:marBottom w:val="0"/>
          <w:divBdr>
            <w:top w:val="none" w:sz="0" w:space="0" w:color="auto"/>
            <w:left w:val="none" w:sz="0" w:space="0" w:color="auto"/>
            <w:bottom w:val="none" w:sz="0" w:space="0" w:color="auto"/>
            <w:right w:val="none" w:sz="0" w:space="0" w:color="auto"/>
          </w:divBdr>
        </w:div>
        <w:div w:id="1552419303">
          <w:marLeft w:val="640"/>
          <w:marRight w:val="0"/>
          <w:marTop w:val="0"/>
          <w:marBottom w:val="0"/>
          <w:divBdr>
            <w:top w:val="none" w:sz="0" w:space="0" w:color="auto"/>
            <w:left w:val="none" w:sz="0" w:space="0" w:color="auto"/>
            <w:bottom w:val="none" w:sz="0" w:space="0" w:color="auto"/>
            <w:right w:val="none" w:sz="0" w:space="0" w:color="auto"/>
          </w:divBdr>
        </w:div>
        <w:div w:id="818962081">
          <w:marLeft w:val="640"/>
          <w:marRight w:val="0"/>
          <w:marTop w:val="0"/>
          <w:marBottom w:val="0"/>
          <w:divBdr>
            <w:top w:val="none" w:sz="0" w:space="0" w:color="auto"/>
            <w:left w:val="none" w:sz="0" w:space="0" w:color="auto"/>
            <w:bottom w:val="none" w:sz="0" w:space="0" w:color="auto"/>
            <w:right w:val="none" w:sz="0" w:space="0" w:color="auto"/>
          </w:divBdr>
        </w:div>
        <w:div w:id="256448459">
          <w:marLeft w:val="640"/>
          <w:marRight w:val="0"/>
          <w:marTop w:val="0"/>
          <w:marBottom w:val="0"/>
          <w:divBdr>
            <w:top w:val="none" w:sz="0" w:space="0" w:color="auto"/>
            <w:left w:val="none" w:sz="0" w:space="0" w:color="auto"/>
            <w:bottom w:val="none" w:sz="0" w:space="0" w:color="auto"/>
            <w:right w:val="none" w:sz="0" w:space="0" w:color="auto"/>
          </w:divBdr>
        </w:div>
        <w:div w:id="761605719">
          <w:marLeft w:val="640"/>
          <w:marRight w:val="0"/>
          <w:marTop w:val="0"/>
          <w:marBottom w:val="0"/>
          <w:divBdr>
            <w:top w:val="none" w:sz="0" w:space="0" w:color="auto"/>
            <w:left w:val="none" w:sz="0" w:space="0" w:color="auto"/>
            <w:bottom w:val="none" w:sz="0" w:space="0" w:color="auto"/>
            <w:right w:val="none" w:sz="0" w:space="0" w:color="auto"/>
          </w:divBdr>
        </w:div>
        <w:div w:id="1669093338">
          <w:marLeft w:val="640"/>
          <w:marRight w:val="0"/>
          <w:marTop w:val="0"/>
          <w:marBottom w:val="0"/>
          <w:divBdr>
            <w:top w:val="none" w:sz="0" w:space="0" w:color="auto"/>
            <w:left w:val="none" w:sz="0" w:space="0" w:color="auto"/>
            <w:bottom w:val="none" w:sz="0" w:space="0" w:color="auto"/>
            <w:right w:val="none" w:sz="0" w:space="0" w:color="auto"/>
          </w:divBdr>
        </w:div>
        <w:div w:id="886186519">
          <w:marLeft w:val="640"/>
          <w:marRight w:val="0"/>
          <w:marTop w:val="0"/>
          <w:marBottom w:val="0"/>
          <w:divBdr>
            <w:top w:val="none" w:sz="0" w:space="0" w:color="auto"/>
            <w:left w:val="none" w:sz="0" w:space="0" w:color="auto"/>
            <w:bottom w:val="none" w:sz="0" w:space="0" w:color="auto"/>
            <w:right w:val="none" w:sz="0" w:space="0" w:color="auto"/>
          </w:divBdr>
        </w:div>
        <w:div w:id="1002466220">
          <w:marLeft w:val="640"/>
          <w:marRight w:val="0"/>
          <w:marTop w:val="0"/>
          <w:marBottom w:val="0"/>
          <w:divBdr>
            <w:top w:val="none" w:sz="0" w:space="0" w:color="auto"/>
            <w:left w:val="none" w:sz="0" w:space="0" w:color="auto"/>
            <w:bottom w:val="none" w:sz="0" w:space="0" w:color="auto"/>
            <w:right w:val="none" w:sz="0" w:space="0" w:color="auto"/>
          </w:divBdr>
        </w:div>
        <w:div w:id="734821077">
          <w:marLeft w:val="640"/>
          <w:marRight w:val="0"/>
          <w:marTop w:val="0"/>
          <w:marBottom w:val="0"/>
          <w:divBdr>
            <w:top w:val="none" w:sz="0" w:space="0" w:color="auto"/>
            <w:left w:val="none" w:sz="0" w:space="0" w:color="auto"/>
            <w:bottom w:val="none" w:sz="0" w:space="0" w:color="auto"/>
            <w:right w:val="none" w:sz="0" w:space="0" w:color="auto"/>
          </w:divBdr>
        </w:div>
        <w:div w:id="195193530">
          <w:marLeft w:val="640"/>
          <w:marRight w:val="0"/>
          <w:marTop w:val="0"/>
          <w:marBottom w:val="0"/>
          <w:divBdr>
            <w:top w:val="none" w:sz="0" w:space="0" w:color="auto"/>
            <w:left w:val="none" w:sz="0" w:space="0" w:color="auto"/>
            <w:bottom w:val="none" w:sz="0" w:space="0" w:color="auto"/>
            <w:right w:val="none" w:sz="0" w:space="0" w:color="auto"/>
          </w:divBdr>
        </w:div>
        <w:div w:id="1231191937">
          <w:marLeft w:val="640"/>
          <w:marRight w:val="0"/>
          <w:marTop w:val="0"/>
          <w:marBottom w:val="0"/>
          <w:divBdr>
            <w:top w:val="none" w:sz="0" w:space="0" w:color="auto"/>
            <w:left w:val="none" w:sz="0" w:space="0" w:color="auto"/>
            <w:bottom w:val="none" w:sz="0" w:space="0" w:color="auto"/>
            <w:right w:val="none" w:sz="0" w:space="0" w:color="auto"/>
          </w:divBdr>
        </w:div>
        <w:div w:id="770857172">
          <w:marLeft w:val="640"/>
          <w:marRight w:val="0"/>
          <w:marTop w:val="0"/>
          <w:marBottom w:val="0"/>
          <w:divBdr>
            <w:top w:val="none" w:sz="0" w:space="0" w:color="auto"/>
            <w:left w:val="none" w:sz="0" w:space="0" w:color="auto"/>
            <w:bottom w:val="none" w:sz="0" w:space="0" w:color="auto"/>
            <w:right w:val="none" w:sz="0" w:space="0" w:color="auto"/>
          </w:divBdr>
        </w:div>
        <w:div w:id="406850322">
          <w:marLeft w:val="640"/>
          <w:marRight w:val="0"/>
          <w:marTop w:val="0"/>
          <w:marBottom w:val="0"/>
          <w:divBdr>
            <w:top w:val="none" w:sz="0" w:space="0" w:color="auto"/>
            <w:left w:val="none" w:sz="0" w:space="0" w:color="auto"/>
            <w:bottom w:val="none" w:sz="0" w:space="0" w:color="auto"/>
            <w:right w:val="none" w:sz="0" w:space="0" w:color="auto"/>
          </w:divBdr>
        </w:div>
        <w:div w:id="1856845734">
          <w:marLeft w:val="640"/>
          <w:marRight w:val="0"/>
          <w:marTop w:val="0"/>
          <w:marBottom w:val="0"/>
          <w:divBdr>
            <w:top w:val="none" w:sz="0" w:space="0" w:color="auto"/>
            <w:left w:val="none" w:sz="0" w:space="0" w:color="auto"/>
            <w:bottom w:val="none" w:sz="0" w:space="0" w:color="auto"/>
            <w:right w:val="none" w:sz="0" w:space="0" w:color="auto"/>
          </w:divBdr>
        </w:div>
        <w:div w:id="970673841">
          <w:marLeft w:val="640"/>
          <w:marRight w:val="0"/>
          <w:marTop w:val="0"/>
          <w:marBottom w:val="0"/>
          <w:divBdr>
            <w:top w:val="none" w:sz="0" w:space="0" w:color="auto"/>
            <w:left w:val="none" w:sz="0" w:space="0" w:color="auto"/>
            <w:bottom w:val="none" w:sz="0" w:space="0" w:color="auto"/>
            <w:right w:val="none" w:sz="0" w:space="0" w:color="auto"/>
          </w:divBdr>
        </w:div>
        <w:div w:id="563377374">
          <w:marLeft w:val="640"/>
          <w:marRight w:val="0"/>
          <w:marTop w:val="0"/>
          <w:marBottom w:val="0"/>
          <w:divBdr>
            <w:top w:val="none" w:sz="0" w:space="0" w:color="auto"/>
            <w:left w:val="none" w:sz="0" w:space="0" w:color="auto"/>
            <w:bottom w:val="none" w:sz="0" w:space="0" w:color="auto"/>
            <w:right w:val="none" w:sz="0" w:space="0" w:color="auto"/>
          </w:divBdr>
        </w:div>
        <w:div w:id="1176846799">
          <w:marLeft w:val="640"/>
          <w:marRight w:val="0"/>
          <w:marTop w:val="0"/>
          <w:marBottom w:val="0"/>
          <w:divBdr>
            <w:top w:val="none" w:sz="0" w:space="0" w:color="auto"/>
            <w:left w:val="none" w:sz="0" w:space="0" w:color="auto"/>
            <w:bottom w:val="none" w:sz="0" w:space="0" w:color="auto"/>
            <w:right w:val="none" w:sz="0" w:space="0" w:color="auto"/>
          </w:divBdr>
        </w:div>
        <w:div w:id="771437388">
          <w:marLeft w:val="640"/>
          <w:marRight w:val="0"/>
          <w:marTop w:val="0"/>
          <w:marBottom w:val="0"/>
          <w:divBdr>
            <w:top w:val="none" w:sz="0" w:space="0" w:color="auto"/>
            <w:left w:val="none" w:sz="0" w:space="0" w:color="auto"/>
            <w:bottom w:val="none" w:sz="0" w:space="0" w:color="auto"/>
            <w:right w:val="none" w:sz="0" w:space="0" w:color="auto"/>
          </w:divBdr>
        </w:div>
        <w:div w:id="1151481518">
          <w:marLeft w:val="640"/>
          <w:marRight w:val="0"/>
          <w:marTop w:val="0"/>
          <w:marBottom w:val="0"/>
          <w:divBdr>
            <w:top w:val="none" w:sz="0" w:space="0" w:color="auto"/>
            <w:left w:val="none" w:sz="0" w:space="0" w:color="auto"/>
            <w:bottom w:val="none" w:sz="0" w:space="0" w:color="auto"/>
            <w:right w:val="none" w:sz="0" w:space="0" w:color="auto"/>
          </w:divBdr>
        </w:div>
        <w:div w:id="2014911694">
          <w:marLeft w:val="640"/>
          <w:marRight w:val="0"/>
          <w:marTop w:val="0"/>
          <w:marBottom w:val="0"/>
          <w:divBdr>
            <w:top w:val="none" w:sz="0" w:space="0" w:color="auto"/>
            <w:left w:val="none" w:sz="0" w:space="0" w:color="auto"/>
            <w:bottom w:val="none" w:sz="0" w:space="0" w:color="auto"/>
            <w:right w:val="none" w:sz="0" w:space="0" w:color="auto"/>
          </w:divBdr>
        </w:div>
        <w:div w:id="623854400">
          <w:marLeft w:val="640"/>
          <w:marRight w:val="0"/>
          <w:marTop w:val="0"/>
          <w:marBottom w:val="0"/>
          <w:divBdr>
            <w:top w:val="none" w:sz="0" w:space="0" w:color="auto"/>
            <w:left w:val="none" w:sz="0" w:space="0" w:color="auto"/>
            <w:bottom w:val="none" w:sz="0" w:space="0" w:color="auto"/>
            <w:right w:val="none" w:sz="0" w:space="0" w:color="auto"/>
          </w:divBdr>
        </w:div>
        <w:div w:id="787042870">
          <w:marLeft w:val="640"/>
          <w:marRight w:val="0"/>
          <w:marTop w:val="0"/>
          <w:marBottom w:val="0"/>
          <w:divBdr>
            <w:top w:val="none" w:sz="0" w:space="0" w:color="auto"/>
            <w:left w:val="none" w:sz="0" w:space="0" w:color="auto"/>
            <w:bottom w:val="none" w:sz="0" w:space="0" w:color="auto"/>
            <w:right w:val="none" w:sz="0" w:space="0" w:color="auto"/>
          </w:divBdr>
        </w:div>
        <w:div w:id="1184856963">
          <w:marLeft w:val="640"/>
          <w:marRight w:val="0"/>
          <w:marTop w:val="0"/>
          <w:marBottom w:val="0"/>
          <w:divBdr>
            <w:top w:val="none" w:sz="0" w:space="0" w:color="auto"/>
            <w:left w:val="none" w:sz="0" w:space="0" w:color="auto"/>
            <w:bottom w:val="none" w:sz="0" w:space="0" w:color="auto"/>
            <w:right w:val="none" w:sz="0" w:space="0" w:color="auto"/>
          </w:divBdr>
        </w:div>
        <w:div w:id="1609003782">
          <w:marLeft w:val="640"/>
          <w:marRight w:val="0"/>
          <w:marTop w:val="0"/>
          <w:marBottom w:val="0"/>
          <w:divBdr>
            <w:top w:val="none" w:sz="0" w:space="0" w:color="auto"/>
            <w:left w:val="none" w:sz="0" w:space="0" w:color="auto"/>
            <w:bottom w:val="none" w:sz="0" w:space="0" w:color="auto"/>
            <w:right w:val="none" w:sz="0" w:space="0" w:color="auto"/>
          </w:divBdr>
        </w:div>
        <w:div w:id="1478644845">
          <w:marLeft w:val="640"/>
          <w:marRight w:val="0"/>
          <w:marTop w:val="0"/>
          <w:marBottom w:val="0"/>
          <w:divBdr>
            <w:top w:val="none" w:sz="0" w:space="0" w:color="auto"/>
            <w:left w:val="none" w:sz="0" w:space="0" w:color="auto"/>
            <w:bottom w:val="none" w:sz="0" w:space="0" w:color="auto"/>
            <w:right w:val="none" w:sz="0" w:space="0" w:color="auto"/>
          </w:divBdr>
        </w:div>
        <w:div w:id="2060587900">
          <w:marLeft w:val="640"/>
          <w:marRight w:val="0"/>
          <w:marTop w:val="0"/>
          <w:marBottom w:val="0"/>
          <w:divBdr>
            <w:top w:val="none" w:sz="0" w:space="0" w:color="auto"/>
            <w:left w:val="none" w:sz="0" w:space="0" w:color="auto"/>
            <w:bottom w:val="none" w:sz="0" w:space="0" w:color="auto"/>
            <w:right w:val="none" w:sz="0" w:space="0" w:color="auto"/>
          </w:divBdr>
        </w:div>
        <w:div w:id="1724794565">
          <w:marLeft w:val="640"/>
          <w:marRight w:val="0"/>
          <w:marTop w:val="0"/>
          <w:marBottom w:val="0"/>
          <w:divBdr>
            <w:top w:val="none" w:sz="0" w:space="0" w:color="auto"/>
            <w:left w:val="none" w:sz="0" w:space="0" w:color="auto"/>
            <w:bottom w:val="none" w:sz="0" w:space="0" w:color="auto"/>
            <w:right w:val="none" w:sz="0" w:space="0" w:color="auto"/>
          </w:divBdr>
        </w:div>
        <w:div w:id="270091580">
          <w:marLeft w:val="640"/>
          <w:marRight w:val="0"/>
          <w:marTop w:val="0"/>
          <w:marBottom w:val="0"/>
          <w:divBdr>
            <w:top w:val="none" w:sz="0" w:space="0" w:color="auto"/>
            <w:left w:val="none" w:sz="0" w:space="0" w:color="auto"/>
            <w:bottom w:val="none" w:sz="0" w:space="0" w:color="auto"/>
            <w:right w:val="none" w:sz="0" w:space="0" w:color="auto"/>
          </w:divBdr>
        </w:div>
        <w:div w:id="596257144">
          <w:marLeft w:val="640"/>
          <w:marRight w:val="0"/>
          <w:marTop w:val="0"/>
          <w:marBottom w:val="0"/>
          <w:divBdr>
            <w:top w:val="none" w:sz="0" w:space="0" w:color="auto"/>
            <w:left w:val="none" w:sz="0" w:space="0" w:color="auto"/>
            <w:bottom w:val="none" w:sz="0" w:space="0" w:color="auto"/>
            <w:right w:val="none" w:sz="0" w:space="0" w:color="auto"/>
          </w:divBdr>
        </w:div>
      </w:divsChild>
    </w:div>
    <w:div w:id="132450594">
      <w:bodyDiv w:val="1"/>
      <w:marLeft w:val="0"/>
      <w:marRight w:val="0"/>
      <w:marTop w:val="0"/>
      <w:marBottom w:val="0"/>
      <w:divBdr>
        <w:top w:val="none" w:sz="0" w:space="0" w:color="auto"/>
        <w:left w:val="none" w:sz="0" w:space="0" w:color="auto"/>
        <w:bottom w:val="none" w:sz="0" w:space="0" w:color="auto"/>
        <w:right w:val="none" w:sz="0" w:space="0" w:color="auto"/>
      </w:divBdr>
    </w:div>
    <w:div w:id="143473808">
      <w:bodyDiv w:val="1"/>
      <w:marLeft w:val="0"/>
      <w:marRight w:val="0"/>
      <w:marTop w:val="0"/>
      <w:marBottom w:val="0"/>
      <w:divBdr>
        <w:top w:val="none" w:sz="0" w:space="0" w:color="auto"/>
        <w:left w:val="none" w:sz="0" w:space="0" w:color="auto"/>
        <w:bottom w:val="none" w:sz="0" w:space="0" w:color="auto"/>
        <w:right w:val="none" w:sz="0" w:space="0" w:color="auto"/>
      </w:divBdr>
      <w:divsChild>
        <w:div w:id="1919825004">
          <w:marLeft w:val="640"/>
          <w:marRight w:val="0"/>
          <w:marTop w:val="0"/>
          <w:marBottom w:val="0"/>
          <w:divBdr>
            <w:top w:val="none" w:sz="0" w:space="0" w:color="auto"/>
            <w:left w:val="none" w:sz="0" w:space="0" w:color="auto"/>
            <w:bottom w:val="none" w:sz="0" w:space="0" w:color="auto"/>
            <w:right w:val="none" w:sz="0" w:space="0" w:color="auto"/>
          </w:divBdr>
        </w:div>
        <w:div w:id="680159996">
          <w:marLeft w:val="640"/>
          <w:marRight w:val="0"/>
          <w:marTop w:val="0"/>
          <w:marBottom w:val="0"/>
          <w:divBdr>
            <w:top w:val="none" w:sz="0" w:space="0" w:color="auto"/>
            <w:left w:val="none" w:sz="0" w:space="0" w:color="auto"/>
            <w:bottom w:val="none" w:sz="0" w:space="0" w:color="auto"/>
            <w:right w:val="none" w:sz="0" w:space="0" w:color="auto"/>
          </w:divBdr>
        </w:div>
        <w:div w:id="1550602793">
          <w:marLeft w:val="640"/>
          <w:marRight w:val="0"/>
          <w:marTop w:val="0"/>
          <w:marBottom w:val="0"/>
          <w:divBdr>
            <w:top w:val="none" w:sz="0" w:space="0" w:color="auto"/>
            <w:left w:val="none" w:sz="0" w:space="0" w:color="auto"/>
            <w:bottom w:val="none" w:sz="0" w:space="0" w:color="auto"/>
            <w:right w:val="none" w:sz="0" w:space="0" w:color="auto"/>
          </w:divBdr>
        </w:div>
        <w:div w:id="2119981003">
          <w:marLeft w:val="640"/>
          <w:marRight w:val="0"/>
          <w:marTop w:val="0"/>
          <w:marBottom w:val="0"/>
          <w:divBdr>
            <w:top w:val="none" w:sz="0" w:space="0" w:color="auto"/>
            <w:left w:val="none" w:sz="0" w:space="0" w:color="auto"/>
            <w:bottom w:val="none" w:sz="0" w:space="0" w:color="auto"/>
            <w:right w:val="none" w:sz="0" w:space="0" w:color="auto"/>
          </w:divBdr>
        </w:div>
        <w:div w:id="728499063">
          <w:marLeft w:val="640"/>
          <w:marRight w:val="0"/>
          <w:marTop w:val="0"/>
          <w:marBottom w:val="0"/>
          <w:divBdr>
            <w:top w:val="none" w:sz="0" w:space="0" w:color="auto"/>
            <w:left w:val="none" w:sz="0" w:space="0" w:color="auto"/>
            <w:bottom w:val="none" w:sz="0" w:space="0" w:color="auto"/>
            <w:right w:val="none" w:sz="0" w:space="0" w:color="auto"/>
          </w:divBdr>
        </w:div>
        <w:div w:id="2000960018">
          <w:marLeft w:val="640"/>
          <w:marRight w:val="0"/>
          <w:marTop w:val="0"/>
          <w:marBottom w:val="0"/>
          <w:divBdr>
            <w:top w:val="none" w:sz="0" w:space="0" w:color="auto"/>
            <w:left w:val="none" w:sz="0" w:space="0" w:color="auto"/>
            <w:bottom w:val="none" w:sz="0" w:space="0" w:color="auto"/>
            <w:right w:val="none" w:sz="0" w:space="0" w:color="auto"/>
          </w:divBdr>
        </w:div>
        <w:div w:id="1368722147">
          <w:marLeft w:val="640"/>
          <w:marRight w:val="0"/>
          <w:marTop w:val="0"/>
          <w:marBottom w:val="0"/>
          <w:divBdr>
            <w:top w:val="none" w:sz="0" w:space="0" w:color="auto"/>
            <w:left w:val="none" w:sz="0" w:space="0" w:color="auto"/>
            <w:bottom w:val="none" w:sz="0" w:space="0" w:color="auto"/>
            <w:right w:val="none" w:sz="0" w:space="0" w:color="auto"/>
          </w:divBdr>
        </w:div>
        <w:div w:id="732777739">
          <w:marLeft w:val="640"/>
          <w:marRight w:val="0"/>
          <w:marTop w:val="0"/>
          <w:marBottom w:val="0"/>
          <w:divBdr>
            <w:top w:val="none" w:sz="0" w:space="0" w:color="auto"/>
            <w:left w:val="none" w:sz="0" w:space="0" w:color="auto"/>
            <w:bottom w:val="none" w:sz="0" w:space="0" w:color="auto"/>
            <w:right w:val="none" w:sz="0" w:space="0" w:color="auto"/>
          </w:divBdr>
        </w:div>
        <w:div w:id="1093893145">
          <w:marLeft w:val="640"/>
          <w:marRight w:val="0"/>
          <w:marTop w:val="0"/>
          <w:marBottom w:val="0"/>
          <w:divBdr>
            <w:top w:val="none" w:sz="0" w:space="0" w:color="auto"/>
            <w:left w:val="none" w:sz="0" w:space="0" w:color="auto"/>
            <w:bottom w:val="none" w:sz="0" w:space="0" w:color="auto"/>
            <w:right w:val="none" w:sz="0" w:space="0" w:color="auto"/>
          </w:divBdr>
        </w:div>
      </w:divsChild>
    </w:div>
    <w:div w:id="146749761">
      <w:bodyDiv w:val="1"/>
      <w:marLeft w:val="0"/>
      <w:marRight w:val="0"/>
      <w:marTop w:val="0"/>
      <w:marBottom w:val="0"/>
      <w:divBdr>
        <w:top w:val="none" w:sz="0" w:space="0" w:color="auto"/>
        <w:left w:val="none" w:sz="0" w:space="0" w:color="auto"/>
        <w:bottom w:val="none" w:sz="0" w:space="0" w:color="auto"/>
        <w:right w:val="none" w:sz="0" w:space="0" w:color="auto"/>
      </w:divBdr>
      <w:divsChild>
        <w:div w:id="1731951987">
          <w:marLeft w:val="640"/>
          <w:marRight w:val="0"/>
          <w:marTop w:val="0"/>
          <w:marBottom w:val="0"/>
          <w:divBdr>
            <w:top w:val="none" w:sz="0" w:space="0" w:color="auto"/>
            <w:left w:val="none" w:sz="0" w:space="0" w:color="auto"/>
            <w:bottom w:val="none" w:sz="0" w:space="0" w:color="auto"/>
            <w:right w:val="none" w:sz="0" w:space="0" w:color="auto"/>
          </w:divBdr>
        </w:div>
        <w:div w:id="1129589387">
          <w:marLeft w:val="640"/>
          <w:marRight w:val="0"/>
          <w:marTop w:val="0"/>
          <w:marBottom w:val="0"/>
          <w:divBdr>
            <w:top w:val="none" w:sz="0" w:space="0" w:color="auto"/>
            <w:left w:val="none" w:sz="0" w:space="0" w:color="auto"/>
            <w:bottom w:val="none" w:sz="0" w:space="0" w:color="auto"/>
            <w:right w:val="none" w:sz="0" w:space="0" w:color="auto"/>
          </w:divBdr>
        </w:div>
        <w:div w:id="488522390">
          <w:marLeft w:val="640"/>
          <w:marRight w:val="0"/>
          <w:marTop w:val="0"/>
          <w:marBottom w:val="0"/>
          <w:divBdr>
            <w:top w:val="none" w:sz="0" w:space="0" w:color="auto"/>
            <w:left w:val="none" w:sz="0" w:space="0" w:color="auto"/>
            <w:bottom w:val="none" w:sz="0" w:space="0" w:color="auto"/>
            <w:right w:val="none" w:sz="0" w:space="0" w:color="auto"/>
          </w:divBdr>
        </w:div>
        <w:div w:id="112754516">
          <w:marLeft w:val="640"/>
          <w:marRight w:val="0"/>
          <w:marTop w:val="0"/>
          <w:marBottom w:val="0"/>
          <w:divBdr>
            <w:top w:val="none" w:sz="0" w:space="0" w:color="auto"/>
            <w:left w:val="none" w:sz="0" w:space="0" w:color="auto"/>
            <w:bottom w:val="none" w:sz="0" w:space="0" w:color="auto"/>
            <w:right w:val="none" w:sz="0" w:space="0" w:color="auto"/>
          </w:divBdr>
        </w:div>
        <w:div w:id="1687168381">
          <w:marLeft w:val="640"/>
          <w:marRight w:val="0"/>
          <w:marTop w:val="0"/>
          <w:marBottom w:val="0"/>
          <w:divBdr>
            <w:top w:val="none" w:sz="0" w:space="0" w:color="auto"/>
            <w:left w:val="none" w:sz="0" w:space="0" w:color="auto"/>
            <w:bottom w:val="none" w:sz="0" w:space="0" w:color="auto"/>
            <w:right w:val="none" w:sz="0" w:space="0" w:color="auto"/>
          </w:divBdr>
        </w:div>
        <w:div w:id="1361275037">
          <w:marLeft w:val="640"/>
          <w:marRight w:val="0"/>
          <w:marTop w:val="0"/>
          <w:marBottom w:val="0"/>
          <w:divBdr>
            <w:top w:val="none" w:sz="0" w:space="0" w:color="auto"/>
            <w:left w:val="none" w:sz="0" w:space="0" w:color="auto"/>
            <w:bottom w:val="none" w:sz="0" w:space="0" w:color="auto"/>
            <w:right w:val="none" w:sz="0" w:space="0" w:color="auto"/>
          </w:divBdr>
        </w:div>
        <w:div w:id="2053000025">
          <w:marLeft w:val="640"/>
          <w:marRight w:val="0"/>
          <w:marTop w:val="0"/>
          <w:marBottom w:val="0"/>
          <w:divBdr>
            <w:top w:val="none" w:sz="0" w:space="0" w:color="auto"/>
            <w:left w:val="none" w:sz="0" w:space="0" w:color="auto"/>
            <w:bottom w:val="none" w:sz="0" w:space="0" w:color="auto"/>
            <w:right w:val="none" w:sz="0" w:space="0" w:color="auto"/>
          </w:divBdr>
        </w:div>
        <w:div w:id="678770804">
          <w:marLeft w:val="640"/>
          <w:marRight w:val="0"/>
          <w:marTop w:val="0"/>
          <w:marBottom w:val="0"/>
          <w:divBdr>
            <w:top w:val="none" w:sz="0" w:space="0" w:color="auto"/>
            <w:left w:val="none" w:sz="0" w:space="0" w:color="auto"/>
            <w:bottom w:val="none" w:sz="0" w:space="0" w:color="auto"/>
            <w:right w:val="none" w:sz="0" w:space="0" w:color="auto"/>
          </w:divBdr>
        </w:div>
        <w:div w:id="1478836174">
          <w:marLeft w:val="640"/>
          <w:marRight w:val="0"/>
          <w:marTop w:val="0"/>
          <w:marBottom w:val="0"/>
          <w:divBdr>
            <w:top w:val="none" w:sz="0" w:space="0" w:color="auto"/>
            <w:left w:val="none" w:sz="0" w:space="0" w:color="auto"/>
            <w:bottom w:val="none" w:sz="0" w:space="0" w:color="auto"/>
            <w:right w:val="none" w:sz="0" w:space="0" w:color="auto"/>
          </w:divBdr>
        </w:div>
        <w:div w:id="1565801217">
          <w:marLeft w:val="640"/>
          <w:marRight w:val="0"/>
          <w:marTop w:val="0"/>
          <w:marBottom w:val="0"/>
          <w:divBdr>
            <w:top w:val="none" w:sz="0" w:space="0" w:color="auto"/>
            <w:left w:val="none" w:sz="0" w:space="0" w:color="auto"/>
            <w:bottom w:val="none" w:sz="0" w:space="0" w:color="auto"/>
            <w:right w:val="none" w:sz="0" w:space="0" w:color="auto"/>
          </w:divBdr>
        </w:div>
        <w:div w:id="925656144">
          <w:marLeft w:val="640"/>
          <w:marRight w:val="0"/>
          <w:marTop w:val="0"/>
          <w:marBottom w:val="0"/>
          <w:divBdr>
            <w:top w:val="none" w:sz="0" w:space="0" w:color="auto"/>
            <w:left w:val="none" w:sz="0" w:space="0" w:color="auto"/>
            <w:bottom w:val="none" w:sz="0" w:space="0" w:color="auto"/>
            <w:right w:val="none" w:sz="0" w:space="0" w:color="auto"/>
          </w:divBdr>
        </w:div>
        <w:div w:id="2102749082">
          <w:marLeft w:val="640"/>
          <w:marRight w:val="0"/>
          <w:marTop w:val="0"/>
          <w:marBottom w:val="0"/>
          <w:divBdr>
            <w:top w:val="none" w:sz="0" w:space="0" w:color="auto"/>
            <w:left w:val="none" w:sz="0" w:space="0" w:color="auto"/>
            <w:bottom w:val="none" w:sz="0" w:space="0" w:color="auto"/>
            <w:right w:val="none" w:sz="0" w:space="0" w:color="auto"/>
          </w:divBdr>
        </w:div>
        <w:div w:id="877352758">
          <w:marLeft w:val="640"/>
          <w:marRight w:val="0"/>
          <w:marTop w:val="0"/>
          <w:marBottom w:val="0"/>
          <w:divBdr>
            <w:top w:val="none" w:sz="0" w:space="0" w:color="auto"/>
            <w:left w:val="none" w:sz="0" w:space="0" w:color="auto"/>
            <w:bottom w:val="none" w:sz="0" w:space="0" w:color="auto"/>
            <w:right w:val="none" w:sz="0" w:space="0" w:color="auto"/>
          </w:divBdr>
        </w:div>
        <w:div w:id="1625765454">
          <w:marLeft w:val="640"/>
          <w:marRight w:val="0"/>
          <w:marTop w:val="0"/>
          <w:marBottom w:val="0"/>
          <w:divBdr>
            <w:top w:val="none" w:sz="0" w:space="0" w:color="auto"/>
            <w:left w:val="none" w:sz="0" w:space="0" w:color="auto"/>
            <w:bottom w:val="none" w:sz="0" w:space="0" w:color="auto"/>
            <w:right w:val="none" w:sz="0" w:space="0" w:color="auto"/>
          </w:divBdr>
        </w:div>
        <w:div w:id="1602034430">
          <w:marLeft w:val="640"/>
          <w:marRight w:val="0"/>
          <w:marTop w:val="0"/>
          <w:marBottom w:val="0"/>
          <w:divBdr>
            <w:top w:val="none" w:sz="0" w:space="0" w:color="auto"/>
            <w:left w:val="none" w:sz="0" w:space="0" w:color="auto"/>
            <w:bottom w:val="none" w:sz="0" w:space="0" w:color="auto"/>
            <w:right w:val="none" w:sz="0" w:space="0" w:color="auto"/>
          </w:divBdr>
        </w:div>
        <w:div w:id="65147755">
          <w:marLeft w:val="640"/>
          <w:marRight w:val="0"/>
          <w:marTop w:val="0"/>
          <w:marBottom w:val="0"/>
          <w:divBdr>
            <w:top w:val="none" w:sz="0" w:space="0" w:color="auto"/>
            <w:left w:val="none" w:sz="0" w:space="0" w:color="auto"/>
            <w:bottom w:val="none" w:sz="0" w:space="0" w:color="auto"/>
            <w:right w:val="none" w:sz="0" w:space="0" w:color="auto"/>
          </w:divBdr>
        </w:div>
        <w:div w:id="2088307313">
          <w:marLeft w:val="640"/>
          <w:marRight w:val="0"/>
          <w:marTop w:val="0"/>
          <w:marBottom w:val="0"/>
          <w:divBdr>
            <w:top w:val="none" w:sz="0" w:space="0" w:color="auto"/>
            <w:left w:val="none" w:sz="0" w:space="0" w:color="auto"/>
            <w:bottom w:val="none" w:sz="0" w:space="0" w:color="auto"/>
            <w:right w:val="none" w:sz="0" w:space="0" w:color="auto"/>
          </w:divBdr>
        </w:div>
        <w:div w:id="499000874">
          <w:marLeft w:val="640"/>
          <w:marRight w:val="0"/>
          <w:marTop w:val="0"/>
          <w:marBottom w:val="0"/>
          <w:divBdr>
            <w:top w:val="none" w:sz="0" w:space="0" w:color="auto"/>
            <w:left w:val="none" w:sz="0" w:space="0" w:color="auto"/>
            <w:bottom w:val="none" w:sz="0" w:space="0" w:color="auto"/>
            <w:right w:val="none" w:sz="0" w:space="0" w:color="auto"/>
          </w:divBdr>
        </w:div>
        <w:div w:id="853571937">
          <w:marLeft w:val="640"/>
          <w:marRight w:val="0"/>
          <w:marTop w:val="0"/>
          <w:marBottom w:val="0"/>
          <w:divBdr>
            <w:top w:val="none" w:sz="0" w:space="0" w:color="auto"/>
            <w:left w:val="none" w:sz="0" w:space="0" w:color="auto"/>
            <w:bottom w:val="none" w:sz="0" w:space="0" w:color="auto"/>
            <w:right w:val="none" w:sz="0" w:space="0" w:color="auto"/>
          </w:divBdr>
        </w:div>
        <w:div w:id="572660769">
          <w:marLeft w:val="640"/>
          <w:marRight w:val="0"/>
          <w:marTop w:val="0"/>
          <w:marBottom w:val="0"/>
          <w:divBdr>
            <w:top w:val="none" w:sz="0" w:space="0" w:color="auto"/>
            <w:left w:val="none" w:sz="0" w:space="0" w:color="auto"/>
            <w:bottom w:val="none" w:sz="0" w:space="0" w:color="auto"/>
            <w:right w:val="none" w:sz="0" w:space="0" w:color="auto"/>
          </w:divBdr>
        </w:div>
        <w:div w:id="826437855">
          <w:marLeft w:val="640"/>
          <w:marRight w:val="0"/>
          <w:marTop w:val="0"/>
          <w:marBottom w:val="0"/>
          <w:divBdr>
            <w:top w:val="none" w:sz="0" w:space="0" w:color="auto"/>
            <w:left w:val="none" w:sz="0" w:space="0" w:color="auto"/>
            <w:bottom w:val="none" w:sz="0" w:space="0" w:color="auto"/>
            <w:right w:val="none" w:sz="0" w:space="0" w:color="auto"/>
          </w:divBdr>
        </w:div>
        <w:div w:id="1397900235">
          <w:marLeft w:val="640"/>
          <w:marRight w:val="0"/>
          <w:marTop w:val="0"/>
          <w:marBottom w:val="0"/>
          <w:divBdr>
            <w:top w:val="none" w:sz="0" w:space="0" w:color="auto"/>
            <w:left w:val="none" w:sz="0" w:space="0" w:color="auto"/>
            <w:bottom w:val="none" w:sz="0" w:space="0" w:color="auto"/>
            <w:right w:val="none" w:sz="0" w:space="0" w:color="auto"/>
          </w:divBdr>
        </w:div>
        <w:div w:id="1422724024">
          <w:marLeft w:val="640"/>
          <w:marRight w:val="0"/>
          <w:marTop w:val="0"/>
          <w:marBottom w:val="0"/>
          <w:divBdr>
            <w:top w:val="none" w:sz="0" w:space="0" w:color="auto"/>
            <w:left w:val="none" w:sz="0" w:space="0" w:color="auto"/>
            <w:bottom w:val="none" w:sz="0" w:space="0" w:color="auto"/>
            <w:right w:val="none" w:sz="0" w:space="0" w:color="auto"/>
          </w:divBdr>
        </w:div>
        <w:div w:id="339309140">
          <w:marLeft w:val="640"/>
          <w:marRight w:val="0"/>
          <w:marTop w:val="0"/>
          <w:marBottom w:val="0"/>
          <w:divBdr>
            <w:top w:val="none" w:sz="0" w:space="0" w:color="auto"/>
            <w:left w:val="none" w:sz="0" w:space="0" w:color="auto"/>
            <w:bottom w:val="none" w:sz="0" w:space="0" w:color="auto"/>
            <w:right w:val="none" w:sz="0" w:space="0" w:color="auto"/>
          </w:divBdr>
        </w:div>
        <w:div w:id="776948646">
          <w:marLeft w:val="640"/>
          <w:marRight w:val="0"/>
          <w:marTop w:val="0"/>
          <w:marBottom w:val="0"/>
          <w:divBdr>
            <w:top w:val="none" w:sz="0" w:space="0" w:color="auto"/>
            <w:left w:val="none" w:sz="0" w:space="0" w:color="auto"/>
            <w:bottom w:val="none" w:sz="0" w:space="0" w:color="auto"/>
            <w:right w:val="none" w:sz="0" w:space="0" w:color="auto"/>
          </w:divBdr>
        </w:div>
        <w:div w:id="1170676038">
          <w:marLeft w:val="640"/>
          <w:marRight w:val="0"/>
          <w:marTop w:val="0"/>
          <w:marBottom w:val="0"/>
          <w:divBdr>
            <w:top w:val="none" w:sz="0" w:space="0" w:color="auto"/>
            <w:left w:val="none" w:sz="0" w:space="0" w:color="auto"/>
            <w:bottom w:val="none" w:sz="0" w:space="0" w:color="auto"/>
            <w:right w:val="none" w:sz="0" w:space="0" w:color="auto"/>
          </w:divBdr>
        </w:div>
        <w:div w:id="580287650">
          <w:marLeft w:val="640"/>
          <w:marRight w:val="0"/>
          <w:marTop w:val="0"/>
          <w:marBottom w:val="0"/>
          <w:divBdr>
            <w:top w:val="none" w:sz="0" w:space="0" w:color="auto"/>
            <w:left w:val="none" w:sz="0" w:space="0" w:color="auto"/>
            <w:bottom w:val="none" w:sz="0" w:space="0" w:color="auto"/>
            <w:right w:val="none" w:sz="0" w:space="0" w:color="auto"/>
          </w:divBdr>
        </w:div>
      </w:divsChild>
    </w:div>
    <w:div w:id="157773915">
      <w:bodyDiv w:val="1"/>
      <w:marLeft w:val="0"/>
      <w:marRight w:val="0"/>
      <w:marTop w:val="0"/>
      <w:marBottom w:val="0"/>
      <w:divBdr>
        <w:top w:val="none" w:sz="0" w:space="0" w:color="auto"/>
        <w:left w:val="none" w:sz="0" w:space="0" w:color="auto"/>
        <w:bottom w:val="none" w:sz="0" w:space="0" w:color="auto"/>
        <w:right w:val="none" w:sz="0" w:space="0" w:color="auto"/>
      </w:divBdr>
      <w:divsChild>
        <w:div w:id="1914856943">
          <w:marLeft w:val="640"/>
          <w:marRight w:val="0"/>
          <w:marTop w:val="0"/>
          <w:marBottom w:val="0"/>
          <w:divBdr>
            <w:top w:val="none" w:sz="0" w:space="0" w:color="auto"/>
            <w:left w:val="none" w:sz="0" w:space="0" w:color="auto"/>
            <w:bottom w:val="none" w:sz="0" w:space="0" w:color="auto"/>
            <w:right w:val="none" w:sz="0" w:space="0" w:color="auto"/>
          </w:divBdr>
        </w:div>
        <w:div w:id="989137305">
          <w:marLeft w:val="640"/>
          <w:marRight w:val="0"/>
          <w:marTop w:val="0"/>
          <w:marBottom w:val="0"/>
          <w:divBdr>
            <w:top w:val="none" w:sz="0" w:space="0" w:color="auto"/>
            <w:left w:val="none" w:sz="0" w:space="0" w:color="auto"/>
            <w:bottom w:val="none" w:sz="0" w:space="0" w:color="auto"/>
            <w:right w:val="none" w:sz="0" w:space="0" w:color="auto"/>
          </w:divBdr>
        </w:div>
        <w:div w:id="1002468918">
          <w:marLeft w:val="640"/>
          <w:marRight w:val="0"/>
          <w:marTop w:val="0"/>
          <w:marBottom w:val="0"/>
          <w:divBdr>
            <w:top w:val="none" w:sz="0" w:space="0" w:color="auto"/>
            <w:left w:val="none" w:sz="0" w:space="0" w:color="auto"/>
            <w:bottom w:val="none" w:sz="0" w:space="0" w:color="auto"/>
            <w:right w:val="none" w:sz="0" w:space="0" w:color="auto"/>
          </w:divBdr>
        </w:div>
        <w:div w:id="756706444">
          <w:marLeft w:val="640"/>
          <w:marRight w:val="0"/>
          <w:marTop w:val="0"/>
          <w:marBottom w:val="0"/>
          <w:divBdr>
            <w:top w:val="none" w:sz="0" w:space="0" w:color="auto"/>
            <w:left w:val="none" w:sz="0" w:space="0" w:color="auto"/>
            <w:bottom w:val="none" w:sz="0" w:space="0" w:color="auto"/>
            <w:right w:val="none" w:sz="0" w:space="0" w:color="auto"/>
          </w:divBdr>
        </w:div>
        <w:div w:id="1526167590">
          <w:marLeft w:val="640"/>
          <w:marRight w:val="0"/>
          <w:marTop w:val="0"/>
          <w:marBottom w:val="0"/>
          <w:divBdr>
            <w:top w:val="none" w:sz="0" w:space="0" w:color="auto"/>
            <w:left w:val="none" w:sz="0" w:space="0" w:color="auto"/>
            <w:bottom w:val="none" w:sz="0" w:space="0" w:color="auto"/>
            <w:right w:val="none" w:sz="0" w:space="0" w:color="auto"/>
          </w:divBdr>
        </w:div>
        <w:div w:id="1762942878">
          <w:marLeft w:val="640"/>
          <w:marRight w:val="0"/>
          <w:marTop w:val="0"/>
          <w:marBottom w:val="0"/>
          <w:divBdr>
            <w:top w:val="none" w:sz="0" w:space="0" w:color="auto"/>
            <w:left w:val="none" w:sz="0" w:space="0" w:color="auto"/>
            <w:bottom w:val="none" w:sz="0" w:space="0" w:color="auto"/>
            <w:right w:val="none" w:sz="0" w:space="0" w:color="auto"/>
          </w:divBdr>
        </w:div>
        <w:div w:id="1255701877">
          <w:marLeft w:val="640"/>
          <w:marRight w:val="0"/>
          <w:marTop w:val="0"/>
          <w:marBottom w:val="0"/>
          <w:divBdr>
            <w:top w:val="none" w:sz="0" w:space="0" w:color="auto"/>
            <w:left w:val="none" w:sz="0" w:space="0" w:color="auto"/>
            <w:bottom w:val="none" w:sz="0" w:space="0" w:color="auto"/>
            <w:right w:val="none" w:sz="0" w:space="0" w:color="auto"/>
          </w:divBdr>
        </w:div>
        <w:div w:id="686953120">
          <w:marLeft w:val="640"/>
          <w:marRight w:val="0"/>
          <w:marTop w:val="0"/>
          <w:marBottom w:val="0"/>
          <w:divBdr>
            <w:top w:val="none" w:sz="0" w:space="0" w:color="auto"/>
            <w:left w:val="none" w:sz="0" w:space="0" w:color="auto"/>
            <w:bottom w:val="none" w:sz="0" w:space="0" w:color="auto"/>
            <w:right w:val="none" w:sz="0" w:space="0" w:color="auto"/>
          </w:divBdr>
        </w:div>
        <w:div w:id="516315723">
          <w:marLeft w:val="640"/>
          <w:marRight w:val="0"/>
          <w:marTop w:val="0"/>
          <w:marBottom w:val="0"/>
          <w:divBdr>
            <w:top w:val="none" w:sz="0" w:space="0" w:color="auto"/>
            <w:left w:val="none" w:sz="0" w:space="0" w:color="auto"/>
            <w:bottom w:val="none" w:sz="0" w:space="0" w:color="auto"/>
            <w:right w:val="none" w:sz="0" w:space="0" w:color="auto"/>
          </w:divBdr>
        </w:div>
      </w:divsChild>
    </w:div>
    <w:div w:id="159318148">
      <w:bodyDiv w:val="1"/>
      <w:marLeft w:val="0"/>
      <w:marRight w:val="0"/>
      <w:marTop w:val="0"/>
      <w:marBottom w:val="0"/>
      <w:divBdr>
        <w:top w:val="none" w:sz="0" w:space="0" w:color="auto"/>
        <w:left w:val="none" w:sz="0" w:space="0" w:color="auto"/>
        <w:bottom w:val="none" w:sz="0" w:space="0" w:color="auto"/>
        <w:right w:val="none" w:sz="0" w:space="0" w:color="auto"/>
      </w:divBdr>
    </w:div>
    <w:div w:id="164367667">
      <w:bodyDiv w:val="1"/>
      <w:marLeft w:val="0"/>
      <w:marRight w:val="0"/>
      <w:marTop w:val="0"/>
      <w:marBottom w:val="0"/>
      <w:divBdr>
        <w:top w:val="none" w:sz="0" w:space="0" w:color="auto"/>
        <w:left w:val="none" w:sz="0" w:space="0" w:color="auto"/>
        <w:bottom w:val="none" w:sz="0" w:space="0" w:color="auto"/>
        <w:right w:val="none" w:sz="0" w:space="0" w:color="auto"/>
      </w:divBdr>
      <w:divsChild>
        <w:div w:id="2059041165">
          <w:marLeft w:val="640"/>
          <w:marRight w:val="0"/>
          <w:marTop w:val="0"/>
          <w:marBottom w:val="0"/>
          <w:divBdr>
            <w:top w:val="none" w:sz="0" w:space="0" w:color="auto"/>
            <w:left w:val="none" w:sz="0" w:space="0" w:color="auto"/>
            <w:bottom w:val="none" w:sz="0" w:space="0" w:color="auto"/>
            <w:right w:val="none" w:sz="0" w:space="0" w:color="auto"/>
          </w:divBdr>
        </w:div>
        <w:div w:id="1263953223">
          <w:marLeft w:val="640"/>
          <w:marRight w:val="0"/>
          <w:marTop w:val="0"/>
          <w:marBottom w:val="0"/>
          <w:divBdr>
            <w:top w:val="none" w:sz="0" w:space="0" w:color="auto"/>
            <w:left w:val="none" w:sz="0" w:space="0" w:color="auto"/>
            <w:bottom w:val="none" w:sz="0" w:space="0" w:color="auto"/>
            <w:right w:val="none" w:sz="0" w:space="0" w:color="auto"/>
          </w:divBdr>
        </w:div>
        <w:div w:id="33623781">
          <w:marLeft w:val="640"/>
          <w:marRight w:val="0"/>
          <w:marTop w:val="0"/>
          <w:marBottom w:val="0"/>
          <w:divBdr>
            <w:top w:val="none" w:sz="0" w:space="0" w:color="auto"/>
            <w:left w:val="none" w:sz="0" w:space="0" w:color="auto"/>
            <w:bottom w:val="none" w:sz="0" w:space="0" w:color="auto"/>
            <w:right w:val="none" w:sz="0" w:space="0" w:color="auto"/>
          </w:divBdr>
        </w:div>
        <w:div w:id="1676149746">
          <w:marLeft w:val="640"/>
          <w:marRight w:val="0"/>
          <w:marTop w:val="0"/>
          <w:marBottom w:val="0"/>
          <w:divBdr>
            <w:top w:val="none" w:sz="0" w:space="0" w:color="auto"/>
            <w:left w:val="none" w:sz="0" w:space="0" w:color="auto"/>
            <w:bottom w:val="none" w:sz="0" w:space="0" w:color="auto"/>
            <w:right w:val="none" w:sz="0" w:space="0" w:color="auto"/>
          </w:divBdr>
        </w:div>
        <w:div w:id="1403286950">
          <w:marLeft w:val="640"/>
          <w:marRight w:val="0"/>
          <w:marTop w:val="0"/>
          <w:marBottom w:val="0"/>
          <w:divBdr>
            <w:top w:val="none" w:sz="0" w:space="0" w:color="auto"/>
            <w:left w:val="none" w:sz="0" w:space="0" w:color="auto"/>
            <w:bottom w:val="none" w:sz="0" w:space="0" w:color="auto"/>
            <w:right w:val="none" w:sz="0" w:space="0" w:color="auto"/>
          </w:divBdr>
        </w:div>
        <w:div w:id="417092475">
          <w:marLeft w:val="640"/>
          <w:marRight w:val="0"/>
          <w:marTop w:val="0"/>
          <w:marBottom w:val="0"/>
          <w:divBdr>
            <w:top w:val="none" w:sz="0" w:space="0" w:color="auto"/>
            <w:left w:val="none" w:sz="0" w:space="0" w:color="auto"/>
            <w:bottom w:val="none" w:sz="0" w:space="0" w:color="auto"/>
            <w:right w:val="none" w:sz="0" w:space="0" w:color="auto"/>
          </w:divBdr>
        </w:div>
        <w:div w:id="1231112051">
          <w:marLeft w:val="640"/>
          <w:marRight w:val="0"/>
          <w:marTop w:val="0"/>
          <w:marBottom w:val="0"/>
          <w:divBdr>
            <w:top w:val="none" w:sz="0" w:space="0" w:color="auto"/>
            <w:left w:val="none" w:sz="0" w:space="0" w:color="auto"/>
            <w:bottom w:val="none" w:sz="0" w:space="0" w:color="auto"/>
            <w:right w:val="none" w:sz="0" w:space="0" w:color="auto"/>
          </w:divBdr>
        </w:div>
        <w:div w:id="616789044">
          <w:marLeft w:val="640"/>
          <w:marRight w:val="0"/>
          <w:marTop w:val="0"/>
          <w:marBottom w:val="0"/>
          <w:divBdr>
            <w:top w:val="none" w:sz="0" w:space="0" w:color="auto"/>
            <w:left w:val="none" w:sz="0" w:space="0" w:color="auto"/>
            <w:bottom w:val="none" w:sz="0" w:space="0" w:color="auto"/>
            <w:right w:val="none" w:sz="0" w:space="0" w:color="auto"/>
          </w:divBdr>
        </w:div>
        <w:div w:id="624584018">
          <w:marLeft w:val="640"/>
          <w:marRight w:val="0"/>
          <w:marTop w:val="0"/>
          <w:marBottom w:val="0"/>
          <w:divBdr>
            <w:top w:val="none" w:sz="0" w:space="0" w:color="auto"/>
            <w:left w:val="none" w:sz="0" w:space="0" w:color="auto"/>
            <w:bottom w:val="none" w:sz="0" w:space="0" w:color="auto"/>
            <w:right w:val="none" w:sz="0" w:space="0" w:color="auto"/>
          </w:divBdr>
        </w:div>
        <w:div w:id="593317077">
          <w:marLeft w:val="640"/>
          <w:marRight w:val="0"/>
          <w:marTop w:val="0"/>
          <w:marBottom w:val="0"/>
          <w:divBdr>
            <w:top w:val="none" w:sz="0" w:space="0" w:color="auto"/>
            <w:left w:val="none" w:sz="0" w:space="0" w:color="auto"/>
            <w:bottom w:val="none" w:sz="0" w:space="0" w:color="auto"/>
            <w:right w:val="none" w:sz="0" w:space="0" w:color="auto"/>
          </w:divBdr>
        </w:div>
        <w:div w:id="479420338">
          <w:marLeft w:val="640"/>
          <w:marRight w:val="0"/>
          <w:marTop w:val="0"/>
          <w:marBottom w:val="0"/>
          <w:divBdr>
            <w:top w:val="none" w:sz="0" w:space="0" w:color="auto"/>
            <w:left w:val="none" w:sz="0" w:space="0" w:color="auto"/>
            <w:bottom w:val="none" w:sz="0" w:space="0" w:color="auto"/>
            <w:right w:val="none" w:sz="0" w:space="0" w:color="auto"/>
          </w:divBdr>
        </w:div>
        <w:div w:id="1240020252">
          <w:marLeft w:val="640"/>
          <w:marRight w:val="0"/>
          <w:marTop w:val="0"/>
          <w:marBottom w:val="0"/>
          <w:divBdr>
            <w:top w:val="none" w:sz="0" w:space="0" w:color="auto"/>
            <w:left w:val="none" w:sz="0" w:space="0" w:color="auto"/>
            <w:bottom w:val="none" w:sz="0" w:space="0" w:color="auto"/>
            <w:right w:val="none" w:sz="0" w:space="0" w:color="auto"/>
          </w:divBdr>
        </w:div>
      </w:divsChild>
    </w:div>
    <w:div w:id="180358253">
      <w:bodyDiv w:val="1"/>
      <w:marLeft w:val="0"/>
      <w:marRight w:val="0"/>
      <w:marTop w:val="0"/>
      <w:marBottom w:val="0"/>
      <w:divBdr>
        <w:top w:val="none" w:sz="0" w:space="0" w:color="auto"/>
        <w:left w:val="none" w:sz="0" w:space="0" w:color="auto"/>
        <w:bottom w:val="none" w:sz="0" w:space="0" w:color="auto"/>
        <w:right w:val="none" w:sz="0" w:space="0" w:color="auto"/>
      </w:divBdr>
      <w:divsChild>
        <w:div w:id="1297183959">
          <w:marLeft w:val="640"/>
          <w:marRight w:val="0"/>
          <w:marTop w:val="0"/>
          <w:marBottom w:val="0"/>
          <w:divBdr>
            <w:top w:val="none" w:sz="0" w:space="0" w:color="auto"/>
            <w:left w:val="none" w:sz="0" w:space="0" w:color="auto"/>
            <w:bottom w:val="none" w:sz="0" w:space="0" w:color="auto"/>
            <w:right w:val="none" w:sz="0" w:space="0" w:color="auto"/>
          </w:divBdr>
        </w:div>
        <w:div w:id="7147207">
          <w:marLeft w:val="640"/>
          <w:marRight w:val="0"/>
          <w:marTop w:val="0"/>
          <w:marBottom w:val="0"/>
          <w:divBdr>
            <w:top w:val="none" w:sz="0" w:space="0" w:color="auto"/>
            <w:left w:val="none" w:sz="0" w:space="0" w:color="auto"/>
            <w:bottom w:val="none" w:sz="0" w:space="0" w:color="auto"/>
            <w:right w:val="none" w:sz="0" w:space="0" w:color="auto"/>
          </w:divBdr>
        </w:div>
        <w:div w:id="1782335130">
          <w:marLeft w:val="640"/>
          <w:marRight w:val="0"/>
          <w:marTop w:val="0"/>
          <w:marBottom w:val="0"/>
          <w:divBdr>
            <w:top w:val="none" w:sz="0" w:space="0" w:color="auto"/>
            <w:left w:val="none" w:sz="0" w:space="0" w:color="auto"/>
            <w:bottom w:val="none" w:sz="0" w:space="0" w:color="auto"/>
            <w:right w:val="none" w:sz="0" w:space="0" w:color="auto"/>
          </w:divBdr>
        </w:div>
        <w:div w:id="494301408">
          <w:marLeft w:val="640"/>
          <w:marRight w:val="0"/>
          <w:marTop w:val="0"/>
          <w:marBottom w:val="0"/>
          <w:divBdr>
            <w:top w:val="none" w:sz="0" w:space="0" w:color="auto"/>
            <w:left w:val="none" w:sz="0" w:space="0" w:color="auto"/>
            <w:bottom w:val="none" w:sz="0" w:space="0" w:color="auto"/>
            <w:right w:val="none" w:sz="0" w:space="0" w:color="auto"/>
          </w:divBdr>
        </w:div>
        <w:div w:id="2031030125">
          <w:marLeft w:val="640"/>
          <w:marRight w:val="0"/>
          <w:marTop w:val="0"/>
          <w:marBottom w:val="0"/>
          <w:divBdr>
            <w:top w:val="none" w:sz="0" w:space="0" w:color="auto"/>
            <w:left w:val="none" w:sz="0" w:space="0" w:color="auto"/>
            <w:bottom w:val="none" w:sz="0" w:space="0" w:color="auto"/>
            <w:right w:val="none" w:sz="0" w:space="0" w:color="auto"/>
          </w:divBdr>
        </w:div>
        <w:div w:id="1553811519">
          <w:marLeft w:val="640"/>
          <w:marRight w:val="0"/>
          <w:marTop w:val="0"/>
          <w:marBottom w:val="0"/>
          <w:divBdr>
            <w:top w:val="none" w:sz="0" w:space="0" w:color="auto"/>
            <w:left w:val="none" w:sz="0" w:space="0" w:color="auto"/>
            <w:bottom w:val="none" w:sz="0" w:space="0" w:color="auto"/>
            <w:right w:val="none" w:sz="0" w:space="0" w:color="auto"/>
          </w:divBdr>
        </w:div>
        <w:div w:id="1201938499">
          <w:marLeft w:val="640"/>
          <w:marRight w:val="0"/>
          <w:marTop w:val="0"/>
          <w:marBottom w:val="0"/>
          <w:divBdr>
            <w:top w:val="none" w:sz="0" w:space="0" w:color="auto"/>
            <w:left w:val="none" w:sz="0" w:space="0" w:color="auto"/>
            <w:bottom w:val="none" w:sz="0" w:space="0" w:color="auto"/>
            <w:right w:val="none" w:sz="0" w:space="0" w:color="auto"/>
          </w:divBdr>
        </w:div>
        <w:div w:id="973877065">
          <w:marLeft w:val="640"/>
          <w:marRight w:val="0"/>
          <w:marTop w:val="0"/>
          <w:marBottom w:val="0"/>
          <w:divBdr>
            <w:top w:val="none" w:sz="0" w:space="0" w:color="auto"/>
            <w:left w:val="none" w:sz="0" w:space="0" w:color="auto"/>
            <w:bottom w:val="none" w:sz="0" w:space="0" w:color="auto"/>
            <w:right w:val="none" w:sz="0" w:space="0" w:color="auto"/>
          </w:divBdr>
        </w:div>
        <w:div w:id="499586765">
          <w:marLeft w:val="640"/>
          <w:marRight w:val="0"/>
          <w:marTop w:val="0"/>
          <w:marBottom w:val="0"/>
          <w:divBdr>
            <w:top w:val="none" w:sz="0" w:space="0" w:color="auto"/>
            <w:left w:val="none" w:sz="0" w:space="0" w:color="auto"/>
            <w:bottom w:val="none" w:sz="0" w:space="0" w:color="auto"/>
            <w:right w:val="none" w:sz="0" w:space="0" w:color="auto"/>
          </w:divBdr>
        </w:div>
        <w:div w:id="1225943186">
          <w:marLeft w:val="640"/>
          <w:marRight w:val="0"/>
          <w:marTop w:val="0"/>
          <w:marBottom w:val="0"/>
          <w:divBdr>
            <w:top w:val="none" w:sz="0" w:space="0" w:color="auto"/>
            <w:left w:val="none" w:sz="0" w:space="0" w:color="auto"/>
            <w:bottom w:val="none" w:sz="0" w:space="0" w:color="auto"/>
            <w:right w:val="none" w:sz="0" w:space="0" w:color="auto"/>
          </w:divBdr>
        </w:div>
        <w:div w:id="1578512200">
          <w:marLeft w:val="640"/>
          <w:marRight w:val="0"/>
          <w:marTop w:val="0"/>
          <w:marBottom w:val="0"/>
          <w:divBdr>
            <w:top w:val="none" w:sz="0" w:space="0" w:color="auto"/>
            <w:left w:val="none" w:sz="0" w:space="0" w:color="auto"/>
            <w:bottom w:val="none" w:sz="0" w:space="0" w:color="auto"/>
            <w:right w:val="none" w:sz="0" w:space="0" w:color="auto"/>
          </w:divBdr>
        </w:div>
        <w:div w:id="77555173">
          <w:marLeft w:val="640"/>
          <w:marRight w:val="0"/>
          <w:marTop w:val="0"/>
          <w:marBottom w:val="0"/>
          <w:divBdr>
            <w:top w:val="none" w:sz="0" w:space="0" w:color="auto"/>
            <w:left w:val="none" w:sz="0" w:space="0" w:color="auto"/>
            <w:bottom w:val="none" w:sz="0" w:space="0" w:color="auto"/>
            <w:right w:val="none" w:sz="0" w:space="0" w:color="auto"/>
          </w:divBdr>
        </w:div>
        <w:div w:id="980379375">
          <w:marLeft w:val="640"/>
          <w:marRight w:val="0"/>
          <w:marTop w:val="0"/>
          <w:marBottom w:val="0"/>
          <w:divBdr>
            <w:top w:val="none" w:sz="0" w:space="0" w:color="auto"/>
            <w:left w:val="none" w:sz="0" w:space="0" w:color="auto"/>
            <w:bottom w:val="none" w:sz="0" w:space="0" w:color="auto"/>
            <w:right w:val="none" w:sz="0" w:space="0" w:color="auto"/>
          </w:divBdr>
        </w:div>
      </w:divsChild>
    </w:div>
    <w:div w:id="192967025">
      <w:bodyDiv w:val="1"/>
      <w:marLeft w:val="0"/>
      <w:marRight w:val="0"/>
      <w:marTop w:val="0"/>
      <w:marBottom w:val="0"/>
      <w:divBdr>
        <w:top w:val="none" w:sz="0" w:space="0" w:color="auto"/>
        <w:left w:val="none" w:sz="0" w:space="0" w:color="auto"/>
        <w:bottom w:val="none" w:sz="0" w:space="0" w:color="auto"/>
        <w:right w:val="none" w:sz="0" w:space="0" w:color="auto"/>
      </w:divBdr>
    </w:div>
    <w:div w:id="198855034">
      <w:bodyDiv w:val="1"/>
      <w:marLeft w:val="0"/>
      <w:marRight w:val="0"/>
      <w:marTop w:val="0"/>
      <w:marBottom w:val="0"/>
      <w:divBdr>
        <w:top w:val="none" w:sz="0" w:space="0" w:color="auto"/>
        <w:left w:val="none" w:sz="0" w:space="0" w:color="auto"/>
        <w:bottom w:val="none" w:sz="0" w:space="0" w:color="auto"/>
        <w:right w:val="none" w:sz="0" w:space="0" w:color="auto"/>
      </w:divBdr>
      <w:divsChild>
        <w:div w:id="1611282316">
          <w:marLeft w:val="640"/>
          <w:marRight w:val="0"/>
          <w:marTop w:val="0"/>
          <w:marBottom w:val="0"/>
          <w:divBdr>
            <w:top w:val="none" w:sz="0" w:space="0" w:color="auto"/>
            <w:left w:val="none" w:sz="0" w:space="0" w:color="auto"/>
            <w:bottom w:val="none" w:sz="0" w:space="0" w:color="auto"/>
            <w:right w:val="none" w:sz="0" w:space="0" w:color="auto"/>
          </w:divBdr>
        </w:div>
        <w:div w:id="478226856">
          <w:marLeft w:val="640"/>
          <w:marRight w:val="0"/>
          <w:marTop w:val="0"/>
          <w:marBottom w:val="0"/>
          <w:divBdr>
            <w:top w:val="none" w:sz="0" w:space="0" w:color="auto"/>
            <w:left w:val="none" w:sz="0" w:space="0" w:color="auto"/>
            <w:bottom w:val="none" w:sz="0" w:space="0" w:color="auto"/>
            <w:right w:val="none" w:sz="0" w:space="0" w:color="auto"/>
          </w:divBdr>
        </w:div>
        <w:div w:id="669792418">
          <w:marLeft w:val="640"/>
          <w:marRight w:val="0"/>
          <w:marTop w:val="0"/>
          <w:marBottom w:val="0"/>
          <w:divBdr>
            <w:top w:val="none" w:sz="0" w:space="0" w:color="auto"/>
            <w:left w:val="none" w:sz="0" w:space="0" w:color="auto"/>
            <w:bottom w:val="none" w:sz="0" w:space="0" w:color="auto"/>
            <w:right w:val="none" w:sz="0" w:space="0" w:color="auto"/>
          </w:divBdr>
        </w:div>
        <w:div w:id="1029111894">
          <w:marLeft w:val="640"/>
          <w:marRight w:val="0"/>
          <w:marTop w:val="0"/>
          <w:marBottom w:val="0"/>
          <w:divBdr>
            <w:top w:val="none" w:sz="0" w:space="0" w:color="auto"/>
            <w:left w:val="none" w:sz="0" w:space="0" w:color="auto"/>
            <w:bottom w:val="none" w:sz="0" w:space="0" w:color="auto"/>
            <w:right w:val="none" w:sz="0" w:space="0" w:color="auto"/>
          </w:divBdr>
        </w:div>
        <w:div w:id="1849713320">
          <w:marLeft w:val="640"/>
          <w:marRight w:val="0"/>
          <w:marTop w:val="0"/>
          <w:marBottom w:val="0"/>
          <w:divBdr>
            <w:top w:val="none" w:sz="0" w:space="0" w:color="auto"/>
            <w:left w:val="none" w:sz="0" w:space="0" w:color="auto"/>
            <w:bottom w:val="none" w:sz="0" w:space="0" w:color="auto"/>
            <w:right w:val="none" w:sz="0" w:space="0" w:color="auto"/>
          </w:divBdr>
        </w:div>
        <w:div w:id="1983458992">
          <w:marLeft w:val="640"/>
          <w:marRight w:val="0"/>
          <w:marTop w:val="0"/>
          <w:marBottom w:val="0"/>
          <w:divBdr>
            <w:top w:val="none" w:sz="0" w:space="0" w:color="auto"/>
            <w:left w:val="none" w:sz="0" w:space="0" w:color="auto"/>
            <w:bottom w:val="none" w:sz="0" w:space="0" w:color="auto"/>
            <w:right w:val="none" w:sz="0" w:space="0" w:color="auto"/>
          </w:divBdr>
        </w:div>
        <w:div w:id="789400676">
          <w:marLeft w:val="640"/>
          <w:marRight w:val="0"/>
          <w:marTop w:val="0"/>
          <w:marBottom w:val="0"/>
          <w:divBdr>
            <w:top w:val="none" w:sz="0" w:space="0" w:color="auto"/>
            <w:left w:val="none" w:sz="0" w:space="0" w:color="auto"/>
            <w:bottom w:val="none" w:sz="0" w:space="0" w:color="auto"/>
            <w:right w:val="none" w:sz="0" w:space="0" w:color="auto"/>
          </w:divBdr>
        </w:div>
        <w:div w:id="697320192">
          <w:marLeft w:val="640"/>
          <w:marRight w:val="0"/>
          <w:marTop w:val="0"/>
          <w:marBottom w:val="0"/>
          <w:divBdr>
            <w:top w:val="none" w:sz="0" w:space="0" w:color="auto"/>
            <w:left w:val="none" w:sz="0" w:space="0" w:color="auto"/>
            <w:bottom w:val="none" w:sz="0" w:space="0" w:color="auto"/>
            <w:right w:val="none" w:sz="0" w:space="0" w:color="auto"/>
          </w:divBdr>
        </w:div>
        <w:div w:id="1714495992">
          <w:marLeft w:val="640"/>
          <w:marRight w:val="0"/>
          <w:marTop w:val="0"/>
          <w:marBottom w:val="0"/>
          <w:divBdr>
            <w:top w:val="none" w:sz="0" w:space="0" w:color="auto"/>
            <w:left w:val="none" w:sz="0" w:space="0" w:color="auto"/>
            <w:bottom w:val="none" w:sz="0" w:space="0" w:color="auto"/>
            <w:right w:val="none" w:sz="0" w:space="0" w:color="auto"/>
          </w:divBdr>
        </w:div>
        <w:div w:id="945387274">
          <w:marLeft w:val="640"/>
          <w:marRight w:val="0"/>
          <w:marTop w:val="0"/>
          <w:marBottom w:val="0"/>
          <w:divBdr>
            <w:top w:val="none" w:sz="0" w:space="0" w:color="auto"/>
            <w:left w:val="none" w:sz="0" w:space="0" w:color="auto"/>
            <w:bottom w:val="none" w:sz="0" w:space="0" w:color="auto"/>
            <w:right w:val="none" w:sz="0" w:space="0" w:color="auto"/>
          </w:divBdr>
        </w:div>
        <w:div w:id="1826816585">
          <w:marLeft w:val="640"/>
          <w:marRight w:val="0"/>
          <w:marTop w:val="0"/>
          <w:marBottom w:val="0"/>
          <w:divBdr>
            <w:top w:val="none" w:sz="0" w:space="0" w:color="auto"/>
            <w:left w:val="none" w:sz="0" w:space="0" w:color="auto"/>
            <w:bottom w:val="none" w:sz="0" w:space="0" w:color="auto"/>
            <w:right w:val="none" w:sz="0" w:space="0" w:color="auto"/>
          </w:divBdr>
        </w:div>
        <w:div w:id="817571322">
          <w:marLeft w:val="640"/>
          <w:marRight w:val="0"/>
          <w:marTop w:val="0"/>
          <w:marBottom w:val="0"/>
          <w:divBdr>
            <w:top w:val="none" w:sz="0" w:space="0" w:color="auto"/>
            <w:left w:val="none" w:sz="0" w:space="0" w:color="auto"/>
            <w:bottom w:val="none" w:sz="0" w:space="0" w:color="auto"/>
            <w:right w:val="none" w:sz="0" w:space="0" w:color="auto"/>
          </w:divBdr>
        </w:div>
        <w:div w:id="2101288561">
          <w:marLeft w:val="640"/>
          <w:marRight w:val="0"/>
          <w:marTop w:val="0"/>
          <w:marBottom w:val="0"/>
          <w:divBdr>
            <w:top w:val="none" w:sz="0" w:space="0" w:color="auto"/>
            <w:left w:val="none" w:sz="0" w:space="0" w:color="auto"/>
            <w:bottom w:val="none" w:sz="0" w:space="0" w:color="auto"/>
            <w:right w:val="none" w:sz="0" w:space="0" w:color="auto"/>
          </w:divBdr>
        </w:div>
        <w:div w:id="1593586170">
          <w:marLeft w:val="640"/>
          <w:marRight w:val="0"/>
          <w:marTop w:val="0"/>
          <w:marBottom w:val="0"/>
          <w:divBdr>
            <w:top w:val="none" w:sz="0" w:space="0" w:color="auto"/>
            <w:left w:val="none" w:sz="0" w:space="0" w:color="auto"/>
            <w:bottom w:val="none" w:sz="0" w:space="0" w:color="auto"/>
            <w:right w:val="none" w:sz="0" w:space="0" w:color="auto"/>
          </w:divBdr>
        </w:div>
        <w:div w:id="1516117700">
          <w:marLeft w:val="640"/>
          <w:marRight w:val="0"/>
          <w:marTop w:val="0"/>
          <w:marBottom w:val="0"/>
          <w:divBdr>
            <w:top w:val="none" w:sz="0" w:space="0" w:color="auto"/>
            <w:left w:val="none" w:sz="0" w:space="0" w:color="auto"/>
            <w:bottom w:val="none" w:sz="0" w:space="0" w:color="auto"/>
            <w:right w:val="none" w:sz="0" w:space="0" w:color="auto"/>
          </w:divBdr>
        </w:div>
        <w:div w:id="1457522062">
          <w:marLeft w:val="640"/>
          <w:marRight w:val="0"/>
          <w:marTop w:val="0"/>
          <w:marBottom w:val="0"/>
          <w:divBdr>
            <w:top w:val="none" w:sz="0" w:space="0" w:color="auto"/>
            <w:left w:val="none" w:sz="0" w:space="0" w:color="auto"/>
            <w:bottom w:val="none" w:sz="0" w:space="0" w:color="auto"/>
            <w:right w:val="none" w:sz="0" w:space="0" w:color="auto"/>
          </w:divBdr>
        </w:div>
        <w:div w:id="870842556">
          <w:marLeft w:val="640"/>
          <w:marRight w:val="0"/>
          <w:marTop w:val="0"/>
          <w:marBottom w:val="0"/>
          <w:divBdr>
            <w:top w:val="none" w:sz="0" w:space="0" w:color="auto"/>
            <w:left w:val="none" w:sz="0" w:space="0" w:color="auto"/>
            <w:bottom w:val="none" w:sz="0" w:space="0" w:color="auto"/>
            <w:right w:val="none" w:sz="0" w:space="0" w:color="auto"/>
          </w:divBdr>
        </w:div>
        <w:div w:id="927544554">
          <w:marLeft w:val="640"/>
          <w:marRight w:val="0"/>
          <w:marTop w:val="0"/>
          <w:marBottom w:val="0"/>
          <w:divBdr>
            <w:top w:val="none" w:sz="0" w:space="0" w:color="auto"/>
            <w:left w:val="none" w:sz="0" w:space="0" w:color="auto"/>
            <w:bottom w:val="none" w:sz="0" w:space="0" w:color="auto"/>
            <w:right w:val="none" w:sz="0" w:space="0" w:color="auto"/>
          </w:divBdr>
        </w:div>
        <w:div w:id="153955616">
          <w:marLeft w:val="640"/>
          <w:marRight w:val="0"/>
          <w:marTop w:val="0"/>
          <w:marBottom w:val="0"/>
          <w:divBdr>
            <w:top w:val="none" w:sz="0" w:space="0" w:color="auto"/>
            <w:left w:val="none" w:sz="0" w:space="0" w:color="auto"/>
            <w:bottom w:val="none" w:sz="0" w:space="0" w:color="auto"/>
            <w:right w:val="none" w:sz="0" w:space="0" w:color="auto"/>
          </w:divBdr>
        </w:div>
        <w:div w:id="926111497">
          <w:marLeft w:val="640"/>
          <w:marRight w:val="0"/>
          <w:marTop w:val="0"/>
          <w:marBottom w:val="0"/>
          <w:divBdr>
            <w:top w:val="none" w:sz="0" w:space="0" w:color="auto"/>
            <w:left w:val="none" w:sz="0" w:space="0" w:color="auto"/>
            <w:bottom w:val="none" w:sz="0" w:space="0" w:color="auto"/>
            <w:right w:val="none" w:sz="0" w:space="0" w:color="auto"/>
          </w:divBdr>
        </w:div>
        <w:div w:id="332538374">
          <w:marLeft w:val="640"/>
          <w:marRight w:val="0"/>
          <w:marTop w:val="0"/>
          <w:marBottom w:val="0"/>
          <w:divBdr>
            <w:top w:val="none" w:sz="0" w:space="0" w:color="auto"/>
            <w:left w:val="none" w:sz="0" w:space="0" w:color="auto"/>
            <w:bottom w:val="none" w:sz="0" w:space="0" w:color="auto"/>
            <w:right w:val="none" w:sz="0" w:space="0" w:color="auto"/>
          </w:divBdr>
        </w:div>
        <w:div w:id="1276908952">
          <w:marLeft w:val="640"/>
          <w:marRight w:val="0"/>
          <w:marTop w:val="0"/>
          <w:marBottom w:val="0"/>
          <w:divBdr>
            <w:top w:val="none" w:sz="0" w:space="0" w:color="auto"/>
            <w:left w:val="none" w:sz="0" w:space="0" w:color="auto"/>
            <w:bottom w:val="none" w:sz="0" w:space="0" w:color="auto"/>
            <w:right w:val="none" w:sz="0" w:space="0" w:color="auto"/>
          </w:divBdr>
        </w:div>
        <w:div w:id="2086102068">
          <w:marLeft w:val="640"/>
          <w:marRight w:val="0"/>
          <w:marTop w:val="0"/>
          <w:marBottom w:val="0"/>
          <w:divBdr>
            <w:top w:val="none" w:sz="0" w:space="0" w:color="auto"/>
            <w:left w:val="none" w:sz="0" w:space="0" w:color="auto"/>
            <w:bottom w:val="none" w:sz="0" w:space="0" w:color="auto"/>
            <w:right w:val="none" w:sz="0" w:space="0" w:color="auto"/>
          </w:divBdr>
        </w:div>
        <w:div w:id="865555152">
          <w:marLeft w:val="640"/>
          <w:marRight w:val="0"/>
          <w:marTop w:val="0"/>
          <w:marBottom w:val="0"/>
          <w:divBdr>
            <w:top w:val="none" w:sz="0" w:space="0" w:color="auto"/>
            <w:left w:val="none" w:sz="0" w:space="0" w:color="auto"/>
            <w:bottom w:val="none" w:sz="0" w:space="0" w:color="auto"/>
            <w:right w:val="none" w:sz="0" w:space="0" w:color="auto"/>
          </w:divBdr>
        </w:div>
        <w:div w:id="674847421">
          <w:marLeft w:val="640"/>
          <w:marRight w:val="0"/>
          <w:marTop w:val="0"/>
          <w:marBottom w:val="0"/>
          <w:divBdr>
            <w:top w:val="none" w:sz="0" w:space="0" w:color="auto"/>
            <w:left w:val="none" w:sz="0" w:space="0" w:color="auto"/>
            <w:bottom w:val="none" w:sz="0" w:space="0" w:color="auto"/>
            <w:right w:val="none" w:sz="0" w:space="0" w:color="auto"/>
          </w:divBdr>
        </w:div>
        <w:div w:id="965356989">
          <w:marLeft w:val="640"/>
          <w:marRight w:val="0"/>
          <w:marTop w:val="0"/>
          <w:marBottom w:val="0"/>
          <w:divBdr>
            <w:top w:val="none" w:sz="0" w:space="0" w:color="auto"/>
            <w:left w:val="none" w:sz="0" w:space="0" w:color="auto"/>
            <w:bottom w:val="none" w:sz="0" w:space="0" w:color="auto"/>
            <w:right w:val="none" w:sz="0" w:space="0" w:color="auto"/>
          </w:divBdr>
        </w:div>
        <w:div w:id="1149204137">
          <w:marLeft w:val="640"/>
          <w:marRight w:val="0"/>
          <w:marTop w:val="0"/>
          <w:marBottom w:val="0"/>
          <w:divBdr>
            <w:top w:val="none" w:sz="0" w:space="0" w:color="auto"/>
            <w:left w:val="none" w:sz="0" w:space="0" w:color="auto"/>
            <w:bottom w:val="none" w:sz="0" w:space="0" w:color="auto"/>
            <w:right w:val="none" w:sz="0" w:space="0" w:color="auto"/>
          </w:divBdr>
        </w:div>
        <w:div w:id="1498880220">
          <w:marLeft w:val="640"/>
          <w:marRight w:val="0"/>
          <w:marTop w:val="0"/>
          <w:marBottom w:val="0"/>
          <w:divBdr>
            <w:top w:val="none" w:sz="0" w:space="0" w:color="auto"/>
            <w:left w:val="none" w:sz="0" w:space="0" w:color="auto"/>
            <w:bottom w:val="none" w:sz="0" w:space="0" w:color="auto"/>
            <w:right w:val="none" w:sz="0" w:space="0" w:color="auto"/>
          </w:divBdr>
        </w:div>
        <w:div w:id="1224832121">
          <w:marLeft w:val="640"/>
          <w:marRight w:val="0"/>
          <w:marTop w:val="0"/>
          <w:marBottom w:val="0"/>
          <w:divBdr>
            <w:top w:val="none" w:sz="0" w:space="0" w:color="auto"/>
            <w:left w:val="none" w:sz="0" w:space="0" w:color="auto"/>
            <w:bottom w:val="none" w:sz="0" w:space="0" w:color="auto"/>
            <w:right w:val="none" w:sz="0" w:space="0" w:color="auto"/>
          </w:divBdr>
        </w:div>
        <w:div w:id="5984505">
          <w:marLeft w:val="640"/>
          <w:marRight w:val="0"/>
          <w:marTop w:val="0"/>
          <w:marBottom w:val="0"/>
          <w:divBdr>
            <w:top w:val="none" w:sz="0" w:space="0" w:color="auto"/>
            <w:left w:val="none" w:sz="0" w:space="0" w:color="auto"/>
            <w:bottom w:val="none" w:sz="0" w:space="0" w:color="auto"/>
            <w:right w:val="none" w:sz="0" w:space="0" w:color="auto"/>
          </w:divBdr>
        </w:div>
        <w:div w:id="1928803712">
          <w:marLeft w:val="640"/>
          <w:marRight w:val="0"/>
          <w:marTop w:val="0"/>
          <w:marBottom w:val="0"/>
          <w:divBdr>
            <w:top w:val="none" w:sz="0" w:space="0" w:color="auto"/>
            <w:left w:val="none" w:sz="0" w:space="0" w:color="auto"/>
            <w:bottom w:val="none" w:sz="0" w:space="0" w:color="auto"/>
            <w:right w:val="none" w:sz="0" w:space="0" w:color="auto"/>
          </w:divBdr>
        </w:div>
      </w:divsChild>
    </w:div>
    <w:div w:id="205139120">
      <w:bodyDiv w:val="1"/>
      <w:marLeft w:val="0"/>
      <w:marRight w:val="0"/>
      <w:marTop w:val="0"/>
      <w:marBottom w:val="0"/>
      <w:divBdr>
        <w:top w:val="none" w:sz="0" w:space="0" w:color="auto"/>
        <w:left w:val="none" w:sz="0" w:space="0" w:color="auto"/>
        <w:bottom w:val="none" w:sz="0" w:space="0" w:color="auto"/>
        <w:right w:val="none" w:sz="0" w:space="0" w:color="auto"/>
      </w:divBdr>
      <w:divsChild>
        <w:div w:id="297810275">
          <w:marLeft w:val="640"/>
          <w:marRight w:val="0"/>
          <w:marTop w:val="0"/>
          <w:marBottom w:val="0"/>
          <w:divBdr>
            <w:top w:val="none" w:sz="0" w:space="0" w:color="auto"/>
            <w:left w:val="none" w:sz="0" w:space="0" w:color="auto"/>
            <w:bottom w:val="none" w:sz="0" w:space="0" w:color="auto"/>
            <w:right w:val="none" w:sz="0" w:space="0" w:color="auto"/>
          </w:divBdr>
        </w:div>
        <w:div w:id="794837569">
          <w:marLeft w:val="640"/>
          <w:marRight w:val="0"/>
          <w:marTop w:val="0"/>
          <w:marBottom w:val="0"/>
          <w:divBdr>
            <w:top w:val="none" w:sz="0" w:space="0" w:color="auto"/>
            <w:left w:val="none" w:sz="0" w:space="0" w:color="auto"/>
            <w:bottom w:val="none" w:sz="0" w:space="0" w:color="auto"/>
            <w:right w:val="none" w:sz="0" w:space="0" w:color="auto"/>
          </w:divBdr>
        </w:div>
        <w:div w:id="1569487832">
          <w:marLeft w:val="640"/>
          <w:marRight w:val="0"/>
          <w:marTop w:val="0"/>
          <w:marBottom w:val="0"/>
          <w:divBdr>
            <w:top w:val="none" w:sz="0" w:space="0" w:color="auto"/>
            <w:left w:val="none" w:sz="0" w:space="0" w:color="auto"/>
            <w:bottom w:val="none" w:sz="0" w:space="0" w:color="auto"/>
            <w:right w:val="none" w:sz="0" w:space="0" w:color="auto"/>
          </w:divBdr>
        </w:div>
        <w:div w:id="1203055780">
          <w:marLeft w:val="640"/>
          <w:marRight w:val="0"/>
          <w:marTop w:val="0"/>
          <w:marBottom w:val="0"/>
          <w:divBdr>
            <w:top w:val="none" w:sz="0" w:space="0" w:color="auto"/>
            <w:left w:val="none" w:sz="0" w:space="0" w:color="auto"/>
            <w:bottom w:val="none" w:sz="0" w:space="0" w:color="auto"/>
            <w:right w:val="none" w:sz="0" w:space="0" w:color="auto"/>
          </w:divBdr>
        </w:div>
        <w:div w:id="325210329">
          <w:marLeft w:val="640"/>
          <w:marRight w:val="0"/>
          <w:marTop w:val="0"/>
          <w:marBottom w:val="0"/>
          <w:divBdr>
            <w:top w:val="none" w:sz="0" w:space="0" w:color="auto"/>
            <w:left w:val="none" w:sz="0" w:space="0" w:color="auto"/>
            <w:bottom w:val="none" w:sz="0" w:space="0" w:color="auto"/>
            <w:right w:val="none" w:sz="0" w:space="0" w:color="auto"/>
          </w:divBdr>
        </w:div>
        <w:div w:id="952906183">
          <w:marLeft w:val="640"/>
          <w:marRight w:val="0"/>
          <w:marTop w:val="0"/>
          <w:marBottom w:val="0"/>
          <w:divBdr>
            <w:top w:val="none" w:sz="0" w:space="0" w:color="auto"/>
            <w:left w:val="none" w:sz="0" w:space="0" w:color="auto"/>
            <w:bottom w:val="none" w:sz="0" w:space="0" w:color="auto"/>
            <w:right w:val="none" w:sz="0" w:space="0" w:color="auto"/>
          </w:divBdr>
        </w:div>
        <w:div w:id="1145588962">
          <w:marLeft w:val="640"/>
          <w:marRight w:val="0"/>
          <w:marTop w:val="0"/>
          <w:marBottom w:val="0"/>
          <w:divBdr>
            <w:top w:val="none" w:sz="0" w:space="0" w:color="auto"/>
            <w:left w:val="none" w:sz="0" w:space="0" w:color="auto"/>
            <w:bottom w:val="none" w:sz="0" w:space="0" w:color="auto"/>
            <w:right w:val="none" w:sz="0" w:space="0" w:color="auto"/>
          </w:divBdr>
        </w:div>
        <w:div w:id="664284553">
          <w:marLeft w:val="640"/>
          <w:marRight w:val="0"/>
          <w:marTop w:val="0"/>
          <w:marBottom w:val="0"/>
          <w:divBdr>
            <w:top w:val="none" w:sz="0" w:space="0" w:color="auto"/>
            <w:left w:val="none" w:sz="0" w:space="0" w:color="auto"/>
            <w:bottom w:val="none" w:sz="0" w:space="0" w:color="auto"/>
            <w:right w:val="none" w:sz="0" w:space="0" w:color="auto"/>
          </w:divBdr>
        </w:div>
        <w:div w:id="1827821269">
          <w:marLeft w:val="640"/>
          <w:marRight w:val="0"/>
          <w:marTop w:val="0"/>
          <w:marBottom w:val="0"/>
          <w:divBdr>
            <w:top w:val="none" w:sz="0" w:space="0" w:color="auto"/>
            <w:left w:val="none" w:sz="0" w:space="0" w:color="auto"/>
            <w:bottom w:val="none" w:sz="0" w:space="0" w:color="auto"/>
            <w:right w:val="none" w:sz="0" w:space="0" w:color="auto"/>
          </w:divBdr>
        </w:div>
        <w:div w:id="1234588957">
          <w:marLeft w:val="640"/>
          <w:marRight w:val="0"/>
          <w:marTop w:val="0"/>
          <w:marBottom w:val="0"/>
          <w:divBdr>
            <w:top w:val="none" w:sz="0" w:space="0" w:color="auto"/>
            <w:left w:val="none" w:sz="0" w:space="0" w:color="auto"/>
            <w:bottom w:val="none" w:sz="0" w:space="0" w:color="auto"/>
            <w:right w:val="none" w:sz="0" w:space="0" w:color="auto"/>
          </w:divBdr>
        </w:div>
        <w:div w:id="1363704569">
          <w:marLeft w:val="640"/>
          <w:marRight w:val="0"/>
          <w:marTop w:val="0"/>
          <w:marBottom w:val="0"/>
          <w:divBdr>
            <w:top w:val="none" w:sz="0" w:space="0" w:color="auto"/>
            <w:left w:val="none" w:sz="0" w:space="0" w:color="auto"/>
            <w:bottom w:val="none" w:sz="0" w:space="0" w:color="auto"/>
            <w:right w:val="none" w:sz="0" w:space="0" w:color="auto"/>
          </w:divBdr>
        </w:div>
        <w:div w:id="1013144511">
          <w:marLeft w:val="640"/>
          <w:marRight w:val="0"/>
          <w:marTop w:val="0"/>
          <w:marBottom w:val="0"/>
          <w:divBdr>
            <w:top w:val="none" w:sz="0" w:space="0" w:color="auto"/>
            <w:left w:val="none" w:sz="0" w:space="0" w:color="auto"/>
            <w:bottom w:val="none" w:sz="0" w:space="0" w:color="auto"/>
            <w:right w:val="none" w:sz="0" w:space="0" w:color="auto"/>
          </w:divBdr>
        </w:div>
        <w:div w:id="1451626256">
          <w:marLeft w:val="640"/>
          <w:marRight w:val="0"/>
          <w:marTop w:val="0"/>
          <w:marBottom w:val="0"/>
          <w:divBdr>
            <w:top w:val="none" w:sz="0" w:space="0" w:color="auto"/>
            <w:left w:val="none" w:sz="0" w:space="0" w:color="auto"/>
            <w:bottom w:val="none" w:sz="0" w:space="0" w:color="auto"/>
            <w:right w:val="none" w:sz="0" w:space="0" w:color="auto"/>
          </w:divBdr>
        </w:div>
        <w:div w:id="1881942634">
          <w:marLeft w:val="640"/>
          <w:marRight w:val="0"/>
          <w:marTop w:val="0"/>
          <w:marBottom w:val="0"/>
          <w:divBdr>
            <w:top w:val="none" w:sz="0" w:space="0" w:color="auto"/>
            <w:left w:val="none" w:sz="0" w:space="0" w:color="auto"/>
            <w:bottom w:val="none" w:sz="0" w:space="0" w:color="auto"/>
            <w:right w:val="none" w:sz="0" w:space="0" w:color="auto"/>
          </w:divBdr>
        </w:div>
        <w:div w:id="1125541870">
          <w:marLeft w:val="640"/>
          <w:marRight w:val="0"/>
          <w:marTop w:val="0"/>
          <w:marBottom w:val="0"/>
          <w:divBdr>
            <w:top w:val="none" w:sz="0" w:space="0" w:color="auto"/>
            <w:left w:val="none" w:sz="0" w:space="0" w:color="auto"/>
            <w:bottom w:val="none" w:sz="0" w:space="0" w:color="auto"/>
            <w:right w:val="none" w:sz="0" w:space="0" w:color="auto"/>
          </w:divBdr>
        </w:div>
        <w:div w:id="1074203579">
          <w:marLeft w:val="640"/>
          <w:marRight w:val="0"/>
          <w:marTop w:val="0"/>
          <w:marBottom w:val="0"/>
          <w:divBdr>
            <w:top w:val="none" w:sz="0" w:space="0" w:color="auto"/>
            <w:left w:val="none" w:sz="0" w:space="0" w:color="auto"/>
            <w:bottom w:val="none" w:sz="0" w:space="0" w:color="auto"/>
            <w:right w:val="none" w:sz="0" w:space="0" w:color="auto"/>
          </w:divBdr>
        </w:div>
        <w:div w:id="107816580">
          <w:marLeft w:val="640"/>
          <w:marRight w:val="0"/>
          <w:marTop w:val="0"/>
          <w:marBottom w:val="0"/>
          <w:divBdr>
            <w:top w:val="none" w:sz="0" w:space="0" w:color="auto"/>
            <w:left w:val="none" w:sz="0" w:space="0" w:color="auto"/>
            <w:bottom w:val="none" w:sz="0" w:space="0" w:color="auto"/>
            <w:right w:val="none" w:sz="0" w:space="0" w:color="auto"/>
          </w:divBdr>
        </w:div>
        <w:div w:id="948463470">
          <w:marLeft w:val="640"/>
          <w:marRight w:val="0"/>
          <w:marTop w:val="0"/>
          <w:marBottom w:val="0"/>
          <w:divBdr>
            <w:top w:val="none" w:sz="0" w:space="0" w:color="auto"/>
            <w:left w:val="none" w:sz="0" w:space="0" w:color="auto"/>
            <w:bottom w:val="none" w:sz="0" w:space="0" w:color="auto"/>
            <w:right w:val="none" w:sz="0" w:space="0" w:color="auto"/>
          </w:divBdr>
        </w:div>
      </w:divsChild>
    </w:div>
    <w:div w:id="205224042">
      <w:bodyDiv w:val="1"/>
      <w:marLeft w:val="0"/>
      <w:marRight w:val="0"/>
      <w:marTop w:val="0"/>
      <w:marBottom w:val="0"/>
      <w:divBdr>
        <w:top w:val="none" w:sz="0" w:space="0" w:color="auto"/>
        <w:left w:val="none" w:sz="0" w:space="0" w:color="auto"/>
        <w:bottom w:val="none" w:sz="0" w:space="0" w:color="auto"/>
        <w:right w:val="none" w:sz="0" w:space="0" w:color="auto"/>
      </w:divBdr>
      <w:divsChild>
        <w:div w:id="1553617489">
          <w:marLeft w:val="640"/>
          <w:marRight w:val="0"/>
          <w:marTop w:val="0"/>
          <w:marBottom w:val="0"/>
          <w:divBdr>
            <w:top w:val="none" w:sz="0" w:space="0" w:color="auto"/>
            <w:left w:val="none" w:sz="0" w:space="0" w:color="auto"/>
            <w:bottom w:val="none" w:sz="0" w:space="0" w:color="auto"/>
            <w:right w:val="none" w:sz="0" w:space="0" w:color="auto"/>
          </w:divBdr>
        </w:div>
        <w:div w:id="1334257894">
          <w:marLeft w:val="640"/>
          <w:marRight w:val="0"/>
          <w:marTop w:val="0"/>
          <w:marBottom w:val="0"/>
          <w:divBdr>
            <w:top w:val="none" w:sz="0" w:space="0" w:color="auto"/>
            <w:left w:val="none" w:sz="0" w:space="0" w:color="auto"/>
            <w:bottom w:val="none" w:sz="0" w:space="0" w:color="auto"/>
            <w:right w:val="none" w:sz="0" w:space="0" w:color="auto"/>
          </w:divBdr>
        </w:div>
        <w:div w:id="723142238">
          <w:marLeft w:val="640"/>
          <w:marRight w:val="0"/>
          <w:marTop w:val="0"/>
          <w:marBottom w:val="0"/>
          <w:divBdr>
            <w:top w:val="none" w:sz="0" w:space="0" w:color="auto"/>
            <w:left w:val="none" w:sz="0" w:space="0" w:color="auto"/>
            <w:bottom w:val="none" w:sz="0" w:space="0" w:color="auto"/>
            <w:right w:val="none" w:sz="0" w:space="0" w:color="auto"/>
          </w:divBdr>
        </w:div>
        <w:div w:id="537203793">
          <w:marLeft w:val="640"/>
          <w:marRight w:val="0"/>
          <w:marTop w:val="0"/>
          <w:marBottom w:val="0"/>
          <w:divBdr>
            <w:top w:val="none" w:sz="0" w:space="0" w:color="auto"/>
            <w:left w:val="none" w:sz="0" w:space="0" w:color="auto"/>
            <w:bottom w:val="none" w:sz="0" w:space="0" w:color="auto"/>
            <w:right w:val="none" w:sz="0" w:space="0" w:color="auto"/>
          </w:divBdr>
        </w:div>
        <w:div w:id="1012492183">
          <w:marLeft w:val="640"/>
          <w:marRight w:val="0"/>
          <w:marTop w:val="0"/>
          <w:marBottom w:val="0"/>
          <w:divBdr>
            <w:top w:val="none" w:sz="0" w:space="0" w:color="auto"/>
            <w:left w:val="none" w:sz="0" w:space="0" w:color="auto"/>
            <w:bottom w:val="none" w:sz="0" w:space="0" w:color="auto"/>
            <w:right w:val="none" w:sz="0" w:space="0" w:color="auto"/>
          </w:divBdr>
        </w:div>
        <w:div w:id="994262969">
          <w:marLeft w:val="640"/>
          <w:marRight w:val="0"/>
          <w:marTop w:val="0"/>
          <w:marBottom w:val="0"/>
          <w:divBdr>
            <w:top w:val="none" w:sz="0" w:space="0" w:color="auto"/>
            <w:left w:val="none" w:sz="0" w:space="0" w:color="auto"/>
            <w:bottom w:val="none" w:sz="0" w:space="0" w:color="auto"/>
            <w:right w:val="none" w:sz="0" w:space="0" w:color="auto"/>
          </w:divBdr>
        </w:div>
        <w:div w:id="1419909881">
          <w:marLeft w:val="640"/>
          <w:marRight w:val="0"/>
          <w:marTop w:val="0"/>
          <w:marBottom w:val="0"/>
          <w:divBdr>
            <w:top w:val="none" w:sz="0" w:space="0" w:color="auto"/>
            <w:left w:val="none" w:sz="0" w:space="0" w:color="auto"/>
            <w:bottom w:val="none" w:sz="0" w:space="0" w:color="auto"/>
            <w:right w:val="none" w:sz="0" w:space="0" w:color="auto"/>
          </w:divBdr>
        </w:div>
        <w:div w:id="109595376">
          <w:marLeft w:val="640"/>
          <w:marRight w:val="0"/>
          <w:marTop w:val="0"/>
          <w:marBottom w:val="0"/>
          <w:divBdr>
            <w:top w:val="none" w:sz="0" w:space="0" w:color="auto"/>
            <w:left w:val="none" w:sz="0" w:space="0" w:color="auto"/>
            <w:bottom w:val="none" w:sz="0" w:space="0" w:color="auto"/>
            <w:right w:val="none" w:sz="0" w:space="0" w:color="auto"/>
          </w:divBdr>
        </w:div>
        <w:div w:id="1073285130">
          <w:marLeft w:val="640"/>
          <w:marRight w:val="0"/>
          <w:marTop w:val="0"/>
          <w:marBottom w:val="0"/>
          <w:divBdr>
            <w:top w:val="none" w:sz="0" w:space="0" w:color="auto"/>
            <w:left w:val="none" w:sz="0" w:space="0" w:color="auto"/>
            <w:bottom w:val="none" w:sz="0" w:space="0" w:color="auto"/>
            <w:right w:val="none" w:sz="0" w:space="0" w:color="auto"/>
          </w:divBdr>
        </w:div>
        <w:div w:id="1515459779">
          <w:marLeft w:val="640"/>
          <w:marRight w:val="0"/>
          <w:marTop w:val="0"/>
          <w:marBottom w:val="0"/>
          <w:divBdr>
            <w:top w:val="none" w:sz="0" w:space="0" w:color="auto"/>
            <w:left w:val="none" w:sz="0" w:space="0" w:color="auto"/>
            <w:bottom w:val="none" w:sz="0" w:space="0" w:color="auto"/>
            <w:right w:val="none" w:sz="0" w:space="0" w:color="auto"/>
          </w:divBdr>
        </w:div>
        <w:div w:id="2097290241">
          <w:marLeft w:val="640"/>
          <w:marRight w:val="0"/>
          <w:marTop w:val="0"/>
          <w:marBottom w:val="0"/>
          <w:divBdr>
            <w:top w:val="none" w:sz="0" w:space="0" w:color="auto"/>
            <w:left w:val="none" w:sz="0" w:space="0" w:color="auto"/>
            <w:bottom w:val="none" w:sz="0" w:space="0" w:color="auto"/>
            <w:right w:val="none" w:sz="0" w:space="0" w:color="auto"/>
          </w:divBdr>
        </w:div>
        <w:div w:id="135881641">
          <w:marLeft w:val="640"/>
          <w:marRight w:val="0"/>
          <w:marTop w:val="0"/>
          <w:marBottom w:val="0"/>
          <w:divBdr>
            <w:top w:val="none" w:sz="0" w:space="0" w:color="auto"/>
            <w:left w:val="none" w:sz="0" w:space="0" w:color="auto"/>
            <w:bottom w:val="none" w:sz="0" w:space="0" w:color="auto"/>
            <w:right w:val="none" w:sz="0" w:space="0" w:color="auto"/>
          </w:divBdr>
        </w:div>
        <w:div w:id="487089773">
          <w:marLeft w:val="640"/>
          <w:marRight w:val="0"/>
          <w:marTop w:val="0"/>
          <w:marBottom w:val="0"/>
          <w:divBdr>
            <w:top w:val="none" w:sz="0" w:space="0" w:color="auto"/>
            <w:left w:val="none" w:sz="0" w:space="0" w:color="auto"/>
            <w:bottom w:val="none" w:sz="0" w:space="0" w:color="auto"/>
            <w:right w:val="none" w:sz="0" w:space="0" w:color="auto"/>
          </w:divBdr>
        </w:div>
        <w:div w:id="285624873">
          <w:marLeft w:val="640"/>
          <w:marRight w:val="0"/>
          <w:marTop w:val="0"/>
          <w:marBottom w:val="0"/>
          <w:divBdr>
            <w:top w:val="none" w:sz="0" w:space="0" w:color="auto"/>
            <w:left w:val="none" w:sz="0" w:space="0" w:color="auto"/>
            <w:bottom w:val="none" w:sz="0" w:space="0" w:color="auto"/>
            <w:right w:val="none" w:sz="0" w:space="0" w:color="auto"/>
          </w:divBdr>
        </w:div>
        <w:div w:id="1721898394">
          <w:marLeft w:val="640"/>
          <w:marRight w:val="0"/>
          <w:marTop w:val="0"/>
          <w:marBottom w:val="0"/>
          <w:divBdr>
            <w:top w:val="none" w:sz="0" w:space="0" w:color="auto"/>
            <w:left w:val="none" w:sz="0" w:space="0" w:color="auto"/>
            <w:bottom w:val="none" w:sz="0" w:space="0" w:color="auto"/>
            <w:right w:val="none" w:sz="0" w:space="0" w:color="auto"/>
          </w:divBdr>
        </w:div>
        <w:div w:id="601574654">
          <w:marLeft w:val="640"/>
          <w:marRight w:val="0"/>
          <w:marTop w:val="0"/>
          <w:marBottom w:val="0"/>
          <w:divBdr>
            <w:top w:val="none" w:sz="0" w:space="0" w:color="auto"/>
            <w:left w:val="none" w:sz="0" w:space="0" w:color="auto"/>
            <w:bottom w:val="none" w:sz="0" w:space="0" w:color="auto"/>
            <w:right w:val="none" w:sz="0" w:space="0" w:color="auto"/>
          </w:divBdr>
        </w:div>
        <w:div w:id="148833448">
          <w:marLeft w:val="640"/>
          <w:marRight w:val="0"/>
          <w:marTop w:val="0"/>
          <w:marBottom w:val="0"/>
          <w:divBdr>
            <w:top w:val="none" w:sz="0" w:space="0" w:color="auto"/>
            <w:left w:val="none" w:sz="0" w:space="0" w:color="auto"/>
            <w:bottom w:val="none" w:sz="0" w:space="0" w:color="auto"/>
            <w:right w:val="none" w:sz="0" w:space="0" w:color="auto"/>
          </w:divBdr>
        </w:div>
        <w:div w:id="1011102444">
          <w:marLeft w:val="640"/>
          <w:marRight w:val="0"/>
          <w:marTop w:val="0"/>
          <w:marBottom w:val="0"/>
          <w:divBdr>
            <w:top w:val="none" w:sz="0" w:space="0" w:color="auto"/>
            <w:left w:val="none" w:sz="0" w:space="0" w:color="auto"/>
            <w:bottom w:val="none" w:sz="0" w:space="0" w:color="auto"/>
            <w:right w:val="none" w:sz="0" w:space="0" w:color="auto"/>
          </w:divBdr>
        </w:div>
        <w:div w:id="1478448061">
          <w:marLeft w:val="640"/>
          <w:marRight w:val="0"/>
          <w:marTop w:val="0"/>
          <w:marBottom w:val="0"/>
          <w:divBdr>
            <w:top w:val="none" w:sz="0" w:space="0" w:color="auto"/>
            <w:left w:val="none" w:sz="0" w:space="0" w:color="auto"/>
            <w:bottom w:val="none" w:sz="0" w:space="0" w:color="auto"/>
            <w:right w:val="none" w:sz="0" w:space="0" w:color="auto"/>
          </w:divBdr>
        </w:div>
        <w:div w:id="1108621625">
          <w:marLeft w:val="640"/>
          <w:marRight w:val="0"/>
          <w:marTop w:val="0"/>
          <w:marBottom w:val="0"/>
          <w:divBdr>
            <w:top w:val="none" w:sz="0" w:space="0" w:color="auto"/>
            <w:left w:val="none" w:sz="0" w:space="0" w:color="auto"/>
            <w:bottom w:val="none" w:sz="0" w:space="0" w:color="auto"/>
            <w:right w:val="none" w:sz="0" w:space="0" w:color="auto"/>
          </w:divBdr>
        </w:div>
        <w:div w:id="506680371">
          <w:marLeft w:val="640"/>
          <w:marRight w:val="0"/>
          <w:marTop w:val="0"/>
          <w:marBottom w:val="0"/>
          <w:divBdr>
            <w:top w:val="none" w:sz="0" w:space="0" w:color="auto"/>
            <w:left w:val="none" w:sz="0" w:space="0" w:color="auto"/>
            <w:bottom w:val="none" w:sz="0" w:space="0" w:color="auto"/>
            <w:right w:val="none" w:sz="0" w:space="0" w:color="auto"/>
          </w:divBdr>
        </w:div>
        <w:div w:id="134764103">
          <w:marLeft w:val="640"/>
          <w:marRight w:val="0"/>
          <w:marTop w:val="0"/>
          <w:marBottom w:val="0"/>
          <w:divBdr>
            <w:top w:val="none" w:sz="0" w:space="0" w:color="auto"/>
            <w:left w:val="none" w:sz="0" w:space="0" w:color="auto"/>
            <w:bottom w:val="none" w:sz="0" w:space="0" w:color="auto"/>
            <w:right w:val="none" w:sz="0" w:space="0" w:color="auto"/>
          </w:divBdr>
        </w:div>
        <w:div w:id="254289860">
          <w:marLeft w:val="640"/>
          <w:marRight w:val="0"/>
          <w:marTop w:val="0"/>
          <w:marBottom w:val="0"/>
          <w:divBdr>
            <w:top w:val="none" w:sz="0" w:space="0" w:color="auto"/>
            <w:left w:val="none" w:sz="0" w:space="0" w:color="auto"/>
            <w:bottom w:val="none" w:sz="0" w:space="0" w:color="auto"/>
            <w:right w:val="none" w:sz="0" w:space="0" w:color="auto"/>
          </w:divBdr>
        </w:div>
        <w:div w:id="1491098629">
          <w:marLeft w:val="640"/>
          <w:marRight w:val="0"/>
          <w:marTop w:val="0"/>
          <w:marBottom w:val="0"/>
          <w:divBdr>
            <w:top w:val="none" w:sz="0" w:space="0" w:color="auto"/>
            <w:left w:val="none" w:sz="0" w:space="0" w:color="auto"/>
            <w:bottom w:val="none" w:sz="0" w:space="0" w:color="auto"/>
            <w:right w:val="none" w:sz="0" w:space="0" w:color="auto"/>
          </w:divBdr>
        </w:div>
        <w:div w:id="1549878847">
          <w:marLeft w:val="640"/>
          <w:marRight w:val="0"/>
          <w:marTop w:val="0"/>
          <w:marBottom w:val="0"/>
          <w:divBdr>
            <w:top w:val="none" w:sz="0" w:space="0" w:color="auto"/>
            <w:left w:val="none" w:sz="0" w:space="0" w:color="auto"/>
            <w:bottom w:val="none" w:sz="0" w:space="0" w:color="auto"/>
            <w:right w:val="none" w:sz="0" w:space="0" w:color="auto"/>
          </w:divBdr>
        </w:div>
        <w:div w:id="888877068">
          <w:marLeft w:val="640"/>
          <w:marRight w:val="0"/>
          <w:marTop w:val="0"/>
          <w:marBottom w:val="0"/>
          <w:divBdr>
            <w:top w:val="none" w:sz="0" w:space="0" w:color="auto"/>
            <w:left w:val="none" w:sz="0" w:space="0" w:color="auto"/>
            <w:bottom w:val="none" w:sz="0" w:space="0" w:color="auto"/>
            <w:right w:val="none" w:sz="0" w:space="0" w:color="auto"/>
          </w:divBdr>
        </w:div>
        <w:div w:id="33970212">
          <w:marLeft w:val="640"/>
          <w:marRight w:val="0"/>
          <w:marTop w:val="0"/>
          <w:marBottom w:val="0"/>
          <w:divBdr>
            <w:top w:val="none" w:sz="0" w:space="0" w:color="auto"/>
            <w:left w:val="none" w:sz="0" w:space="0" w:color="auto"/>
            <w:bottom w:val="none" w:sz="0" w:space="0" w:color="auto"/>
            <w:right w:val="none" w:sz="0" w:space="0" w:color="auto"/>
          </w:divBdr>
        </w:div>
        <w:div w:id="1656951663">
          <w:marLeft w:val="640"/>
          <w:marRight w:val="0"/>
          <w:marTop w:val="0"/>
          <w:marBottom w:val="0"/>
          <w:divBdr>
            <w:top w:val="none" w:sz="0" w:space="0" w:color="auto"/>
            <w:left w:val="none" w:sz="0" w:space="0" w:color="auto"/>
            <w:bottom w:val="none" w:sz="0" w:space="0" w:color="auto"/>
            <w:right w:val="none" w:sz="0" w:space="0" w:color="auto"/>
          </w:divBdr>
        </w:div>
        <w:div w:id="1100906102">
          <w:marLeft w:val="640"/>
          <w:marRight w:val="0"/>
          <w:marTop w:val="0"/>
          <w:marBottom w:val="0"/>
          <w:divBdr>
            <w:top w:val="none" w:sz="0" w:space="0" w:color="auto"/>
            <w:left w:val="none" w:sz="0" w:space="0" w:color="auto"/>
            <w:bottom w:val="none" w:sz="0" w:space="0" w:color="auto"/>
            <w:right w:val="none" w:sz="0" w:space="0" w:color="auto"/>
          </w:divBdr>
        </w:div>
        <w:div w:id="1579360602">
          <w:marLeft w:val="640"/>
          <w:marRight w:val="0"/>
          <w:marTop w:val="0"/>
          <w:marBottom w:val="0"/>
          <w:divBdr>
            <w:top w:val="none" w:sz="0" w:space="0" w:color="auto"/>
            <w:left w:val="none" w:sz="0" w:space="0" w:color="auto"/>
            <w:bottom w:val="none" w:sz="0" w:space="0" w:color="auto"/>
            <w:right w:val="none" w:sz="0" w:space="0" w:color="auto"/>
          </w:divBdr>
        </w:div>
        <w:div w:id="403113660">
          <w:marLeft w:val="640"/>
          <w:marRight w:val="0"/>
          <w:marTop w:val="0"/>
          <w:marBottom w:val="0"/>
          <w:divBdr>
            <w:top w:val="none" w:sz="0" w:space="0" w:color="auto"/>
            <w:left w:val="none" w:sz="0" w:space="0" w:color="auto"/>
            <w:bottom w:val="none" w:sz="0" w:space="0" w:color="auto"/>
            <w:right w:val="none" w:sz="0" w:space="0" w:color="auto"/>
          </w:divBdr>
        </w:div>
        <w:div w:id="402145848">
          <w:marLeft w:val="640"/>
          <w:marRight w:val="0"/>
          <w:marTop w:val="0"/>
          <w:marBottom w:val="0"/>
          <w:divBdr>
            <w:top w:val="none" w:sz="0" w:space="0" w:color="auto"/>
            <w:left w:val="none" w:sz="0" w:space="0" w:color="auto"/>
            <w:bottom w:val="none" w:sz="0" w:space="0" w:color="auto"/>
            <w:right w:val="none" w:sz="0" w:space="0" w:color="auto"/>
          </w:divBdr>
        </w:div>
        <w:div w:id="878009582">
          <w:marLeft w:val="640"/>
          <w:marRight w:val="0"/>
          <w:marTop w:val="0"/>
          <w:marBottom w:val="0"/>
          <w:divBdr>
            <w:top w:val="none" w:sz="0" w:space="0" w:color="auto"/>
            <w:left w:val="none" w:sz="0" w:space="0" w:color="auto"/>
            <w:bottom w:val="none" w:sz="0" w:space="0" w:color="auto"/>
            <w:right w:val="none" w:sz="0" w:space="0" w:color="auto"/>
          </w:divBdr>
        </w:div>
        <w:div w:id="1999066312">
          <w:marLeft w:val="640"/>
          <w:marRight w:val="0"/>
          <w:marTop w:val="0"/>
          <w:marBottom w:val="0"/>
          <w:divBdr>
            <w:top w:val="none" w:sz="0" w:space="0" w:color="auto"/>
            <w:left w:val="none" w:sz="0" w:space="0" w:color="auto"/>
            <w:bottom w:val="none" w:sz="0" w:space="0" w:color="auto"/>
            <w:right w:val="none" w:sz="0" w:space="0" w:color="auto"/>
          </w:divBdr>
        </w:div>
        <w:div w:id="1314067867">
          <w:marLeft w:val="640"/>
          <w:marRight w:val="0"/>
          <w:marTop w:val="0"/>
          <w:marBottom w:val="0"/>
          <w:divBdr>
            <w:top w:val="none" w:sz="0" w:space="0" w:color="auto"/>
            <w:left w:val="none" w:sz="0" w:space="0" w:color="auto"/>
            <w:bottom w:val="none" w:sz="0" w:space="0" w:color="auto"/>
            <w:right w:val="none" w:sz="0" w:space="0" w:color="auto"/>
          </w:divBdr>
        </w:div>
      </w:divsChild>
    </w:div>
    <w:div w:id="210651278">
      <w:bodyDiv w:val="1"/>
      <w:marLeft w:val="0"/>
      <w:marRight w:val="0"/>
      <w:marTop w:val="0"/>
      <w:marBottom w:val="0"/>
      <w:divBdr>
        <w:top w:val="none" w:sz="0" w:space="0" w:color="auto"/>
        <w:left w:val="none" w:sz="0" w:space="0" w:color="auto"/>
        <w:bottom w:val="none" w:sz="0" w:space="0" w:color="auto"/>
        <w:right w:val="none" w:sz="0" w:space="0" w:color="auto"/>
      </w:divBdr>
      <w:divsChild>
        <w:div w:id="1707606625">
          <w:marLeft w:val="640"/>
          <w:marRight w:val="0"/>
          <w:marTop w:val="0"/>
          <w:marBottom w:val="0"/>
          <w:divBdr>
            <w:top w:val="none" w:sz="0" w:space="0" w:color="auto"/>
            <w:left w:val="none" w:sz="0" w:space="0" w:color="auto"/>
            <w:bottom w:val="none" w:sz="0" w:space="0" w:color="auto"/>
            <w:right w:val="none" w:sz="0" w:space="0" w:color="auto"/>
          </w:divBdr>
        </w:div>
        <w:div w:id="1236434338">
          <w:marLeft w:val="640"/>
          <w:marRight w:val="0"/>
          <w:marTop w:val="0"/>
          <w:marBottom w:val="0"/>
          <w:divBdr>
            <w:top w:val="none" w:sz="0" w:space="0" w:color="auto"/>
            <w:left w:val="none" w:sz="0" w:space="0" w:color="auto"/>
            <w:bottom w:val="none" w:sz="0" w:space="0" w:color="auto"/>
            <w:right w:val="none" w:sz="0" w:space="0" w:color="auto"/>
          </w:divBdr>
        </w:div>
        <w:div w:id="1407415034">
          <w:marLeft w:val="640"/>
          <w:marRight w:val="0"/>
          <w:marTop w:val="0"/>
          <w:marBottom w:val="0"/>
          <w:divBdr>
            <w:top w:val="none" w:sz="0" w:space="0" w:color="auto"/>
            <w:left w:val="none" w:sz="0" w:space="0" w:color="auto"/>
            <w:bottom w:val="none" w:sz="0" w:space="0" w:color="auto"/>
            <w:right w:val="none" w:sz="0" w:space="0" w:color="auto"/>
          </w:divBdr>
        </w:div>
        <w:div w:id="299846109">
          <w:marLeft w:val="640"/>
          <w:marRight w:val="0"/>
          <w:marTop w:val="0"/>
          <w:marBottom w:val="0"/>
          <w:divBdr>
            <w:top w:val="none" w:sz="0" w:space="0" w:color="auto"/>
            <w:left w:val="none" w:sz="0" w:space="0" w:color="auto"/>
            <w:bottom w:val="none" w:sz="0" w:space="0" w:color="auto"/>
            <w:right w:val="none" w:sz="0" w:space="0" w:color="auto"/>
          </w:divBdr>
        </w:div>
        <w:div w:id="824736893">
          <w:marLeft w:val="640"/>
          <w:marRight w:val="0"/>
          <w:marTop w:val="0"/>
          <w:marBottom w:val="0"/>
          <w:divBdr>
            <w:top w:val="none" w:sz="0" w:space="0" w:color="auto"/>
            <w:left w:val="none" w:sz="0" w:space="0" w:color="auto"/>
            <w:bottom w:val="none" w:sz="0" w:space="0" w:color="auto"/>
            <w:right w:val="none" w:sz="0" w:space="0" w:color="auto"/>
          </w:divBdr>
        </w:div>
        <w:div w:id="2141222961">
          <w:marLeft w:val="640"/>
          <w:marRight w:val="0"/>
          <w:marTop w:val="0"/>
          <w:marBottom w:val="0"/>
          <w:divBdr>
            <w:top w:val="none" w:sz="0" w:space="0" w:color="auto"/>
            <w:left w:val="none" w:sz="0" w:space="0" w:color="auto"/>
            <w:bottom w:val="none" w:sz="0" w:space="0" w:color="auto"/>
            <w:right w:val="none" w:sz="0" w:space="0" w:color="auto"/>
          </w:divBdr>
        </w:div>
        <w:div w:id="714044479">
          <w:marLeft w:val="640"/>
          <w:marRight w:val="0"/>
          <w:marTop w:val="0"/>
          <w:marBottom w:val="0"/>
          <w:divBdr>
            <w:top w:val="none" w:sz="0" w:space="0" w:color="auto"/>
            <w:left w:val="none" w:sz="0" w:space="0" w:color="auto"/>
            <w:bottom w:val="none" w:sz="0" w:space="0" w:color="auto"/>
            <w:right w:val="none" w:sz="0" w:space="0" w:color="auto"/>
          </w:divBdr>
        </w:div>
        <w:div w:id="1353454171">
          <w:marLeft w:val="640"/>
          <w:marRight w:val="0"/>
          <w:marTop w:val="0"/>
          <w:marBottom w:val="0"/>
          <w:divBdr>
            <w:top w:val="none" w:sz="0" w:space="0" w:color="auto"/>
            <w:left w:val="none" w:sz="0" w:space="0" w:color="auto"/>
            <w:bottom w:val="none" w:sz="0" w:space="0" w:color="auto"/>
            <w:right w:val="none" w:sz="0" w:space="0" w:color="auto"/>
          </w:divBdr>
        </w:div>
        <w:div w:id="837231777">
          <w:marLeft w:val="640"/>
          <w:marRight w:val="0"/>
          <w:marTop w:val="0"/>
          <w:marBottom w:val="0"/>
          <w:divBdr>
            <w:top w:val="none" w:sz="0" w:space="0" w:color="auto"/>
            <w:left w:val="none" w:sz="0" w:space="0" w:color="auto"/>
            <w:bottom w:val="none" w:sz="0" w:space="0" w:color="auto"/>
            <w:right w:val="none" w:sz="0" w:space="0" w:color="auto"/>
          </w:divBdr>
        </w:div>
        <w:div w:id="1425683412">
          <w:marLeft w:val="640"/>
          <w:marRight w:val="0"/>
          <w:marTop w:val="0"/>
          <w:marBottom w:val="0"/>
          <w:divBdr>
            <w:top w:val="none" w:sz="0" w:space="0" w:color="auto"/>
            <w:left w:val="none" w:sz="0" w:space="0" w:color="auto"/>
            <w:bottom w:val="none" w:sz="0" w:space="0" w:color="auto"/>
            <w:right w:val="none" w:sz="0" w:space="0" w:color="auto"/>
          </w:divBdr>
        </w:div>
        <w:div w:id="1764258503">
          <w:marLeft w:val="640"/>
          <w:marRight w:val="0"/>
          <w:marTop w:val="0"/>
          <w:marBottom w:val="0"/>
          <w:divBdr>
            <w:top w:val="none" w:sz="0" w:space="0" w:color="auto"/>
            <w:left w:val="none" w:sz="0" w:space="0" w:color="auto"/>
            <w:bottom w:val="none" w:sz="0" w:space="0" w:color="auto"/>
            <w:right w:val="none" w:sz="0" w:space="0" w:color="auto"/>
          </w:divBdr>
        </w:div>
        <w:div w:id="1453788063">
          <w:marLeft w:val="640"/>
          <w:marRight w:val="0"/>
          <w:marTop w:val="0"/>
          <w:marBottom w:val="0"/>
          <w:divBdr>
            <w:top w:val="none" w:sz="0" w:space="0" w:color="auto"/>
            <w:left w:val="none" w:sz="0" w:space="0" w:color="auto"/>
            <w:bottom w:val="none" w:sz="0" w:space="0" w:color="auto"/>
            <w:right w:val="none" w:sz="0" w:space="0" w:color="auto"/>
          </w:divBdr>
        </w:div>
        <w:div w:id="1851213290">
          <w:marLeft w:val="640"/>
          <w:marRight w:val="0"/>
          <w:marTop w:val="0"/>
          <w:marBottom w:val="0"/>
          <w:divBdr>
            <w:top w:val="none" w:sz="0" w:space="0" w:color="auto"/>
            <w:left w:val="none" w:sz="0" w:space="0" w:color="auto"/>
            <w:bottom w:val="none" w:sz="0" w:space="0" w:color="auto"/>
            <w:right w:val="none" w:sz="0" w:space="0" w:color="auto"/>
          </w:divBdr>
        </w:div>
        <w:div w:id="1206022742">
          <w:marLeft w:val="640"/>
          <w:marRight w:val="0"/>
          <w:marTop w:val="0"/>
          <w:marBottom w:val="0"/>
          <w:divBdr>
            <w:top w:val="none" w:sz="0" w:space="0" w:color="auto"/>
            <w:left w:val="none" w:sz="0" w:space="0" w:color="auto"/>
            <w:bottom w:val="none" w:sz="0" w:space="0" w:color="auto"/>
            <w:right w:val="none" w:sz="0" w:space="0" w:color="auto"/>
          </w:divBdr>
        </w:div>
        <w:div w:id="1783181882">
          <w:marLeft w:val="640"/>
          <w:marRight w:val="0"/>
          <w:marTop w:val="0"/>
          <w:marBottom w:val="0"/>
          <w:divBdr>
            <w:top w:val="none" w:sz="0" w:space="0" w:color="auto"/>
            <w:left w:val="none" w:sz="0" w:space="0" w:color="auto"/>
            <w:bottom w:val="none" w:sz="0" w:space="0" w:color="auto"/>
            <w:right w:val="none" w:sz="0" w:space="0" w:color="auto"/>
          </w:divBdr>
        </w:div>
        <w:div w:id="1792741466">
          <w:marLeft w:val="640"/>
          <w:marRight w:val="0"/>
          <w:marTop w:val="0"/>
          <w:marBottom w:val="0"/>
          <w:divBdr>
            <w:top w:val="none" w:sz="0" w:space="0" w:color="auto"/>
            <w:left w:val="none" w:sz="0" w:space="0" w:color="auto"/>
            <w:bottom w:val="none" w:sz="0" w:space="0" w:color="auto"/>
            <w:right w:val="none" w:sz="0" w:space="0" w:color="auto"/>
          </w:divBdr>
        </w:div>
        <w:div w:id="1734237865">
          <w:marLeft w:val="640"/>
          <w:marRight w:val="0"/>
          <w:marTop w:val="0"/>
          <w:marBottom w:val="0"/>
          <w:divBdr>
            <w:top w:val="none" w:sz="0" w:space="0" w:color="auto"/>
            <w:left w:val="none" w:sz="0" w:space="0" w:color="auto"/>
            <w:bottom w:val="none" w:sz="0" w:space="0" w:color="auto"/>
            <w:right w:val="none" w:sz="0" w:space="0" w:color="auto"/>
          </w:divBdr>
        </w:div>
      </w:divsChild>
    </w:div>
    <w:div w:id="211697636">
      <w:bodyDiv w:val="1"/>
      <w:marLeft w:val="0"/>
      <w:marRight w:val="0"/>
      <w:marTop w:val="0"/>
      <w:marBottom w:val="0"/>
      <w:divBdr>
        <w:top w:val="none" w:sz="0" w:space="0" w:color="auto"/>
        <w:left w:val="none" w:sz="0" w:space="0" w:color="auto"/>
        <w:bottom w:val="none" w:sz="0" w:space="0" w:color="auto"/>
        <w:right w:val="none" w:sz="0" w:space="0" w:color="auto"/>
      </w:divBdr>
      <w:divsChild>
        <w:div w:id="773063560">
          <w:marLeft w:val="640"/>
          <w:marRight w:val="0"/>
          <w:marTop w:val="0"/>
          <w:marBottom w:val="0"/>
          <w:divBdr>
            <w:top w:val="none" w:sz="0" w:space="0" w:color="auto"/>
            <w:left w:val="none" w:sz="0" w:space="0" w:color="auto"/>
            <w:bottom w:val="none" w:sz="0" w:space="0" w:color="auto"/>
            <w:right w:val="none" w:sz="0" w:space="0" w:color="auto"/>
          </w:divBdr>
        </w:div>
        <w:div w:id="56588935">
          <w:marLeft w:val="640"/>
          <w:marRight w:val="0"/>
          <w:marTop w:val="0"/>
          <w:marBottom w:val="0"/>
          <w:divBdr>
            <w:top w:val="none" w:sz="0" w:space="0" w:color="auto"/>
            <w:left w:val="none" w:sz="0" w:space="0" w:color="auto"/>
            <w:bottom w:val="none" w:sz="0" w:space="0" w:color="auto"/>
            <w:right w:val="none" w:sz="0" w:space="0" w:color="auto"/>
          </w:divBdr>
        </w:div>
        <w:div w:id="1218542962">
          <w:marLeft w:val="640"/>
          <w:marRight w:val="0"/>
          <w:marTop w:val="0"/>
          <w:marBottom w:val="0"/>
          <w:divBdr>
            <w:top w:val="none" w:sz="0" w:space="0" w:color="auto"/>
            <w:left w:val="none" w:sz="0" w:space="0" w:color="auto"/>
            <w:bottom w:val="none" w:sz="0" w:space="0" w:color="auto"/>
            <w:right w:val="none" w:sz="0" w:space="0" w:color="auto"/>
          </w:divBdr>
        </w:div>
        <w:div w:id="753670326">
          <w:marLeft w:val="640"/>
          <w:marRight w:val="0"/>
          <w:marTop w:val="0"/>
          <w:marBottom w:val="0"/>
          <w:divBdr>
            <w:top w:val="none" w:sz="0" w:space="0" w:color="auto"/>
            <w:left w:val="none" w:sz="0" w:space="0" w:color="auto"/>
            <w:bottom w:val="none" w:sz="0" w:space="0" w:color="auto"/>
            <w:right w:val="none" w:sz="0" w:space="0" w:color="auto"/>
          </w:divBdr>
        </w:div>
        <w:div w:id="61560334">
          <w:marLeft w:val="640"/>
          <w:marRight w:val="0"/>
          <w:marTop w:val="0"/>
          <w:marBottom w:val="0"/>
          <w:divBdr>
            <w:top w:val="none" w:sz="0" w:space="0" w:color="auto"/>
            <w:left w:val="none" w:sz="0" w:space="0" w:color="auto"/>
            <w:bottom w:val="none" w:sz="0" w:space="0" w:color="auto"/>
            <w:right w:val="none" w:sz="0" w:space="0" w:color="auto"/>
          </w:divBdr>
        </w:div>
        <w:div w:id="51466225">
          <w:marLeft w:val="640"/>
          <w:marRight w:val="0"/>
          <w:marTop w:val="0"/>
          <w:marBottom w:val="0"/>
          <w:divBdr>
            <w:top w:val="none" w:sz="0" w:space="0" w:color="auto"/>
            <w:left w:val="none" w:sz="0" w:space="0" w:color="auto"/>
            <w:bottom w:val="none" w:sz="0" w:space="0" w:color="auto"/>
            <w:right w:val="none" w:sz="0" w:space="0" w:color="auto"/>
          </w:divBdr>
        </w:div>
        <w:div w:id="1951357961">
          <w:marLeft w:val="640"/>
          <w:marRight w:val="0"/>
          <w:marTop w:val="0"/>
          <w:marBottom w:val="0"/>
          <w:divBdr>
            <w:top w:val="none" w:sz="0" w:space="0" w:color="auto"/>
            <w:left w:val="none" w:sz="0" w:space="0" w:color="auto"/>
            <w:bottom w:val="none" w:sz="0" w:space="0" w:color="auto"/>
            <w:right w:val="none" w:sz="0" w:space="0" w:color="auto"/>
          </w:divBdr>
        </w:div>
        <w:div w:id="1565722021">
          <w:marLeft w:val="640"/>
          <w:marRight w:val="0"/>
          <w:marTop w:val="0"/>
          <w:marBottom w:val="0"/>
          <w:divBdr>
            <w:top w:val="none" w:sz="0" w:space="0" w:color="auto"/>
            <w:left w:val="none" w:sz="0" w:space="0" w:color="auto"/>
            <w:bottom w:val="none" w:sz="0" w:space="0" w:color="auto"/>
            <w:right w:val="none" w:sz="0" w:space="0" w:color="auto"/>
          </w:divBdr>
        </w:div>
        <w:div w:id="461651199">
          <w:marLeft w:val="640"/>
          <w:marRight w:val="0"/>
          <w:marTop w:val="0"/>
          <w:marBottom w:val="0"/>
          <w:divBdr>
            <w:top w:val="none" w:sz="0" w:space="0" w:color="auto"/>
            <w:left w:val="none" w:sz="0" w:space="0" w:color="auto"/>
            <w:bottom w:val="none" w:sz="0" w:space="0" w:color="auto"/>
            <w:right w:val="none" w:sz="0" w:space="0" w:color="auto"/>
          </w:divBdr>
        </w:div>
        <w:div w:id="168447190">
          <w:marLeft w:val="640"/>
          <w:marRight w:val="0"/>
          <w:marTop w:val="0"/>
          <w:marBottom w:val="0"/>
          <w:divBdr>
            <w:top w:val="none" w:sz="0" w:space="0" w:color="auto"/>
            <w:left w:val="none" w:sz="0" w:space="0" w:color="auto"/>
            <w:bottom w:val="none" w:sz="0" w:space="0" w:color="auto"/>
            <w:right w:val="none" w:sz="0" w:space="0" w:color="auto"/>
          </w:divBdr>
        </w:div>
        <w:div w:id="991252691">
          <w:marLeft w:val="640"/>
          <w:marRight w:val="0"/>
          <w:marTop w:val="0"/>
          <w:marBottom w:val="0"/>
          <w:divBdr>
            <w:top w:val="none" w:sz="0" w:space="0" w:color="auto"/>
            <w:left w:val="none" w:sz="0" w:space="0" w:color="auto"/>
            <w:bottom w:val="none" w:sz="0" w:space="0" w:color="auto"/>
            <w:right w:val="none" w:sz="0" w:space="0" w:color="auto"/>
          </w:divBdr>
        </w:div>
        <w:div w:id="1310667235">
          <w:marLeft w:val="640"/>
          <w:marRight w:val="0"/>
          <w:marTop w:val="0"/>
          <w:marBottom w:val="0"/>
          <w:divBdr>
            <w:top w:val="none" w:sz="0" w:space="0" w:color="auto"/>
            <w:left w:val="none" w:sz="0" w:space="0" w:color="auto"/>
            <w:bottom w:val="none" w:sz="0" w:space="0" w:color="auto"/>
            <w:right w:val="none" w:sz="0" w:space="0" w:color="auto"/>
          </w:divBdr>
        </w:div>
        <w:div w:id="1673530078">
          <w:marLeft w:val="640"/>
          <w:marRight w:val="0"/>
          <w:marTop w:val="0"/>
          <w:marBottom w:val="0"/>
          <w:divBdr>
            <w:top w:val="none" w:sz="0" w:space="0" w:color="auto"/>
            <w:left w:val="none" w:sz="0" w:space="0" w:color="auto"/>
            <w:bottom w:val="none" w:sz="0" w:space="0" w:color="auto"/>
            <w:right w:val="none" w:sz="0" w:space="0" w:color="auto"/>
          </w:divBdr>
        </w:div>
        <w:div w:id="1982147986">
          <w:marLeft w:val="640"/>
          <w:marRight w:val="0"/>
          <w:marTop w:val="0"/>
          <w:marBottom w:val="0"/>
          <w:divBdr>
            <w:top w:val="none" w:sz="0" w:space="0" w:color="auto"/>
            <w:left w:val="none" w:sz="0" w:space="0" w:color="auto"/>
            <w:bottom w:val="none" w:sz="0" w:space="0" w:color="auto"/>
            <w:right w:val="none" w:sz="0" w:space="0" w:color="auto"/>
          </w:divBdr>
        </w:div>
        <w:div w:id="1594123903">
          <w:marLeft w:val="640"/>
          <w:marRight w:val="0"/>
          <w:marTop w:val="0"/>
          <w:marBottom w:val="0"/>
          <w:divBdr>
            <w:top w:val="none" w:sz="0" w:space="0" w:color="auto"/>
            <w:left w:val="none" w:sz="0" w:space="0" w:color="auto"/>
            <w:bottom w:val="none" w:sz="0" w:space="0" w:color="auto"/>
            <w:right w:val="none" w:sz="0" w:space="0" w:color="auto"/>
          </w:divBdr>
        </w:div>
        <w:div w:id="982613617">
          <w:marLeft w:val="640"/>
          <w:marRight w:val="0"/>
          <w:marTop w:val="0"/>
          <w:marBottom w:val="0"/>
          <w:divBdr>
            <w:top w:val="none" w:sz="0" w:space="0" w:color="auto"/>
            <w:left w:val="none" w:sz="0" w:space="0" w:color="auto"/>
            <w:bottom w:val="none" w:sz="0" w:space="0" w:color="auto"/>
            <w:right w:val="none" w:sz="0" w:space="0" w:color="auto"/>
          </w:divBdr>
        </w:div>
        <w:div w:id="1811095715">
          <w:marLeft w:val="640"/>
          <w:marRight w:val="0"/>
          <w:marTop w:val="0"/>
          <w:marBottom w:val="0"/>
          <w:divBdr>
            <w:top w:val="none" w:sz="0" w:space="0" w:color="auto"/>
            <w:left w:val="none" w:sz="0" w:space="0" w:color="auto"/>
            <w:bottom w:val="none" w:sz="0" w:space="0" w:color="auto"/>
            <w:right w:val="none" w:sz="0" w:space="0" w:color="auto"/>
          </w:divBdr>
        </w:div>
      </w:divsChild>
    </w:div>
    <w:div w:id="218052412">
      <w:bodyDiv w:val="1"/>
      <w:marLeft w:val="0"/>
      <w:marRight w:val="0"/>
      <w:marTop w:val="0"/>
      <w:marBottom w:val="0"/>
      <w:divBdr>
        <w:top w:val="none" w:sz="0" w:space="0" w:color="auto"/>
        <w:left w:val="none" w:sz="0" w:space="0" w:color="auto"/>
        <w:bottom w:val="none" w:sz="0" w:space="0" w:color="auto"/>
        <w:right w:val="none" w:sz="0" w:space="0" w:color="auto"/>
      </w:divBdr>
      <w:divsChild>
        <w:div w:id="20521419">
          <w:marLeft w:val="640"/>
          <w:marRight w:val="0"/>
          <w:marTop w:val="0"/>
          <w:marBottom w:val="0"/>
          <w:divBdr>
            <w:top w:val="none" w:sz="0" w:space="0" w:color="auto"/>
            <w:left w:val="none" w:sz="0" w:space="0" w:color="auto"/>
            <w:bottom w:val="none" w:sz="0" w:space="0" w:color="auto"/>
            <w:right w:val="none" w:sz="0" w:space="0" w:color="auto"/>
          </w:divBdr>
        </w:div>
        <w:div w:id="1947346887">
          <w:marLeft w:val="640"/>
          <w:marRight w:val="0"/>
          <w:marTop w:val="0"/>
          <w:marBottom w:val="0"/>
          <w:divBdr>
            <w:top w:val="none" w:sz="0" w:space="0" w:color="auto"/>
            <w:left w:val="none" w:sz="0" w:space="0" w:color="auto"/>
            <w:bottom w:val="none" w:sz="0" w:space="0" w:color="auto"/>
            <w:right w:val="none" w:sz="0" w:space="0" w:color="auto"/>
          </w:divBdr>
        </w:div>
        <w:div w:id="2122727610">
          <w:marLeft w:val="640"/>
          <w:marRight w:val="0"/>
          <w:marTop w:val="0"/>
          <w:marBottom w:val="0"/>
          <w:divBdr>
            <w:top w:val="none" w:sz="0" w:space="0" w:color="auto"/>
            <w:left w:val="none" w:sz="0" w:space="0" w:color="auto"/>
            <w:bottom w:val="none" w:sz="0" w:space="0" w:color="auto"/>
            <w:right w:val="none" w:sz="0" w:space="0" w:color="auto"/>
          </w:divBdr>
        </w:div>
        <w:div w:id="705300197">
          <w:marLeft w:val="640"/>
          <w:marRight w:val="0"/>
          <w:marTop w:val="0"/>
          <w:marBottom w:val="0"/>
          <w:divBdr>
            <w:top w:val="none" w:sz="0" w:space="0" w:color="auto"/>
            <w:left w:val="none" w:sz="0" w:space="0" w:color="auto"/>
            <w:bottom w:val="none" w:sz="0" w:space="0" w:color="auto"/>
            <w:right w:val="none" w:sz="0" w:space="0" w:color="auto"/>
          </w:divBdr>
        </w:div>
        <w:div w:id="159589272">
          <w:marLeft w:val="640"/>
          <w:marRight w:val="0"/>
          <w:marTop w:val="0"/>
          <w:marBottom w:val="0"/>
          <w:divBdr>
            <w:top w:val="none" w:sz="0" w:space="0" w:color="auto"/>
            <w:left w:val="none" w:sz="0" w:space="0" w:color="auto"/>
            <w:bottom w:val="none" w:sz="0" w:space="0" w:color="auto"/>
            <w:right w:val="none" w:sz="0" w:space="0" w:color="auto"/>
          </w:divBdr>
        </w:div>
        <w:div w:id="599727650">
          <w:marLeft w:val="640"/>
          <w:marRight w:val="0"/>
          <w:marTop w:val="0"/>
          <w:marBottom w:val="0"/>
          <w:divBdr>
            <w:top w:val="none" w:sz="0" w:space="0" w:color="auto"/>
            <w:left w:val="none" w:sz="0" w:space="0" w:color="auto"/>
            <w:bottom w:val="none" w:sz="0" w:space="0" w:color="auto"/>
            <w:right w:val="none" w:sz="0" w:space="0" w:color="auto"/>
          </w:divBdr>
        </w:div>
        <w:div w:id="414940325">
          <w:marLeft w:val="640"/>
          <w:marRight w:val="0"/>
          <w:marTop w:val="0"/>
          <w:marBottom w:val="0"/>
          <w:divBdr>
            <w:top w:val="none" w:sz="0" w:space="0" w:color="auto"/>
            <w:left w:val="none" w:sz="0" w:space="0" w:color="auto"/>
            <w:bottom w:val="none" w:sz="0" w:space="0" w:color="auto"/>
            <w:right w:val="none" w:sz="0" w:space="0" w:color="auto"/>
          </w:divBdr>
        </w:div>
        <w:div w:id="1710647507">
          <w:marLeft w:val="640"/>
          <w:marRight w:val="0"/>
          <w:marTop w:val="0"/>
          <w:marBottom w:val="0"/>
          <w:divBdr>
            <w:top w:val="none" w:sz="0" w:space="0" w:color="auto"/>
            <w:left w:val="none" w:sz="0" w:space="0" w:color="auto"/>
            <w:bottom w:val="none" w:sz="0" w:space="0" w:color="auto"/>
            <w:right w:val="none" w:sz="0" w:space="0" w:color="auto"/>
          </w:divBdr>
        </w:div>
      </w:divsChild>
    </w:div>
    <w:div w:id="221605316">
      <w:bodyDiv w:val="1"/>
      <w:marLeft w:val="0"/>
      <w:marRight w:val="0"/>
      <w:marTop w:val="0"/>
      <w:marBottom w:val="0"/>
      <w:divBdr>
        <w:top w:val="none" w:sz="0" w:space="0" w:color="auto"/>
        <w:left w:val="none" w:sz="0" w:space="0" w:color="auto"/>
        <w:bottom w:val="none" w:sz="0" w:space="0" w:color="auto"/>
        <w:right w:val="none" w:sz="0" w:space="0" w:color="auto"/>
      </w:divBdr>
      <w:divsChild>
        <w:div w:id="597297829">
          <w:marLeft w:val="640"/>
          <w:marRight w:val="0"/>
          <w:marTop w:val="0"/>
          <w:marBottom w:val="0"/>
          <w:divBdr>
            <w:top w:val="none" w:sz="0" w:space="0" w:color="auto"/>
            <w:left w:val="none" w:sz="0" w:space="0" w:color="auto"/>
            <w:bottom w:val="none" w:sz="0" w:space="0" w:color="auto"/>
            <w:right w:val="none" w:sz="0" w:space="0" w:color="auto"/>
          </w:divBdr>
        </w:div>
        <w:div w:id="486434184">
          <w:marLeft w:val="640"/>
          <w:marRight w:val="0"/>
          <w:marTop w:val="0"/>
          <w:marBottom w:val="0"/>
          <w:divBdr>
            <w:top w:val="none" w:sz="0" w:space="0" w:color="auto"/>
            <w:left w:val="none" w:sz="0" w:space="0" w:color="auto"/>
            <w:bottom w:val="none" w:sz="0" w:space="0" w:color="auto"/>
            <w:right w:val="none" w:sz="0" w:space="0" w:color="auto"/>
          </w:divBdr>
        </w:div>
        <w:div w:id="1754739482">
          <w:marLeft w:val="640"/>
          <w:marRight w:val="0"/>
          <w:marTop w:val="0"/>
          <w:marBottom w:val="0"/>
          <w:divBdr>
            <w:top w:val="none" w:sz="0" w:space="0" w:color="auto"/>
            <w:left w:val="none" w:sz="0" w:space="0" w:color="auto"/>
            <w:bottom w:val="none" w:sz="0" w:space="0" w:color="auto"/>
            <w:right w:val="none" w:sz="0" w:space="0" w:color="auto"/>
          </w:divBdr>
        </w:div>
        <w:div w:id="1870407600">
          <w:marLeft w:val="640"/>
          <w:marRight w:val="0"/>
          <w:marTop w:val="0"/>
          <w:marBottom w:val="0"/>
          <w:divBdr>
            <w:top w:val="none" w:sz="0" w:space="0" w:color="auto"/>
            <w:left w:val="none" w:sz="0" w:space="0" w:color="auto"/>
            <w:bottom w:val="none" w:sz="0" w:space="0" w:color="auto"/>
            <w:right w:val="none" w:sz="0" w:space="0" w:color="auto"/>
          </w:divBdr>
        </w:div>
        <w:div w:id="34812618">
          <w:marLeft w:val="640"/>
          <w:marRight w:val="0"/>
          <w:marTop w:val="0"/>
          <w:marBottom w:val="0"/>
          <w:divBdr>
            <w:top w:val="none" w:sz="0" w:space="0" w:color="auto"/>
            <w:left w:val="none" w:sz="0" w:space="0" w:color="auto"/>
            <w:bottom w:val="none" w:sz="0" w:space="0" w:color="auto"/>
            <w:right w:val="none" w:sz="0" w:space="0" w:color="auto"/>
          </w:divBdr>
        </w:div>
        <w:div w:id="1899434982">
          <w:marLeft w:val="640"/>
          <w:marRight w:val="0"/>
          <w:marTop w:val="0"/>
          <w:marBottom w:val="0"/>
          <w:divBdr>
            <w:top w:val="none" w:sz="0" w:space="0" w:color="auto"/>
            <w:left w:val="none" w:sz="0" w:space="0" w:color="auto"/>
            <w:bottom w:val="none" w:sz="0" w:space="0" w:color="auto"/>
            <w:right w:val="none" w:sz="0" w:space="0" w:color="auto"/>
          </w:divBdr>
        </w:div>
        <w:div w:id="196478768">
          <w:marLeft w:val="640"/>
          <w:marRight w:val="0"/>
          <w:marTop w:val="0"/>
          <w:marBottom w:val="0"/>
          <w:divBdr>
            <w:top w:val="none" w:sz="0" w:space="0" w:color="auto"/>
            <w:left w:val="none" w:sz="0" w:space="0" w:color="auto"/>
            <w:bottom w:val="none" w:sz="0" w:space="0" w:color="auto"/>
            <w:right w:val="none" w:sz="0" w:space="0" w:color="auto"/>
          </w:divBdr>
        </w:div>
        <w:div w:id="1405107699">
          <w:marLeft w:val="640"/>
          <w:marRight w:val="0"/>
          <w:marTop w:val="0"/>
          <w:marBottom w:val="0"/>
          <w:divBdr>
            <w:top w:val="none" w:sz="0" w:space="0" w:color="auto"/>
            <w:left w:val="none" w:sz="0" w:space="0" w:color="auto"/>
            <w:bottom w:val="none" w:sz="0" w:space="0" w:color="auto"/>
            <w:right w:val="none" w:sz="0" w:space="0" w:color="auto"/>
          </w:divBdr>
        </w:div>
        <w:div w:id="215549067">
          <w:marLeft w:val="640"/>
          <w:marRight w:val="0"/>
          <w:marTop w:val="0"/>
          <w:marBottom w:val="0"/>
          <w:divBdr>
            <w:top w:val="none" w:sz="0" w:space="0" w:color="auto"/>
            <w:left w:val="none" w:sz="0" w:space="0" w:color="auto"/>
            <w:bottom w:val="none" w:sz="0" w:space="0" w:color="auto"/>
            <w:right w:val="none" w:sz="0" w:space="0" w:color="auto"/>
          </w:divBdr>
        </w:div>
        <w:div w:id="1804107302">
          <w:marLeft w:val="640"/>
          <w:marRight w:val="0"/>
          <w:marTop w:val="0"/>
          <w:marBottom w:val="0"/>
          <w:divBdr>
            <w:top w:val="none" w:sz="0" w:space="0" w:color="auto"/>
            <w:left w:val="none" w:sz="0" w:space="0" w:color="auto"/>
            <w:bottom w:val="none" w:sz="0" w:space="0" w:color="auto"/>
            <w:right w:val="none" w:sz="0" w:space="0" w:color="auto"/>
          </w:divBdr>
        </w:div>
        <w:div w:id="1885020914">
          <w:marLeft w:val="640"/>
          <w:marRight w:val="0"/>
          <w:marTop w:val="0"/>
          <w:marBottom w:val="0"/>
          <w:divBdr>
            <w:top w:val="none" w:sz="0" w:space="0" w:color="auto"/>
            <w:left w:val="none" w:sz="0" w:space="0" w:color="auto"/>
            <w:bottom w:val="none" w:sz="0" w:space="0" w:color="auto"/>
            <w:right w:val="none" w:sz="0" w:space="0" w:color="auto"/>
          </w:divBdr>
        </w:div>
        <w:div w:id="2101023984">
          <w:marLeft w:val="640"/>
          <w:marRight w:val="0"/>
          <w:marTop w:val="0"/>
          <w:marBottom w:val="0"/>
          <w:divBdr>
            <w:top w:val="none" w:sz="0" w:space="0" w:color="auto"/>
            <w:left w:val="none" w:sz="0" w:space="0" w:color="auto"/>
            <w:bottom w:val="none" w:sz="0" w:space="0" w:color="auto"/>
            <w:right w:val="none" w:sz="0" w:space="0" w:color="auto"/>
          </w:divBdr>
        </w:div>
        <w:div w:id="159659075">
          <w:marLeft w:val="640"/>
          <w:marRight w:val="0"/>
          <w:marTop w:val="0"/>
          <w:marBottom w:val="0"/>
          <w:divBdr>
            <w:top w:val="none" w:sz="0" w:space="0" w:color="auto"/>
            <w:left w:val="none" w:sz="0" w:space="0" w:color="auto"/>
            <w:bottom w:val="none" w:sz="0" w:space="0" w:color="auto"/>
            <w:right w:val="none" w:sz="0" w:space="0" w:color="auto"/>
          </w:divBdr>
        </w:div>
        <w:div w:id="881751759">
          <w:marLeft w:val="640"/>
          <w:marRight w:val="0"/>
          <w:marTop w:val="0"/>
          <w:marBottom w:val="0"/>
          <w:divBdr>
            <w:top w:val="none" w:sz="0" w:space="0" w:color="auto"/>
            <w:left w:val="none" w:sz="0" w:space="0" w:color="auto"/>
            <w:bottom w:val="none" w:sz="0" w:space="0" w:color="auto"/>
            <w:right w:val="none" w:sz="0" w:space="0" w:color="auto"/>
          </w:divBdr>
        </w:div>
        <w:div w:id="1759936038">
          <w:marLeft w:val="640"/>
          <w:marRight w:val="0"/>
          <w:marTop w:val="0"/>
          <w:marBottom w:val="0"/>
          <w:divBdr>
            <w:top w:val="none" w:sz="0" w:space="0" w:color="auto"/>
            <w:left w:val="none" w:sz="0" w:space="0" w:color="auto"/>
            <w:bottom w:val="none" w:sz="0" w:space="0" w:color="auto"/>
            <w:right w:val="none" w:sz="0" w:space="0" w:color="auto"/>
          </w:divBdr>
        </w:div>
        <w:div w:id="813834362">
          <w:marLeft w:val="640"/>
          <w:marRight w:val="0"/>
          <w:marTop w:val="0"/>
          <w:marBottom w:val="0"/>
          <w:divBdr>
            <w:top w:val="none" w:sz="0" w:space="0" w:color="auto"/>
            <w:left w:val="none" w:sz="0" w:space="0" w:color="auto"/>
            <w:bottom w:val="none" w:sz="0" w:space="0" w:color="auto"/>
            <w:right w:val="none" w:sz="0" w:space="0" w:color="auto"/>
          </w:divBdr>
        </w:div>
        <w:div w:id="1034774230">
          <w:marLeft w:val="640"/>
          <w:marRight w:val="0"/>
          <w:marTop w:val="0"/>
          <w:marBottom w:val="0"/>
          <w:divBdr>
            <w:top w:val="none" w:sz="0" w:space="0" w:color="auto"/>
            <w:left w:val="none" w:sz="0" w:space="0" w:color="auto"/>
            <w:bottom w:val="none" w:sz="0" w:space="0" w:color="auto"/>
            <w:right w:val="none" w:sz="0" w:space="0" w:color="auto"/>
          </w:divBdr>
        </w:div>
        <w:div w:id="25523238">
          <w:marLeft w:val="640"/>
          <w:marRight w:val="0"/>
          <w:marTop w:val="0"/>
          <w:marBottom w:val="0"/>
          <w:divBdr>
            <w:top w:val="none" w:sz="0" w:space="0" w:color="auto"/>
            <w:left w:val="none" w:sz="0" w:space="0" w:color="auto"/>
            <w:bottom w:val="none" w:sz="0" w:space="0" w:color="auto"/>
            <w:right w:val="none" w:sz="0" w:space="0" w:color="auto"/>
          </w:divBdr>
        </w:div>
        <w:div w:id="2014451871">
          <w:marLeft w:val="640"/>
          <w:marRight w:val="0"/>
          <w:marTop w:val="0"/>
          <w:marBottom w:val="0"/>
          <w:divBdr>
            <w:top w:val="none" w:sz="0" w:space="0" w:color="auto"/>
            <w:left w:val="none" w:sz="0" w:space="0" w:color="auto"/>
            <w:bottom w:val="none" w:sz="0" w:space="0" w:color="auto"/>
            <w:right w:val="none" w:sz="0" w:space="0" w:color="auto"/>
          </w:divBdr>
        </w:div>
        <w:div w:id="674066372">
          <w:marLeft w:val="640"/>
          <w:marRight w:val="0"/>
          <w:marTop w:val="0"/>
          <w:marBottom w:val="0"/>
          <w:divBdr>
            <w:top w:val="none" w:sz="0" w:space="0" w:color="auto"/>
            <w:left w:val="none" w:sz="0" w:space="0" w:color="auto"/>
            <w:bottom w:val="none" w:sz="0" w:space="0" w:color="auto"/>
            <w:right w:val="none" w:sz="0" w:space="0" w:color="auto"/>
          </w:divBdr>
        </w:div>
        <w:div w:id="196623042">
          <w:marLeft w:val="640"/>
          <w:marRight w:val="0"/>
          <w:marTop w:val="0"/>
          <w:marBottom w:val="0"/>
          <w:divBdr>
            <w:top w:val="none" w:sz="0" w:space="0" w:color="auto"/>
            <w:left w:val="none" w:sz="0" w:space="0" w:color="auto"/>
            <w:bottom w:val="none" w:sz="0" w:space="0" w:color="auto"/>
            <w:right w:val="none" w:sz="0" w:space="0" w:color="auto"/>
          </w:divBdr>
        </w:div>
        <w:div w:id="967123228">
          <w:marLeft w:val="640"/>
          <w:marRight w:val="0"/>
          <w:marTop w:val="0"/>
          <w:marBottom w:val="0"/>
          <w:divBdr>
            <w:top w:val="none" w:sz="0" w:space="0" w:color="auto"/>
            <w:left w:val="none" w:sz="0" w:space="0" w:color="auto"/>
            <w:bottom w:val="none" w:sz="0" w:space="0" w:color="auto"/>
            <w:right w:val="none" w:sz="0" w:space="0" w:color="auto"/>
          </w:divBdr>
        </w:div>
        <w:div w:id="1528442514">
          <w:marLeft w:val="640"/>
          <w:marRight w:val="0"/>
          <w:marTop w:val="0"/>
          <w:marBottom w:val="0"/>
          <w:divBdr>
            <w:top w:val="none" w:sz="0" w:space="0" w:color="auto"/>
            <w:left w:val="none" w:sz="0" w:space="0" w:color="auto"/>
            <w:bottom w:val="none" w:sz="0" w:space="0" w:color="auto"/>
            <w:right w:val="none" w:sz="0" w:space="0" w:color="auto"/>
          </w:divBdr>
        </w:div>
        <w:div w:id="1861701398">
          <w:marLeft w:val="640"/>
          <w:marRight w:val="0"/>
          <w:marTop w:val="0"/>
          <w:marBottom w:val="0"/>
          <w:divBdr>
            <w:top w:val="none" w:sz="0" w:space="0" w:color="auto"/>
            <w:left w:val="none" w:sz="0" w:space="0" w:color="auto"/>
            <w:bottom w:val="none" w:sz="0" w:space="0" w:color="auto"/>
            <w:right w:val="none" w:sz="0" w:space="0" w:color="auto"/>
          </w:divBdr>
        </w:div>
        <w:div w:id="372195580">
          <w:marLeft w:val="640"/>
          <w:marRight w:val="0"/>
          <w:marTop w:val="0"/>
          <w:marBottom w:val="0"/>
          <w:divBdr>
            <w:top w:val="none" w:sz="0" w:space="0" w:color="auto"/>
            <w:left w:val="none" w:sz="0" w:space="0" w:color="auto"/>
            <w:bottom w:val="none" w:sz="0" w:space="0" w:color="auto"/>
            <w:right w:val="none" w:sz="0" w:space="0" w:color="auto"/>
          </w:divBdr>
        </w:div>
        <w:div w:id="367340885">
          <w:marLeft w:val="640"/>
          <w:marRight w:val="0"/>
          <w:marTop w:val="0"/>
          <w:marBottom w:val="0"/>
          <w:divBdr>
            <w:top w:val="none" w:sz="0" w:space="0" w:color="auto"/>
            <w:left w:val="none" w:sz="0" w:space="0" w:color="auto"/>
            <w:bottom w:val="none" w:sz="0" w:space="0" w:color="auto"/>
            <w:right w:val="none" w:sz="0" w:space="0" w:color="auto"/>
          </w:divBdr>
        </w:div>
        <w:div w:id="1432583234">
          <w:marLeft w:val="640"/>
          <w:marRight w:val="0"/>
          <w:marTop w:val="0"/>
          <w:marBottom w:val="0"/>
          <w:divBdr>
            <w:top w:val="none" w:sz="0" w:space="0" w:color="auto"/>
            <w:left w:val="none" w:sz="0" w:space="0" w:color="auto"/>
            <w:bottom w:val="none" w:sz="0" w:space="0" w:color="auto"/>
            <w:right w:val="none" w:sz="0" w:space="0" w:color="auto"/>
          </w:divBdr>
        </w:div>
        <w:div w:id="1647321724">
          <w:marLeft w:val="640"/>
          <w:marRight w:val="0"/>
          <w:marTop w:val="0"/>
          <w:marBottom w:val="0"/>
          <w:divBdr>
            <w:top w:val="none" w:sz="0" w:space="0" w:color="auto"/>
            <w:left w:val="none" w:sz="0" w:space="0" w:color="auto"/>
            <w:bottom w:val="none" w:sz="0" w:space="0" w:color="auto"/>
            <w:right w:val="none" w:sz="0" w:space="0" w:color="auto"/>
          </w:divBdr>
        </w:div>
        <w:div w:id="112944185">
          <w:marLeft w:val="640"/>
          <w:marRight w:val="0"/>
          <w:marTop w:val="0"/>
          <w:marBottom w:val="0"/>
          <w:divBdr>
            <w:top w:val="none" w:sz="0" w:space="0" w:color="auto"/>
            <w:left w:val="none" w:sz="0" w:space="0" w:color="auto"/>
            <w:bottom w:val="none" w:sz="0" w:space="0" w:color="auto"/>
            <w:right w:val="none" w:sz="0" w:space="0" w:color="auto"/>
          </w:divBdr>
        </w:div>
        <w:div w:id="1220942280">
          <w:marLeft w:val="640"/>
          <w:marRight w:val="0"/>
          <w:marTop w:val="0"/>
          <w:marBottom w:val="0"/>
          <w:divBdr>
            <w:top w:val="none" w:sz="0" w:space="0" w:color="auto"/>
            <w:left w:val="none" w:sz="0" w:space="0" w:color="auto"/>
            <w:bottom w:val="none" w:sz="0" w:space="0" w:color="auto"/>
            <w:right w:val="none" w:sz="0" w:space="0" w:color="auto"/>
          </w:divBdr>
        </w:div>
      </w:divsChild>
    </w:div>
    <w:div w:id="245725378">
      <w:bodyDiv w:val="1"/>
      <w:marLeft w:val="0"/>
      <w:marRight w:val="0"/>
      <w:marTop w:val="0"/>
      <w:marBottom w:val="0"/>
      <w:divBdr>
        <w:top w:val="none" w:sz="0" w:space="0" w:color="auto"/>
        <w:left w:val="none" w:sz="0" w:space="0" w:color="auto"/>
        <w:bottom w:val="none" w:sz="0" w:space="0" w:color="auto"/>
        <w:right w:val="none" w:sz="0" w:space="0" w:color="auto"/>
      </w:divBdr>
      <w:divsChild>
        <w:div w:id="256914742">
          <w:marLeft w:val="640"/>
          <w:marRight w:val="0"/>
          <w:marTop w:val="0"/>
          <w:marBottom w:val="0"/>
          <w:divBdr>
            <w:top w:val="none" w:sz="0" w:space="0" w:color="auto"/>
            <w:left w:val="none" w:sz="0" w:space="0" w:color="auto"/>
            <w:bottom w:val="none" w:sz="0" w:space="0" w:color="auto"/>
            <w:right w:val="none" w:sz="0" w:space="0" w:color="auto"/>
          </w:divBdr>
        </w:div>
        <w:div w:id="2121296644">
          <w:marLeft w:val="640"/>
          <w:marRight w:val="0"/>
          <w:marTop w:val="0"/>
          <w:marBottom w:val="0"/>
          <w:divBdr>
            <w:top w:val="none" w:sz="0" w:space="0" w:color="auto"/>
            <w:left w:val="none" w:sz="0" w:space="0" w:color="auto"/>
            <w:bottom w:val="none" w:sz="0" w:space="0" w:color="auto"/>
            <w:right w:val="none" w:sz="0" w:space="0" w:color="auto"/>
          </w:divBdr>
        </w:div>
        <w:div w:id="235163489">
          <w:marLeft w:val="640"/>
          <w:marRight w:val="0"/>
          <w:marTop w:val="0"/>
          <w:marBottom w:val="0"/>
          <w:divBdr>
            <w:top w:val="none" w:sz="0" w:space="0" w:color="auto"/>
            <w:left w:val="none" w:sz="0" w:space="0" w:color="auto"/>
            <w:bottom w:val="none" w:sz="0" w:space="0" w:color="auto"/>
            <w:right w:val="none" w:sz="0" w:space="0" w:color="auto"/>
          </w:divBdr>
        </w:div>
        <w:div w:id="1411191542">
          <w:marLeft w:val="640"/>
          <w:marRight w:val="0"/>
          <w:marTop w:val="0"/>
          <w:marBottom w:val="0"/>
          <w:divBdr>
            <w:top w:val="none" w:sz="0" w:space="0" w:color="auto"/>
            <w:left w:val="none" w:sz="0" w:space="0" w:color="auto"/>
            <w:bottom w:val="none" w:sz="0" w:space="0" w:color="auto"/>
            <w:right w:val="none" w:sz="0" w:space="0" w:color="auto"/>
          </w:divBdr>
        </w:div>
        <w:div w:id="1699231917">
          <w:marLeft w:val="640"/>
          <w:marRight w:val="0"/>
          <w:marTop w:val="0"/>
          <w:marBottom w:val="0"/>
          <w:divBdr>
            <w:top w:val="none" w:sz="0" w:space="0" w:color="auto"/>
            <w:left w:val="none" w:sz="0" w:space="0" w:color="auto"/>
            <w:bottom w:val="none" w:sz="0" w:space="0" w:color="auto"/>
            <w:right w:val="none" w:sz="0" w:space="0" w:color="auto"/>
          </w:divBdr>
        </w:div>
        <w:div w:id="1374698243">
          <w:marLeft w:val="640"/>
          <w:marRight w:val="0"/>
          <w:marTop w:val="0"/>
          <w:marBottom w:val="0"/>
          <w:divBdr>
            <w:top w:val="none" w:sz="0" w:space="0" w:color="auto"/>
            <w:left w:val="none" w:sz="0" w:space="0" w:color="auto"/>
            <w:bottom w:val="none" w:sz="0" w:space="0" w:color="auto"/>
            <w:right w:val="none" w:sz="0" w:space="0" w:color="auto"/>
          </w:divBdr>
        </w:div>
        <w:div w:id="1942370388">
          <w:marLeft w:val="640"/>
          <w:marRight w:val="0"/>
          <w:marTop w:val="0"/>
          <w:marBottom w:val="0"/>
          <w:divBdr>
            <w:top w:val="none" w:sz="0" w:space="0" w:color="auto"/>
            <w:left w:val="none" w:sz="0" w:space="0" w:color="auto"/>
            <w:bottom w:val="none" w:sz="0" w:space="0" w:color="auto"/>
            <w:right w:val="none" w:sz="0" w:space="0" w:color="auto"/>
          </w:divBdr>
        </w:div>
        <w:div w:id="1998613405">
          <w:marLeft w:val="640"/>
          <w:marRight w:val="0"/>
          <w:marTop w:val="0"/>
          <w:marBottom w:val="0"/>
          <w:divBdr>
            <w:top w:val="none" w:sz="0" w:space="0" w:color="auto"/>
            <w:left w:val="none" w:sz="0" w:space="0" w:color="auto"/>
            <w:bottom w:val="none" w:sz="0" w:space="0" w:color="auto"/>
            <w:right w:val="none" w:sz="0" w:space="0" w:color="auto"/>
          </w:divBdr>
        </w:div>
        <w:div w:id="153497114">
          <w:marLeft w:val="640"/>
          <w:marRight w:val="0"/>
          <w:marTop w:val="0"/>
          <w:marBottom w:val="0"/>
          <w:divBdr>
            <w:top w:val="none" w:sz="0" w:space="0" w:color="auto"/>
            <w:left w:val="none" w:sz="0" w:space="0" w:color="auto"/>
            <w:bottom w:val="none" w:sz="0" w:space="0" w:color="auto"/>
            <w:right w:val="none" w:sz="0" w:space="0" w:color="auto"/>
          </w:divBdr>
        </w:div>
        <w:div w:id="842203623">
          <w:marLeft w:val="640"/>
          <w:marRight w:val="0"/>
          <w:marTop w:val="0"/>
          <w:marBottom w:val="0"/>
          <w:divBdr>
            <w:top w:val="none" w:sz="0" w:space="0" w:color="auto"/>
            <w:left w:val="none" w:sz="0" w:space="0" w:color="auto"/>
            <w:bottom w:val="none" w:sz="0" w:space="0" w:color="auto"/>
            <w:right w:val="none" w:sz="0" w:space="0" w:color="auto"/>
          </w:divBdr>
        </w:div>
        <w:div w:id="2025860782">
          <w:marLeft w:val="640"/>
          <w:marRight w:val="0"/>
          <w:marTop w:val="0"/>
          <w:marBottom w:val="0"/>
          <w:divBdr>
            <w:top w:val="none" w:sz="0" w:space="0" w:color="auto"/>
            <w:left w:val="none" w:sz="0" w:space="0" w:color="auto"/>
            <w:bottom w:val="none" w:sz="0" w:space="0" w:color="auto"/>
            <w:right w:val="none" w:sz="0" w:space="0" w:color="auto"/>
          </w:divBdr>
        </w:div>
        <w:div w:id="1365979990">
          <w:marLeft w:val="640"/>
          <w:marRight w:val="0"/>
          <w:marTop w:val="0"/>
          <w:marBottom w:val="0"/>
          <w:divBdr>
            <w:top w:val="none" w:sz="0" w:space="0" w:color="auto"/>
            <w:left w:val="none" w:sz="0" w:space="0" w:color="auto"/>
            <w:bottom w:val="none" w:sz="0" w:space="0" w:color="auto"/>
            <w:right w:val="none" w:sz="0" w:space="0" w:color="auto"/>
          </w:divBdr>
        </w:div>
        <w:div w:id="1924755532">
          <w:marLeft w:val="640"/>
          <w:marRight w:val="0"/>
          <w:marTop w:val="0"/>
          <w:marBottom w:val="0"/>
          <w:divBdr>
            <w:top w:val="none" w:sz="0" w:space="0" w:color="auto"/>
            <w:left w:val="none" w:sz="0" w:space="0" w:color="auto"/>
            <w:bottom w:val="none" w:sz="0" w:space="0" w:color="auto"/>
            <w:right w:val="none" w:sz="0" w:space="0" w:color="auto"/>
          </w:divBdr>
        </w:div>
        <w:div w:id="1261138006">
          <w:marLeft w:val="640"/>
          <w:marRight w:val="0"/>
          <w:marTop w:val="0"/>
          <w:marBottom w:val="0"/>
          <w:divBdr>
            <w:top w:val="none" w:sz="0" w:space="0" w:color="auto"/>
            <w:left w:val="none" w:sz="0" w:space="0" w:color="auto"/>
            <w:bottom w:val="none" w:sz="0" w:space="0" w:color="auto"/>
            <w:right w:val="none" w:sz="0" w:space="0" w:color="auto"/>
          </w:divBdr>
        </w:div>
        <w:div w:id="873006313">
          <w:marLeft w:val="640"/>
          <w:marRight w:val="0"/>
          <w:marTop w:val="0"/>
          <w:marBottom w:val="0"/>
          <w:divBdr>
            <w:top w:val="none" w:sz="0" w:space="0" w:color="auto"/>
            <w:left w:val="none" w:sz="0" w:space="0" w:color="auto"/>
            <w:bottom w:val="none" w:sz="0" w:space="0" w:color="auto"/>
            <w:right w:val="none" w:sz="0" w:space="0" w:color="auto"/>
          </w:divBdr>
        </w:div>
        <w:div w:id="2053966172">
          <w:marLeft w:val="640"/>
          <w:marRight w:val="0"/>
          <w:marTop w:val="0"/>
          <w:marBottom w:val="0"/>
          <w:divBdr>
            <w:top w:val="none" w:sz="0" w:space="0" w:color="auto"/>
            <w:left w:val="none" w:sz="0" w:space="0" w:color="auto"/>
            <w:bottom w:val="none" w:sz="0" w:space="0" w:color="auto"/>
            <w:right w:val="none" w:sz="0" w:space="0" w:color="auto"/>
          </w:divBdr>
        </w:div>
        <w:div w:id="564075451">
          <w:marLeft w:val="640"/>
          <w:marRight w:val="0"/>
          <w:marTop w:val="0"/>
          <w:marBottom w:val="0"/>
          <w:divBdr>
            <w:top w:val="none" w:sz="0" w:space="0" w:color="auto"/>
            <w:left w:val="none" w:sz="0" w:space="0" w:color="auto"/>
            <w:bottom w:val="none" w:sz="0" w:space="0" w:color="auto"/>
            <w:right w:val="none" w:sz="0" w:space="0" w:color="auto"/>
          </w:divBdr>
        </w:div>
        <w:div w:id="1529680924">
          <w:marLeft w:val="640"/>
          <w:marRight w:val="0"/>
          <w:marTop w:val="0"/>
          <w:marBottom w:val="0"/>
          <w:divBdr>
            <w:top w:val="none" w:sz="0" w:space="0" w:color="auto"/>
            <w:left w:val="none" w:sz="0" w:space="0" w:color="auto"/>
            <w:bottom w:val="none" w:sz="0" w:space="0" w:color="auto"/>
            <w:right w:val="none" w:sz="0" w:space="0" w:color="auto"/>
          </w:divBdr>
        </w:div>
        <w:div w:id="2129621517">
          <w:marLeft w:val="640"/>
          <w:marRight w:val="0"/>
          <w:marTop w:val="0"/>
          <w:marBottom w:val="0"/>
          <w:divBdr>
            <w:top w:val="none" w:sz="0" w:space="0" w:color="auto"/>
            <w:left w:val="none" w:sz="0" w:space="0" w:color="auto"/>
            <w:bottom w:val="none" w:sz="0" w:space="0" w:color="auto"/>
            <w:right w:val="none" w:sz="0" w:space="0" w:color="auto"/>
          </w:divBdr>
        </w:div>
        <w:div w:id="2064517142">
          <w:marLeft w:val="640"/>
          <w:marRight w:val="0"/>
          <w:marTop w:val="0"/>
          <w:marBottom w:val="0"/>
          <w:divBdr>
            <w:top w:val="none" w:sz="0" w:space="0" w:color="auto"/>
            <w:left w:val="none" w:sz="0" w:space="0" w:color="auto"/>
            <w:bottom w:val="none" w:sz="0" w:space="0" w:color="auto"/>
            <w:right w:val="none" w:sz="0" w:space="0" w:color="auto"/>
          </w:divBdr>
        </w:div>
        <w:div w:id="756437338">
          <w:marLeft w:val="640"/>
          <w:marRight w:val="0"/>
          <w:marTop w:val="0"/>
          <w:marBottom w:val="0"/>
          <w:divBdr>
            <w:top w:val="none" w:sz="0" w:space="0" w:color="auto"/>
            <w:left w:val="none" w:sz="0" w:space="0" w:color="auto"/>
            <w:bottom w:val="none" w:sz="0" w:space="0" w:color="auto"/>
            <w:right w:val="none" w:sz="0" w:space="0" w:color="auto"/>
          </w:divBdr>
        </w:div>
        <w:div w:id="22634950">
          <w:marLeft w:val="640"/>
          <w:marRight w:val="0"/>
          <w:marTop w:val="0"/>
          <w:marBottom w:val="0"/>
          <w:divBdr>
            <w:top w:val="none" w:sz="0" w:space="0" w:color="auto"/>
            <w:left w:val="none" w:sz="0" w:space="0" w:color="auto"/>
            <w:bottom w:val="none" w:sz="0" w:space="0" w:color="auto"/>
            <w:right w:val="none" w:sz="0" w:space="0" w:color="auto"/>
          </w:divBdr>
        </w:div>
        <w:div w:id="135227254">
          <w:marLeft w:val="640"/>
          <w:marRight w:val="0"/>
          <w:marTop w:val="0"/>
          <w:marBottom w:val="0"/>
          <w:divBdr>
            <w:top w:val="none" w:sz="0" w:space="0" w:color="auto"/>
            <w:left w:val="none" w:sz="0" w:space="0" w:color="auto"/>
            <w:bottom w:val="none" w:sz="0" w:space="0" w:color="auto"/>
            <w:right w:val="none" w:sz="0" w:space="0" w:color="auto"/>
          </w:divBdr>
        </w:div>
        <w:div w:id="1245339511">
          <w:marLeft w:val="640"/>
          <w:marRight w:val="0"/>
          <w:marTop w:val="0"/>
          <w:marBottom w:val="0"/>
          <w:divBdr>
            <w:top w:val="none" w:sz="0" w:space="0" w:color="auto"/>
            <w:left w:val="none" w:sz="0" w:space="0" w:color="auto"/>
            <w:bottom w:val="none" w:sz="0" w:space="0" w:color="auto"/>
            <w:right w:val="none" w:sz="0" w:space="0" w:color="auto"/>
          </w:divBdr>
        </w:div>
      </w:divsChild>
    </w:div>
    <w:div w:id="246040691">
      <w:bodyDiv w:val="1"/>
      <w:marLeft w:val="0"/>
      <w:marRight w:val="0"/>
      <w:marTop w:val="0"/>
      <w:marBottom w:val="0"/>
      <w:divBdr>
        <w:top w:val="none" w:sz="0" w:space="0" w:color="auto"/>
        <w:left w:val="none" w:sz="0" w:space="0" w:color="auto"/>
        <w:bottom w:val="none" w:sz="0" w:space="0" w:color="auto"/>
        <w:right w:val="none" w:sz="0" w:space="0" w:color="auto"/>
      </w:divBdr>
      <w:divsChild>
        <w:div w:id="2055035691">
          <w:marLeft w:val="640"/>
          <w:marRight w:val="0"/>
          <w:marTop w:val="0"/>
          <w:marBottom w:val="0"/>
          <w:divBdr>
            <w:top w:val="none" w:sz="0" w:space="0" w:color="auto"/>
            <w:left w:val="none" w:sz="0" w:space="0" w:color="auto"/>
            <w:bottom w:val="none" w:sz="0" w:space="0" w:color="auto"/>
            <w:right w:val="none" w:sz="0" w:space="0" w:color="auto"/>
          </w:divBdr>
        </w:div>
        <w:div w:id="594899519">
          <w:marLeft w:val="640"/>
          <w:marRight w:val="0"/>
          <w:marTop w:val="0"/>
          <w:marBottom w:val="0"/>
          <w:divBdr>
            <w:top w:val="none" w:sz="0" w:space="0" w:color="auto"/>
            <w:left w:val="none" w:sz="0" w:space="0" w:color="auto"/>
            <w:bottom w:val="none" w:sz="0" w:space="0" w:color="auto"/>
            <w:right w:val="none" w:sz="0" w:space="0" w:color="auto"/>
          </w:divBdr>
        </w:div>
        <w:div w:id="241917777">
          <w:marLeft w:val="640"/>
          <w:marRight w:val="0"/>
          <w:marTop w:val="0"/>
          <w:marBottom w:val="0"/>
          <w:divBdr>
            <w:top w:val="none" w:sz="0" w:space="0" w:color="auto"/>
            <w:left w:val="none" w:sz="0" w:space="0" w:color="auto"/>
            <w:bottom w:val="none" w:sz="0" w:space="0" w:color="auto"/>
            <w:right w:val="none" w:sz="0" w:space="0" w:color="auto"/>
          </w:divBdr>
        </w:div>
        <w:div w:id="1013609776">
          <w:marLeft w:val="640"/>
          <w:marRight w:val="0"/>
          <w:marTop w:val="0"/>
          <w:marBottom w:val="0"/>
          <w:divBdr>
            <w:top w:val="none" w:sz="0" w:space="0" w:color="auto"/>
            <w:left w:val="none" w:sz="0" w:space="0" w:color="auto"/>
            <w:bottom w:val="none" w:sz="0" w:space="0" w:color="auto"/>
            <w:right w:val="none" w:sz="0" w:space="0" w:color="auto"/>
          </w:divBdr>
        </w:div>
        <w:div w:id="1566989634">
          <w:marLeft w:val="640"/>
          <w:marRight w:val="0"/>
          <w:marTop w:val="0"/>
          <w:marBottom w:val="0"/>
          <w:divBdr>
            <w:top w:val="none" w:sz="0" w:space="0" w:color="auto"/>
            <w:left w:val="none" w:sz="0" w:space="0" w:color="auto"/>
            <w:bottom w:val="none" w:sz="0" w:space="0" w:color="auto"/>
            <w:right w:val="none" w:sz="0" w:space="0" w:color="auto"/>
          </w:divBdr>
        </w:div>
        <w:div w:id="1268342516">
          <w:marLeft w:val="640"/>
          <w:marRight w:val="0"/>
          <w:marTop w:val="0"/>
          <w:marBottom w:val="0"/>
          <w:divBdr>
            <w:top w:val="none" w:sz="0" w:space="0" w:color="auto"/>
            <w:left w:val="none" w:sz="0" w:space="0" w:color="auto"/>
            <w:bottom w:val="none" w:sz="0" w:space="0" w:color="auto"/>
            <w:right w:val="none" w:sz="0" w:space="0" w:color="auto"/>
          </w:divBdr>
        </w:div>
        <w:div w:id="1453479798">
          <w:marLeft w:val="640"/>
          <w:marRight w:val="0"/>
          <w:marTop w:val="0"/>
          <w:marBottom w:val="0"/>
          <w:divBdr>
            <w:top w:val="none" w:sz="0" w:space="0" w:color="auto"/>
            <w:left w:val="none" w:sz="0" w:space="0" w:color="auto"/>
            <w:bottom w:val="none" w:sz="0" w:space="0" w:color="auto"/>
            <w:right w:val="none" w:sz="0" w:space="0" w:color="auto"/>
          </w:divBdr>
        </w:div>
        <w:div w:id="2081830336">
          <w:marLeft w:val="640"/>
          <w:marRight w:val="0"/>
          <w:marTop w:val="0"/>
          <w:marBottom w:val="0"/>
          <w:divBdr>
            <w:top w:val="none" w:sz="0" w:space="0" w:color="auto"/>
            <w:left w:val="none" w:sz="0" w:space="0" w:color="auto"/>
            <w:bottom w:val="none" w:sz="0" w:space="0" w:color="auto"/>
            <w:right w:val="none" w:sz="0" w:space="0" w:color="auto"/>
          </w:divBdr>
        </w:div>
        <w:div w:id="797723725">
          <w:marLeft w:val="640"/>
          <w:marRight w:val="0"/>
          <w:marTop w:val="0"/>
          <w:marBottom w:val="0"/>
          <w:divBdr>
            <w:top w:val="none" w:sz="0" w:space="0" w:color="auto"/>
            <w:left w:val="none" w:sz="0" w:space="0" w:color="auto"/>
            <w:bottom w:val="none" w:sz="0" w:space="0" w:color="auto"/>
            <w:right w:val="none" w:sz="0" w:space="0" w:color="auto"/>
          </w:divBdr>
        </w:div>
        <w:div w:id="1408187857">
          <w:marLeft w:val="640"/>
          <w:marRight w:val="0"/>
          <w:marTop w:val="0"/>
          <w:marBottom w:val="0"/>
          <w:divBdr>
            <w:top w:val="none" w:sz="0" w:space="0" w:color="auto"/>
            <w:left w:val="none" w:sz="0" w:space="0" w:color="auto"/>
            <w:bottom w:val="none" w:sz="0" w:space="0" w:color="auto"/>
            <w:right w:val="none" w:sz="0" w:space="0" w:color="auto"/>
          </w:divBdr>
        </w:div>
        <w:div w:id="457190605">
          <w:marLeft w:val="640"/>
          <w:marRight w:val="0"/>
          <w:marTop w:val="0"/>
          <w:marBottom w:val="0"/>
          <w:divBdr>
            <w:top w:val="none" w:sz="0" w:space="0" w:color="auto"/>
            <w:left w:val="none" w:sz="0" w:space="0" w:color="auto"/>
            <w:bottom w:val="none" w:sz="0" w:space="0" w:color="auto"/>
            <w:right w:val="none" w:sz="0" w:space="0" w:color="auto"/>
          </w:divBdr>
        </w:div>
        <w:div w:id="1534994737">
          <w:marLeft w:val="640"/>
          <w:marRight w:val="0"/>
          <w:marTop w:val="0"/>
          <w:marBottom w:val="0"/>
          <w:divBdr>
            <w:top w:val="none" w:sz="0" w:space="0" w:color="auto"/>
            <w:left w:val="none" w:sz="0" w:space="0" w:color="auto"/>
            <w:bottom w:val="none" w:sz="0" w:space="0" w:color="auto"/>
            <w:right w:val="none" w:sz="0" w:space="0" w:color="auto"/>
          </w:divBdr>
        </w:div>
        <w:div w:id="1050419705">
          <w:marLeft w:val="640"/>
          <w:marRight w:val="0"/>
          <w:marTop w:val="0"/>
          <w:marBottom w:val="0"/>
          <w:divBdr>
            <w:top w:val="none" w:sz="0" w:space="0" w:color="auto"/>
            <w:left w:val="none" w:sz="0" w:space="0" w:color="auto"/>
            <w:bottom w:val="none" w:sz="0" w:space="0" w:color="auto"/>
            <w:right w:val="none" w:sz="0" w:space="0" w:color="auto"/>
          </w:divBdr>
        </w:div>
        <w:div w:id="1620525898">
          <w:marLeft w:val="640"/>
          <w:marRight w:val="0"/>
          <w:marTop w:val="0"/>
          <w:marBottom w:val="0"/>
          <w:divBdr>
            <w:top w:val="none" w:sz="0" w:space="0" w:color="auto"/>
            <w:left w:val="none" w:sz="0" w:space="0" w:color="auto"/>
            <w:bottom w:val="none" w:sz="0" w:space="0" w:color="auto"/>
            <w:right w:val="none" w:sz="0" w:space="0" w:color="auto"/>
          </w:divBdr>
        </w:div>
        <w:div w:id="428819598">
          <w:marLeft w:val="640"/>
          <w:marRight w:val="0"/>
          <w:marTop w:val="0"/>
          <w:marBottom w:val="0"/>
          <w:divBdr>
            <w:top w:val="none" w:sz="0" w:space="0" w:color="auto"/>
            <w:left w:val="none" w:sz="0" w:space="0" w:color="auto"/>
            <w:bottom w:val="none" w:sz="0" w:space="0" w:color="auto"/>
            <w:right w:val="none" w:sz="0" w:space="0" w:color="auto"/>
          </w:divBdr>
        </w:div>
      </w:divsChild>
    </w:div>
    <w:div w:id="254482460">
      <w:bodyDiv w:val="1"/>
      <w:marLeft w:val="0"/>
      <w:marRight w:val="0"/>
      <w:marTop w:val="0"/>
      <w:marBottom w:val="0"/>
      <w:divBdr>
        <w:top w:val="none" w:sz="0" w:space="0" w:color="auto"/>
        <w:left w:val="none" w:sz="0" w:space="0" w:color="auto"/>
        <w:bottom w:val="none" w:sz="0" w:space="0" w:color="auto"/>
        <w:right w:val="none" w:sz="0" w:space="0" w:color="auto"/>
      </w:divBdr>
      <w:divsChild>
        <w:div w:id="1266645672">
          <w:marLeft w:val="640"/>
          <w:marRight w:val="0"/>
          <w:marTop w:val="0"/>
          <w:marBottom w:val="0"/>
          <w:divBdr>
            <w:top w:val="none" w:sz="0" w:space="0" w:color="auto"/>
            <w:left w:val="none" w:sz="0" w:space="0" w:color="auto"/>
            <w:bottom w:val="none" w:sz="0" w:space="0" w:color="auto"/>
            <w:right w:val="none" w:sz="0" w:space="0" w:color="auto"/>
          </w:divBdr>
        </w:div>
        <w:div w:id="1353340313">
          <w:marLeft w:val="640"/>
          <w:marRight w:val="0"/>
          <w:marTop w:val="0"/>
          <w:marBottom w:val="0"/>
          <w:divBdr>
            <w:top w:val="none" w:sz="0" w:space="0" w:color="auto"/>
            <w:left w:val="none" w:sz="0" w:space="0" w:color="auto"/>
            <w:bottom w:val="none" w:sz="0" w:space="0" w:color="auto"/>
            <w:right w:val="none" w:sz="0" w:space="0" w:color="auto"/>
          </w:divBdr>
        </w:div>
        <w:div w:id="1889416057">
          <w:marLeft w:val="640"/>
          <w:marRight w:val="0"/>
          <w:marTop w:val="0"/>
          <w:marBottom w:val="0"/>
          <w:divBdr>
            <w:top w:val="none" w:sz="0" w:space="0" w:color="auto"/>
            <w:left w:val="none" w:sz="0" w:space="0" w:color="auto"/>
            <w:bottom w:val="none" w:sz="0" w:space="0" w:color="auto"/>
            <w:right w:val="none" w:sz="0" w:space="0" w:color="auto"/>
          </w:divBdr>
        </w:div>
        <w:div w:id="1437166309">
          <w:marLeft w:val="640"/>
          <w:marRight w:val="0"/>
          <w:marTop w:val="0"/>
          <w:marBottom w:val="0"/>
          <w:divBdr>
            <w:top w:val="none" w:sz="0" w:space="0" w:color="auto"/>
            <w:left w:val="none" w:sz="0" w:space="0" w:color="auto"/>
            <w:bottom w:val="none" w:sz="0" w:space="0" w:color="auto"/>
            <w:right w:val="none" w:sz="0" w:space="0" w:color="auto"/>
          </w:divBdr>
        </w:div>
        <w:div w:id="504446062">
          <w:marLeft w:val="640"/>
          <w:marRight w:val="0"/>
          <w:marTop w:val="0"/>
          <w:marBottom w:val="0"/>
          <w:divBdr>
            <w:top w:val="none" w:sz="0" w:space="0" w:color="auto"/>
            <w:left w:val="none" w:sz="0" w:space="0" w:color="auto"/>
            <w:bottom w:val="none" w:sz="0" w:space="0" w:color="auto"/>
            <w:right w:val="none" w:sz="0" w:space="0" w:color="auto"/>
          </w:divBdr>
        </w:div>
        <w:div w:id="1260601425">
          <w:marLeft w:val="640"/>
          <w:marRight w:val="0"/>
          <w:marTop w:val="0"/>
          <w:marBottom w:val="0"/>
          <w:divBdr>
            <w:top w:val="none" w:sz="0" w:space="0" w:color="auto"/>
            <w:left w:val="none" w:sz="0" w:space="0" w:color="auto"/>
            <w:bottom w:val="none" w:sz="0" w:space="0" w:color="auto"/>
            <w:right w:val="none" w:sz="0" w:space="0" w:color="auto"/>
          </w:divBdr>
        </w:div>
        <w:div w:id="855193961">
          <w:marLeft w:val="640"/>
          <w:marRight w:val="0"/>
          <w:marTop w:val="0"/>
          <w:marBottom w:val="0"/>
          <w:divBdr>
            <w:top w:val="none" w:sz="0" w:space="0" w:color="auto"/>
            <w:left w:val="none" w:sz="0" w:space="0" w:color="auto"/>
            <w:bottom w:val="none" w:sz="0" w:space="0" w:color="auto"/>
            <w:right w:val="none" w:sz="0" w:space="0" w:color="auto"/>
          </w:divBdr>
        </w:div>
        <w:div w:id="77294360">
          <w:marLeft w:val="640"/>
          <w:marRight w:val="0"/>
          <w:marTop w:val="0"/>
          <w:marBottom w:val="0"/>
          <w:divBdr>
            <w:top w:val="none" w:sz="0" w:space="0" w:color="auto"/>
            <w:left w:val="none" w:sz="0" w:space="0" w:color="auto"/>
            <w:bottom w:val="none" w:sz="0" w:space="0" w:color="auto"/>
            <w:right w:val="none" w:sz="0" w:space="0" w:color="auto"/>
          </w:divBdr>
        </w:div>
        <w:div w:id="1276864444">
          <w:marLeft w:val="640"/>
          <w:marRight w:val="0"/>
          <w:marTop w:val="0"/>
          <w:marBottom w:val="0"/>
          <w:divBdr>
            <w:top w:val="none" w:sz="0" w:space="0" w:color="auto"/>
            <w:left w:val="none" w:sz="0" w:space="0" w:color="auto"/>
            <w:bottom w:val="none" w:sz="0" w:space="0" w:color="auto"/>
            <w:right w:val="none" w:sz="0" w:space="0" w:color="auto"/>
          </w:divBdr>
        </w:div>
        <w:div w:id="1175534446">
          <w:marLeft w:val="640"/>
          <w:marRight w:val="0"/>
          <w:marTop w:val="0"/>
          <w:marBottom w:val="0"/>
          <w:divBdr>
            <w:top w:val="none" w:sz="0" w:space="0" w:color="auto"/>
            <w:left w:val="none" w:sz="0" w:space="0" w:color="auto"/>
            <w:bottom w:val="none" w:sz="0" w:space="0" w:color="auto"/>
            <w:right w:val="none" w:sz="0" w:space="0" w:color="auto"/>
          </w:divBdr>
        </w:div>
        <w:div w:id="690843037">
          <w:marLeft w:val="640"/>
          <w:marRight w:val="0"/>
          <w:marTop w:val="0"/>
          <w:marBottom w:val="0"/>
          <w:divBdr>
            <w:top w:val="none" w:sz="0" w:space="0" w:color="auto"/>
            <w:left w:val="none" w:sz="0" w:space="0" w:color="auto"/>
            <w:bottom w:val="none" w:sz="0" w:space="0" w:color="auto"/>
            <w:right w:val="none" w:sz="0" w:space="0" w:color="auto"/>
          </w:divBdr>
        </w:div>
        <w:div w:id="428887505">
          <w:marLeft w:val="640"/>
          <w:marRight w:val="0"/>
          <w:marTop w:val="0"/>
          <w:marBottom w:val="0"/>
          <w:divBdr>
            <w:top w:val="none" w:sz="0" w:space="0" w:color="auto"/>
            <w:left w:val="none" w:sz="0" w:space="0" w:color="auto"/>
            <w:bottom w:val="none" w:sz="0" w:space="0" w:color="auto"/>
            <w:right w:val="none" w:sz="0" w:space="0" w:color="auto"/>
          </w:divBdr>
        </w:div>
        <w:div w:id="986084666">
          <w:marLeft w:val="640"/>
          <w:marRight w:val="0"/>
          <w:marTop w:val="0"/>
          <w:marBottom w:val="0"/>
          <w:divBdr>
            <w:top w:val="none" w:sz="0" w:space="0" w:color="auto"/>
            <w:left w:val="none" w:sz="0" w:space="0" w:color="auto"/>
            <w:bottom w:val="none" w:sz="0" w:space="0" w:color="auto"/>
            <w:right w:val="none" w:sz="0" w:space="0" w:color="auto"/>
          </w:divBdr>
        </w:div>
        <w:div w:id="1278952848">
          <w:marLeft w:val="640"/>
          <w:marRight w:val="0"/>
          <w:marTop w:val="0"/>
          <w:marBottom w:val="0"/>
          <w:divBdr>
            <w:top w:val="none" w:sz="0" w:space="0" w:color="auto"/>
            <w:left w:val="none" w:sz="0" w:space="0" w:color="auto"/>
            <w:bottom w:val="none" w:sz="0" w:space="0" w:color="auto"/>
            <w:right w:val="none" w:sz="0" w:space="0" w:color="auto"/>
          </w:divBdr>
        </w:div>
        <w:div w:id="619536147">
          <w:marLeft w:val="640"/>
          <w:marRight w:val="0"/>
          <w:marTop w:val="0"/>
          <w:marBottom w:val="0"/>
          <w:divBdr>
            <w:top w:val="none" w:sz="0" w:space="0" w:color="auto"/>
            <w:left w:val="none" w:sz="0" w:space="0" w:color="auto"/>
            <w:bottom w:val="none" w:sz="0" w:space="0" w:color="auto"/>
            <w:right w:val="none" w:sz="0" w:space="0" w:color="auto"/>
          </w:divBdr>
        </w:div>
        <w:div w:id="708384255">
          <w:marLeft w:val="640"/>
          <w:marRight w:val="0"/>
          <w:marTop w:val="0"/>
          <w:marBottom w:val="0"/>
          <w:divBdr>
            <w:top w:val="none" w:sz="0" w:space="0" w:color="auto"/>
            <w:left w:val="none" w:sz="0" w:space="0" w:color="auto"/>
            <w:bottom w:val="none" w:sz="0" w:space="0" w:color="auto"/>
            <w:right w:val="none" w:sz="0" w:space="0" w:color="auto"/>
          </w:divBdr>
        </w:div>
        <w:div w:id="1172376616">
          <w:marLeft w:val="640"/>
          <w:marRight w:val="0"/>
          <w:marTop w:val="0"/>
          <w:marBottom w:val="0"/>
          <w:divBdr>
            <w:top w:val="none" w:sz="0" w:space="0" w:color="auto"/>
            <w:left w:val="none" w:sz="0" w:space="0" w:color="auto"/>
            <w:bottom w:val="none" w:sz="0" w:space="0" w:color="auto"/>
            <w:right w:val="none" w:sz="0" w:space="0" w:color="auto"/>
          </w:divBdr>
        </w:div>
        <w:div w:id="1547914015">
          <w:marLeft w:val="640"/>
          <w:marRight w:val="0"/>
          <w:marTop w:val="0"/>
          <w:marBottom w:val="0"/>
          <w:divBdr>
            <w:top w:val="none" w:sz="0" w:space="0" w:color="auto"/>
            <w:left w:val="none" w:sz="0" w:space="0" w:color="auto"/>
            <w:bottom w:val="none" w:sz="0" w:space="0" w:color="auto"/>
            <w:right w:val="none" w:sz="0" w:space="0" w:color="auto"/>
          </w:divBdr>
        </w:div>
        <w:div w:id="1450078748">
          <w:marLeft w:val="640"/>
          <w:marRight w:val="0"/>
          <w:marTop w:val="0"/>
          <w:marBottom w:val="0"/>
          <w:divBdr>
            <w:top w:val="none" w:sz="0" w:space="0" w:color="auto"/>
            <w:left w:val="none" w:sz="0" w:space="0" w:color="auto"/>
            <w:bottom w:val="none" w:sz="0" w:space="0" w:color="auto"/>
            <w:right w:val="none" w:sz="0" w:space="0" w:color="auto"/>
          </w:divBdr>
        </w:div>
        <w:div w:id="244806320">
          <w:marLeft w:val="640"/>
          <w:marRight w:val="0"/>
          <w:marTop w:val="0"/>
          <w:marBottom w:val="0"/>
          <w:divBdr>
            <w:top w:val="none" w:sz="0" w:space="0" w:color="auto"/>
            <w:left w:val="none" w:sz="0" w:space="0" w:color="auto"/>
            <w:bottom w:val="none" w:sz="0" w:space="0" w:color="auto"/>
            <w:right w:val="none" w:sz="0" w:space="0" w:color="auto"/>
          </w:divBdr>
        </w:div>
        <w:div w:id="1811557598">
          <w:marLeft w:val="640"/>
          <w:marRight w:val="0"/>
          <w:marTop w:val="0"/>
          <w:marBottom w:val="0"/>
          <w:divBdr>
            <w:top w:val="none" w:sz="0" w:space="0" w:color="auto"/>
            <w:left w:val="none" w:sz="0" w:space="0" w:color="auto"/>
            <w:bottom w:val="none" w:sz="0" w:space="0" w:color="auto"/>
            <w:right w:val="none" w:sz="0" w:space="0" w:color="auto"/>
          </w:divBdr>
        </w:div>
        <w:div w:id="1750806298">
          <w:marLeft w:val="640"/>
          <w:marRight w:val="0"/>
          <w:marTop w:val="0"/>
          <w:marBottom w:val="0"/>
          <w:divBdr>
            <w:top w:val="none" w:sz="0" w:space="0" w:color="auto"/>
            <w:left w:val="none" w:sz="0" w:space="0" w:color="auto"/>
            <w:bottom w:val="none" w:sz="0" w:space="0" w:color="auto"/>
            <w:right w:val="none" w:sz="0" w:space="0" w:color="auto"/>
          </w:divBdr>
        </w:div>
        <w:div w:id="30155314">
          <w:marLeft w:val="640"/>
          <w:marRight w:val="0"/>
          <w:marTop w:val="0"/>
          <w:marBottom w:val="0"/>
          <w:divBdr>
            <w:top w:val="none" w:sz="0" w:space="0" w:color="auto"/>
            <w:left w:val="none" w:sz="0" w:space="0" w:color="auto"/>
            <w:bottom w:val="none" w:sz="0" w:space="0" w:color="auto"/>
            <w:right w:val="none" w:sz="0" w:space="0" w:color="auto"/>
          </w:divBdr>
        </w:div>
        <w:div w:id="1537812509">
          <w:marLeft w:val="640"/>
          <w:marRight w:val="0"/>
          <w:marTop w:val="0"/>
          <w:marBottom w:val="0"/>
          <w:divBdr>
            <w:top w:val="none" w:sz="0" w:space="0" w:color="auto"/>
            <w:left w:val="none" w:sz="0" w:space="0" w:color="auto"/>
            <w:bottom w:val="none" w:sz="0" w:space="0" w:color="auto"/>
            <w:right w:val="none" w:sz="0" w:space="0" w:color="auto"/>
          </w:divBdr>
        </w:div>
        <w:div w:id="1792432508">
          <w:marLeft w:val="640"/>
          <w:marRight w:val="0"/>
          <w:marTop w:val="0"/>
          <w:marBottom w:val="0"/>
          <w:divBdr>
            <w:top w:val="none" w:sz="0" w:space="0" w:color="auto"/>
            <w:left w:val="none" w:sz="0" w:space="0" w:color="auto"/>
            <w:bottom w:val="none" w:sz="0" w:space="0" w:color="auto"/>
            <w:right w:val="none" w:sz="0" w:space="0" w:color="auto"/>
          </w:divBdr>
        </w:div>
        <w:div w:id="981303139">
          <w:marLeft w:val="640"/>
          <w:marRight w:val="0"/>
          <w:marTop w:val="0"/>
          <w:marBottom w:val="0"/>
          <w:divBdr>
            <w:top w:val="none" w:sz="0" w:space="0" w:color="auto"/>
            <w:left w:val="none" w:sz="0" w:space="0" w:color="auto"/>
            <w:bottom w:val="none" w:sz="0" w:space="0" w:color="auto"/>
            <w:right w:val="none" w:sz="0" w:space="0" w:color="auto"/>
          </w:divBdr>
        </w:div>
        <w:div w:id="1554850016">
          <w:marLeft w:val="640"/>
          <w:marRight w:val="0"/>
          <w:marTop w:val="0"/>
          <w:marBottom w:val="0"/>
          <w:divBdr>
            <w:top w:val="none" w:sz="0" w:space="0" w:color="auto"/>
            <w:left w:val="none" w:sz="0" w:space="0" w:color="auto"/>
            <w:bottom w:val="none" w:sz="0" w:space="0" w:color="auto"/>
            <w:right w:val="none" w:sz="0" w:space="0" w:color="auto"/>
          </w:divBdr>
        </w:div>
        <w:div w:id="910702491">
          <w:marLeft w:val="640"/>
          <w:marRight w:val="0"/>
          <w:marTop w:val="0"/>
          <w:marBottom w:val="0"/>
          <w:divBdr>
            <w:top w:val="none" w:sz="0" w:space="0" w:color="auto"/>
            <w:left w:val="none" w:sz="0" w:space="0" w:color="auto"/>
            <w:bottom w:val="none" w:sz="0" w:space="0" w:color="auto"/>
            <w:right w:val="none" w:sz="0" w:space="0" w:color="auto"/>
          </w:divBdr>
        </w:div>
        <w:div w:id="1965185277">
          <w:marLeft w:val="640"/>
          <w:marRight w:val="0"/>
          <w:marTop w:val="0"/>
          <w:marBottom w:val="0"/>
          <w:divBdr>
            <w:top w:val="none" w:sz="0" w:space="0" w:color="auto"/>
            <w:left w:val="none" w:sz="0" w:space="0" w:color="auto"/>
            <w:bottom w:val="none" w:sz="0" w:space="0" w:color="auto"/>
            <w:right w:val="none" w:sz="0" w:space="0" w:color="auto"/>
          </w:divBdr>
        </w:div>
        <w:div w:id="1579484135">
          <w:marLeft w:val="640"/>
          <w:marRight w:val="0"/>
          <w:marTop w:val="0"/>
          <w:marBottom w:val="0"/>
          <w:divBdr>
            <w:top w:val="none" w:sz="0" w:space="0" w:color="auto"/>
            <w:left w:val="none" w:sz="0" w:space="0" w:color="auto"/>
            <w:bottom w:val="none" w:sz="0" w:space="0" w:color="auto"/>
            <w:right w:val="none" w:sz="0" w:space="0" w:color="auto"/>
          </w:divBdr>
        </w:div>
      </w:divsChild>
    </w:div>
    <w:div w:id="261572117">
      <w:bodyDiv w:val="1"/>
      <w:marLeft w:val="0"/>
      <w:marRight w:val="0"/>
      <w:marTop w:val="0"/>
      <w:marBottom w:val="0"/>
      <w:divBdr>
        <w:top w:val="none" w:sz="0" w:space="0" w:color="auto"/>
        <w:left w:val="none" w:sz="0" w:space="0" w:color="auto"/>
        <w:bottom w:val="none" w:sz="0" w:space="0" w:color="auto"/>
        <w:right w:val="none" w:sz="0" w:space="0" w:color="auto"/>
      </w:divBdr>
      <w:divsChild>
        <w:div w:id="615990708">
          <w:marLeft w:val="640"/>
          <w:marRight w:val="0"/>
          <w:marTop w:val="0"/>
          <w:marBottom w:val="0"/>
          <w:divBdr>
            <w:top w:val="none" w:sz="0" w:space="0" w:color="auto"/>
            <w:left w:val="none" w:sz="0" w:space="0" w:color="auto"/>
            <w:bottom w:val="none" w:sz="0" w:space="0" w:color="auto"/>
            <w:right w:val="none" w:sz="0" w:space="0" w:color="auto"/>
          </w:divBdr>
        </w:div>
        <w:div w:id="503669126">
          <w:marLeft w:val="640"/>
          <w:marRight w:val="0"/>
          <w:marTop w:val="0"/>
          <w:marBottom w:val="0"/>
          <w:divBdr>
            <w:top w:val="none" w:sz="0" w:space="0" w:color="auto"/>
            <w:left w:val="none" w:sz="0" w:space="0" w:color="auto"/>
            <w:bottom w:val="none" w:sz="0" w:space="0" w:color="auto"/>
            <w:right w:val="none" w:sz="0" w:space="0" w:color="auto"/>
          </w:divBdr>
        </w:div>
        <w:div w:id="1766069533">
          <w:marLeft w:val="640"/>
          <w:marRight w:val="0"/>
          <w:marTop w:val="0"/>
          <w:marBottom w:val="0"/>
          <w:divBdr>
            <w:top w:val="none" w:sz="0" w:space="0" w:color="auto"/>
            <w:left w:val="none" w:sz="0" w:space="0" w:color="auto"/>
            <w:bottom w:val="none" w:sz="0" w:space="0" w:color="auto"/>
            <w:right w:val="none" w:sz="0" w:space="0" w:color="auto"/>
          </w:divBdr>
        </w:div>
        <w:div w:id="383942307">
          <w:marLeft w:val="640"/>
          <w:marRight w:val="0"/>
          <w:marTop w:val="0"/>
          <w:marBottom w:val="0"/>
          <w:divBdr>
            <w:top w:val="none" w:sz="0" w:space="0" w:color="auto"/>
            <w:left w:val="none" w:sz="0" w:space="0" w:color="auto"/>
            <w:bottom w:val="none" w:sz="0" w:space="0" w:color="auto"/>
            <w:right w:val="none" w:sz="0" w:space="0" w:color="auto"/>
          </w:divBdr>
        </w:div>
        <w:div w:id="1484156395">
          <w:marLeft w:val="640"/>
          <w:marRight w:val="0"/>
          <w:marTop w:val="0"/>
          <w:marBottom w:val="0"/>
          <w:divBdr>
            <w:top w:val="none" w:sz="0" w:space="0" w:color="auto"/>
            <w:left w:val="none" w:sz="0" w:space="0" w:color="auto"/>
            <w:bottom w:val="none" w:sz="0" w:space="0" w:color="auto"/>
            <w:right w:val="none" w:sz="0" w:space="0" w:color="auto"/>
          </w:divBdr>
        </w:div>
        <w:div w:id="2066684386">
          <w:marLeft w:val="640"/>
          <w:marRight w:val="0"/>
          <w:marTop w:val="0"/>
          <w:marBottom w:val="0"/>
          <w:divBdr>
            <w:top w:val="none" w:sz="0" w:space="0" w:color="auto"/>
            <w:left w:val="none" w:sz="0" w:space="0" w:color="auto"/>
            <w:bottom w:val="none" w:sz="0" w:space="0" w:color="auto"/>
            <w:right w:val="none" w:sz="0" w:space="0" w:color="auto"/>
          </w:divBdr>
        </w:div>
        <w:div w:id="1904749870">
          <w:marLeft w:val="640"/>
          <w:marRight w:val="0"/>
          <w:marTop w:val="0"/>
          <w:marBottom w:val="0"/>
          <w:divBdr>
            <w:top w:val="none" w:sz="0" w:space="0" w:color="auto"/>
            <w:left w:val="none" w:sz="0" w:space="0" w:color="auto"/>
            <w:bottom w:val="none" w:sz="0" w:space="0" w:color="auto"/>
            <w:right w:val="none" w:sz="0" w:space="0" w:color="auto"/>
          </w:divBdr>
        </w:div>
        <w:div w:id="1407679479">
          <w:marLeft w:val="640"/>
          <w:marRight w:val="0"/>
          <w:marTop w:val="0"/>
          <w:marBottom w:val="0"/>
          <w:divBdr>
            <w:top w:val="none" w:sz="0" w:space="0" w:color="auto"/>
            <w:left w:val="none" w:sz="0" w:space="0" w:color="auto"/>
            <w:bottom w:val="none" w:sz="0" w:space="0" w:color="auto"/>
            <w:right w:val="none" w:sz="0" w:space="0" w:color="auto"/>
          </w:divBdr>
        </w:div>
        <w:div w:id="1621182683">
          <w:marLeft w:val="640"/>
          <w:marRight w:val="0"/>
          <w:marTop w:val="0"/>
          <w:marBottom w:val="0"/>
          <w:divBdr>
            <w:top w:val="none" w:sz="0" w:space="0" w:color="auto"/>
            <w:left w:val="none" w:sz="0" w:space="0" w:color="auto"/>
            <w:bottom w:val="none" w:sz="0" w:space="0" w:color="auto"/>
            <w:right w:val="none" w:sz="0" w:space="0" w:color="auto"/>
          </w:divBdr>
        </w:div>
        <w:div w:id="601186353">
          <w:marLeft w:val="640"/>
          <w:marRight w:val="0"/>
          <w:marTop w:val="0"/>
          <w:marBottom w:val="0"/>
          <w:divBdr>
            <w:top w:val="none" w:sz="0" w:space="0" w:color="auto"/>
            <w:left w:val="none" w:sz="0" w:space="0" w:color="auto"/>
            <w:bottom w:val="none" w:sz="0" w:space="0" w:color="auto"/>
            <w:right w:val="none" w:sz="0" w:space="0" w:color="auto"/>
          </w:divBdr>
        </w:div>
        <w:div w:id="1853378383">
          <w:marLeft w:val="640"/>
          <w:marRight w:val="0"/>
          <w:marTop w:val="0"/>
          <w:marBottom w:val="0"/>
          <w:divBdr>
            <w:top w:val="none" w:sz="0" w:space="0" w:color="auto"/>
            <w:left w:val="none" w:sz="0" w:space="0" w:color="auto"/>
            <w:bottom w:val="none" w:sz="0" w:space="0" w:color="auto"/>
            <w:right w:val="none" w:sz="0" w:space="0" w:color="auto"/>
          </w:divBdr>
        </w:div>
        <w:div w:id="907226786">
          <w:marLeft w:val="640"/>
          <w:marRight w:val="0"/>
          <w:marTop w:val="0"/>
          <w:marBottom w:val="0"/>
          <w:divBdr>
            <w:top w:val="none" w:sz="0" w:space="0" w:color="auto"/>
            <w:left w:val="none" w:sz="0" w:space="0" w:color="auto"/>
            <w:bottom w:val="none" w:sz="0" w:space="0" w:color="auto"/>
            <w:right w:val="none" w:sz="0" w:space="0" w:color="auto"/>
          </w:divBdr>
        </w:div>
      </w:divsChild>
    </w:div>
    <w:div w:id="295572504">
      <w:bodyDiv w:val="1"/>
      <w:marLeft w:val="0"/>
      <w:marRight w:val="0"/>
      <w:marTop w:val="0"/>
      <w:marBottom w:val="0"/>
      <w:divBdr>
        <w:top w:val="none" w:sz="0" w:space="0" w:color="auto"/>
        <w:left w:val="none" w:sz="0" w:space="0" w:color="auto"/>
        <w:bottom w:val="none" w:sz="0" w:space="0" w:color="auto"/>
        <w:right w:val="none" w:sz="0" w:space="0" w:color="auto"/>
      </w:divBdr>
      <w:divsChild>
        <w:div w:id="1972320558">
          <w:marLeft w:val="640"/>
          <w:marRight w:val="0"/>
          <w:marTop w:val="0"/>
          <w:marBottom w:val="0"/>
          <w:divBdr>
            <w:top w:val="none" w:sz="0" w:space="0" w:color="auto"/>
            <w:left w:val="none" w:sz="0" w:space="0" w:color="auto"/>
            <w:bottom w:val="none" w:sz="0" w:space="0" w:color="auto"/>
            <w:right w:val="none" w:sz="0" w:space="0" w:color="auto"/>
          </w:divBdr>
        </w:div>
        <w:div w:id="872302703">
          <w:marLeft w:val="640"/>
          <w:marRight w:val="0"/>
          <w:marTop w:val="0"/>
          <w:marBottom w:val="0"/>
          <w:divBdr>
            <w:top w:val="none" w:sz="0" w:space="0" w:color="auto"/>
            <w:left w:val="none" w:sz="0" w:space="0" w:color="auto"/>
            <w:bottom w:val="none" w:sz="0" w:space="0" w:color="auto"/>
            <w:right w:val="none" w:sz="0" w:space="0" w:color="auto"/>
          </w:divBdr>
        </w:div>
        <w:div w:id="1468619189">
          <w:marLeft w:val="640"/>
          <w:marRight w:val="0"/>
          <w:marTop w:val="0"/>
          <w:marBottom w:val="0"/>
          <w:divBdr>
            <w:top w:val="none" w:sz="0" w:space="0" w:color="auto"/>
            <w:left w:val="none" w:sz="0" w:space="0" w:color="auto"/>
            <w:bottom w:val="none" w:sz="0" w:space="0" w:color="auto"/>
            <w:right w:val="none" w:sz="0" w:space="0" w:color="auto"/>
          </w:divBdr>
        </w:div>
        <w:div w:id="464393022">
          <w:marLeft w:val="640"/>
          <w:marRight w:val="0"/>
          <w:marTop w:val="0"/>
          <w:marBottom w:val="0"/>
          <w:divBdr>
            <w:top w:val="none" w:sz="0" w:space="0" w:color="auto"/>
            <w:left w:val="none" w:sz="0" w:space="0" w:color="auto"/>
            <w:bottom w:val="none" w:sz="0" w:space="0" w:color="auto"/>
            <w:right w:val="none" w:sz="0" w:space="0" w:color="auto"/>
          </w:divBdr>
        </w:div>
        <w:div w:id="1347830713">
          <w:marLeft w:val="640"/>
          <w:marRight w:val="0"/>
          <w:marTop w:val="0"/>
          <w:marBottom w:val="0"/>
          <w:divBdr>
            <w:top w:val="none" w:sz="0" w:space="0" w:color="auto"/>
            <w:left w:val="none" w:sz="0" w:space="0" w:color="auto"/>
            <w:bottom w:val="none" w:sz="0" w:space="0" w:color="auto"/>
            <w:right w:val="none" w:sz="0" w:space="0" w:color="auto"/>
          </w:divBdr>
        </w:div>
        <w:div w:id="935210064">
          <w:marLeft w:val="640"/>
          <w:marRight w:val="0"/>
          <w:marTop w:val="0"/>
          <w:marBottom w:val="0"/>
          <w:divBdr>
            <w:top w:val="none" w:sz="0" w:space="0" w:color="auto"/>
            <w:left w:val="none" w:sz="0" w:space="0" w:color="auto"/>
            <w:bottom w:val="none" w:sz="0" w:space="0" w:color="auto"/>
            <w:right w:val="none" w:sz="0" w:space="0" w:color="auto"/>
          </w:divBdr>
        </w:div>
        <w:div w:id="347954493">
          <w:marLeft w:val="640"/>
          <w:marRight w:val="0"/>
          <w:marTop w:val="0"/>
          <w:marBottom w:val="0"/>
          <w:divBdr>
            <w:top w:val="none" w:sz="0" w:space="0" w:color="auto"/>
            <w:left w:val="none" w:sz="0" w:space="0" w:color="auto"/>
            <w:bottom w:val="none" w:sz="0" w:space="0" w:color="auto"/>
            <w:right w:val="none" w:sz="0" w:space="0" w:color="auto"/>
          </w:divBdr>
        </w:div>
      </w:divsChild>
    </w:div>
    <w:div w:id="309555117">
      <w:bodyDiv w:val="1"/>
      <w:marLeft w:val="0"/>
      <w:marRight w:val="0"/>
      <w:marTop w:val="0"/>
      <w:marBottom w:val="0"/>
      <w:divBdr>
        <w:top w:val="none" w:sz="0" w:space="0" w:color="auto"/>
        <w:left w:val="none" w:sz="0" w:space="0" w:color="auto"/>
        <w:bottom w:val="none" w:sz="0" w:space="0" w:color="auto"/>
        <w:right w:val="none" w:sz="0" w:space="0" w:color="auto"/>
      </w:divBdr>
      <w:divsChild>
        <w:div w:id="1954169137">
          <w:marLeft w:val="640"/>
          <w:marRight w:val="0"/>
          <w:marTop w:val="0"/>
          <w:marBottom w:val="0"/>
          <w:divBdr>
            <w:top w:val="none" w:sz="0" w:space="0" w:color="auto"/>
            <w:left w:val="none" w:sz="0" w:space="0" w:color="auto"/>
            <w:bottom w:val="none" w:sz="0" w:space="0" w:color="auto"/>
            <w:right w:val="none" w:sz="0" w:space="0" w:color="auto"/>
          </w:divBdr>
        </w:div>
        <w:div w:id="900095156">
          <w:marLeft w:val="640"/>
          <w:marRight w:val="0"/>
          <w:marTop w:val="0"/>
          <w:marBottom w:val="0"/>
          <w:divBdr>
            <w:top w:val="none" w:sz="0" w:space="0" w:color="auto"/>
            <w:left w:val="none" w:sz="0" w:space="0" w:color="auto"/>
            <w:bottom w:val="none" w:sz="0" w:space="0" w:color="auto"/>
            <w:right w:val="none" w:sz="0" w:space="0" w:color="auto"/>
          </w:divBdr>
        </w:div>
        <w:div w:id="744841664">
          <w:marLeft w:val="640"/>
          <w:marRight w:val="0"/>
          <w:marTop w:val="0"/>
          <w:marBottom w:val="0"/>
          <w:divBdr>
            <w:top w:val="none" w:sz="0" w:space="0" w:color="auto"/>
            <w:left w:val="none" w:sz="0" w:space="0" w:color="auto"/>
            <w:bottom w:val="none" w:sz="0" w:space="0" w:color="auto"/>
            <w:right w:val="none" w:sz="0" w:space="0" w:color="auto"/>
          </w:divBdr>
        </w:div>
        <w:div w:id="1572501192">
          <w:marLeft w:val="640"/>
          <w:marRight w:val="0"/>
          <w:marTop w:val="0"/>
          <w:marBottom w:val="0"/>
          <w:divBdr>
            <w:top w:val="none" w:sz="0" w:space="0" w:color="auto"/>
            <w:left w:val="none" w:sz="0" w:space="0" w:color="auto"/>
            <w:bottom w:val="none" w:sz="0" w:space="0" w:color="auto"/>
            <w:right w:val="none" w:sz="0" w:space="0" w:color="auto"/>
          </w:divBdr>
        </w:div>
        <w:div w:id="465198600">
          <w:marLeft w:val="640"/>
          <w:marRight w:val="0"/>
          <w:marTop w:val="0"/>
          <w:marBottom w:val="0"/>
          <w:divBdr>
            <w:top w:val="none" w:sz="0" w:space="0" w:color="auto"/>
            <w:left w:val="none" w:sz="0" w:space="0" w:color="auto"/>
            <w:bottom w:val="none" w:sz="0" w:space="0" w:color="auto"/>
            <w:right w:val="none" w:sz="0" w:space="0" w:color="auto"/>
          </w:divBdr>
        </w:div>
        <w:div w:id="119107718">
          <w:marLeft w:val="640"/>
          <w:marRight w:val="0"/>
          <w:marTop w:val="0"/>
          <w:marBottom w:val="0"/>
          <w:divBdr>
            <w:top w:val="none" w:sz="0" w:space="0" w:color="auto"/>
            <w:left w:val="none" w:sz="0" w:space="0" w:color="auto"/>
            <w:bottom w:val="none" w:sz="0" w:space="0" w:color="auto"/>
            <w:right w:val="none" w:sz="0" w:space="0" w:color="auto"/>
          </w:divBdr>
        </w:div>
        <w:div w:id="151529562">
          <w:marLeft w:val="640"/>
          <w:marRight w:val="0"/>
          <w:marTop w:val="0"/>
          <w:marBottom w:val="0"/>
          <w:divBdr>
            <w:top w:val="none" w:sz="0" w:space="0" w:color="auto"/>
            <w:left w:val="none" w:sz="0" w:space="0" w:color="auto"/>
            <w:bottom w:val="none" w:sz="0" w:space="0" w:color="auto"/>
            <w:right w:val="none" w:sz="0" w:space="0" w:color="auto"/>
          </w:divBdr>
        </w:div>
        <w:div w:id="907763217">
          <w:marLeft w:val="640"/>
          <w:marRight w:val="0"/>
          <w:marTop w:val="0"/>
          <w:marBottom w:val="0"/>
          <w:divBdr>
            <w:top w:val="none" w:sz="0" w:space="0" w:color="auto"/>
            <w:left w:val="none" w:sz="0" w:space="0" w:color="auto"/>
            <w:bottom w:val="none" w:sz="0" w:space="0" w:color="auto"/>
            <w:right w:val="none" w:sz="0" w:space="0" w:color="auto"/>
          </w:divBdr>
        </w:div>
        <w:div w:id="1274705221">
          <w:marLeft w:val="640"/>
          <w:marRight w:val="0"/>
          <w:marTop w:val="0"/>
          <w:marBottom w:val="0"/>
          <w:divBdr>
            <w:top w:val="none" w:sz="0" w:space="0" w:color="auto"/>
            <w:left w:val="none" w:sz="0" w:space="0" w:color="auto"/>
            <w:bottom w:val="none" w:sz="0" w:space="0" w:color="auto"/>
            <w:right w:val="none" w:sz="0" w:space="0" w:color="auto"/>
          </w:divBdr>
        </w:div>
        <w:div w:id="879896825">
          <w:marLeft w:val="640"/>
          <w:marRight w:val="0"/>
          <w:marTop w:val="0"/>
          <w:marBottom w:val="0"/>
          <w:divBdr>
            <w:top w:val="none" w:sz="0" w:space="0" w:color="auto"/>
            <w:left w:val="none" w:sz="0" w:space="0" w:color="auto"/>
            <w:bottom w:val="none" w:sz="0" w:space="0" w:color="auto"/>
            <w:right w:val="none" w:sz="0" w:space="0" w:color="auto"/>
          </w:divBdr>
        </w:div>
        <w:div w:id="1463035387">
          <w:marLeft w:val="640"/>
          <w:marRight w:val="0"/>
          <w:marTop w:val="0"/>
          <w:marBottom w:val="0"/>
          <w:divBdr>
            <w:top w:val="none" w:sz="0" w:space="0" w:color="auto"/>
            <w:left w:val="none" w:sz="0" w:space="0" w:color="auto"/>
            <w:bottom w:val="none" w:sz="0" w:space="0" w:color="auto"/>
            <w:right w:val="none" w:sz="0" w:space="0" w:color="auto"/>
          </w:divBdr>
        </w:div>
        <w:div w:id="1534541988">
          <w:marLeft w:val="640"/>
          <w:marRight w:val="0"/>
          <w:marTop w:val="0"/>
          <w:marBottom w:val="0"/>
          <w:divBdr>
            <w:top w:val="none" w:sz="0" w:space="0" w:color="auto"/>
            <w:left w:val="none" w:sz="0" w:space="0" w:color="auto"/>
            <w:bottom w:val="none" w:sz="0" w:space="0" w:color="auto"/>
            <w:right w:val="none" w:sz="0" w:space="0" w:color="auto"/>
          </w:divBdr>
        </w:div>
        <w:div w:id="1818913216">
          <w:marLeft w:val="640"/>
          <w:marRight w:val="0"/>
          <w:marTop w:val="0"/>
          <w:marBottom w:val="0"/>
          <w:divBdr>
            <w:top w:val="none" w:sz="0" w:space="0" w:color="auto"/>
            <w:left w:val="none" w:sz="0" w:space="0" w:color="auto"/>
            <w:bottom w:val="none" w:sz="0" w:space="0" w:color="auto"/>
            <w:right w:val="none" w:sz="0" w:space="0" w:color="auto"/>
          </w:divBdr>
        </w:div>
        <w:div w:id="828861098">
          <w:marLeft w:val="640"/>
          <w:marRight w:val="0"/>
          <w:marTop w:val="0"/>
          <w:marBottom w:val="0"/>
          <w:divBdr>
            <w:top w:val="none" w:sz="0" w:space="0" w:color="auto"/>
            <w:left w:val="none" w:sz="0" w:space="0" w:color="auto"/>
            <w:bottom w:val="none" w:sz="0" w:space="0" w:color="auto"/>
            <w:right w:val="none" w:sz="0" w:space="0" w:color="auto"/>
          </w:divBdr>
        </w:div>
        <w:div w:id="1667978842">
          <w:marLeft w:val="640"/>
          <w:marRight w:val="0"/>
          <w:marTop w:val="0"/>
          <w:marBottom w:val="0"/>
          <w:divBdr>
            <w:top w:val="none" w:sz="0" w:space="0" w:color="auto"/>
            <w:left w:val="none" w:sz="0" w:space="0" w:color="auto"/>
            <w:bottom w:val="none" w:sz="0" w:space="0" w:color="auto"/>
            <w:right w:val="none" w:sz="0" w:space="0" w:color="auto"/>
          </w:divBdr>
        </w:div>
        <w:div w:id="1243416044">
          <w:marLeft w:val="640"/>
          <w:marRight w:val="0"/>
          <w:marTop w:val="0"/>
          <w:marBottom w:val="0"/>
          <w:divBdr>
            <w:top w:val="none" w:sz="0" w:space="0" w:color="auto"/>
            <w:left w:val="none" w:sz="0" w:space="0" w:color="auto"/>
            <w:bottom w:val="none" w:sz="0" w:space="0" w:color="auto"/>
            <w:right w:val="none" w:sz="0" w:space="0" w:color="auto"/>
          </w:divBdr>
        </w:div>
        <w:div w:id="602147194">
          <w:marLeft w:val="640"/>
          <w:marRight w:val="0"/>
          <w:marTop w:val="0"/>
          <w:marBottom w:val="0"/>
          <w:divBdr>
            <w:top w:val="none" w:sz="0" w:space="0" w:color="auto"/>
            <w:left w:val="none" w:sz="0" w:space="0" w:color="auto"/>
            <w:bottom w:val="none" w:sz="0" w:space="0" w:color="auto"/>
            <w:right w:val="none" w:sz="0" w:space="0" w:color="auto"/>
          </w:divBdr>
        </w:div>
        <w:div w:id="1648589835">
          <w:marLeft w:val="640"/>
          <w:marRight w:val="0"/>
          <w:marTop w:val="0"/>
          <w:marBottom w:val="0"/>
          <w:divBdr>
            <w:top w:val="none" w:sz="0" w:space="0" w:color="auto"/>
            <w:left w:val="none" w:sz="0" w:space="0" w:color="auto"/>
            <w:bottom w:val="none" w:sz="0" w:space="0" w:color="auto"/>
            <w:right w:val="none" w:sz="0" w:space="0" w:color="auto"/>
          </w:divBdr>
        </w:div>
        <w:div w:id="1639064431">
          <w:marLeft w:val="640"/>
          <w:marRight w:val="0"/>
          <w:marTop w:val="0"/>
          <w:marBottom w:val="0"/>
          <w:divBdr>
            <w:top w:val="none" w:sz="0" w:space="0" w:color="auto"/>
            <w:left w:val="none" w:sz="0" w:space="0" w:color="auto"/>
            <w:bottom w:val="none" w:sz="0" w:space="0" w:color="auto"/>
            <w:right w:val="none" w:sz="0" w:space="0" w:color="auto"/>
          </w:divBdr>
        </w:div>
        <w:div w:id="694113642">
          <w:marLeft w:val="640"/>
          <w:marRight w:val="0"/>
          <w:marTop w:val="0"/>
          <w:marBottom w:val="0"/>
          <w:divBdr>
            <w:top w:val="none" w:sz="0" w:space="0" w:color="auto"/>
            <w:left w:val="none" w:sz="0" w:space="0" w:color="auto"/>
            <w:bottom w:val="none" w:sz="0" w:space="0" w:color="auto"/>
            <w:right w:val="none" w:sz="0" w:space="0" w:color="auto"/>
          </w:divBdr>
        </w:div>
        <w:div w:id="1446074444">
          <w:marLeft w:val="640"/>
          <w:marRight w:val="0"/>
          <w:marTop w:val="0"/>
          <w:marBottom w:val="0"/>
          <w:divBdr>
            <w:top w:val="none" w:sz="0" w:space="0" w:color="auto"/>
            <w:left w:val="none" w:sz="0" w:space="0" w:color="auto"/>
            <w:bottom w:val="none" w:sz="0" w:space="0" w:color="auto"/>
            <w:right w:val="none" w:sz="0" w:space="0" w:color="auto"/>
          </w:divBdr>
        </w:div>
        <w:div w:id="539824428">
          <w:marLeft w:val="640"/>
          <w:marRight w:val="0"/>
          <w:marTop w:val="0"/>
          <w:marBottom w:val="0"/>
          <w:divBdr>
            <w:top w:val="none" w:sz="0" w:space="0" w:color="auto"/>
            <w:left w:val="none" w:sz="0" w:space="0" w:color="auto"/>
            <w:bottom w:val="none" w:sz="0" w:space="0" w:color="auto"/>
            <w:right w:val="none" w:sz="0" w:space="0" w:color="auto"/>
          </w:divBdr>
        </w:div>
        <w:div w:id="2060744218">
          <w:marLeft w:val="640"/>
          <w:marRight w:val="0"/>
          <w:marTop w:val="0"/>
          <w:marBottom w:val="0"/>
          <w:divBdr>
            <w:top w:val="none" w:sz="0" w:space="0" w:color="auto"/>
            <w:left w:val="none" w:sz="0" w:space="0" w:color="auto"/>
            <w:bottom w:val="none" w:sz="0" w:space="0" w:color="auto"/>
            <w:right w:val="none" w:sz="0" w:space="0" w:color="auto"/>
          </w:divBdr>
        </w:div>
        <w:div w:id="629627793">
          <w:marLeft w:val="640"/>
          <w:marRight w:val="0"/>
          <w:marTop w:val="0"/>
          <w:marBottom w:val="0"/>
          <w:divBdr>
            <w:top w:val="none" w:sz="0" w:space="0" w:color="auto"/>
            <w:left w:val="none" w:sz="0" w:space="0" w:color="auto"/>
            <w:bottom w:val="none" w:sz="0" w:space="0" w:color="auto"/>
            <w:right w:val="none" w:sz="0" w:space="0" w:color="auto"/>
          </w:divBdr>
        </w:div>
        <w:div w:id="1802722200">
          <w:marLeft w:val="640"/>
          <w:marRight w:val="0"/>
          <w:marTop w:val="0"/>
          <w:marBottom w:val="0"/>
          <w:divBdr>
            <w:top w:val="none" w:sz="0" w:space="0" w:color="auto"/>
            <w:left w:val="none" w:sz="0" w:space="0" w:color="auto"/>
            <w:bottom w:val="none" w:sz="0" w:space="0" w:color="auto"/>
            <w:right w:val="none" w:sz="0" w:space="0" w:color="auto"/>
          </w:divBdr>
        </w:div>
        <w:div w:id="81341770">
          <w:marLeft w:val="640"/>
          <w:marRight w:val="0"/>
          <w:marTop w:val="0"/>
          <w:marBottom w:val="0"/>
          <w:divBdr>
            <w:top w:val="none" w:sz="0" w:space="0" w:color="auto"/>
            <w:left w:val="none" w:sz="0" w:space="0" w:color="auto"/>
            <w:bottom w:val="none" w:sz="0" w:space="0" w:color="auto"/>
            <w:right w:val="none" w:sz="0" w:space="0" w:color="auto"/>
          </w:divBdr>
        </w:div>
        <w:div w:id="261690775">
          <w:marLeft w:val="640"/>
          <w:marRight w:val="0"/>
          <w:marTop w:val="0"/>
          <w:marBottom w:val="0"/>
          <w:divBdr>
            <w:top w:val="none" w:sz="0" w:space="0" w:color="auto"/>
            <w:left w:val="none" w:sz="0" w:space="0" w:color="auto"/>
            <w:bottom w:val="none" w:sz="0" w:space="0" w:color="auto"/>
            <w:right w:val="none" w:sz="0" w:space="0" w:color="auto"/>
          </w:divBdr>
        </w:div>
        <w:div w:id="1947427093">
          <w:marLeft w:val="640"/>
          <w:marRight w:val="0"/>
          <w:marTop w:val="0"/>
          <w:marBottom w:val="0"/>
          <w:divBdr>
            <w:top w:val="none" w:sz="0" w:space="0" w:color="auto"/>
            <w:left w:val="none" w:sz="0" w:space="0" w:color="auto"/>
            <w:bottom w:val="none" w:sz="0" w:space="0" w:color="auto"/>
            <w:right w:val="none" w:sz="0" w:space="0" w:color="auto"/>
          </w:divBdr>
        </w:div>
        <w:div w:id="719550299">
          <w:marLeft w:val="640"/>
          <w:marRight w:val="0"/>
          <w:marTop w:val="0"/>
          <w:marBottom w:val="0"/>
          <w:divBdr>
            <w:top w:val="none" w:sz="0" w:space="0" w:color="auto"/>
            <w:left w:val="none" w:sz="0" w:space="0" w:color="auto"/>
            <w:bottom w:val="none" w:sz="0" w:space="0" w:color="auto"/>
            <w:right w:val="none" w:sz="0" w:space="0" w:color="auto"/>
          </w:divBdr>
        </w:div>
        <w:div w:id="1305622265">
          <w:marLeft w:val="640"/>
          <w:marRight w:val="0"/>
          <w:marTop w:val="0"/>
          <w:marBottom w:val="0"/>
          <w:divBdr>
            <w:top w:val="none" w:sz="0" w:space="0" w:color="auto"/>
            <w:left w:val="none" w:sz="0" w:space="0" w:color="auto"/>
            <w:bottom w:val="none" w:sz="0" w:space="0" w:color="auto"/>
            <w:right w:val="none" w:sz="0" w:space="0" w:color="auto"/>
          </w:divBdr>
        </w:div>
      </w:divsChild>
    </w:div>
    <w:div w:id="316347216">
      <w:bodyDiv w:val="1"/>
      <w:marLeft w:val="0"/>
      <w:marRight w:val="0"/>
      <w:marTop w:val="0"/>
      <w:marBottom w:val="0"/>
      <w:divBdr>
        <w:top w:val="none" w:sz="0" w:space="0" w:color="auto"/>
        <w:left w:val="none" w:sz="0" w:space="0" w:color="auto"/>
        <w:bottom w:val="none" w:sz="0" w:space="0" w:color="auto"/>
        <w:right w:val="none" w:sz="0" w:space="0" w:color="auto"/>
      </w:divBdr>
      <w:divsChild>
        <w:div w:id="1057901607">
          <w:marLeft w:val="640"/>
          <w:marRight w:val="0"/>
          <w:marTop w:val="0"/>
          <w:marBottom w:val="0"/>
          <w:divBdr>
            <w:top w:val="none" w:sz="0" w:space="0" w:color="auto"/>
            <w:left w:val="none" w:sz="0" w:space="0" w:color="auto"/>
            <w:bottom w:val="none" w:sz="0" w:space="0" w:color="auto"/>
            <w:right w:val="none" w:sz="0" w:space="0" w:color="auto"/>
          </w:divBdr>
        </w:div>
        <w:div w:id="320430573">
          <w:marLeft w:val="640"/>
          <w:marRight w:val="0"/>
          <w:marTop w:val="0"/>
          <w:marBottom w:val="0"/>
          <w:divBdr>
            <w:top w:val="none" w:sz="0" w:space="0" w:color="auto"/>
            <w:left w:val="none" w:sz="0" w:space="0" w:color="auto"/>
            <w:bottom w:val="none" w:sz="0" w:space="0" w:color="auto"/>
            <w:right w:val="none" w:sz="0" w:space="0" w:color="auto"/>
          </w:divBdr>
        </w:div>
        <w:div w:id="1529295913">
          <w:marLeft w:val="640"/>
          <w:marRight w:val="0"/>
          <w:marTop w:val="0"/>
          <w:marBottom w:val="0"/>
          <w:divBdr>
            <w:top w:val="none" w:sz="0" w:space="0" w:color="auto"/>
            <w:left w:val="none" w:sz="0" w:space="0" w:color="auto"/>
            <w:bottom w:val="none" w:sz="0" w:space="0" w:color="auto"/>
            <w:right w:val="none" w:sz="0" w:space="0" w:color="auto"/>
          </w:divBdr>
        </w:div>
        <w:div w:id="599682426">
          <w:marLeft w:val="640"/>
          <w:marRight w:val="0"/>
          <w:marTop w:val="0"/>
          <w:marBottom w:val="0"/>
          <w:divBdr>
            <w:top w:val="none" w:sz="0" w:space="0" w:color="auto"/>
            <w:left w:val="none" w:sz="0" w:space="0" w:color="auto"/>
            <w:bottom w:val="none" w:sz="0" w:space="0" w:color="auto"/>
            <w:right w:val="none" w:sz="0" w:space="0" w:color="auto"/>
          </w:divBdr>
        </w:div>
        <w:div w:id="2129544774">
          <w:marLeft w:val="640"/>
          <w:marRight w:val="0"/>
          <w:marTop w:val="0"/>
          <w:marBottom w:val="0"/>
          <w:divBdr>
            <w:top w:val="none" w:sz="0" w:space="0" w:color="auto"/>
            <w:left w:val="none" w:sz="0" w:space="0" w:color="auto"/>
            <w:bottom w:val="none" w:sz="0" w:space="0" w:color="auto"/>
            <w:right w:val="none" w:sz="0" w:space="0" w:color="auto"/>
          </w:divBdr>
        </w:div>
        <w:div w:id="393502705">
          <w:marLeft w:val="640"/>
          <w:marRight w:val="0"/>
          <w:marTop w:val="0"/>
          <w:marBottom w:val="0"/>
          <w:divBdr>
            <w:top w:val="none" w:sz="0" w:space="0" w:color="auto"/>
            <w:left w:val="none" w:sz="0" w:space="0" w:color="auto"/>
            <w:bottom w:val="none" w:sz="0" w:space="0" w:color="auto"/>
            <w:right w:val="none" w:sz="0" w:space="0" w:color="auto"/>
          </w:divBdr>
        </w:div>
        <w:div w:id="880558461">
          <w:marLeft w:val="640"/>
          <w:marRight w:val="0"/>
          <w:marTop w:val="0"/>
          <w:marBottom w:val="0"/>
          <w:divBdr>
            <w:top w:val="none" w:sz="0" w:space="0" w:color="auto"/>
            <w:left w:val="none" w:sz="0" w:space="0" w:color="auto"/>
            <w:bottom w:val="none" w:sz="0" w:space="0" w:color="auto"/>
            <w:right w:val="none" w:sz="0" w:space="0" w:color="auto"/>
          </w:divBdr>
        </w:div>
        <w:div w:id="1991210700">
          <w:marLeft w:val="640"/>
          <w:marRight w:val="0"/>
          <w:marTop w:val="0"/>
          <w:marBottom w:val="0"/>
          <w:divBdr>
            <w:top w:val="none" w:sz="0" w:space="0" w:color="auto"/>
            <w:left w:val="none" w:sz="0" w:space="0" w:color="auto"/>
            <w:bottom w:val="none" w:sz="0" w:space="0" w:color="auto"/>
            <w:right w:val="none" w:sz="0" w:space="0" w:color="auto"/>
          </w:divBdr>
        </w:div>
        <w:div w:id="251355461">
          <w:marLeft w:val="640"/>
          <w:marRight w:val="0"/>
          <w:marTop w:val="0"/>
          <w:marBottom w:val="0"/>
          <w:divBdr>
            <w:top w:val="none" w:sz="0" w:space="0" w:color="auto"/>
            <w:left w:val="none" w:sz="0" w:space="0" w:color="auto"/>
            <w:bottom w:val="none" w:sz="0" w:space="0" w:color="auto"/>
            <w:right w:val="none" w:sz="0" w:space="0" w:color="auto"/>
          </w:divBdr>
        </w:div>
        <w:div w:id="1262374325">
          <w:marLeft w:val="640"/>
          <w:marRight w:val="0"/>
          <w:marTop w:val="0"/>
          <w:marBottom w:val="0"/>
          <w:divBdr>
            <w:top w:val="none" w:sz="0" w:space="0" w:color="auto"/>
            <w:left w:val="none" w:sz="0" w:space="0" w:color="auto"/>
            <w:bottom w:val="none" w:sz="0" w:space="0" w:color="auto"/>
            <w:right w:val="none" w:sz="0" w:space="0" w:color="auto"/>
          </w:divBdr>
        </w:div>
        <w:div w:id="689601801">
          <w:marLeft w:val="640"/>
          <w:marRight w:val="0"/>
          <w:marTop w:val="0"/>
          <w:marBottom w:val="0"/>
          <w:divBdr>
            <w:top w:val="none" w:sz="0" w:space="0" w:color="auto"/>
            <w:left w:val="none" w:sz="0" w:space="0" w:color="auto"/>
            <w:bottom w:val="none" w:sz="0" w:space="0" w:color="auto"/>
            <w:right w:val="none" w:sz="0" w:space="0" w:color="auto"/>
          </w:divBdr>
        </w:div>
        <w:div w:id="1987706886">
          <w:marLeft w:val="640"/>
          <w:marRight w:val="0"/>
          <w:marTop w:val="0"/>
          <w:marBottom w:val="0"/>
          <w:divBdr>
            <w:top w:val="none" w:sz="0" w:space="0" w:color="auto"/>
            <w:left w:val="none" w:sz="0" w:space="0" w:color="auto"/>
            <w:bottom w:val="none" w:sz="0" w:space="0" w:color="auto"/>
            <w:right w:val="none" w:sz="0" w:space="0" w:color="auto"/>
          </w:divBdr>
        </w:div>
        <w:div w:id="1530877866">
          <w:marLeft w:val="640"/>
          <w:marRight w:val="0"/>
          <w:marTop w:val="0"/>
          <w:marBottom w:val="0"/>
          <w:divBdr>
            <w:top w:val="none" w:sz="0" w:space="0" w:color="auto"/>
            <w:left w:val="none" w:sz="0" w:space="0" w:color="auto"/>
            <w:bottom w:val="none" w:sz="0" w:space="0" w:color="auto"/>
            <w:right w:val="none" w:sz="0" w:space="0" w:color="auto"/>
          </w:divBdr>
        </w:div>
        <w:div w:id="1097559565">
          <w:marLeft w:val="640"/>
          <w:marRight w:val="0"/>
          <w:marTop w:val="0"/>
          <w:marBottom w:val="0"/>
          <w:divBdr>
            <w:top w:val="none" w:sz="0" w:space="0" w:color="auto"/>
            <w:left w:val="none" w:sz="0" w:space="0" w:color="auto"/>
            <w:bottom w:val="none" w:sz="0" w:space="0" w:color="auto"/>
            <w:right w:val="none" w:sz="0" w:space="0" w:color="auto"/>
          </w:divBdr>
        </w:div>
        <w:div w:id="333991554">
          <w:marLeft w:val="640"/>
          <w:marRight w:val="0"/>
          <w:marTop w:val="0"/>
          <w:marBottom w:val="0"/>
          <w:divBdr>
            <w:top w:val="none" w:sz="0" w:space="0" w:color="auto"/>
            <w:left w:val="none" w:sz="0" w:space="0" w:color="auto"/>
            <w:bottom w:val="none" w:sz="0" w:space="0" w:color="auto"/>
            <w:right w:val="none" w:sz="0" w:space="0" w:color="auto"/>
          </w:divBdr>
        </w:div>
        <w:div w:id="1983459365">
          <w:marLeft w:val="640"/>
          <w:marRight w:val="0"/>
          <w:marTop w:val="0"/>
          <w:marBottom w:val="0"/>
          <w:divBdr>
            <w:top w:val="none" w:sz="0" w:space="0" w:color="auto"/>
            <w:left w:val="none" w:sz="0" w:space="0" w:color="auto"/>
            <w:bottom w:val="none" w:sz="0" w:space="0" w:color="auto"/>
            <w:right w:val="none" w:sz="0" w:space="0" w:color="auto"/>
          </w:divBdr>
        </w:div>
        <w:div w:id="606931624">
          <w:marLeft w:val="640"/>
          <w:marRight w:val="0"/>
          <w:marTop w:val="0"/>
          <w:marBottom w:val="0"/>
          <w:divBdr>
            <w:top w:val="none" w:sz="0" w:space="0" w:color="auto"/>
            <w:left w:val="none" w:sz="0" w:space="0" w:color="auto"/>
            <w:bottom w:val="none" w:sz="0" w:space="0" w:color="auto"/>
            <w:right w:val="none" w:sz="0" w:space="0" w:color="auto"/>
          </w:divBdr>
        </w:div>
        <w:div w:id="1705672356">
          <w:marLeft w:val="640"/>
          <w:marRight w:val="0"/>
          <w:marTop w:val="0"/>
          <w:marBottom w:val="0"/>
          <w:divBdr>
            <w:top w:val="none" w:sz="0" w:space="0" w:color="auto"/>
            <w:left w:val="none" w:sz="0" w:space="0" w:color="auto"/>
            <w:bottom w:val="none" w:sz="0" w:space="0" w:color="auto"/>
            <w:right w:val="none" w:sz="0" w:space="0" w:color="auto"/>
          </w:divBdr>
        </w:div>
        <w:div w:id="231745989">
          <w:marLeft w:val="640"/>
          <w:marRight w:val="0"/>
          <w:marTop w:val="0"/>
          <w:marBottom w:val="0"/>
          <w:divBdr>
            <w:top w:val="none" w:sz="0" w:space="0" w:color="auto"/>
            <w:left w:val="none" w:sz="0" w:space="0" w:color="auto"/>
            <w:bottom w:val="none" w:sz="0" w:space="0" w:color="auto"/>
            <w:right w:val="none" w:sz="0" w:space="0" w:color="auto"/>
          </w:divBdr>
        </w:div>
        <w:div w:id="1903636537">
          <w:marLeft w:val="640"/>
          <w:marRight w:val="0"/>
          <w:marTop w:val="0"/>
          <w:marBottom w:val="0"/>
          <w:divBdr>
            <w:top w:val="none" w:sz="0" w:space="0" w:color="auto"/>
            <w:left w:val="none" w:sz="0" w:space="0" w:color="auto"/>
            <w:bottom w:val="none" w:sz="0" w:space="0" w:color="auto"/>
            <w:right w:val="none" w:sz="0" w:space="0" w:color="auto"/>
          </w:divBdr>
        </w:div>
        <w:div w:id="433130146">
          <w:marLeft w:val="640"/>
          <w:marRight w:val="0"/>
          <w:marTop w:val="0"/>
          <w:marBottom w:val="0"/>
          <w:divBdr>
            <w:top w:val="none" w:sz="0" w:space="0" w:color="auto"/>
            <w:left w:val="none" w:sz="0" w:space="0" w:color="auto"/>
            <w:bottom w:val="none" w:sz="0" w:space="0" w:color="auto"/>
            <w:right w:val="none" w:sz="0" w:space="0" w:color="auto"/>
          </w:divBdr>
        </w:div>
        <w:div w:id="10303576">
          <w:marLeft w:val="640"/>
          <w:marRight w:val="0"/>
          <w:marTop w:val="0"/>
          <w:marBottom w:val="0"/>
          <w:divBdr>
            <w:top w:val="none" w:sz="0" w:space="0" w:color="auto"/>
            <w:left w:val="none" w:sz="0" w:space="0" w:color="auto"/>
            <w:bottom w:val="none" w:sz="0" w:space="0" w:color="auto"/>
            <w:right w:val="none" w:sz="0" w:space="0" w:color="auto"/>
          </w:divBdr>
        </w:div>
        <w:div w:id="361981153">
          <w:marLeft w:val="640"/>
          <w:marRight w:val="0"/>
          <w:marTop w:val="0"/>
          <w:marBottom w:val="0"/>
          <w:divBdr>
            <w:top w:val="none" w:sz="0" w:space="0" w:color="auto"/>
            <w:left w:val="none" w:sz="0" w:space="0" w:color="auto"/>
            <w:bottom w:val="none" w:sz="0" w:space="0" w:color="auto"/>
            <w:right w:val="none" w:sz="0" w:space="0" w:color="auto"/>
          </w:divBdr>
        </w:div>
        <w:div w:id="991568781">
          <w:marLeft w:val="640"/>
          <w:marRight w:val="0"/>
          <w:marTop w:val="0"/>
          <w:marBottom w:val="0"/>
          <w:divBdr>
            <w:top w:val="none" w:sz="0" w:space="0" w:color="auto"/>
            <w:left w:val="none" w:sz="0" w:space="0" w:color="auto"/>
            <w:bottom w:val="none" w:sz="0" w:space="0" w:color="auto"/>
            <w:right w:val="none" w:sz="0" w:space="0" w:color="auto"/>
          </w:divBdr>
        </w:div>
        <w:div w:id="1753890931">
          <w:marLeft w:val="640"/>
          <w:marRight w:val="0"/>
          <w:marTop w:val="0"/>
          <w:marBottom w:val="0"/>
          <w:divBdr>
            <w:top w:val="none" w:sz="0" w:space="0" w:color="auto"/>
            <w:left w:val="none" w:sz="0" w:space="0" w:color="auto"/>
            <w:bottom w:val="none" w:sz="0" w:space="0" w:color="auto"/>
            <w:right w:val="none" w:sz="0" w:space="0" w:color="auto"/>
          </w:divBdr>
        </w:div>
      </w:divsChild>
    </w:div>
    <w:div w:id="327291183">
      <w:bodyDiv w:val="1"/>
      <w:marLeft w:val="0"/>
      <w:marRight w:val="0"/>
      <w:marTop w:val="0"/>
      <w:marBottom w:val="0"/>
      <w:divBdr>
        <w:top w:val="none" w:sz="0" w:space="0" w:color="auto"/>
        <w:left w:val="none" w:sz="0" w:space="0" w:color="auto"/>
        <w:bottom w:val="none" w:sz="0" w:space="0" w:color="auto"/>
        <w:right w:val="none" w:sz="0" w:space="0" w:color="auto"/>
      </w:divBdr>
      <w:divsChild>
        <w:div w:id="2135251110">
          <w:marLeft w:val="640"/>
          <w:marRight w:val="0"/>
          <w:marTop w:val="0"/>
          <w:marBottom w:val="0"/>
          <w:divBdr>
            <w:top w:val="none" w:sz="0" w:space="0" w:color="auto"/>
            <w:left w:val="none" w:sz="0" w:space="0" w:color="auto"/>
            <w:bottom w:val="none" w:sz="0" w:space="0" w:color="auto"/>
            <w:right w:val="none" w:sz="0" w:space="0" w:color="auto"/>
          </w:divBdr>
        </w:div>
        <w:div w:id="205336709">
          <w:marLeft w:val="640"/>
          <w:marRight w:val="0"/>
          <w:marTop w:val="0"/>
          <w:marBottom w:val="0"/>
          <w:divBdr>
            <w:top w:val="none" w:sz="0" w:space="0" w:color="auto"/>
            <w:left w:val="none" w:sz="0" w:space="0" w:color="auto"/>
            <w:bottom w:val="none" w:sz="0" w:space="0" w:color="auto"/>
            <w:right w:val="none" w:sz="0" w:space="0" w:color="auto"/>
          </w:divBdr>
        </w:div>
        <w:div w:id="1252734530">
          <w:marLeft w:val="640"/>
          <w:marRight w:val="0"/>
          <w:marTop w:val="0"/>
          <w:marBottom w:val="0"/>
          <w:divBdr>
            <w:top w:val="none" w:sz="0" w:space="0" w:color="auto"/>
            <w:left w:val="none" w:sz="0" w:space="0" w:color="auto"/>
            <w:bottom w:val="none" w:sz="0" w:space="0" w:color="auto"/>
            <w:right w:val="none" w:sz="0" w:space="0" w:color="auto"/>
          </w:divBdr>
        </w:div>
        <w:div w:id="2139105897">
          <w:marLeft w:val="640"/>
          <w:marRight w:val="0"/>
          <w:marTop w:val="0"/>
          <w:marBottom w:val="0"/>
          <w:divBdr>
            <w:top w:val="none" w:sz="0" w:space="0" w:color="auto"/>
            <w:left w:val="none" w:sz="0" w:space="0" w:color="auto"/>
            <w:bottom w:val="none" w:sz="0" w:space="0" w:color="auto"/>
            <w:right w:val="none" w:sz="0" w:space="0" w:color="auto"/>
          </w:divBdr>
        </w:div>
        <w:div w:id="1064375243">
          <w:marLeft w:val="640"/>
          <w:marRight w:val="0"/>
          <w:marTop w:val="0"/>
          <w:marBottom w:val="0"/>
          <w:divBdr>
            <w:top w:val="none" w:sz="0" w:space="0" w:color="auto"/>
            <w:left w:val="none" w:sz="0" w:space="0" w:color="auto"/>
            <w:bottom w:val="none" w:sz="0" w:space="0" w:color="auto"/>
            <w:right w:val="none" w:sz="0" w:space="0" w:color="auto"/>
          </w:divBdr>
        </w:div>
        <w:div w:id="1170020941">
          <w:marLeft w:val="640"/>
          <w:marRight w:val="0"/>
          <w:marTop w:val="0"/>
          <w:marBottom w:val="0"/>
          <w:divBdr>
            <w:top w:val="none" w:sz="0" w:space="0" w:color="auto"/>
            <w:left w:val="none" w:sz="0" w:space="0" w:color="auto"/>
            <w:bottom w:val="none" w:sz="0" w:space="0" w:color="auto"/>
            <w:right w:val="none" w:sz="0" w:space="0" w:color="auto"/>
          </w:divBdr>
        </w:div>
        <w:div w:id="1641961008">
          <w:marLeft w:val="640"/>
          <w:marRight w:val="0"/>
          <w:marTop w:val="0"/>
          <w:marBottom w:val="0"/>
          <w:divBdr>
            <w:top w:val="none" w:sz="0" w:space="0" w:color="auto"/>
            <w:left w:val="none" w:sz="0" w:space="0" w:color="auto"/>
            <w:bottom w:val="none" w:sz="0" w:space="0" w:color="auto"/>
            <w:right w:val="none" w:sz="0" w:space="0" w:color="auto"/>
          </w:divBdr>
        </w:div>
        <w:div w:id="2069718840">
          <w:marLeft w:val="640"/>
          <w:marRight w:val="0"/>
          <w:marTop w:val="0"/>
          <w:marBottom w:val="0"/>
          <w:divBdr>
            <w:top w:val="none" w:sz="0" w:space="0" w:color="auto"/>
            <w:left w:val="none" w:sz="0" w:space="0" w:color="auto"/>
            <w:bottom w:val="none" w:sz="0" w:space="0" w:color="auto"/>
            <w:right w:val="none" w:sz="0" w:space="0" w:color="auto"/>
          </w:divBdr>
        </w:div>
        <w:div w:id="1285237074">
          <w:marLeft w:val="640"/>
          <w:marRight w:val="0"/>
          <w:marTop w:val="0"/>
          <w:marBottom w:val="0"/>
          <w:divBdr>
            <w:top w:val="none" w:sz="0" w:space="0" w:color="auto"/>
            <w:left w:val="none" w:sz="0" w:space="0" w:color="auto"/>
            <w:bottom w:val="none" w:sz="0" w:space="0" w:color="auto"/>
            <w:right w:val="none" w:sz="0" w:space="0" w:color="auto"/>
          </w:divBdr>
        </w:div>
        <w:div w:id="1300919328">
          <w:marLeft w:val="640"/>
          <w:marRight w:val="0"/>
          <w:marTop w:val="0"/>
          <w:marBottom w:val="0"/>
          <w:divBdr>
            <w:top w:val="none" w:sz="0" w:space="0" w:color="auto"/>
            <w:left w:val="none" w:sz="0" w:space="0" w:color="auto"/>
            <w:bottom w:val="none" w:sz="0" w:space="0" w:color="auto"/>
            <w:right w:val="none" w:sz="0" w:space="0" w:color="auto"/>
          </w:divBdr>
        </w:div>
        <w:div w:id="1948271654">
          <w:marLeft w:val="640"/>
          <w:marRight w:val="0"/>
          <w:marTop w:val="0"/>
          <w:marBottom w:val="0"/>
          <w:divBdr>
            <w:top w:val="none" w:sz="0" w:space="0" w:color="auto"/>
            <w:left w:val="none" w:sz="0" w:space="0" w:color="auto"/>
            <w:bottom w:val="none" w:sz="0" w:space="0" w:color="auto"/>
            <w:right w:val="none" w:sz="0" w:space="0" w:color="auto"/>
          </w:divBdr>
        </w:div>
        <w:div w:id="1626503775">
          <w:marLeft w:val="640"/>
          <w:marRight w:val="0"/>
          <w:marTop w:val="0"/>
          <w:marBottom w:val="0"/>
          <w:divBdr>
            <w:top w:val="none" w:sz="0" w:space="0" w:color="auto"/>
            <w:left w:val="none" w:sz="0" w:space="0" w:color="auto"/>
            <w:bottom w:val="none" w:sz="0" w:space="0" w:color="auto"/>
            <w:right w:val="none" w:sz="0" w:space="0" w:color="auto"/>
          </w:divBdr>
        </w:div>
        <w:div w:id="1032535306">
          <w:marLeft w:val="640"/>
          <w:marRight w:val="0"/>
          <w:marTop w:val="0"/>
          <w:marBottom w:val="0"/>
          <w:divBdr>
            <w:top w:val="none" w:sz="0" w:space="0" w:color="auto"/>
            <w:left w:val="none" w:sz="0" w:space="0" w:color="auto"/>
            <w:bottom w:val="none" w:sz="0" w:space="0" w:color="auto"/>
            <w:right w:val="none" w:sz="0" w:space="0" w:color="auto"/>
          </w:divBdr>
        </w:div>
        <w:div w:id="226192635">
          <w:marLeft w:val="640"/>
          <w:marRight w:val="0"/>
          <w:marTop w:val="0"/>
          <w:marBottom w:val="0"/>
          <w:divBdr>
            <w:top w:val="none" w:sz="0" w:space="0" w:color="auto"/>
            <w:left w:val="none" w:sz="0" w:space="0" w:color="auto"/>
            <w:bottom w:val="none" w:sz="0" w:space="0" w:color="auto"/>
            <w:right w:val="none" w:sz="0" w:space="0" w:color="auto"/>
          </w:divBdr>
        </w:div>
        <w:div w:id="1023896060">
          <w:marLeft w:val="640"/>
          <w:marRight w:val="0"/>
          <w:marTop w:val="0"/>
          <w:marBottom w:val="0"/>
          <w:divBdr>
            <w:top w:val="none" w:sz="0" w:space="0" w:color="auto"/>
            <w:left w:val="none" w:sz="0" w:space="0" w:color="auto"/>
            <w:bottom w:val="none" w:sz="0" w:space="0" w:color="auto"/>
            <w:right w:val="none" w:sz="0" w:space="0" w:color="auto"/>
          </w:divBdr>
        </w:div>
        <w:div w:id="103546973">
          <w:marLeft w:val="640"/>
          <w:marRight w:val="0"/>
          <w:marTop w:val="0"/>
          <w:marBottom w:val="0"/>
          <w:divBdr>
            <w:top w:val="none" w:sz="0" w:space="0" w:color="auto"/>
            <w:left w:val="none" w:sz="0" w:space="0" w:color="auto"/>
            <w:bottom w:val="none" w:sz="0" w:space="0" w:color="auto"/>
            <w:right w:val="none" w:sz="0" w:space="0" w:color="auto"/>
          </w:divBdr>
        </w:div>
        <w:div w:id="116606982">
          <w:marLeft w:val="640"/>
          <w:marRight w:val="0"/>
          <w:marTop w:val="0"/>
          <w:marBottom w:val="0"/>
          <w:divBdr>
            <w:top w:val="none" w:sz="0" w:space="0" w:color="auto"/>
            <w:left w:val="none" w:sz="0" w:space="0" w:color="auto"/>
            <w:bottom w:val="none" w:sz="0" w:space="0" w:color="auto"/>
            <w:right w:val="none" w:sz="0" w:space="0" w:color="auto"/>
          </w:divBdr>
        </w:div>
        <w:div w:id="17046485">
          <w:marLeft w:val="640"/>
          <w:marRight w:val="0"/>
          <w:marTop w:val="0"/>
          <w:marBottom w:val="0"/>
          <w:divBdr>
            <w:top w:val="none" w:sz="0" w:space="0" w:color="auto"/>
            <w:left w:val="none" w:sz="0" w:space="0" w:color="auto"/>
            <w:bottom w:val="none" w:sz="0" w:space="0" w:color="auto"/>
            <w:right w:val="none" w:sz="0" w:space="0" w:color="auto"/>
          </w:divBdr>
        </w:div>
        <w:div w:id="449251303">
          <w:marLeft w:val="640"/>
          <w:marRight w:val="0"/>
          <w:marTop w:val="0"/>
          <w:marBottom w:val="0"/>
          <w:divBdr>
            <w:top w:val="none" w:sz="0" w:space="0" w:color="auto"/>
            <w:left w:val="none" w:sz="0" w:space="0" w:color="auto"/>
            <w:bottom w:val="none" w:sz="0" w:space="0" w:color="auto"/>
            <w:right w:val="none" w:sz="0" w:space="0" w:color="auto"/>
          </w:divBdr>
        </w:div>
        <w:div w:id="840700132">
          <w:marLeft w:val="640"/>
          <w:marRight w:val="0"/>
          <w:marTop w:val="0"/>
          <w:marBottom w:val="0"/>
          <w:divBdr>
            <w:top w:val="none" w:sz="0" w:space="0" w:color="auto"/>
            <w:left w:val="none" w:sz="0" w:space="0" w:color="auto"/>
            <w:bottom w:val="none" w:sz="0" w:space="0" w:color="auto"/>
            <w:right w:val="none" w:sz="0" w:space="0" w:color="auto"/>
          </w:divBdr>
        </w:div>
        <w:div w:id="1003630571">
          <w:marLeft w:val="640"/>
          <w:marRight w:val="0"/>
          <w:marTop w:val="0"/>
          <w:marBottom w:val="0"/>
          <w:divBdr>
            <w:top w:val="none" w:sz="0" w:space="0" w:color="auto"/>
            <w:left w:val="none" w:sz="0" w:space="0" w:color="auto"/>
            <w:bottom w:val="none" w:sz="0" w:space="0" w:color="auto"/>
            <w:right w:val="none" w:sz="0" w:space="0" w:color="auto"/>
          </w:divBdr>
        </w:div>
        <w:div w:id="1124227072">
          <w:marLeft w:val="640"/>
          <w:marRight w:val="0"/>
          <w:marTop w:val="0"/>
          <w:marBottom w:val="0"/>
          <w:divBdr>
            <w:top w:val="none" w:sz="0" w:space="0" w:color="auto"/>
            <w:left w:val="none" w:sz="0" w:space="0" w:color="auto"/>
            <w:bottom w:val="none" w:sz="0" w:space="0" w:color="auto"/>
            <w:right w:val="none" w:sz="0" w:space="0" w:color="auto"/>
          </w:divBdr>
        </w:div>
        <w:div w:id="496115993">
          <w:marLeft w:val="640"/>
          <w:marRight w:val="0"/>
          <w:marTop w:val="0"/>
          <w:marBottom w:val="0"/>
          <w:divBdr>
            <w:top w:val="none" w:sz="0" w:space="0" w:color="auto"/>
            <w:left w:val="none" w:sz="0" w:space="0" w:color="auto"/>
            <w:bottom w:val="none" w:sz="0" w:space="0" w:color="auto"/>
            <w:right w:val="none" w:sz="0" w:space="0" w:color="auto"/>
          </w:divBdr>
        </w:div>
        <w:div w:id="1224440677">
          <w:marLeft w:val="640"/>
          <w:marRight w:val="0"/>
          <w:marTop w:val="0"/>
          <w:marBottom w:val="0"/>
          <w:divBdr>
            <w:top w:val="none" w:sz="0" w:space="0" w:color="auto"/>
            <w:left w:val="none" w:sz="0" w:space="0" w:color="auto"/>
            <w:bottom w:val="none" w:sz="0" w:space="0" w:color="auto"/>
            <w:right w:val="none" w:sz="0" w:space="0" w:color="auto"/>
          </w:divBdr>
        </w:div>
        <w:div w:id="2125080029">
          <w:marLeft w:val="640"/>
          <w:marRight w:val="0"/>
          <w:marTop w:val="0"/>
          <w:marBottom w:val="0"/>
          <w:divBdr>
            <w:top w:val="none" w:sz="0" w:space="0" w:color="auto"/>
            <w:left w:val="none" w:sz="0" w:space="0" w:color="auto"/>
            <w:bottom w:val="none" w:sz="0" w:space="0" w:color="auto"/>
            <w:right w:val="none" w:sz="0" w:space="0" w:color="auto"/>
          </w:divBdr>
        </w:div>
        <w:div w:id="337199622">
          <w:marLeft w:val="640"/>
          <w:marRight w:val="0"/>
          <w:marTop w:val="0"/>
          <w:marBottom w:val="0"/>
          <w:divBdr>
            <w:top w:val="none" w:sz="0" w:space="0" w:color="auto"/>
            <w:left w:val="none" w:sz="0" w:space="0" w:color="auto"/>
            <w:bottom w:val="none" w:sz="0" w:space="0" w:color="auto"/>
            <w:right w:val="none" w:sz="0" w:space="0" w:color="auto"/>
          </w:divBdr>
        </w:div>
        <w:div w:id="2107532367">
          <w:marLeft w:val="640"/>
          <w:marRight w:val="0"/>
          <w:marTop w:val="0"/>
          <w:marBottom w:val="0"/>
          <w:divBdr>
            <w:top w:val="none" w:sz="0" w:space="0" w:color="auto"/>
            <w:left w:val="none" w:sz="0" w:space="0" w:color="auto"/>
            <w:bottom w:val="none" w:sz="0" w:space="0" w:color="auto"/>
            <w:right w:val="none" w:sz="0" w:space="0" w:color="auto"/>
          </w:divBdr>
        </w:div>
        <w:div w:id="858473018">
          <w:marLeft w:val="640"/>
          <w:marRight w:val="0"/>
          <w:marTop w:val="0"/>
          <w:marBottom w:val="0"/>
          <w:divBdr>
            <w:top w:val="none" w:sz="0" w:space="0" w:color="auto"/>
            <w:left w:val="none" w:sz="0" w:space="0" w:color="auto"/>
            <w:bottom w:val="none" w:sz="0" w:space="0" w:color="auto"/>
            <w:right w:val="none" w:sz="0" w:space="0" w:color="auto"/>
          </w:divBdr>
        </w:div>
        <w:div w:id="99499253">
          <w:marLeft w:val="640"/>
          <w:marRight w:val="0"/>
          <w:marTop w:val="0"/>
          <w:marBottom w:val="0"/>
          <w:divBdr>
            <w:top w:val="none" w:sz="0" w:space="0" w:color="auto"/>
            <w:left w:val="none" w:sz="0" w:space="0" w:color="auto"/>
            <w:bottom w:val="none" w:sz="0" w:space="0" w:color="auto"/>
            <w:right w:val="none" w:sz="0" w:space="0" w:color="auto"/>
          </w:divBdr>
        </w:div>
        <w:div w:id="1863589401">
          <w:marLeft w:val="640"/>
          <w:marRight w:val="0"/>
          <w:marTop w:val="0"/>
          <w:marBottom w:val="0"/>
          <w:divBdr>
            <w:top w:val="none" w:sz="0" w:space="0" w:color="auto"/>
            <w:left w:val="none" w:sz="0" w:space="0" w:color="auto"/>
            <w:bottom w:val="none" w:sz="0" w:space="0" w:color="auto"/>
            <w:right w:val="none" w:sz="0" w:space="0" w:color="auto"/>
          </w:divBdr>
        </w:div>
        <w:div w:id="565339801">
          <w:marLeft w:val="640"/>
          <w:marRight w:val="0"/>
          <w:marTop w:val="0"/>
          <w:marBottom w:val="0"/>
          <w:divBdr>
            <w:top w:val="none" w:sz="0" w:space="0" w:color="auto"/>
            <w:left w:val="none" w:sz="0" w:space="0" w:color="auto"/>
            <w:bottom w:val="none" w:sz="0" w:space="0" w:color="auto"/>
            <w:right w:val="none" w:sz="0" w:space="0" w:color="auto"/>
          </w:divBdr>
        </w:div>
        <w:div w:id="1604726242">
          <w:marLeft w:val="640"/>
          <w:marRight w:val="0"/>
          <w:marTop w:val="0"/>
          <w:marBottom w:val="0"/>
          <w:divBdr>
            <w:top w:val="none" w:sz="0" w:space="0" w:color="auto"/>
            <w:left w:val="none" w:sz="0" w:space="0" w:color="auto"/>
            <w:bottom w:val="none" w:sz="0" w:space="0" w:color="auto"/>
            <w:right w:val="none" w:sz="0" w:space="0" w:color="auto"/>
          </w:divBdr>
        </w:div>
        <w:div w:id="110901284">
          <w:marLeft w:val="640"/>
          <w:marRight w:val="0"/>
          <w:marTop w:val="0"/>
          <w:marBottom w:val="0"/>
          <w:divBdr>
            <w:top w:val="none" w:sz="0" w:space="0" w:color="auto"/>
            <w:left w:val="none" w:sz="0" w:space="0" w:color="auto"/>
            <w:bottom w:val="none" w:sz="0" w:space="0" w:color="auto"/>
            <w:right w:val="none" w:sz="0" w:space="0" w:color="auto"/>
          </w:divBdr>
        </w:div>
        <w:div w:id="913244847">
          <w:marLeft w:val="640"/>
          <w:marRight w:val="0"/>
          <w:marTop w:val="0"/>
          <w:marBottom w:val="0"/>
          <w:divBdr>
            <w:top w:val="none" w:sz="0" w:space="0" w:color="auto"/>
            <w:left w:val="none" w:sz="0" w:space="0" w:color="auto"/>
            <w:bottom w:val="none" w:sz="0" w:space="0" w:color="auto"/>
            <w:right w:val="none" w:sz="0" w:space="0" w:color="auto"/>
          </w:divBdr>
        </w:div>
        <w:div w:id="220870250">
          <w:marLeft w:val="640"/>
          <w:marRight w:val="0"/>
          <w:marTop w:val="0"/>
          <w:marBottom w:val="0"/>
          <w:divBdr>
            <w:top w:val="none" w:sz="0" w:space="0" w:color="auto"/>
            <w:left w:val="none" w:sz="0" w:space="0" w:color="auto"/>
            <w:bottom w:val="none" w:sz="0" w:space="0" w:color="auto"/>
            <w:right w:val="none" w:sz="0" w:space="0" w:color="auto"/>
          </w:divBdr>
        </w:div>
        <w:div w:id="1910723245">
          <w:marLeft w:val="640"/>
          <w:marRight w:val="0"/>
          <w:marTop w:val="0"/>
          <w:marBottom w:val="0"/>
          <w:divBdr>
            <w:top w:val="none" w:sz="0" w:space="0" w:color="auto"/>
            <w:left w:val="none" w:sz="0" w:space="0" w:color="auto"/>
            <w:bottom w:val="none" w:sz="0" w:space="0" w:color="auto"/>
            <w:right w:val="none" w:sz="0" w:space="0" w:color="auto"/>
          </w:divBdr>
        </w:div>
      </w:divsChild>
    </w:div>
    <w:div w:id="342754919">
      <w:bodyDiv w:val="1"/>
      <w:marLeft w:val="0"/>
      <w:marRight w:val="0"/>
      <w:marTop w:val="0"/>
      <w:marBottom w:val="0"/>
      <w:divBdr>
        <w:top w:val="none" w:sz="0" w:space="0" w:color="auto"/>
        <w:left w:val="none" w:sz="0" w:space="0" w:color="auto"/>
        <w:bottom w:val="none" w:sz="0" w:space="0" w:color="auto"/>
        <w:right w:val="none" w:sz="0" w:space="0" w:color="auto"/>
      </w:divBdr>
      <w:divsChild>
        <w:div w:id="652107436">
          <w:marLeft w:val="640"/>
          <w:marRight w:val="0"/>
          <w:marTop w:val="0"/>
          <w:marBottom w:val="0"/>
          <w:divBdr>
            <w:top w:val="none" w:sz="0" w:space="0" w:color="auto"/>
            <w:left w:val="none" w:sz="0" w:space="0" w:color="auto"/>
            <w:bottom w:val="none" w:sz="0" w:space="0" w:color="auto"/>
            <w:right w:val="none" w:sz="0" w:space="0" w:color="auto"/>
          </w:divBdr>
        </w:div>
        <w:div w:id="1244803685">
          <w:marLeft w:val="640"/>
          <w:marRight w:val="0"/>
          <w:marTop w:val="0"/>
          <w:marBottom w:val="0"/>
          <w:divBdr>
            <w:top w:val="none" w:sz="0" w:space="0" w:color="auto"/>
            <w:left w:val="none" w:sz="0" w:space="0" w:color="auto"/>
            <w:bottom w:val="none" w:sz="0" w:space="0" w:color="auto"/>
            <w:right w:val="none" w:sz="0" w:space="0" w:color="auto"/>
          </w:divBdr>
        </w:div>
        <w:div w:id="710232436">
          <w:marLeft w:val="640"/>
          <w:marRight w:val="0"/>
          <w:marTop w:val="0"/>
          <w:marBottom w:val="0"/>
          <w:divBdr>
            <w:top w:val="none" w:sz="0" w:space="0" w:color="auto"/>
            <w:left w:val="none" w:sz="0" w:space="0" w:color="auto"/>
            <w:bottom w:val="none" w:sz="0" w:space="0" w:color="auto"/>
            <w:right w:val="none" w:sz="0" w:space="0" w:color="auto"/>
          </w:divBdr>
        </w:div>
        <w:div w:id="152962082">
          <w:marLeft w:val="640"/>
          <w:marRight w:val="0"/>
          <w:marTop w:val="0"/>
          <w:marBottom w:val="0"/>
          <w:divBdr>
            <w:top w:val="none" w:sz="0" w:space="0" w:color="auto"/>
            <w:left w:val="none" w:sz="0" w:space="0" w:color="auto"/>
            <w:bottom w:val="none" w:sz="0" w:space="0" w:color="auto"/>
            <w:right w:val="none" w:sz="0" w:space="0" w:color="auto"/>
          </w:divBdr>
        </w:div>
        <w:div w:id="210460255">
          <w:marLeft w:val="640"/>
          <w:marRight w:val="0"/>
          <w:marTop w:val="0"/>
          <w:marBottom w:val="0"/>
          <w:divBdr>
            <w:top w:val="none" w:sz="0" w:space="0" w:color="auto"/>
            <w:left w:val="none" w:sz="0" w:space="0" w:color="auto"/>
            <w:bottom w:val="none" w:sz="0" w:space="0" w:color="auto"/>
            <w:right w:val="none" w:sz="0" w:space="0" w:color="auto"/>
          </w:divBdr>
        </w:div>
        <w:div w:id="414593105">
          <w:marLeft w:val="640"/>
          <w:marRight w:val="0"/>
          <w:marTop w:val="0"/>
          <w:marBottom w:val="0"/>
          <w:divBdr>
            <w:top w:val="none" w:sz="0" w:space="0" w:color="auto"/>
            <w:left w:val="none" w:sz="0" w:space="0" w:color="auto"/>
            <w:bottom w:val="none" w:sz="0" w:space="0" w:color="auto"/>
            <w:right w:val="none" w:sz="0" w:space="0" w:color="auto"/>
          </w:divBdr>
        </w:div>
        <w:div w:id="880871921">
          <w:marLeft w:val="640"/>
          <w:marRight w:val="0"/>
          <w:marTop w:val="0"/>
          <w:marBottom w:val="0"/>
          <w:divBdr>
            <w:top w:val="none" w:sz="0" w:space="0" w:color="auto"/>
            <w:left w:val="none" w:sz="0" w:space="0" w:color="auto"/>
            <w:bottom w:val="none" w:sz="0" w:space="0" w:color="auto"/>
            <w:right w:val="none" w:sz="0" w:space="0" w:color="auto"/>
          </w:divBdr>
        </w:div>
        <w:div w:id="741173958">
          <w:marLeft w:val="640"/>
          <w:marRight w:val="0"/>
          <w:marTop w:val="0"/>
          <w:marBottom w:val="0"/>
          <w:divBdr>
            <w:top w:val="none" w:sz="0" w:space="0" w:color="auto"/>
            <w:left w:val="none" w:sz="0" w:space="0" w:color="auto"/>
            <w:bottom w:val="none" w:sz="0" w:space="0" w:color="auto"/>
            <w:right w:val="none" w:sz="0" w:space="0" w:color="auto"/>
          </w:divBdr>
        </w:div>
        <w:div w:id="315106553">
          <w:marLeft w:val="640"/>
          <w:marRight w:val="0"/>
          <w:marTop w:val="0"/>
          <w:marBottom w:val="0"/>
          <w:divBdr>
            <w:top w:val="none" w:sz="0" w:space="0" w:color="auto"/>
            <w:left w:val="none" w:sz="0" w:space="0" w:color="auto"/>
            <w:bottom w:val="none" w:sz="0" w:space="0" w:color="auto"/>
            <w:right w:val="none" w:sz="0" w:space="0" w:color="auto"/>
          </w:divBdr>
        </w:div>
        <w:div w:id="1706783532">
          <w:marLeft w:val="640"/>
          <w:marRight w:val="0"/>
          <w:marTop w:val="0"/>
          <w:marBottom w:val="0"/>
          <w:divBdr>
            <w:top w:val="none" w:sz="0" w:space="0" w:color="auto"/>
            <w:left w:val="none" w:sz="0" w:space="0" w:color="auto"/>
            <w:bottom w:val="none" w:sz="0" w:space="0" w:color="auto"/>
            <w:right w:val="none" w:sz="0" w:space="0" w:color="auto"/>
          </w:divBdr>
        </w:div>
        <w:div w:id="1343362191">
          <w:marLeft w:val="640"/>
          <w:marRight w:val="0"/>
          <w:marTop w:val="0"/>
          <w:marBottom w:val="0"/>
          <w:divBdr>
            <w:top w:val="none" w:sz="0" w:space="0" w:color="auto"/>
            <w:left w:val="none" w:sz="0" w:space="0" w:color="auto"/>
            <w:bottom w:val="none" w:sz="0" w:space="0" w:color="auto"/>
            <w:right w:val="none" w:sz="0" w:space="0" w:color="auto"/>
          </w:divBdr>
        </w:div>
        <w:div w:id="872502457">
          <w:marLeft w:val="640"/>
          <w:marRight w:val="0"/>
          <w:marTop w:val="0"/>
          <w:marBottom w:val="0"/>
          <w:divBdr>
            <w:top w:val="none" w:sz="0" w:space="0" w:color="auto"/>
            <w:left w:val="none" w:sz="0" w:space="0" w:color="auto"/>
            <w:bottom w:val="none" w:sz="0" w:space="0" w:color="auto"/>
            <w:right w:val="none" w:sz="0" w:space="0" w:color="auto"/>
          </w:divBdr>
        </w:div>
        <w:div w:id="54470082">
          <w:marLeft w:val="640"/>
          <w:marRight w:val="0"/>
          <w:marTop w:val="0"/>
          <w:marBottom w:val="0"/>
          <w:divBdr>
            <w:top w:val="none" w:sz="0" w:space="0" w:color="auto"/>
            <w:left w:val="none" w:sz="0" w:space="0" w:color="auto"/>
            <w:bottom w:val="none" w:sz="0" w:space="0" w:color="auto"/>
            <w:right w:val="none" w:sz="0" w:space="0" w:color="auto"/>
          </w:divBdr>
        </w:div>
        <w:div w:id="1082487132">
          <w:marLeft w:val="640"/>
          <w:marRight w:val="0"/>
          <w:marTop w:val="0"/>
          <w:marBottom w:val="0"/>
          <w:divBdr>
            <w:top w:val="none" w:sz="0" w:space="0" w:color="auto"/>
            <w:left w:val="none" w:sz="0" w:space="0" w:color="auto"/>
            <w:bottom w:val="none" w:sz="0" w:space="0" w:color="auto"/>
            <w:right w:val="none" w:sz="0" w:space="0" w:color="auto"/>
          </w:divBdr>
        </w:div>
        <w:div w:id="1097293416">
          <w:marLeft w:val="640"/>
          <w:marRight w:val="0"/>
          <w:marTop w:val="0"/>
          <w:marBottom w:val="0"/>
          <w:divBdr>
            <w:top w:val="none" w:sz="0" w:space="0" w:color="auto"/>
            <w:left w:val="none" w:sz="0" w:space="0" w:color="auto"/>
            <w:bottom w:val="none" w:sz="0" w:space="0" w:color="auto"/>
            <w:right w:val="none" w:sz="0" w:space="0" w:color="auto"/>
          </w:divBdr>
        </w:div>
        <w:div w:id="1320228401">
          <w:marLeft w:val="640"/>
          <w:marRight w:val="0"/>
          <w:marTop w:val="0"/>
          <w:marBottom w:val="0"/>
          <w:divBdr>
            <w:top w:val="none" w:sz="0" w:space="0" w:color="auto"/>
            <w:left w:val="none" w:sz="0" w:space="0" w:color="auto"/>
            <w:bottom w:val="none" w:sz="0" w:space="0" w:color="auto"/>
            <w:right w:val="none" w:sz="0" w:space="0" w:color="auto"/>
          </w:divBdr>
        </w:div>
        <w:div w:id="1637298444">
          <w:marLeft w:val="640"/>
          <w:marRight w:val="0"/>
          <w:marTop w:val="0"/>
          <w:marBottom w:val="0"/>
          <w:divBdr>
            <w:top w:val="none" w:sz="0" w:space="0" w:color="auto"/>
            <w:left w:val="none" w:sz="0" w:space="0" w:color="auto"/>
            <w:bottom w:val="none" w:sz="0" w:space="0" w:color="auto"/>
            <w:right w:val="none" w:sz="0" w:space="0" w:color="auto"/>
          </w:divBdr>
        </w:div>
        <w:div w:id="2068147196">
          <w:marLeft w:val="640"/>
          <w:marRight w:val="0"/>
          <w:marTop w:val="0"/>
          <w:marBottom w:val="0"/>
          <w:divBdr>
            <w:top w:val="none" w:sz="0" w:space="0" w:color="auto"/>
            <w:left w:val="none" w:sz="0" w:space="0" w:color="auto"/>
            <w:bottom w:val="none" w:sz="0" w:space="0" w:color="auto"/>
            <w:right w:val="none" w:sz="0" w:space="0" w:color="auto"/>
          </w:divBdr>
        </w:div>
        <w:div w:id="1195583901">
          <w:marLeft w:val="640"/>
          <w:marRight w:val="0"/>
          <w:marTop w:val="0"/>
          <w:marBottom w:val="0"/>
          <w:divBdr>
            <w:top w:val="none" w:sz="0" w:space="0" w:color="auto"/>
            <w:left w:val="none" w:sz="0" w:space="0" w:color="auto"/>
            <w:bottom w:val="none" w:sz="0" w:space="0" w:color="auto"/>
            <w:right w:val="none" w:sz="0" w:space="0" w:color="auto"/>
          </w:divBdr>
        </w:div>
        <w:div w:id="1602103541">
          <w:marLeft w:val="640"/>
          <w:marRight w:val="0"/>
          <w:marTop w:val="0"/>
          <w:marBottom w:val="0"/>
          <w:divBdr>
            <w:top w:val="none" w:sz="0" w:space="0" w:color="auto"/>
            <w:left w:val="none" w:sz="0" w:space="0" w:color="auto"/>
            <w:bottom w:val="none" w:sz="0" w:space="0" w:color="auto"/>
            <w:right w:val="none" w:sz="0" w:space="0" w:color="auto"/>
          </w:divBdr>
        </w:div>
        <w:div w:id="546573138">
          <w:marLeft w:val="640"/>
          <w:marRight w:val="0"/>
          <w:marTop w:val="0"/>
          <w:marBottom w:val="0"/>
          <w:divBdr>
            <w:top w:val="none" w:sz="0" w:space="0" w:color="auto"/>
            <w:left w:val="none" w:sz="0" w:space="0" w:color="auto"/>
            <w:bottom w:val="none" w:sz="0" w:space="0" w:color="auto"/>
            <w:right w:val="none" w:sz="0" w:space="0" w:color="auto"/>
          </w:divBdr>
        </w:div>
        <w:div w:id="834490500">
          <w:marLeft w:val="640"/>
          <w:marRight w:val="0"/>
          <w:marTop w:val="0"/>
          <w:marBottom w:val="0"/>
          <w:divBdr>
            <w:top w:val="none" w:sz="0" w:space="0" w:color="auto"/>
            <w:left w:val="none" w:sz="0" w:space="0" w:color="auto"/>
            <w:bottom w:val="none" w:sz="0" w:space="0" w:color="auto"/>
            <w:right w:val="none" w:sz="0" w:space="0" w:color="auto"/>
          </w:divBdr>
        </w:div>
        <w:div w:id="353459488">
          <w:marLeft w:val="640"/>
          <w:marRight w:val="0"/>
          <w:marTop w:val="0"/>
          <w:marBottom w:val="0"/>
          <w:divBdr>
            <w:top w:val="none" w:sz="0" w:space="0" w:color="auto"/>
            <w:left w:val="none" w:sz="0" w:space="0" w:color="auto"/>
            <w:bottom w:val="none" w:sz="0" w:space="0" w:color="auto"/>
            <w:right w:val="none" w:sz="0" w:space="0" w:color="auto"/>
          </w:divBdr>
        </w:div>
        <w:div w:id="1494026460">
          <w:marLeft w:val="640"/>
          <w:marRight w:val="0"/>
          <w:marTop w:val="0"/>
          <w:marBottom w:val="0"/>
          <w:divBdr>
            <w:top w:val="none" w:sz="0" w:space="0" w:color="auto"/>
            <w:left w:val="none" w:sz="0" w:space="0" w:color="auto"/>
            <w:bottom w:val="none" w:sz="0" w:space="0" w:color="auto"/>
            <w:right w:val="none" w:sz="0" w:space="0" w:color="auto"/>
          </w:divBdr>
        </w:div>
        <w:div w:id="1252930070">
          <w:marLeft w:val="640"/>
          <w:marRight w:val="0"/>
          <w:marTop w:val="0"/>
          <w:marBottom w:val="0"/>
          <w:divBdr>
            <w:top w:val="none" w:sz="0" w:space="0" w:color="auto"/>
            <w:left w:val="none" w:sz="0" w:space="0" w:color="auto"/>
            <w:bottom w:val="none" w:sz="0" w:space="0" w:color="auto"/>
            <w:right w:val="none" w:sz="0" w:space="0" w:color="auto"/>
          </w:divBdr>
        </w:div>
        <w:div w:id="1039861149">
          <w:marLeft w:val="640"/>
          <w:marRight w:val="0"/>
          <w:marTop w:val="0"/>
          <w:marBottom w:val="0"/>
          <w:divBdr>
            <w:top w:val="none" w:sz="0" w:space="0" w:color="auto"/>
            <w:left w:val="none" w:sz="0" w:space="0" w:color="auto"/>
            <w:bottom w:val="none" w:sz="0" w:space="0" w:color="auto"/>
            <w:right w:val="none" w:sz="0" w:space="0" w:color="auto"/>
          </w:divBdr>
        </w:div>
        <w:div w:id="766776373">
          <w:marLeft w:val="640"/>
          <w:marRight w:val="0"/>
          <w:marTop w:val="0"/>
          <w:marBottom w:val="0"/>
          <w:divBdr>
            <w:top w:val="none" w:sz="0" w:space="0" w:color="auto"/>
            <w:left w:val="none" w:sz="0" w:space="0" w:color="auto"/>
            <w:bottom w:val="none" w:sz="0" w:space="0" w:color="auto"/>
            <w:right w:val="none" w:sz="0" w:space="0" w:color="auto"/>
          </w:divBdr>
        </w:div>
        <w:div w:id="725568796">
          <w:marLeft w:val="640"/>
          <w:marRight w:val="0"/>
          <w:marTop w:val="0"/>
          <w:marBottom w:val="0"/>
          <w:divBdr>
            <w:top w:val="none" w:sz="0" w:space="0" w:color="auto"/>
            <w:left w:val="none" w:sz="0" w:space="0" w:color="auto"/>
            <w:bottom w:val="none" w:sz="0" w:space="0" w:color="auto"/>
            <w:right w:val="none" w:sz="0" w:space="0" w:color="auto"/>
          </w:divBdr>
        </w:div>
        <w:div w:id="353574518">
          <w:marLeft w:val="640"/>
          <w:marRight w:val="0"/>
          <w:marTop w:val="0"/>
          <w:marBottom w:val="0"/>
          <w:divBdr>
            <w:top w:val="none" w:sz="0" w:space="0" w:color="auto"/>
            <w:left w:val="none" w:sz="0" w:space="0" w:color="auto"/>
            <w:bottom w:val="none" w:sz="0" w:space="0" w:color="auto"/>
            <w:right w:val="none" w:sz="0" w:space="0" w:color="auto"/>
          </w:divBdr>
        </w:div>
        <w:div w:id="1202670057">
          <w:marLeft w:val="640"/>
          <w:marRight w:val="0"/>
          <w:marTop w:val="0"/>
          <w:marBottom w:val="0"/>
          <w:divBdr>
            <w:top w:val="none" w:sz="0" w:space="0" w:color="auto"/>
            <w:left w:val="none" w:sz="0" w:space="0" w:color="auto"/>
            <w:bottom w:val="none" w:sz="0" w:space="0" w:color="auto"/>
            <w:right w:val="none" w:sz="0" w:space="0" w:color="auto"/>
          </w:divBdr>
        </w:div>
        <w:div w:id="960264997">
          <w:marLeft w:val="640"/>
          <w:marRight w:val="0"/>
          <w:marTop w:val="0"/>
          <w:marBottom w:val="0"/>
          <w:divBdr>
            <w:top w:val="none" w:sz="0" w:space="0" w:color="auto"/>
            <w:left w:val="none" w:sz="0" w:space="0" w:color="auto"/>
            <w:bottom w:val="none" w:sz="0" w:space="0" w:color="auto"/>
            <w:right w:val="none" w:sz="0" w:space="0" w:color="auto"/>
          </w:divBdr>
        </w:div>
        <w:div w:id="18749151">
          <w:marLeft w:val="640"/>
          <w:marRight w:val="0"/>
          <w:marTop w:val="0"/>
          <w:marBottom w:val="0"/>
          <w:divBdr>
            <w:top w:val="none" w:sz="0" w:space="0" w:color="auto"/>
            <w:left w:val="none" w:sz="0" w:space="0" w:color="auto"/>
            <w:bottom w:val="none" w:sz="0" w:space="0" w:color="auto"/>
            <w:right w:val="none" w:sz="0" w:space="0" w:color="auto"/>
          </w:divBdr>
        </w:div>
        <w:div w:id="1866677019">
          <w:marLeft w:val="640"/>
          <w:marRight w:val="0"/>
          <w:marTop w:val="0"/>
          <w:marBottom w:val="0"/>
          <w:divBdr>
            <w:top w:val="none" w:sz="0" w:space="0" w:color="auto"/>
            <w:left w:val="none" w:sz="0" w:space="0" w:color="auto"/>
            <w:bottom w:val="none" w:sz="0" w:space="0" w:color="auto"/>
            <w:right w:val="none" w:sz="0" w:space="0" w:color="auto"/>
          </w:divBdr>
        </w:div>
        <w:div w:id="663242126">
          <w:marLeft w:val="640"/>
          <w:marRight w:val="0"/>
          <w:marTop w:val="0"/>
          <w:marBottom w:val="0"/>
          <w:divBdr>
            <w:top w:val="none" w:sz="0" w:space="0" w:color="auto"/>
            <w:left w:val="none" w:sz="0" w:space="0" w:color="auto"/>
            <w:bottom w:val="none" w:sz="0" w:space="0" w:color="auto"/>
            <w:right w:val="none" w:sz="0" w:space="0" w:color="auto"/>
          </w:divBdr>
        </w:div>
        <w:div w:id="921833869">
          <w:marLeft w:val="640"/>
          <w:marRight w:val="0"/>
          <w:marTop w:val="0"/>
          <w:marBottom w:val="0"/>
          <w:divBdr>
            <w:top w:val="none" w:sz="0" w:space="0" w:color="auto"/>
            <w:left w:val="none" w:sz="0" w:space="0" w:color="auto"/>
            <w:bottom w:val="none" w:sz="0" w:space="0" w:color="auto"/>
            <w:right w:val="none" w:sz="0" w:space="0" w:color="auto"/>
          </w:divBdr>
        </w:div>
        <w:div w:id="910045756">
          <w:marLeft w:val="640"/>
          <w:marRight w:val="0"/>
          <w:marTop w:val="0"/>
          <w:marBottom w:val="0"/>
          <w:divBdr>
            <w:top w:val="none" w:sz="0" w:space="0" w:color="auto"/>
            <w:left w:val="none" w:sz="0" w:space="0" w:color="auto"/>
            <w:bottom w:val="none" w:sz="0" w:space="0" w:color="auto"/>
            <w:right w:val="none" w:sz="0" w:space="0" w:color="auto"/>
          </w:divBdr>
        </w:div>
        <w:div w:id="449477228">
          <w:marLeft w:val="640"/>
          <w:marRight w:val="0"/>
          <w:marTop w:val="0"/>
          <w:marBottom w:val="0"/>
          <w:divBdr>
            <w:top w:val="none" w:sz="0" w:space="0" w:color="auto"/>
            <w:left w:val="none" w:sz="0" w:space="0" w:color="auto"/>
            <w:bottom w:val="none" w:sz="0" w:space="0" w:color="auto"/>
            <w:right w:val="none" w:sz="0" w:space="0" w:color="auto"/>
          </w:divBdr>
        </w:div>
        <w:div w:id="1667051865">
          <w:marLeft w:val="640"/>
          <w:marRight w:val="0"/>
          <w:marTop w:val="0"/>
          <w:marBottom w:val="0"/>
          <w:divBdr>
            <w:top w:val="none" w:sz="0" w:space="0" w:color="auto"/>
            <w:left w:val="none" w:sz="0" w:space="0" w:color="auto"/>
            <w:bottom w:val="none" w:sz="0" w:space="0" w:color="auto"/>
            <w:right w:val="none" w:sz="0" w:space="0" w:color="auto"/>
          </w:divBdr>
        </w:div>
        <w:div w:id="1768191636">
          <w:marLeft w:val="640"/>
          <w:marRight w:val="0"/>
          <w:marTop w:val="0"/>
          <w:marBottom w:val="0"/>
          <w:divBdr>
            <w:top w:val="none" w:sz="0" w:space="0" w:color="auto"/>
            <w:left w:val="none" w:sz="0" w:space="0" w:color="auto"/>
            <w:bottom w:val="none" w:sz="0" w:space="0" w:color="auto"/>
            <w:right w:val="none" w:sz="0" w:space="0" w:color="auto"/>
          </w:divBdr>
        </w:div>
      </w:divsChild>
    </w:div>
    <w:div w:id="346368336">
      <w:bodyDiv w:val="1"/>
      <w:marLeft w:val="0"/>
      <w:marRight w:val="0"/>
      <w:marTop w:val="0"/>
      <w:marBottom w:val="0"/>
      <w:divBdr>
        <w:top w:val="none" w:sz="0" w:space="0" w:color="auto"/>
        <w:left w:val="none" w:sz="0" w:space="0" w:color="auto"/>
        <w:bottom w:val="none" w:sz="0" w:space="0" w:color="auto"/>
        <w:right w:val="none" w:sz="0" w:space="0" w:color="auto"/>
      </w:divBdr>
      <w:divsChild>
        <w:div w:id="1942688598">
          <w:marLeft w:val="640"/>
          <w:marRight w:val="0"/>
          <w:marTop w:val="0"/>
          <w:marBottom w:val="0"/>
          <w:divBdr>
            <w:top w:val="none" w:sz="0" w:space="0" w:color="auto"/>
            <w:left w:val="none" w:sz="0" w:space="0" w:color="auto"/>
            <w:bottom w:val="none" w:sz="0" w:space="0" w:color="auto"/>
            <w:right w:val="none" w:sz="0" w:space="0" w:color="auto"/>
          </w:divBdr>
        </w:div>
        <w:div w:id="1308321206">
          <w:marLeft w:val="640"/>
          <w:marRight w:val="0"/>
          <w:marTop w:val="0"/>
          <w:marBottom w:val="0"/>
          <w:divBdr>
            <w:top w:val="none" w:sz="0" w:space="0" w:color="auto"/>
            <w:left w:val="none" w:sz="0" w:space="0" w:color="auto"/>
            <w:bottom w:val="none" w:sz="0" w:space="0" w:color="auto"/>
            <w:right w:val="none" w:sz="0" w:space="0" w:color="auto"/>
          </w:divBdr>
        </w:div>
        <w:div w:id="299649234">
          <w:marLeft w:val="640"/>
          <w:marRight w:val="0"/>
          <w:marTop w:val="0"/>
          <w:marBottom w:val="0"/>
          <w:divBdr>
            <w:top w:val="none" w:sz="0" w:space="0" w:color="auto"/>
            <w:left w:val="none" w:sz="0" w:space="0" w:color="auto"/>
            <w:bottom w:val="none" w:sz="0" w:space="0" w:color="auto"/>
            <w:right w:val="none" w:sz="0" w:space="0" w:color="auto"/>
          </w:divBdr>
        </w:div>
        <w:div w:id="1200435174">
          <w:marLeft w:val="640"/>
          <w:marRight w:val="0"/>
          <w:marTop w:val="0"/>
          <w:marBottom w:val="0"/>
          <w:divBdr>
            <w:top w:val="none" w:sz="0" w:space="0" w:color="auto"/>
            <w:left w:val="none" w:sz="0" w:space="0" w:color="auto"/>
            <w:bottom w:val="none" w:sz="0" w:space="0" w:color="auto"/>
            <w:right w:val="none" w:sz="0" w:space="0" w:color="auto"/>
          </w:divBdr>
        </w:div>
        <w:div w:id="517503492">
          <w:marLeft w:val="640"/>
          <w:marRight w:val="0"/>
          <w:marTop w:val="0"/>
          <w:marBottom w:val="0"/>
          <w:divBdr>
            <w:top w:val="none" w:sz="0" w:space="0" w:color="auto"/>
            <w:left w:val="none" w:sz="0" w:space="0" w:color="auto"/>
            <w:bottom w:val="none" w:sz="0" w:space="0" w:color="auto"/>
            <w:right w:val="none" w:sz="0" w:space="0" w:color="auto"/>
          </w:divBdr>
        </w:div>
      </w:divsChild>
    </w:div>
    <w:div w:id="348027037">
      <w:bodyDiv w:val="1"/>
      <w:marLeft w:val="0"/>
      <w:marRight w:val="0"/>
      <w:marTop w:val="0"/>
      <w:marBottom w:val="0"/>
      <w:divBdr>
        <w:top w:val="none" w:sz="0" w:space="0" w:color="auto"/>
        <w:left w:val="none" w:sz="0" w:space="0" w:color="auto"/>
        <w:bottom w:val="none" w:sz="0" w:space="0" w:color="auto"/>
        <w:right w:val="none" w:sz="0" w:space="0" w:color="auto"/>
      </w:divBdr>
      <w:divsChild>
        <w:div w:id="1712997991">
          <w:marLeft w:val="640"/>
          <w:marRight w:val="0"/>
          <w:marTop w:val="0"/>
          <w:marBottom w:val="0"/>
          <w:divBdr>
            <w:top w:val="none" w:sz="0" w:space="0" w:color="auto"/>
            <w:left w:val="none" w:sz="0" w:space="0" w:color="auto"/>
            <w:bottom w:val="none" w:sz="0" w:space="0" w:color="auto"/>
            <w:right w:val="none" w:sz="0" w:space="0" w:color="auto"/>
          </w:divBdr>
        </w:div>
        <w:div w:id="109205721">
          <w:marLeft w:val="640"/>
          <w:marRight w:val="0"/>
          <w:marTop w:val="0"/>
          <w:marBottom w:val="0"/>
          <w:divBdr>
            <w:top w:val="none" w:sz="0" w:space="0" w:color="auto"/>
            <w:left w:val="none" w:sz="0" w:space="0" w:color="auto"/>
            <w:bottom w:val="none" w:sz="0" w:space="0" w:color="auto"/>
            <w:right w:val="none" w:sz="0" w:space="0" w:color="auto"/>
          </w:divBdr>
        </w:div>
        <w:div w:id="455493374">
          <w:marLeft w:val="640"/>
          <w:marRight w:val="0"/>
          <w:marTop w:val="0"/>
          <w:marBottom w:val="0"/>
          <w:divBdr>
            <w:top w:val="none" w:sz="0" w:space="0" w:color="auto"/>
            <w:left w:val="none" w:sz="0" w:space="0" w:color="auto"/>
            <w:bottom w:val="none" w:sz="0" w:space="0" w:color="auto"/>
            <w:right w:val="none" w:sz="0" w:space="0" w:color="auto"/>
          </w:divBdr>
        </w:div>
        <w:div w:id="498887947">
          <w:marLeft w:val="640"/>
          <w:marRight w:val="0"/>
          <w:marTop w:val="0"/>
          <w:marBottom w:val="0"/>
          <w:divBdr>
            <w:top w:val="none" w:sz="0" w:space="0" w:color="auto"/>
            <w:left w:val="none" w:sz="0" w:space="0" w:color="auto"/>
            <w:bottom w:val="none" w:sz="0" w:space="0" w:color="auto"/>
            <w:right w:val="none" w:sz="0" w:space="0" w:color="auto"/>
          </w:divBdr>
        </w:div>
        <w:div w:id="2024280800">
          <w:marLeft w:val="640"/>
          <w:marRight w:val="0"/>
          <w:marTop w:val="0"/>
          <w:marBottom w:val="0"/>
          <w:divBdr>
            <w:top w:val="none" w:sz="0" w:space="0" w:color="auto"/>
            <w:left w:val="none" w:sz="0" w:space="0" w:color="auto"/>
            <w:bottom w:val="none" w:sz="0" w:space="0" w:color="auto"/>
            <w:right w:val="none" w:sz="0" w:space="0" w:color="auto"/>
          </w:divBdr>
        </w:div>
        <w:div w:id="464813626">
          <w:marLeft w:val="640"/>
          <w:marRight w:val="0"/>
          <w:marTop w:val="0"/>
          <w:marBottom w:val="0"/>
          <w:divBdr>
            <w:top w:val="none" w:sz="0" w:space="0" w:color="auto"/>
            <w:left w:val="none" w:sz="0" w:space="0" w:color="auto"/>
            <w:bottom w:val="none" w:sz="0" w:space="0" w:color="auto"/>
            <w:right w:val="none" w:sz="0" w:space="0" w:color="auto"/>
          </w:divBdr>
        </w:div>
        <w:div w:id="588273546">
          <w:marLeft w:val="640"/>
          <w:marRight w:val="0"/>
          <w:marTop w:val="0"/>
          <w:marBottom w:val="0"/>
          <w:divBdr>
            <w:top w:val="none" w:sz="0" w:space="0" w:color="auto"/>
            <w:left w:val="none" w:sz="0" w:space="0" w:color="auto"/>
            <w:bottom w:val="none" w:sz="0" w:space="0" w:color="auto"/>
            <w:right w:val="none" w:sz="0" w:space="0" w:color="auto"/>
          </w:divBdr>
        </w:div>
        <w:div w:id="1549687624">
          <w:marLeft w:val="640"/>
          <w:marRight w:val="0"/>
          <w:marTop w:val="0"/>
          <w:marBottom w:val="0"/>
          <w:divBdr>
            <w:top w:val="none" w:sz="0" w:space="0" w:color="auto"/>
            <w:left w:val="none" w:sz="0" w:space="0" w:color="auto"/>
            <w:bottom w:val="none" w:sz="0" w:space="0" w:color="auto"/>
            <w:right w:val="none" w:sz="0" w:space="0" w:color="auto"/>
          </w:divBdr>
        </w:div>
        <w:div w:id="1892569370">
          <w:marLeft w:val="640"/>
          <w:marRight w:val="0"/>
          <w:marTop w:val="0"/>
          <w:marBottom w:val="0"/>
          <w:divBdr>
            <w:top w:val="none" w:sz="0" w:space="0" w:color="auto"/>
            <w:left w:val="none" w:sz="0" w:space="0" w:color="auto"/>
            <w:bottom w:val="none" w:sz="0" w:space="0" w:color="auto"/>
            <w:right w:val="none" w:sz="0" w:space="0" w:color="auto"/>
          </w:divBdr>
        </w:div>
        <w:div w:id="2040037278">
          <w:marLeft w:val="640"/>
          <w:marRight w:val="0"/>
          <w:marTop w:val="0"/>
          <w:marBottom w:val="0"/>
          <w:divBdr>
            <w:top w:val="none" w:sz="0" w:space="0" w:color="auto"/>
            <w:left w:val="none" w:sz="0" w:space="0" w:color="auto"/>
            <w:bottom w:val="none" w:sz="0" w:space="0" w:color="auto"/>
            <w:right w:val="none" w:sz="0" w:space="0" w:color="auto"/>
          </w:divBdr>
        </w:div>
        <w:div w:id="1892837227">
          <w:marLeft w:val="640"/>
          <w:marRight w:val="0"/>
          <w:marTop w:val="0"/>
          <w:marBottom w:val="0"/>
          <w:divBdr>
            <w:top w:val="none" w:sz="0" w:space="0" w:color="auto"/>
            <w:left w:val="none" w:sz="0" w:space="0" w:color="auto"/>
            <w:bottom w:val="none" w:sz="0" w:space="0" w:color="auto"/>
            <w:right w:val="none" w:sz="0" w:space="0" w:color="auto"/>
          </w:divBdr>
        </w:div>
        <w:div w:id="408891879">
          <w:marLeft w:val="640"/>
          <w:marRight w:val="0"/>
          <w:marTop w:val="0"/>
          <w:marBottom w:val="0"/>
          <w:divBdr>
            <w:top w:val="none" w:sz="0" w:space="0" w:color="auto"/>
            <w:left w:val="none" w:sz="0" w:space="0" w:color="auto"/>
            <w:bottom w:val="none" w:sz="0" w:space="0" w:color="auto"/>
            <w:right w:val="none" w:sz="0" w:space="0" w:color="auto"/>
          </w:divBdr>
        </w:div>
      </w:divsChild>
    </w:div>
    <w:div w:id="360475688">
      <w:bodyDiv w:val="1"/>
      <w:marLeft w:val="0"/>
      <w:marRight w:val="0"/>
      <w:marTop w:val="0"/>
      <w:marBottom w:val="0"/>
      <w:divBdr>
        <w:top w:val="none" w:sz="0" w:space="0" w:color="auto"/>
        <w:left w:val="none" w:sz="0" w:space="0" w:color="auto"/>
        <w:bottom w:val="none" w:sz="0" w:space="0" w:color="auto"/>
        <w:right w:val="none" w:sz="0" w:space="0" w:color="auto"/>
      </w:divBdr>
      <w:divsChild>
        <w:div w:id="1099135506">
          <w:marLeft w:val="640"/>
          <w:marRight w:val="0"/>
          <w:marTop w:val="0"/>
          <w:marBottom w:val="0"/>
          <w:divBdr>
            <w:top w:val="none" w:sz="0" w:space="0" w:color="auto"/>
            <w:left w:val="none" w:sz="0" w:space="0" w:color="auto"/>
            <w:bottom w:val="none" w:sz="0" w:space="0" w:color="auto"/>
            <w:right w:val="none" w:sz="0" w:space="0" w:color="auto"/>
          </w:divBdr>
        </w:div>
        <w:div w:id="683242446">
          <w:marLeft w:val="640"/>
          <w:marRight w:val="0"/>
          <w:marTop w:val="0"/>
          <w:marBottom w:val="0"/>
          <w:divBdr>
            <w:top w:val="none" w:sz="0" w:space="0" w:color="auto"/>
            <w:left w:val="none" w:sz="0" w:space="0" w:color="auto"/>
            <w:bottom w:val="none" w:sz="0" w:space="0" w:color="auto"/>
            <w:right w:val="none" w:sz="0" w:space="0" w:color="auto"/>
          </w:divBdr>
        </w:div>
        <w:div w:id="1041437800">
          <w:marLeft w:val="640"/>
          <w:marRight w:val="0"/>
          <w:marTop w:val="0"/>
          <w:marBottom w:val="0"/>
          <w:divBdr>
            <w:top w:val="none" w:sz="0" w:space="0" w:color="auto"/>
            <w:left w:val="none" w:sz="0" w:space="0" w:color="auto"/>
            <w:bottom w:val="none" w:sz="0" w:space="0" w:color="auto"/>
            <w:right w:val="none" w:sz="0" w:space="0" w:color="auto"/>
          </w:divBdr>
        </w:div>
        <w:div w:id="1969312082">
          <w:marLeft w:val="640"/>
          <w:marRight w:val="0"/>
          <w:marTop w:val="0"/>
          <w:marBottom w:val="0"/>
          <w:divBdr>
            <w:top w:val="none" w:sz="0" w:space="0" w:color="auto"/>
            <w:left w:val="none" w:sz="0" w:space="0" w:color="auto"/>
            <w:bottom w:val="none" w:sz="0" w:space="0" w:color="auto"/>
            <w:right w:val="none" w:sz="0" w:space="0" w:color="auto"/>
          </w:divBdr>
        </w:div>
        <w:div w:id="1770419820">
          <w:marLeft w:val="640"/>
          <w:marRight w:val="0"/>
          <w:marTop w:val="0"/>
          <w:marBottom w:val="0"/>
          <w:divBdr>
            <w:top w:val="none" w:sz="0" w:space="0" w:color="auto"/>
            <w:left w:val="none" w:sz="0" w:space="0" w:color="auto"/>
            <w:bottom w:val="none" w:sz="0" w:space="0" w:color="auto"/>
            <w:right w:val="none" w:sz="0" w:space="0" w:color="auto"/>
          </w:divBdr>
        </w:div>
        <w:div w:id="1086071134">
          <w:marLeft w:val="640"/>
          <w:marRight w:val="0"/>
          <w:marTop w:val="0"/>
          <w:marBottom w:val="0"/>
          <w:divBdr>
            <w:top w:val="none" w:sz="0" w:space="0" w:color="auto"/>
            <w:left w:val="none" w:sz="0" w:space="0" w:color="auto"/>
            <w:bottom w:val="none" w:sz="0" w:space="0" w:color="auto"/>
            <w:right w:val="none" w:sz="0" w:space="0" w:color="auto"/>
          </w:divBdr>
        </w:div>
        <w:div w:id="413354245">
          <w:marLeft w:val="640"/>
          <w:marRight w:val="0"/>
          <w:marTop w:val="0"/>
          <w:marBottom w:val="0"/>
          <w:divBdr>
            <w:top w:val="none" w:sz="0" w:space="0" w:color="auto"/>
            <w:left w:val="none" w:sz="0" w:space="0" w:color="auto"/>
            <w:bottom w:val="none" w:sz="0" w:space="0" w:color="auto"/>
            <w:right w:val="none" w:sz="0" w:space="0" w:color="auto"/>
          </w:divBdr>
        </w:div>
        <w:div w:id="1504201371">
          <w:marLeft w:val="640"/>
          <w:marRight w:val="0"/>
          <w:marTop w:val="0"/>
          <w:marBottom w:val="0"/>
          <w:divBdr>
            <w:top w:val="none" w:sz="0" w:space="0" w:color="auto"/>
            <w:left w:val="none" w:sz="0" w:space="0" w:color="auto"/>
            <w:bottom w:val="none" w:sz="0" w:space="0" w:color="auto"/>
            <w:right w:val="none" w:sz="0" w:space="0" w:color="auto"/>
          </w:divBdr>
        </w:div>
        <w:div w:id="782193923">
          <w:marLeft w:val="640"/>
          <w:marRight w:val="0"/>
          <w:marTop w:val="0"/>
          <w:marBottom w:val="0"/>
          <w:divBdr>
            <w:top w:val="none" w:sz="0" w:space="0" w:color="auto"/>
            <w:left w:val="none" w:sz="0" w:space="0" w:color="auto"/>
            <w:bottom w:val="none" w:sz="0" w:space="0" w:color="auto"/>
            <w:right w:val="none" w:sz="0" w:space="0" w:color="auto"/>
          </w:divBdr>
        </w:div>
        <w:div w:id="1942370331">
          <w:marLeft w:val="640"/>
          <w:marRight w:val="0"/>
          <w:marTop w:val="0"/>
          <w:marBottom w:val="0"/>
          <w:divBdr>
            <w:top w:val="none" w:sz="0" w:space="0" w:color="auto"/>
            <w:left w:val="none" w:sz="0" w:space="0" w:color="auto"/>
            <w:bottom w:val="none" w:sz="0" w:space="0" w:color="auto"/>
            <w:right w:val="none" w:sz="0" w:space="0" w:color="auto"/>
          </w:divBdr>
        </w:div>
        <w:div w:id="20866058">
          <w:marLeft w:val="640"/>
          <w:marRight w:val="0"/>
          <w:marTop w:val="0"/>
          <w:marBottom w:val="0"/>
          <w:divBdr>
            <w:top w:val="none" w:sz="0" w:space="0" w:color="auto"/>
            <w:left w:val="none" w:sz="0" w:space="0" w:color="auto"/>
            <w:bottom w:val="none" w:sz="0" w:space="0" w:color="auto"/>
            <w:right w:val="none" w:sz="0" w:space="0" w:color="auto"/>
          </w:divBdr>
        </w:div>
        <w:div w:id="2017877679">
          <w:marLeft w:val="640"/>
          <w:marRight w:val="0"/>
          <w:marTop w:val="0"/>
          <w:marBottom w:val="0"/>
          <w:divBdr>
            <w:top w:val="none" w:sz="0" w:space="0" w:color="auto"/>
            <w:left w:val="none" w:sz="0" w:space="0" w:color="auto"/>
            <w:bottom w:val="none" w:sz="0" w:space="0" w:color="auto"/>
            <w:right w:val="none" w:sz="0" w:space="0" w:color="auto"/>
          </w:divBdr>
        </w:div>
        <w:div w:id="2063945182">
          <w:marLeft w:val="640"/>
          <w:marRight w:val="0"/>
          <w:marTop w:val="0"/>
          <w:marBottom w:val="0"/>
          <w:divBdr>
            <w:top w:val="none" w:sz="0" w:space="0" w:color="auto"/>
            <w:left w:val="none" w:sz="0" w:space="0" w:color="auto"/>
            <w:bottom w:val="none" w:sz="0" w:space="0" w:color="auto"/>
            <w:right w:val="none" w:sz="0" w:space="0" w:color="auto"/>
          </w:divBdr>
        </w:div>
        <w:div w:id="1473905601">
          <w:marLeft w:val="640"/>
          <w:marRight w:val="0"/>
          <w:marTop w:val="0"/>
          <w:marBottom w:val="0"/>
          <w:divBdr>
            <w:top w:val="none" w:sz="0" w:space="0" w:color="auto"/>
            <w:left w:val="none" w:sz="0" w:space="0" w:color="auto"/>
            <w:bottom w:val="none" w:sz="0" w:space="0" w:color="auto"/>
            <w:right w:val="none" w:sz="0" w:space="0" w:color="auto"/>
          </w:divBdr>
        </w:div>
        <w:div w:id="2075160783">
          <w:marLeft w:val="640"/>
          <w:marRight w:val="0"/>
          <w:marTop w:val="0"/>
          <w:marBottom w:val="0"/>
          <w:divBdr>
            <w:top w:val="none" w:sz="0" w:space="0" w:color="auto"/>
            <w:left w:val="none" w:sz="0" w:space="0" w:color="auto"/>
            <w:bottom w:val="none" w:sz="0" w:space="0" w:color="auto"/>
            <w:right w:val="none" w:sz="0" w:space="0" w:color="auto"/>
          </w:divBdr>
        </w:div>
        <w:div w:id="1546604964">
          <w:marLeft w:val="640"/>
          <w:marRight w:val="0"/>
          <w:marTop w:val="0"/>
          <w:marBottom w:val="0"/>
          <w:divBdr>
            <w:top w:val="none" w:sz="0" w:space="0" w:color="auto"/>
            <w:left w:val="none" w:sz="0" w:space="0" w:color="auto"/>
            <w:bottom w:val="none" w:sz="0" w:space="0" w:color="auto"/>
            <w:right w:val="none" w:sz="0" w:space="0" w:color="auto"/>
          </w:divBdr>
        </w:div>
      </w:divsChild>
    </w:div>
    <w:div w:id="362679597">
      <w:bodyDiv w:val="1"/>
      <w:marLeft w:val="0"/>
      <w:marRight w:val="0"/>
      <w:marTop w:val="0"/>
      <w:marBottom w:val="0"/>
      <w:divBdr>
        <w:top w:val="none" w:sz="0" w:space="0" w:color="auto"/>
        <w:left w:val="none" w:sz="0" w:space="0" w:color="auto"/>
        <w:bottom w:val="none" w:sz="0" w:space="0" w:color="auto"/>
        <w:right w:val="none" w:sz="0" w:space="0" w:color="auto"/>
      </w:divBdr>
      <w:divsChild>
        <w:div w:id="28457737">
          <w:marLeft w:val="640"/>
          <w:marRight w:val="0"/>
          <w:marTop w:val="0"/>
          <w:marBottom w:val="0"/>
          <w:divBdr>
            <w:top w:val="none" w:sz="0" w:space="0" w:color="auto"/>
            <w:left w:val="none" w:sz="0" w:space="0" w:color="auto"/>
            <w:bottom w:val="none" w:sz="0" w:space="0" w:color="auto"/>
            <w:right w:val="none" w:sz="0" w:space="0" w:color="auto"/>
          </w:divBdr>
        </w:div>
        <w:div w:id="1787458675">
          <w:marLeft w:val="640"/>
          <w:marRight w:val="0"/>
          <w:marTop w:val="0"/>
          <w:marBottom w:val="0"/>
          <w:divBdr>
            <w:top w:val="none" w:sz="0" w:space="0" w:color="auto"/>
            <w:left w:val="none" w:sz="0" w:space="0" w:color="auto"/>
            <w:bottom w:val="none" w:sz="0" w:space="0" w:color="auto"/>
            <w:right w:val="none" w:sz="0" w:space="0" w:color="auto"/>
          </w:divBdr>
        </w:div>
        <w:div w:id="207188043">
          <w:marLeft w:val="640"/>
          <w:marRight w:val="0"/>
          <w:marTop w:val="0"/>
          <w:marBottom w:val="0"/>
          <w:divBdr>
            <w:top w:val="none" w:sz="0" w:space="0" w:color="auto"/>
            <w:left w:val="none" w:sz="0" w:space="0" w:color="auto"/>
            <w:bottom w:val="none" w:sz="0" w:space="0" w:color="auto"/>
            <w:right w:val="none" w:sz="0" w:space="0" w:color="auto"/>
          </w:divBdr>
        </w:div>
        <w:div w:id="189951408">
          <w:marLeft w:val="640"/>
          <w:marRight w:val="0"/>
          <w:marTop w:val="0"/>
          <w:marBottom w:val="0"/>
          <w:divBdr>
            <w:top w:val="none" w:sz="0" w:space="0" w:color="auto"/>
            <w:left w:val="none" w:sz="0" w:space="0" w:color="auto"/>
            <w:bottom w:val="none" w:sz="0" w:space="0" w:color="auto"/>
            <w:right w:val="none" w:sz="0" w:space="0" w:color="auto"/>
          </w:divBdr>
        </w:div>
        <w:div w:id="254873558">
          <w:marLeft w:val="640"/>
          <w:marRight w:val="0"/>
          <w:marTop w:val="0"/>
          <w:marBottom w:val="0"/>
          <w:divBdr>
            <w:top w:val="none" w:sz="0" w:space="0" w:color="auto"/>
            <w:left w:val="none" w:sz="0" w:space="0" w:color="auto"/>
            <w:bottom w:val="none" w:sz="0" w:space="0" w:color="auto"/>
            <w:right w:val="none" w:sz="0" w:space="0" w:color="auto"/>
          </w:divBdr>
        </w:div>
        <w:div w:id="129133962">
          <w:marLeft w:val="640"/>
          <w:marRight w:val="0"/>
          <w:marTop w:val="0"/>
          <w:marBottom w:val="0"/>
          <w:divBdr>
            <w:top w:val="none" w:sz="0" w:space="0" w:color="auto"/>
            <w:left w:val="none" w:sz="0" w:space="0" w:color="auto"/>
            <w:bottom w:val="none" w:sz="0" w:space="0" w:color="auto"/>
            <w:right w:val="none" w:sz="0" w:space="0" w:color="auto"/>
          </w:divBdr>
        </w:div>
        <w:div w:id="2095129086">
          <w:marLeft w:val="640"/>
          <w:marRight w:val="0"/>
          <w:marTop w:val="0"/>
          <w:marBottom w:val="0"/>
          <w:divBdr>
            <w:top w:val="none" w:sz="0" w:space="0" w:color="auto"/>
            <w:left w:val="none" w:sz="0" w:space="0" w:color="auto"/>
            <w:bottom w:val="none" w:sz="0" w:space="0" w:color="auto"/>
            <w:right w:val="none" w:sz="0" w:space="0" w:color="auto"/>
          </w:divBdr>
        </w:div>
      </w:divsChild>
    </w:div>
    <w:div w:id="365447658">
      <w:bodyDiv w:val="1"/>
      <w:marLeft w:val="0"/>
      <w:marRight w:val="0"/>
      <w:marTop w:val="0"/>
      <w:marBottom w:val="0"/>
      <w:divBdr>
        <w:top w:val="none" w:sz="0" w:space="0" w:color="auto"/>
        <w:left w:val="none" w:sz="0" w:space="0" w:color="auto"/>
        <w:bottom w:val="none" w:sz="0" w:space="0" w:color="auto"/>
        <w:right w:val="none" w:sz="0" w:space="0" w:color="auto"/>
      </w:divBdr>
      <w:divsChild>
        <w:div w:id="546799225">
          <w:marLeft w:val="640"/>
          <w:marRight w:val="0"/>
          <w:marTop w:val="0"/>
          <w:marBottom w:val="0"/>
          <w:divBdr>
            <w:top w:val="none" w:sz="0" w:space="0" w:color="auto"/>
            <w:left w:val="none" w:sz="0" w:space="0" w:color="auto"/>
            <w:bottom w:val="none" w:sz="0" w:space="0" w:color="auto"/>
            <w:right w:val="none" w:sz="0" w:space="0" w:color="auto"/>
          </w:divBdr>
        </w:div>
        <w:div w:id="2000495865">
          <w:marLeft w:val="640"/>
          <w:marRight w:val="0"/>
          <w:marTop w:val="0"/>
          <w:marBottom w:val="0"/>
          <w:divBdr>
            <w:top w:val="none" w:sz="0" w:space="0" w:color="auto"/>
            <w:left w:val="none" w:sz="0" w:space="0" w:color="auto"/>
            <w:bottom w:val="none" w:sz="0" w:space="0" w:color="auto"/>
            <w:right w:val="none" w:sz="0" w:space="0" w:color="auto"/>
          </w:divBdr>
        </w:div>
        <w:div w:id="897863876">
          <w:marLeft w:val="640"/>
          <w:marRight w:val="0"/>
          <w:marTop w:val="0"/>
          <w:marBottom w:val="0"/>
          <w:divBdr>
            <w:top w:val="none" w:sz="0" w:space="0" w:color="auto"/>
            <w:left w:val="none" w:sz="0" w:space="0" w:color="auto"/>
            <w:bottom w:val="none" w:sz="0" w:space="0" w:color="auto"/>
            <w:right w:val="none" w:sz="0" w:space="0" w:color="auto"/>
          </w:divBdr>
        </w:div>
        <w:div w:id="1401249173">
          <w:marLeft w:val="640"/>
          <w:marRight w:val="0"/>
          <w:marTop w:val="0"/>
          <w:marBottom w:val="0"/>
          <w:divBdr>
            <w:top w:val="none" w:sz="0" w:space="0" w:color="auto"/>
            <w:left w:val="none" w:sz="0" w:space="0" w:color="auto"/>
            <w:bottom w:val="none" w:sz="0" w:space="0" w:color="auto"/>
            <w:right w:val="none" w:sz="0" w:space="0" w:color="auto"/>
          </w:divBdr>
        </w:div>
        <w:div w:id="1201747464">
          <w:marLeft w:val="640"/>
          <w:marRight w:val="0"/>
          <w:marTop w:val="0"/>
          <w:marBottom w:val="0"/>
          <w:divBdr>
            <w:top w:val="none" w:sz="0" w:space="0" w:color="auto"/>
            <w:left w:val="none" w:sz="0" w:space="0" w:color="auto"/>
            <w:bottom w:val="none" w:sz="0" w:space="0" w:color="auto"/>
            <w:right w:val="none" w:sz="0" w:space="0" w:color="auto"/>
          </w:divBdr>
        </w:div>
        <w:div w:id="853113779">
          <w:marLeft w:val="640"/>
          <w:marRight w:val="0"/>
          <w:marTop w:val="0"/>
          <w:marBottom w:val="0"/>
          <w:divBdr>
            <w:top w:val="none" w:sz="0" w:space="0" w:color="auto"/>
            <w:left w:val="none" w:sz="0" w:space="0" w:color="auto"/>
            <w:bottom w:val="none" w:sz="0" w:space="0" w:color="auto"/>
            <w:right w:val="none" w:sz="0" w:space="0" w:color="auto"/>
          </w:divBdr>
        </w:div>
        <w:div w:id="638417356">
          <w:marLeft w:val="640"/>
          <w:marRight w:val="0"/>
          <w:marTop w:val="0"/>
          <w:marBottom w:val="0"/>
          <w:divBdr>
            <w:top w:val="none" w:sz="0" w:space="0" w:color="auto"/>
            <w:left w:val="none" w:sz="0" w:space="0" w:color="auto"/>
            <w:bottom w:val="none" w:sz="0" w:space="0" w:color="auto"/>
            <w:right w:val="none" w:sz="0" w:space="0" w:color="auto"/>
          </w:divBdr>
        </w:div>
        <w:div w:id="1801025663">
          <w:marLeft w:val="640"/>
          <w:marRight w:val="0"/>
          <w:marTop w:val="0"/>
          <w:marBottom w:val="0"/>
          <w:divBdr>
            <w:top w:val="none" w:sz="0" w:space="0" w:color="auto"/>
            <w:left w:val="none" w:sz="0" w:space="0" w:color="auto"/>
            <w:bottom w:val="none" w:sz="0" w:space="0" w:color="auto"/>
            <w:right w:val="none" w:sz="0" w:space="0" w:color="auto"/>
          </w:divBdr>
        </w:div>
        <w:div w:id="428237893">
          <w:marLeft w:val="640"/>
          <w:marRight w:val="0"/>
          <w:marTop w:val="0"/>
          <w:marBottom w:val="0"/>
          <w:divBdr>
            <w:top w:val="none" w:sz="0" w:space="0" w:color="auto"/>
            <w:left w:val="none" w:sz="0" w:space="0" w:color="auto"/>
            <w:bottom w:val="none" w:sz="0" w:space="0" w:color="auto"/>
            <w:right w:val="none" w:sz="0" w:space="0" w:color="auto"/>
          </w:divBdr>
        </w:div>
        <w:div w:id="553321645">
          <w:marLeft w:val="640"/>
          <w:marRight w:val="0"/>
          <w:marTop w:val="0"/>
          <w:marBottom w:val="0"/>
          <w:divBdr>
            <w:top w:val="none" w:sz="0" w:space="0" w:color="auto"/>
            <w:left w:val="none" w:sz="0" w:space="0" w:color="auto"/>
            <w:bottom w:val="none" w:sz="0" w:space="0" w:color="auto"/>
            <w:right w:val="none" w:sz="0" w:space="0" w:color="auto"/>
          </w:divBdr>
        </w:div>
        <w:div w:id="294213476">
          <w:marLeft w:val="640"/>
          <w:marRight w:val="0"/>
          <w:marTop w:val="0"/>
          <w:marBottom w:val="0"/>
          <w:divBdr>
            <w:top w:val="none" w:sz="0" w:space="0" w:color="auto"/>
            <w:left w:val="none" w:sz="0" w:space="0" w:color="auto"/>
            <w:bottom w:val="none" w:sz="0" w:space="0" w:color="auto"/>
            <w:right w:val="none" w:sz="0" w:space="0" w:color="auto"/>
          </w:divBdr>
        </w:div>
        <w:div w:id="1941598397">
          <w:marLeft w:val="640"/>
          <w:marRight w:val="0"/>
          <w:marTop w:val="0"/>
          <w:marBottom w:val="0"/>
          <w:divBdr>
            <w:top w:val="none" w:sz="0" w:space="0" w:color="auto"/>
            <w:left w:val="none" w:sz="0" w:space="0" w:color="auto"/>
            <w:bottom w:val="none" w:sz="0" w:space="0" w:color="auto"/>
            <w:right w:val="none" w:sz="0" w:space="0" w:color="auto"/>
          </w:divBdr>
        </w:div>
        <w:div w:id="871458920">
          <w:marLeft w:val="640"/>
          <w:marRight w:val="0"/>
          <w:marTop w:val="0"/>
          <w:marBottom w:val="0"/>
          <w:divBdr>
            <w:top w:val="none" w:sz="0" w:space="0" w:color="auto"/>
            <w:left w:val="none" w:sz="0" w:space="0" w:color="auto"/>
            <w:bottom w:val="none" w:sz="0" w:space="0" w:color="auto"/>
            <w:right w:val="none" w:sz="0" w:space="0" w:color="auto"/>
          </w:divBdr>
        </w:div>
        <w:div w:id="2030178861">
          <w:marLeft w:val="640"/>
          <w:marRight w:val="0"/>
          <w:marTop w:val="0"/>
          <w:marBottom w:val="0"/>
          <w:divBdr>
            <w:top w:val="none" w:sz="0" w:space="0" w:color="auto"/>
            <w:left w:val="none" w:sz="0" w:space="0" w:color="auto"/>
            <w:bottom w:val="none" w:sz="0" w:space="0" w:color="auto"/>
            <w:right w:val="none" w:sz="0" w:space="0" w:color="auto"/>
          </w:divBdr>
        </w:div>
        <w:div w:id="1177966050">
          <w:marLeft w:val="640"/>
          <w:marRight w:val="0"/>
          <w:marTop w:val="0"/>
          <w:marBottom w:val="0"/>
          <w:divBdr>
            <w:top w:val="none" w:sz="0" w:space="0" w:color="auto"/>
            <w:left w:val="none" w:sz="0" w:space="0" w:color="auto"/>
            <w:bottom w:val="none" w:sz="0" w:space="0" w:color="auto"/>
            <w:right w:val="none" w:sz="0" w:space="0" w:color="auto"/>
          </w:divBdr>
        </w:div>
        <w:div w:id="115829998">
          <w:marLeft w:val="640"/>
          <w:marRight w:val="0"/>
          <w:marTop w:val="0"/>
          <w:marBottom w:val="0"/>
          <w:divBdr>
            <w:top w:val="none" w:sz="0" w:space="0" w:color="auto"/>
            <w:left w:val="none" w:sz="0" w:space="0" w:color="auto"/>
            <w:bottom w:val="none" w:sz="0" w:space="0" w:color="auto"/>
            <w:right w:val="none" w:sz="0" w:space="0" w:color="auto"/>
          </w:divBdr>
        </w:div>
        <w:div w:id="674770560">
          <w:marLeft w:val="640"/>
          <w:marRight w:val="0"/>
          <w:marTop w:val="0"/>
          <w:marBottom w:val="0"/>
          <w:divBdr>
            <w:top w:val="none" w:sz="0" w:space="0" w:color="auto"/>
            <w:left w:val="none" w:sz="0" w:space="0" w:color="auto"/>
            <w:bottom w:val="none" w:sz="0" w:space="0" w:color="auto"/>
            <w:right w:val="none" w:sz="0" w:space="0" w:color="auto"/>
          </w:divBdr>
        </w:div>
        <w:div w:id="377316209">
          <w:marLeft w:val="640"/>
          <w:marRight w:val="0"/>
          <w:marTop w:val="0"/>
          <w:marBottom w:val="0"/>
          <w:divBdr>
            <w:top w:val="none" w:sz="0" w:space="0" w:color="auto"/>
            <w:left w:val="none" w:sz="0" w:space="0" w:color="auto"/>
            <w:bottom w:val="none" w:sz="0" w:space="0" w:color="auto"/>
            <w:right w:val="none" w:sz="0" w:space="0" w:color="auto"/>
          </w:divBdr>
        </w:div>
        <w:div w:id="748116401">
          <w:marLeft w:val="640"/>
          <w:marRight w:val="0"/>
          <w:marTop w:val="0"/>
          <w:marBottom w:val="0"/>
          <w:divBdr>
            <w:top w:val="none" w:sz="0" w:space="0" w:color="auto"/>
            <w:left w:val="none" w:sz="0" w:space="0" w:color="auto"/>
            <w:bottom w:val="none" w:sz="0" w:space="0" w:color="auto"/>
            <w:right w:val="none" w:sz="0" w:space="0" w:color="auto"/>
          </w:divBdr>
        </w:div>
        <w:div w:id="1405759342">
          <w:marLeft w:val="640"/>
          <w:marRight w:val="0"/>
          <w:marTop w:val="0"/>
          <w:marBottom w:val="0"/>
          <w:divBdr>
            <w:top w:val="none" w:sz="0" w:space="0" w:color="auto"/>
            <w:left w:val="none" w:sz="0" w:space="0" w:color="auto"/>
            <w:bottom w:val="none" w:sz="0" w:space="0" w:color="auto"/>
            <w:right w:val="none" w:sz="0" w:space="0" w:color="auto"/>
          </w:divBdr>
        </w:div>
        <w:div w:id="422385203">
          <w:marLeft w:val="640"/>
          <w:marRight w:val="0"/>
          <w:marTop w:val="0"/>
          <w:marBottom w:val="0"/>
          <w:divBdr>
            <w:top w:val="none" w:sz="0" w:space="0" w:color="auto"/>
            <w:left w:val="none" w:sz="0" w:space="0" w:color="auto"/>
            <w:bottom w:val="none" w:sz="0" w:space="0" w:color="auto"/>
            <w:right w:val="none" w:sz="0" w:space="0" w:color="auto"/>
          </w:divBdr>
        </w:div>
        <w:div w:id="1571231907">
          <w:marLeft w:val="640"/>
          <w:marRight w:val="0"/>
          <w:marTop w:val="0"/>
          <w:marBottom w:val="0"/>
          <w:divBdr>
            <w:top w:val="none" w:sz="0" w:space="0" w:color="auto"/>
            <w:left w:val="none" w:sz="0" w:space="0" w:color="auto"/>
            <w:bottom w:val="none" w:sz="0" w:space="0" w:color="auto"/>
            <w:right w:val="none" w:sz="0" w:space="0" w:color="auto"/>
          </w:divBdr>
        </w:div>
        <w:div w:id="827553010">
          <w:marLeft w:val="640"/>
          <w:marRight w:val="0"/>
          <w:marTop w:val="0"/>
          <w:marBottom w:val="0"/>
          <w:divBdr>
            <w:top w:val="none" w:sz="0" w:space="0" w:color="auto"/>
            <w:left w:val="none" w:sz="0" w:space="0" w:color="auto"/>
            <w:bottom w:val="none" w:sz="0" w:space="0" w:color="auto"/>
            <w:right w:val="none" w:sz="0" w:space="0" w:color="auto"/>
          </w:divBdr>
        </w:div>
        <w:div w:id="541596841">
          <w:marLeft w:val="640"/>
          <w:marRight w:val="0"/>
          <w:marTop w:val="0"/>
          <w:marBottom w:val="0"/>
          <w:divBdr>
            <w:top w:val="none" w:sz="0" w:space="0" w:color="auto"/>
            <w:left w:val="none" w:sz="0" w:space="0" w:color="auto"/>
            <w:bottom w:val="none" w:sz="0" w:space="0" w:color="auto"/>
            <w:right w:val="none" w:sz="0" w:space="0" w:color="auto"/>
          </w:divBdr>
        </w:div>
        <w:div w:id="593704571">
          <w:marLeft w:val="640"/>
          <w:marRight w:val="0"/>
          <w:marTop w:val="0"/>
          <w:marBottom w:val="0"/>
          <w:divBdr>
            <w:top w:val="none" w:sz="0" w:space="0" w:color="auto"/>
            <w:left w:val="none" w:sz="0" w:space="0" w:color="auto"/>
            <w:bottom w:val="none" w:sz="0" w:space="0" w:color="auto"/>
            <w:right w:val="none" w:sz="0" w:space="0" w:color="auto"/>
          </w:divBdr>
        </w:div>
        <w:div w:id="694891474">
          <w:marLeft w:val="640"/>
          <w:marRight w:val="0"/>
          <w:marTop w:val="0"/>
          <w:marBottom w:val="0"/>
          <w:divBdr>
            <w:top w:val="none" w:sz="0" w:space="0" w:color="auto"/>
            <w:left w:val="none" w:sz="0" w:space="0" w:color="auto"/>
            <w:bottom w:val="none" w:sz="0" w:space="0" w:color="auto"/>
            <w:right w:val="none" w:sz="0" w:space="0" w:color="auto"/>
          </w:divBdr>
        </w:div>
        <w:div w:id="1504055018">
          <w:marLeft w:val="640"/>
          <w:marRight w:val="0"/>
          <w:marTop w:val="0"/>
          <w:marBottom w:val="0"/>
          <w:divBdr>
            <w:top w:val="none" w:sz="0" w:space="0" w:color="auto"/>
            <w:left w:val="none" w:sz="0" w:space="0" w:color="auto"/>
            <w:bottom w:val="none" w:sz="0" w:space="0" w:color="auto"/>
            <w:right w:val="none" w:sz="0" w:space="0" w:color="auto"/>
          </w:divBdr>
        </w:div>
        <w:div w:id="165486183">
          <w:marLeft w:val="640"/>
          <w:marRight w:val="0"/>
          <w:marTop w:val="0"/>
          <w:marBottom w:val="0"/>
          <w:divBdr>
            <w:top w:val="none" w:sz="0" w:space="0" w:color="auto"/>
            <w:left w:val="none" w:sz="0" w:space="0" w:color="auto"/>
            <w:bottom w:val="none" w:sz="0" w:space="0" w:color="auto"/>
            <w:right w:val="none" w:sz="0" w:space="0" w:color="auto"/>
          </w:divBdr>
        </w:div>
        <w:div w:id="1398170677">
          <w:marLeft w:val="640"/>
          <w:marRight w:val="0"/>
          <w:marTop w:val="0"/>
          <w:marBottom w:val="0"/>
          <w:divBdr>
            <w:top w:val="none" w:sz="0" w:space="0" w:color="auto"/>
            <w:left w:val="none" w:sz="0" w:space="0" w:color="auto"/>
            <w:bottom w:val="none" w:sz="0" w:space="0" w:color="auto"/>
            <w:right w:val="none" w:sz="0" w:space="0" w:color="auto"/>
          </w:divBdr>
        </w:div>
        <w:div w:id="1736974315">
          <w:marLeft w:val="640"/>
          <w:marRight w:val="0"/>
          <w:marTop w:val="0"/>
          <w:marBottom w:val="0"/>
          <w:divBdr>
            <w:top w:val="none" w:sz="0" w:space="0" w:color="auto"/>
            <w:left w:val="none" w:sz="0" w:space="0" w:color="auto"/>
            <w:bottom w:val="none" w:sz="0" w:space="0" w:color="auto"/>
            <w:right w:val="none" w:sz="0" w:space="0" w:color="auto"/>
          </w:divBdr>
        </w:div>
        <w:div w:id="903023538">
          <w:marLeft w:val="640"/>
          <w:marRight w:val="0"/>
          <w:marTop w:val="0"/>
          <w:marBottom w:val="0"/>
          <w:divBdr>
            <w:top w:val="none" w:sz="0" w:space="0" w:color="auto"/>
            <w:left w:val="none" w:sz="0" w:space="0" w:color="auto"/>
            <w:bottom w:val="none" w:sz="0" w:space="0" w:color="auto"/>
            <w:right w:val="none" w:sz="0" w:space="0" w:color="auto"/>
          </w:divBdr>
        </w:div>
        <w:div w:id="2031174528">
          <w:marLeft w:val="640"/>
          <w:marRight w:val="0"/>
          <w:marTop w:val="0"/>
          <w:marBottom w:val="0"/>
          <w:divBdr>
            <w:top w:val="none" w:sz="0" w:space="0" w:color="auto"/>
            <w:left w:val="none" w:sz="0" w:space="0" w:color="auto"/>
            <w:bottom w:val="none" w:sz="0" w:space="0" w:color="auto"/>
            <w:right w:val="none" w:sz="0" w:space="0" w:color="auto"/>
          </w:divBdr>
        </w:div>
        <w:div w:id="1648316698">
          <w:marLeft w:val="640"/>
          <w:marRight w:val="0"/>
          <w:marTop w:val="0"/>
          <w:marBottom w:val="0"/>
          <w:divBdr>
            <w:top w:val="none" w:sz="0" w:space="0" w:color="auto"/>
            <w:left w:val="none" w:sz="0" w:space="0" w:color="auto"/>
            <w:bottom w:val="none" w:sz="0" w:space="0" w:color="auto"/>
            <w:right w:val="none" w:sz="0" w:space="0" w:color="auto"/>
          </w:divBdr>
        </w:div>
        <w:div w:id="2129423402">
          <w:marLeft w:val="640"/>
          <w:marRight w:val="0"/>
          <w:marTop w:val="0"/>
          <w:marBottom w:val="0"/>
          <w:divBdr>
            <w:top w:val="none" w:sz="0" w:space="0" w:color="auto"/>
            <w:left w:val="none" w:sz="0" w:space="0" w:color="auto"/>
            <w:bottom w:val="none" w:sz="0" w:space="0" w:color="auto"/>
            <w:right w:val="none" w:sz="0" w:space="0" w:color="auto"/>
          </w:divBdr>
        </w:div>
        <w:div w:id="612788729">
          <w:marLeft w:val="640"/>
          <w:marRight w:val="0"/>
          <w:marTop w:val="0"/>
          <w:marBottom w:val="0"/>
          <w:divBdr>
            <w:top w:val="none" w:sz="0" w:space="0" w:color="auto"/>
            <w:left w:val="none" w:sz="0" w:space="0" w:color="auto"/>
            <w:bottom w:val="none" w:sz="0" w:space="0" w:color="auto"/>
            <w:right w:val="none" w:sz="0" w:space="0" w:color="auto"/>
          </w:divBdr>
        </w:div>
      </w:divsChild>
    </w:div>
    <w:div w:id="372775777">
      <w:bodyDiv w:val="1"/>
      <w:marLeft w:val="0"/>
      <w:marRight w:val="0"/>
      <w:marTop w:val="0"/>
      <w:marBottom w:val="0"/>
      <w:divBdr>
        <w:top w:val="none" w:sz="0" w:space="0" w:color="auto"/>
        <w:left w:val="none" w:sz="0" w:space="0" w:color="auto"/>
        <w:bottom w:val="none" w:sz="0" w:space="0" w:color="auto"/>
        <w:right w:val="none" w:sz="0" w:space="0" w:color="auto"/>
      </w:divBdr>
    </w:div>
    <w:div w:id="372928701">
      <w:bodyDiv w:val="1"/>
      <w:marLeft w:val="0"/>
      <w:marRight w:val="0"/>
      <w:marTop w:val="0"/>
      <w:marBottom w:val="0"/>
      <w:divBdr>
        <w:top w:val="none" w:sz="0" w:space="0" w:color="auto"/>
        <w:left w:val="none" w:sz="0" w:space="0" w:color="auto"/>
        <w:bottom w:val="none" w:sz="0" w:space="0" w:color="auto"/>
        <w:right w:val="none" w:sz="0" w:space="0" w:color="auto"/>
      </w:divBdr>
      <w:divsChild>
        <w:div w:id="1926069454">
          <w:marLeft w:val="640"/>
          <w:marRight w:val="0"/>
          <w:marTop w:val="0"/>
          <w:marBottom w:val="0"/>
          <w:divBdr>
            <w:top w:val="none" w:sz="0" w:space="0" w:color="auto"/>
            <w:left w:val="none" w:sz="0" w:space="0" w:color="auto"/>
            <w:bottom w:val="none" w:sz="0" w:space="0" w:color="auto"/>
            <w:right w:val="none" w:sz="0" w:space="0" w:color="auto"/>
          </w:divBdr>
        </w:div>
        <w:div w:id="487525533">
          <w:marLeft w:val="640"/>
          <w:marRight w:val="0"/>
          <w:marTop w:val="0"/>
          <w:marBottom w:val="0"/>
          <w:divBdr>
            <w:top w:val="none" w:sz="0" w:space="0" w:color="auto"/>
            <w:left w:val="none" w:sz="0" w:space="0" w:color="auto"/>
            <w:bottom w:val="none" w:sz="0" w:space="0" w:color="auto"/>
            <w:right w:val="none" w:sz="0" w:space="0" w:color="auto"/>
          </w:divBdr>
        </w:div>
        <w:div w:id="1896039769">
          <w:marLeft w:val="640"/>
          <w:marRight w:val="0"/>
          <w:marTop w:val="0"/>
          <w:marBottom w:val="0"/>
          <w:divBdr>
            <w:top w:val="none" w:sz="0" w:space="0" w:color="auto"/>
            <w:left w:val="none" w:sz="0" w:space="0" w:color="auto"/>
            <w:bottom w:val="none" w:sz="0" w:space="0" w:color="auto"/>
            <w:right w:val="none" w:sz="0" w:space="0" w:color="auto"/>
          </w:divBdr>
        </w:div>
        <w:div w:id="197817583">
          <w:marLeft w:val="640"/>
          <w:marRight w:val="0"/>
          <w:marTop w:val="0"/>
          <w:marBottom w:val="0"/>
          <w:divBdr>
            <w:top w:val="none" w:sz="0" w:space="0" w:color="auto"/>
            <w:left w:val="none" w:sz="0" w:space="0" w:color="auto"/>
            <w:bottom w:val="none" w:sz="0" w:space="0" w:color="auto"/>
            <w:right w:val="none" w:sz="0" w:space="0" w:color="auto"/>
          </w:divBdr>
        </w:div>
        <w:div w:id="716079039">
          <w:marLeft w:val="640"/>
          <w:marRight w:val="0"/>
          <w:marTop w:val="0"/>
          <w:marBottom w:val="0"/>
          <w:divBdr>
            <w:top w:val="none" w:sz="0" w:space="0" w:color="auto"/>
            <w:left w:val="none" w:sz="0" w:space="0" w:color="auto"/>
            <w:bottom w:val="none" w:sz="0" w:space="0" w:color="auto"/>
            <w:right w:val="none" w:sz="0" w:space="0" w:color="auto"/>
          </w:divBdr>
        </w:div>
        <w:div w:id="1655523705">
          <w:marLeft w:val="640"/>
          <w:marRight w:val="0"/>
          <w:marTop w:val="0"/>
          <w:marBottom w:val="0"/>
          <w:divBdr>
            <w:top w:val="none" w:sz="0" w:space="0" w:color="auto"/>
            <w:left w:val="none" w:sz="0" w:space="0" w:color="auto"/>
            <w:bottom w:val="none" w:sz="0" w:space="0" w:color="auto"/>
            <w:right w:val="none" w:sz="0" w:space="0" w:color="auto"/>
          </w:divBdr>
        </w:div>
        <w:div w:id="1363702648">
          <w:marLeft w:val="640"/>
          <w:marRight w:val="0"/>
          <w:marTop w:val="0"/>
          <w:marBottom w:val="0"/>
          <w:divBdr>
            <w:top w:val="none" w:sz="0" w:space="0" w:color="auto"/>
            <w:left w:val="none" w:sz="0" w:space="0" w:color="auto"/>
            <w:bottom w:val="none" w:sz="0" w:space="0" w:color="auto"/>
            <w:right w:val="none" w:sz="0" w:space="0" w:color="auto"/>
          </w:divBdr>
        </w:div>
        <w:div w:id="1635213494">
          <w:marLeft w:val="640"/>
          <w:marRight w:val="0"/>
          <w:marTop w:val="0"/>
          <w:marBottom w:val="0"/>
          <w:divBdr>
            <w:top w:val="none" w:sz="0" w:space="0" w:color="auto"/>
            <w:left w:val="none" w:sz="0" w:space="0" w:color="auto"/>
            <w:bottom w:val="none" w:sz="0" w:space="0" w:color="auto"/>
            <w:right w:val="none" w:sz="0" w:space="0" w:color="auto"/>
          </w:divBdr>
        </w:div>
        <w:div w:id="1511917279">
          <w:marLeft w:val="640"/>
          <w:marRight w:val="0"/>
          <w:marTop w:val="0"/>
          <w:marBottom w:val="0"/>
          <w:divBdr>
            <w:top w:val="none" w:sz="0" w:space="0" w:color="auto"/>
            <w:left w:val="none" w:sz="0" w:space="0" w:color="auto"/>
            <w:bottom w:val="none" w:sz="0" w:space="0" w:color="auto"/>
            <w:right w:val="none" w:sz="0" w:space="0" w:color="auto"/>
          </w:divBdr>
        </w:div>
        <w:div w:id="329599909">
          <w:marLeft w:val="640"/>
          <w:marRight w:val="0"/>
          <w:marTop w:val="0"/>
          <w:marBottom w:val="0"/>
          <w:divBdr>
            <w:top w:val="none" w:sz="0" w:space="0" w:color="auto"/>
            <w:left w:val="none" w:sz="0" w:space="0" w:color="auto"/>
            <w:bottom w:val="none" w:sz="0" w:space="0" w:color="auto"/>
            <w:right w:val="none" w:sz="0" w:space="0" w:color="auto"/>
          </w:divBdr>
        </w:div>
        <w:div w:id="218789060">
          <w:marLeft w:val="640"/>
          <w:marRight w:val="0"/>
          <w:marTop w:val="0"/>
          <w:marBottom w:val="0"/>
          <w:divBdr>
            <w:top w:val="none" w:sz="0" w:space="0" w:color="auto"/>
            <w:left w:val="none" w:sz="0" w:space="0" w:color="auto"/>
            <w:bottom w:val="none" w:sz="0" w:space="0" w:color="auto"/>
            <w:right w:val="none" w:sz="0" w:space="0" w:color="auto"/>
          </w:divBdr>
        </w:div>
        <w:div w:id="521168209">
          <w:marLeft w:val="640"/>
          <w:marRight w:val="0"/>
          <w:marTop w:val="0"/>
          <w:marBottom w:val="0"/>
          <w:divBdr>
            <w:top w:val="none" w:sz="0" w:space="0" w:color="auto"/>
            <w:left w:val="none" w:sz="0" w:space="0" w:color="auto"/>
            <w:bottom w:val="none" w:sz="0" w:space="0" w:color="auto"/>
            <w:right w:val="none" w:sz="0" w:space="0" w:color="auto"/>
          </w:divBdr>
        </w:div>
        <w:div w:id="2000036123">
          <w:marLeft w:val="640"/>
          <w:marRight w:val="0"/>
          <w:marTop w:val="0"/>
          <w:marBottom w:val="0"/>
          <w:divBdr>
            <w:top w:val="none" w:sz="0" w:space="0" w:color="auto"/>
            <w:left w:val="none" w:sz="0" w:space="0" w:color="auto"/>
            <w:bottom w:val="none" w:sz="0" w:space="0" w:color="auto"/>
            <w:right w:val="none" w:sz="0" w:space="0" w:color="auto"/>
          </w:divBdr>
        </w:div>
        <w:div w:id="571281305">
          <w:marLeft w:val="640"/>
          <w:marRight w:val="0"/>
          <w:marTop w:val="0"/>
          <w:marBottom w:val="0"/>
          <w:divBdr>
            <w:top w:val="none" w:sz="0" w:space="0" w:color="auto"/>
            <w:left w:val="none" w:sz="0" w:space="0" w:color="auto"/>
            <w:bottom w:val="none" w:sz="0" w:space="0" w:color="auto"/>
            <w:right w:val="none" w:sz="0" w:space="0" w:color="auto"/>
          </w:divBdr>
        </w:div>
        <w:div w:id="1885629604">
          <w:marLeft w:val="640"/>
          <w:marRight w:val="0"/>
          <w:marTop w:val="0"/>
          <w:marBottom w:val="0"/>
          <w:divBdr>
            <w:top w:val="none" w:sz="0" w:space="0" w:color="auto"/>
            <w:left w:val="none" w:sz="0" w:space="0" w:color="auto"/>
            <w:bottom w:val="none" w:sz="0" w:space="0" w:color="auto"/>
            <w:right w:val="none" w:sz="0" w:space="0" w:color="auto"/>
          </w:divBdr>
        </w:div>
        <w:div w:id="1692956047">
          <w:marLeft w:val="640"/>
          <w:marRight w:val="0"/>
          <w:marTop w:val="0"/>
          <w:marBottom w:val="0"/>
          <w:divBdr>
            <w:top w:val="none" w:sz="0" w:space="0" w:color="auto"/>
            <w:left w:val="none" w:sz="0" w:space="0" w:color="auto"/>
            <w:bottom w:val="none" w:sz="0" w:space="0" w:color="auto"/>
            <w:right w:val="none" w:sz="0" w:space="0" w:color="auto"/>
          </w:divBdr>
        </w:div>
        <w:div w:id="307243606">
          <w:marLeft w:val="640"/>
          <w:marRight w:val="0"/>
          <w:marTop w:val="0"/>
          <w:marBottom w:val="0"/>
          <w:divBdr>
            <w:top w:val="none" w:sz="0" w:space="0" w:color="auto"/>
            <w:left w:val="none" w:sz="0" w:space="0" w:color="auto"/>
            <w:bottom w:val="none" w:sz="0" w:space="0" w:color="auto"/>
            <w:right w:val="none" w:sz="0" w:space="0" w:color="auto"/>
          </w:divBdr>
        </w:div>
        <w:div w:id="725026078">
          <w:marLeft w:val="640"/>
          <w:marRight w:val="0"/>
          <w:marTop w:val="0"/>
          <w:marBottom w:val="0"/>
          <w:divBdr>
            <w:top w:val="none" w:sz="0" w:space="0" w:color="auto"/>
            <w:left w:val="none" w:sz="0" w:space="0" w:color="auto"/>
            <w:bottom w:val="none" w:sz="0" w:space="0" w:color="auto"/>
            <w:right w:val="none" w:sz="0" w:space="0" w:color="auto"/>
          </w:divBdr>
        </w:div>
        <w:div w:id="1227911188">
          <w:marLeft w:val="640"/>
          <w:marRight w:val="0"/>
          <w:marTop w:val="0"/>
          <w:marBottom w:val="0"/>
          <w:divBdr>
            <w:top w:val="none" w:sz="0" w:space="0" w:color="auto"/>
            <w:left w:val="none" w:sz="0" w:space="0" w:color="auto"/>
            <w:bottom w:val="none" w:sz="0" w:space="0" w:color="auto"/>
            <w:right w:val="none" w:sz="0" w:space="0" w:color="auto"/>
          </w:divBdr>
        </w:div>
        <w:div w:id="1497186604">
          <w:marLeft w:val="640"/>
          <w:marRight w:val="0"/>
          <w:marTop w:val="0"/>
          <w:marBottom w:val="0"/>
          <w:divBdr>
            <w:top w:val="none" w:sz="0" w:space="0" w:color="auto"/>
            <w:left w:val="none" w:sz="0" w:space="0" w:color="auto"/>
            <w:bottom w:val="none" w:sz="0" w:space="0" w:color="auto"/>
            <w:right w:val="none" w:sz="0" w:space="0" w:color="auto"/>
          </w:divBdr>
        </w:div>
        <w:div w:id="1608780246">
          <w:marLeft w:val="640"/>
          <w:marRight w:val="0"/>
          <w:marTop w:val="0"/>
          <w:marBottom w:val="0"/>
          <w:divBdr>
            <w:top w:val="none" w:sz="0" w:space="0" w:color="auto"/>
            <w:left w:val="none" w:sz="0" w:space="0" w:color="auto"/>
            <w:bottom w:val="none" w:sz="0" w:space="0" w:color="auto"/>
            <w:right w:val="none" w:sz="0" w:space="0" w:color="auto"/>
          </w:divBdr>
        </w:div>
        <w:div w:id="1587575406">
          <w:marLeft w:val="640"/>
          <w:marRight w:val="0"/>
          <w:marTop w:val="0"/>
          <w:marBottom w:val="0"/>
          <w:divBdr>
            <w:top w:val="none" w:sz="0" w:space="0" w:color="auto"/>
            <w:left w:val="none" w:sz="0" w:space="0" w:color="auto"/>
            <w:bottom w:val="none" w:sz="0" w:space="0" w:color="auto"/>
            <w:right w:val="none" w:sz="0" w:space="0" w:color="auto"/>
          </w:divBdr>
        </w:div>
        <w:div w:id="1124483">
          <w:marLeft w:val="640"/>
          <w:marRight w:val="0"/>
          <w:marTop w:val="0"/>
          <w:marBottom w:val="0"/>
          <w:divBdr>
            <w:top w:val="none" w:sz="0" w:space="0" w:color="auto"/>
            <w:left w:val="none" w:sz="0" w:space="0" w:color="auto"/>
            <w:bottom w:val="none" w:sz="0" w:space="0" w:color="auto"/>
            <w:right w:val="none" w:sz="0" w:space="0" w:color="auto"/>
          </w:divBdr>
        </w:div>
        <w:div w:id="1059090524">
          <w:marLeft w:val="640"/>
          <w:marRight w:val="0"/>
          <w:marTop w:val="0"/>
          <w:marBottom w:val="0"/>
          <w:divBdr>
            <w:top w:val="none" w:sz="0" w:space="0" w:color="auto"/>
            <w:left w:val="none" w:sz="0" w:space="0" w:color="auto"/>
            <w:bottom w:val="none" w:sz="0" w:space="0" w:color="auto"/>
            <w:right w:val="none" w:sz="0" w:space="0" w:color="auto"/>
          </w:divBdr>
        </w:div>
        <w:div w:id="765658540">
          <w:marLeft w:val="640"/>
          <w:marRight w:val="0"/>
          <w:marTop w:val="0"/>
          <w:marBottom w:val="0"/>
          <w:divBdr>
            <w:top w:val="none" w:sz="0" w:space="0" w:color="auto"/>
            <w:left w:val="none" w:sz="0" w:space="0" w:color="auto"/>
            <w:bottom w:val="none" w:sz="0" w:space="0" w:color="auto"/>
            <w:right w:val="none" w:sz="0" w:space="0" w:color="auto"/>
          </w:divBdr>
        </w:div>
        <w:div w:id="679628715">
          <w:marLeft w:val="640"/>
          <w:marRight w:val="0"/>
          <w:marTop w:val="0"/>
          <w:marBottom w:val="0"/>
          <w:divBdr>
            <w:top w:val="none" w:sz="0" w:space="0" w:color="auto"/>
            <w:left w:val="none" w:sz="0" w:space="0" w:color="auto"/>
            <w:bottom w:val="none" w:sz="0" w:space="0" w:color="auto"/>
            <w:right w:val="none" w:sz="0" w:space="0" w:color="auto"/>
          </w:divBdr>
        </w:div>
        <w:div w:id="1942101952">
          <w:marLeft w:val="640"/>
          <w:marRight w:val="0"/>
          <w:marTop w:val="0"/>
          <w:marBottom w:val="0"/>
          <w:divBdr>
            <w:top w:val="none" w:sz="0" w:space="0" w:color="auto"/>
            <w:left w:val="none" w:sz="0" w:space="0" w:color="auto"/>
            <w:bottom w:val="none" w:sz="0" w:space="0" w:color="auto"/>
            <w:right w:val="none" w:sz="0" w:space="0" w:color="auto"/>
          </w:divBdr>
        </w:div>
        <w:div w:id="195196536">
          <w:marLeft w:val="640"/>
          <w:marRight w:val="0"/>
          <w:marTop w:val="0"/>
          <w:marBottom w:val="0"/>
          <w:divBdr>
            <w:top w:val="none" w:sz="0" w:space="0" w:color="auto"/>
            <w:left w:val="none" w:sz="0" w:space="0" w:color="auto"/>
            <w:bottom w:val="none" w:sz="0" w:space="0" w:color="auto"/>
            <w:right w:val="none" w:sz="0" w:space="0" w:color="auto"/>
          </w:divBdr>
        </w:div>
      </w:divsChild>
    </w:div>
    <w:div w:id="383913396">
      <w:bodyDiv w:val="1"/>
      <w:marLeft w:val="0"/>
      <w:marRight w:val="0"/>
      <w:marTop w:val="0"/>
      <w:marBottom w:val="0"/>
      <w:divBdr>
        <w:top w:val="none" w:sz="0" w:space="0" w:color="auto"/>
        <w:left w:val="none" w:sz="0" w:space="0" w:color="auto"/>
        <w:bottom w:val="none" w:sz="0" w:space="0" w:color="auto"/>
        <w:right w:val="none" w:sz="0" w:space="0" w:color="auto"/>
      </w:divBdr>
      <w:divsChild>
        <w:div w:id="2108034726">
          <w:marLeft w:val="640"/>
          <w:marRight w:val="0"/>
          <w:marTop w:val="0"/>
          <w:marBottom w:val="0"/>
          <w:divBdr>
            <w:top w:val="none" w:sz="0" w:space="0" w:color="auto"/>
            <w:left w:val="none" w:sz="0" w:space="0" w:color="auto"/>
            <w:bottom w:val="none" w:sz="0" w:space="0" w:color="auto"/>
            <w:right w:val="none" w:sz="0" w:space="0" w:color="auto"/>
          </w:divBdr>
        </w:div>
        <w:div w:id="456993685">
          <w:marLeft w:val="640"/>
          <w:marRight w:val="0"/>
          <w:marTop w:val="0"/>
          <w:marBottom w:val="0"/>
          <w:divBdr>
            <w:top w:val="none" w:sz="0" w:space="0" w:color="auto"/>
            <w:left w:val="none" w:sz="0" w:space="0" w:color="auto"/>
            <w:bottom w:val="none" w:sz="0" w:space="0" w:color="auto"/>
            <w:right w:val="none" w:sz="0" w:space="0" w:color="auto"/>
          </w:divBdr>
        </w:div>
        <w:div w:id="1058087757">
          <w:marLeft w:val="640"/>
          <w:marRight w:val="0"/>
          <w:marTop w:val="0"/>
          <w:marBottom w:val="0"/>
          <w:divBdr>
            <w:top w:val="none" w:sz="0" w:space="0" w:color="auto"/>
            <w:left w:val="none" w:sz="0" w:space="0" w:color="auto"/>
            <w:bottom w:val="none" w:sz="0" w:space="0" w:color="auto"/>
            <w:right w:val="none" w:sz="0" w:space="0" w:color="auto"/>
          </w:divBdr>
        </w:div>
        <w:div w:id="1439982834">
          <w:marLeft w:val="640"/>
          <w:marRight w:val="0"/>
          <w:marTop w:val="0"/>
          <w:marBottom w:val="0"/>
          <w:divBdr>
            <w:top w:val="none" w:sz="0" w:space="0" w:color="auto"/>
            <w:left w:val="none" w:sz="0" w:space="0" w:color="auto"/>
            <w:bottom w:val="none" w:sz="0" w:space="0" w:color="auto"/>
            <w:right w:val="none" w:sz="0" w:space="0" w:color="auto"/>
          </w:divBdr>
        </w:div>
        <w:div w:id="1817528501">
          <w:marLeft w:val="640"/>
          <w:marRight w:val="0"/>
          <w:marTop w:val="0"/>
          <w:marBottom w:val="0"/>
          <w:divBdr>
            <w:top w:val="none" w:sz="0" w:space="0" w:color="auto"/>
            <w:left w:val="none" w:sz="0" w:space="0" w:color="auto"/>
            <w:bottom w:val="none" w:sz="0" w:space="0" w:color="auto"/>
            <w:right w:val="none" w:sz="0" w:space="0" w:color="auto"/>
          </w:divBdr>
        </w:div>
        <w:div w:id="525560608">
          <w:marLeft w:val="640"/>
          <w:marRight w:val="0"/>
          <w:marTop w:val="0"/>
          <w:marBottom w:val="0"/>
          <w:divBdr>
            <w:top w:val="none" w:sz="0" w:space="0" w:color="auto"/>
            <w:left w:val="none" w:sz="0" w:space="0" w:color="auto"/>
            <w:bottom w:val="none" w:sz="0" w:space="0" w:color="auto"/>
            <w:right w:val="none" w:sz="0" w:space="0" w:color="auto"/>
          </w:divBdr>
        </w:div>
        <w:div w:id="579021415">
          <w:marLeft w:val="640"/>
          <w:marRight w:val="0"/>
          <w:marTop w:val="0"/>
          <w:marBottom w:val="0"/>
          <w:divBdr>
            <w:top w:val="none" w:sz="0" w:space="0" w:color="auto"/>
            <w:left w:val="none" w:sz="0" w:space="0" w:color="auto"/>
            <w:bottom w:val="none" w:sz="0" w:space="0" w:color="auto"/>
            <w:right w:val="none" w:sz="0" w:space="0" w:color="auto"/>
          </w:divBdr>
        </w:div>
        <w:div w:id="1245265630">
          <w:marLeft w:val="640"/>
          <w:marRight w:val="0"/>
          <w:marTop w:val="0"/>
          <w:marBottom w:val="0"/>
          <w:divBdr>
            <w:top w:val="none" w:sz="0" w:space="0" w:color="auto"/>
            <w:left w:val="none" w:sz="0" w:space="0" w:color="auto"/>
            <w:bottom w:val="none" w:sz="0" w:space="0" w:color="auto"/>
            <w:right w:val="none" w:sz="0" w:space="0" w:color="auto"/>
          </w:divBdr>
        </w:div>
        <w:div w:id="59444796">
          <w:marLeft w:val="640"/>
          <w:marRight w:val="0"/>
          <w:marTop w:val="0"/>
          <w:marBottom w:val="0"/>
          <w:divBdr>
            <w:top w:val="none" w:sz="0" w:space="0" w:color="auto"/>
            <w:left w:val="none" w:sz="0" w:space="0" w:color="auto"/>
            <w:bottom w:val="none" w:sz="0" w:space="0" w:color="auto"/>
            <w:right w:val="none" w:sz="0" w:space="0" w:color="auto"/>
          </w:divBdr>
        </w:div>
        <w:div w:id="1192381718">
          <w:marLeft w:val="640"/>
          <w:marRight w:val="0"/>
          <w:marTop w:val="0"/>
          <w:marBottom w:val="0"/>
          <w:divBdr>
            <w:top w:val="none" w:sz="0" w:space="0" w:color="auto"/>
            <w:left w:val="none" w:sz="0" w:space="0" w:color="auto"/>
            <w:bottom w:val="none" w:sz="0" w:space="0" w:color="auto"/>
            <w:right w:val="none" w:sz="0" w:space="0" w:color="auto"/>
          </w:divBdr>
        </w:div>
        <w:div w:id="588078886">
          <w:marLeft w:val="640"/>
          <w:marRight w:val="0"/>
          <w:marTop w:val="0"/>
          <w:marBottom w:val="0"/>
          <w:divBdr>
            <w:top w:val="none" w:sz="0" w:space="0" w:color="auto"/>
            <w:left w:val="none" w:sz="0" w:space="0" w:color="auto"/>
            <w:bottom w:val="none" w:sz="0" w:space="0" w:color="auto"/>
            <w:right w:val="none" w:sz="0" w:space="0" w:color="auto"/>
          </w:divBdr>
        </w:div>
        <w:div w:id="73623194">
          <w:marLeft w:val="640"/>
          <w:marRight w:val="0"/>
          <w:marTop w:val="0"/>
          <w:marBottom w:val="0"/>
          <w:divBdr>
            <w:top w:val="none" w:sz="0" w:space="0" w:color="auto"/>
            <w:left w:val="none" w:sz="0" w:space="0" w:color="auto"/>
            <w:bottom w:val="none" w:sz="0" w:space="0" w:color="auto"/>
            <w:right w:val="none" w:sz="0" w:space="0" w:color="auto"/>
          </w:divBdr>
        </w:div>
        <w:div w:id="586841502">
          <w:marLeft w:val="640"/>
          <w:marRight w:val="0"/>
          <w:marTop w:val="0"/>
          <w:marBottom w:val="0"/>
          <w:divBdr>
            <w:top w:val="none" w:sz="0" w:space="0" w:color="auto"/>
            <w:left w:val="none" w:sz="0" w:space="0" w:color="auto"/>
            <w:bottom w:val="none" w:sz="0" w:space="0" w:color="auto"/>
            <w:right w:val="none" w:sz="0" w:space="0" w:color="auto"/>
          </w:divBdr>
        </w:div>
        <w:div w:id="593829799">
          <w:marLeft w:val="640"/>
          <w:marRight w:val="0"/>
          <w:marTop w:val="0"/>
          <w:marBottom w:val="0"/>
          <w:divBdr>
            <w:top w:val="none" w:sz="0" w:space="0" w:color="auto"/>
            <w:left w:val="none" w:sz="0" w:space="0" w:color="auto"/>
            <w:bottom w:val="none" w:sz="0" w:space="0" w:color="auto"/>
            <w:right w:val="none" w:sz="0" w:space="0" w:color="auto"/>
          </w:divBdr>
        </w:div>
        <w:div w:id="1714840357">
          <w:marLeft w:val="640"/>
          <w:marRight w:val="0"/>
          <w:marTop w:val="0"/>
          <w:marBottom w:val="0"/>
          <w:divBdr>
            <w:top w:val="none" w:sz="0" w:space="0" w:color="auto"/>
            <w:left w:val="none" w:sz="0" w:space="0" w:color="auto"/>
            <w:bottom w:val="none" w:sz="0" w:space="0" w:color="auto"/>
            <w:right w:val="none" w:sz="0" w:space="0" w:color="auto"/>
          </w:divBdr>
        </w:div>
        <w:div w:id="1216356591">
          <w:marLeft w:val="640"/>
          <w:marRight w:val="0"/>
          <w:marTop w:val="0"/>
          <w:marBottom w:val="0"/>
          <w:divBdr>
            <w:top w:val="none" w:sz="0" w:space="0" w:color="auto"/>
            <w:left w:val="none" w:sz="0" w:space="0" w:color="auto"/>
            <w:bottom w:val="none" w:sz="0" w:space="0" w:color="auto"/>
            <w:right w:val="none" w:sz="0" w:space="0" w:color="auto"/>
          </w:divBdr>
        </w:div>
        <w:div w:id="1802188883">
          <w:marLeft w:val="640"/>
          <w:marRight w:val="0"/>
          <w:marTop w:val="0"/>
          <w:marBottom w:val="0"/>
          <w:divBdr>
            <w:top w:val="none" w:sz="0" w:space="0" w:color="auto"/>
            <w:left w:val="none" w:sz="0" w:space="0" w:color="auto"/>
            <w:bottom w:val="none" w:sz="0" w:space="0" w:color="auto"/>
            <w:right w:val="none" w:sz="0" w:space="0" w:color="auto"/>
          </w:divBdr>
        </w:div>
        <w:div w:id="64425829">
          <w:marLeft w:val="640"/>
          <w:marRight w:val="0"/>
          <w:marTop w:val="0"/>
          <w:marBottom w:val="0"/>
          <w:divBdr>
            <w:top w:val="none" w:sz="0" w:space="0" w:color="auto"/>
            <w:left w:val="none" w:sz="0" w:space="0" w:color="auto"/>
            <w:bottom w:val="none" w:sz="0" w:space="0" w:color="auto"/>
            <w:right w:val="none" w:sz="0" w:space="0" w:color="auto"/>
          </w:divBdr>
        </w:div>
        <w:div w:id="2015372482">
          <w:marLeft w:val="640"/>
          <w:marRight w:val="0"/>
          <w:marTop w:val="0"/>
          <w:marBottom w:val="0"/>
          <w:divBdr>
            <w:top w:val="none" w:sz="0" w:space="0" w:color="auto"/>
            <w:left w:val="none" w:sz="0" w:space="0" w:color="auto"/>
            <w:bottom w:val="none" w:sz="0" w:space="0" w:color="auto"/>
            <w:right w:val="none" w:sz="0" w:space="0" w:color="auto"/>
          </w:divBdr>
        </w:div>
        <w:div w:id="2048722878">
          <w:marLeft w:val="640"/>
          <w:marRight w:val="0"/>
          <w:marTop w:val="0"/>
          <w:marBottom w:val="0"/>
          <w:divBdr>
            <w:top w:val="none" w:sz="0" w:space="0" w:color="auto"/>
            <w:left w:val="none" w:sz="0" w:space="0" w:color="auto"/>
            <w:bottom w:val="none" w:sz="0" w:space="0" w:color="auto"/>
            <w:right w:val="none" w:sz="0" w:space="0" w:color="auto"/>
          </w:divBdr>
        </w:div>
        <w:div w:id="1296259055">
          <w:marLeft w:val="640"/>
          <w:marRight w:val="0"/>
          <w:marTop w:val="0"/>
          <w:marBottom w:val="0"/>
          <w:divBdr>
            <w:top w:val="none" w:sz="0" w:space="0" w:color="auto"/>
            <w:left w:val="none" w:sz="0" w:space="0" w:color="auto"/>
            <w:bottom w:val="none" w:sz="0" w:space="0" w:color="auto"/>
            <w:right w:val="none" w:sz="0" w:space="0" w:color="auto"/>
          </w:divBdr>
        </w:div>
        <w:div w:id="28724772">
          <w:marLeft w:val="640"/>
          <w:marRight w:val="0"/>
          <w:marTop w:val="0"/>
          <w:marBottom w:val="0"/>
          <w:divBdr>
            <w:top w:val="none" w:sz="0" w:space="0" w:color="auto"/>
            <w:left w:val="none" w:sz="0" w:space="0" w:color="auto"/>
            <w:bottom w:val="none" w:sz="0" w:space="0" w:color="auto"/>
            <w:right w:val="none" w:sz="0" w:space="0" w:color="auto"/>
          </w:divBdr>
        </w:div>
        <w:div w:id="536164238">
          <w:marLeft w:val="640"/>
          <w:marRight w:val="0"/>
          <w:marTop w:val="0"/>
          <w:marBottom w:val="0"/>
          <w:divBdr>
            <w:top w:val="none" w:sz="0" w:space="0" w:color="auto"/>
            <w:left w:val="none" w:sz="0" w:space="0" w:color="auto"/>
            <w:bottom w:val="none" w:sz="0" w:space="0" w:color="auto"/>
            <w:right w:val="none" w:sz="0" w:space="0" w:color="auto"/>
          </w:divBdr>
        </w:div>
        <w:div w:id="986938066">
          <w:marLeft w:val="640"/>
          <w:marRight w:val="0"/>
          <w:marTop w:val="0"/>
          <w:marBottom w:val="0"/>
          <w:divBdr>
            <w:top w:val="none" w:sz="0" w:space="0" w:color="auto"/>
            <w:left w:val="none" w:sz="0" w:space="0" w:color="auto"/>
            <w:bottom w:val="none" w:sz="0" w:space="0" w:color="auto"/>
            <w:right w:val="none" w:sz="0" w:space="0" w:color="auto"/>
          </w:divBdr>
        </w:div>
        <w:div w:id="552737500">
          <w:marLeft w:val="640"/>
          <w:marRight w:val="0"/>
          <w:marTop w:val="0"/>
          <w:marBottom w:val="0"/>
          <w:divBdr>
            <w:top w:val="none" w:sz="0" w:space="0" w:color="auto"/>
            <w:left w:val="none" w:sz="0" w:space="0" w:color="auto"/>
            <w:bottom w:val="none" w:sz="0" w:space="0" w:color="auto"/>
            <w:right w:val="none" w:sz="0" w:space="0" w:color="auto"/>
          </w:divBdr>
        </w:div>
        <w:div w:id="2024892643">
          <w:marLeft w:val="640"/>
          <w:marRight w:val="0"/>
          <w:marTop w:val="0"/>
          <w:marBottom w:val="0"/>
          <w:divBdr>
            <w:top w:val="none" w:sz="0" w:space="0" w:color="auto"/>
            <w:left w:val="none" w:sz="0" w:space="0" w:color="auto"/>
            <w:bottom w:val="none" w:sz="0" w:space="0" w:color="auto"/>
            <w:right w:val="none" w:sz="0" w:space="0" w:color="auto"/>
          </w:divBdr>
        </w:div>
        <w:div w:id="1854763115">
          <w:marLeft w:val="640"/>
          <w:marRight w:val="0"/>
          <w:marTop w:val="0"/>
          <w:marBottom w:val="0"/>
          <w:divBdr>
            <w:top w:val="none" w:sz="0" w:space="0" w:color="auto"/>
            <w:left w:val="none" w:sz="0" w:space="0" w:color="auto"/>
            <w:bottom w:val="none" w:sz="0" w:space="0" w:color="auto"/>
            <w:right w:val="none" w:sz="0" w:space="0" w:color="auto"/>
          </w:divBdr>
        </w:div>
        <w:div w:id="1902905443">
          <w:marLeft w:val="640"/>
          <w:marRight w:val="0"/>
          <w:marTop w:val="0"/>
          <w:marBottom w:val="0"/>
          <w:divBdr>
            <w:top w:val="none" w:sz="0" w:space="0" w:color="auto"/>
            <w:left w:val="none" w:sz="0" w:space="0" w:color="auto"/>
            <w:bottom w:val="none" w:sz="0" w:space="0" w:color="auto"/>
            <w:right w:val="none" w:sz="0" w:space="0" w:color="auto"/>
          </w:divBdr>
        </w:div>
        <w:div w:id="1726299572">
          <w:marLeft w:val="640"/>
          <w:marRight w:val="0"/>
          <w:marTop w:val="0"/>
          <w:marBottom w:val="0"/>
          <w:divBdr>
            <w:top w:val="none" w:sz="0" w:space="0" w:color="auto"/>
            <w:left w:val="none" w:sz="0" w:space="0" w:color="auto"/>
            <w:bottom w:val="none" w:sz="0" w:space="0" w:color="auto"/>
            <w:right w:val="none" w:sz="0" w:space="0" w:color="auto"/>
          </w:divBdr>
        </w:div>
        <w:div w:id="1164784716">
          <w:marLeft w:val="640"/>
          <w:marRight w:val="0"/>
          <w:marTop w:val="0"/>
          <w:marBottom w:val="0"/>
          <w:divBdr>
            <w:top w:val="none" w:sz="0" w:space="0" w:color="auto"/>
            <w:left w:val="none" w:sz="0" w:space="0" w:color="auto"/>
            <w:bottom w:val="none" w:sz="0" w:space="0" w:color="auto"/>
            <w:right w:val="none" w:sz="0" w:space="0" w:color="auto"/>
          </w:divBdr>
        </w:div>
      </w:divsChild>
    </w:div>
    <w:div w:id="387387349">
      <w:bodyDiv w:val="1"/>
      <w:marLeft w:val="0"/>
      <w:marRight w:val="0"/>
      <w:marTop w:val="0"/>
      <w:marBottom w:val="0"/>
      <w:divBdr>
        <w:top w:val="none" w:sz="0" w:space="0" w:color="auto"/>
        <w:left w:val="none" w:sz="0" w:space="0" w:color="auto"/>
        <w:bottom w:val="none" w:sz="0" w:space="0" w:color="auto"/>
        <w:right w:val="none" w:sz="0" w:space="0" w:color="auto"/>
      </w:divBdr>
    </w:div>
    <w:div w:id="392198844">
      <w:bodyDiv w:val="1"/>
      <w:marLeft w:val="0"/>
      <w:marRight w:val="0"/>
      <w:marTop w:val="0"/>
      <w:marBottom w:val="0"/>
      <w:divBdr>
        <w:top w:val="none" w:sz="0" w:space="0" w:color="auto"/>
        <w:left w:val="none" w:sz="0" w:space="0" w:color="auto"/>
        <w:bottom w:val="none" w:sz="0" w:space="0" w:color="auto"/>
        <w:right w:val="none" w:sz="0" w:space="0" w:color="auto"/>
      </w:divBdr>
      <w:divsChild>
        <w:div w:id="840314861">
          <w:marLeft w:val="640"/>
          <w:marRight w:val="0"/>
          <w:marTop w:val="0"/>
          <w:marBottom w:val="0"/>
          <w:divBdr>
            <w:top w:val="none" w:sz="0" w:space="0" w:color="auto"/>
            <w:left w:val="none" w:sz="0" w:space="0" w:color="auto"/>
            <w:bottom w:val="none" w:sz="0" w:space="0" w:color="auto"/>
            <w:right w:val="none" w:sz="0" w:space="0" w:color="auto"/>
          </w:divBdr>
        </w:div>
        <w:div w:id="1351957059">
          <w:marLeft w:val="640"/>
          <w:marRight w:val="0"/>
          <w:marTop w:val="0"/>
          <w:marBottom w:val="0"/>
          <w:divBdr>
            <w:top w:val="none" w:sz="0" w:space="0" w:color="auto"/>
            <w:left w:val="none" w:sz="0" w:space="0" w:color="auto"/>
            <w:bottom w:val="none" w:sz="0" w:space="0" w:color="auto"/>
            <w:right w:val="none" w:sz="0" w:space="0" w:color="auto"/>
          </w:divBdr>
        </w:div>
        <w:div w:id="556549604">
          <w:marLeft w:val="640"/>
          <w:marRight w:val="0"/>
          <w:marTop w:val="0"/>
          <w:marBottom w:val="0"/>
          <w:divBdr>
            <w:top w:val="none" w:sz="0" w:space="0" w:color="auto"/>
            <w:left w:val="none" w:sz="0" w:space="0" w:color="auto"/>
            <w:bottom w:val="none" w:sz="0" w:space="0" w:color="auto"/>
            <w:right w:val="none" w:sz="0" w:space="0" w:color="auto"/>
          </w:divBdr>
        </w:div>
        <w:div w:id="1566793538">
          <w:marLeft w:val="640"/>
          <w:marRight w:val="0"/>
          <w:marTop w:val="0"/>
          <w:marBottom w:val="0"/>
          <w:divBdr>
            <w:top w:val="none" w:sz="0" w:space="0" w:color="auto"/>
            <w:left w:val="none" w:sz="0" w:space="0" w:color="auto"/>
            <w:bottom w:val="none" w:sz="0" w:space="0" w:color="auto"/>
            <w:right w:val="none" w:sz="0" w:space="0" w:color="auto"/>
          </w:divBdr>
        </w:div>
        <w:div w:id="1052540762">
          <w:marLeft w:val="640"/>
          <w:marRight w:val="0"/>
          <w:marTop w:val="0"/>
          <w:marBottom w:val="0"/>
          <w:divBdr>
            <w:top w:val="none" w:sz="0" w:space="0" w:color="auto"/>
            <w:left w:val="none" w:sz="0" w:space="0" w:color="auto"/>
            <w:bottom w:val="none" w:sz="0" w:space="0" w:color="auto"/>
            <w:right w:val="none" w:sz="0" w:space="0" w:color="auto"/>
          </w:divBdr>
        </w:div>
        <w:div w:id="100419732">
          <w:marLeft w:val="640"/>
          <w:marRight w:val="0"/>
          <w:marTop w:val="0"/>
          <w:marBottom w:val="0"/>
          <w:divBdr>
            <w:top w:val="none" w:sz="0" w:space="0" w:color="auto"/>
            <w:left w:val="none" w:sz="0" w:space="0" w:color="auto"/>
            <w:bottom w:val="none" w:sz="0" w:space="0" w:color="auto"/>
            <w:right w:val="none" w:sz="0" w:space="0" w:color="auto"/>
          </w:divBdr>
        </w:div>
        <w:div w:id="1200357763">
          <w:marLeft w:val="640"/>
          <w:marRight w:val="0"/>
          <w:marTop w:val="0"/>
          <w:marBottom w:val="0"/>
          <w:divBdr>
            <w:top w:val="none" w:sz="0" w:space="0" w:color="auto"/>
            <w:left w:val="none" w:sz="0" w:space="0" w:color="auto"/>
            <w:bottom w:val="none" w:sz="0" w:space="0" w:color="auto"/>
            <w:right w:val="none" w:sz="0" w:space="0" w:color="auto"/>
          </w:divBdr>
        </w:div>
        <w:div w:id="1283609576">
          <w:marLeft w:val="640"/>
          <w:marRight w:val="0"/>
          <w:marTop w:val="0"/>
          <w:marBottom w:val="0"/>
          <w:divBdr>
            <w:top w:val="none" w:sz="0" w:space="0" w:color="auto"/>
            <w:left w:val="none" w:sz="0" w:space="0" w:color="auto"/>
            <w:bottom w:val="none" w:sz="0" w:space="0" w:color="auto"/>
            <w:right w:val="none" w:sz="0" w:space="0" w:color="auto"/>
          </w:divBdr>
        </w:div>
        <w:div w:id="982854945">
          <w:marLeft w:val="640"/>
          <w:marRight w:val="0"/>
          <w:marTop w:val="0"/>
          <w:marBottom w:val="0"/>
          <w:divBdr>
            <w:top w:val="none" w:sz="0" w:space="0" w:color="auto"/>
            <w:left w:val="none" w:sz="0" w:space="0" w:color="auto"/>
            <w:bottom w:val="none" w:sz="0" w:space="0" w:color="auto"/>
            <w:right w:val="none" w:sz="0" w:space="0" w:color="auto"/>
          </w:divBdr>
        </w:div>
        <w:div w:id="1873836614">
          <w:marLeft w:val="640"/>
          <w:marRight w:val="0"/>
          <w:marTop w:val="0"/>
          <w:marBottom w:val="0"/>
          <w:divBdr>
            <w:top w:val="none" w:sz="0" w:space="0" w:color="auto"/>
            <w:left w:val="none" w:sz="0" w:space="0" w:color="auto"/>
            <w:bottom w:val="none" w:sz="0" w:space="0" w:color="auto"/>
            <w:right w:val="none" w:sz="0" w:space="0" w:color="auto"/>
          </w:divBdr>
        </w:div>
        <w:div w:id="1196309376">
          <w:marLeft w:val="640"/>
          <w:marRight w:val="0"/>
          <w:marTop w:val="0"/>
          <w:marBottom w:val="0"/>
          <w:divBdr>
            <w:top w:val="none" w:sz="0" w:space="0" w:color="auto"/>
            <w:left w:val="none" w:sz="0" w:space="0" w:color="auto"/>
            <w:bottom w:val="none" w:sz="0" w:space="0" w:color="auto"/>
            <w:right w:val="none" w:sz="0" w:space="0" w:color="auto"/>
          </w:divBdr>
        </w:div>
        <w:div w:id="872036263">
          <w:marLeft w:val="640"/>
          <w:marRight w:val="0"/>
          <w:marTop w:val="0"/>
          <w:marBottom w:val="0"/>
          <w:divBdr>
            <w:top w:val="none" w:sz="0" w:space="0" w:color="auto"/>
            <w:left w:val="none" w:sz="0" w:space="0" w:color="auto"/>
            <w:bottom w:val="none" w:sz="0" w:space="0" w:color="auto"/>
            <w:right w:val="none" w:sz="0" w:space="0" w:color="auto"/>
          </w:divBdr>
        </w:div>
        <w:div w:id="1252154365">
          <w:marLeft w:val="640"/>
          <w:marRight w:val="0"/>
          <w:marTop w:val="0"/>
          <w:marBottom w:val="0"/>
          <w:divBdr>
            <w:top w:val="none" w:sz="0" w:space="0" w:color="auto"/>
            <w:left w:val="none" w:sz="0" w:space="0" w:color="auto"/>
            <w:bottom w:val="none" w:sz="0" w:space="0" w:color="auto"/>
            <w:right w:val="none" w:sz="0" w:space="0" w:color="auto"/>
          </w:divBdr>
        </w:div>
        <w:div w:id="765881762">
          <w:marLeft w:val="640"/>
          <w:marRight w:val="0"/>
          <w:marTop w:val="0"/>
          <w:marBottom w:val="0"/>
          <w:divBdr>
            <w:top w:val="none" w:sz="0" w:space="0" w:color="auto"/>
            <w:left w:val="none" w:sz="0" w:space="0" w:color="auto"/>
            <w:bottom w:val="none" w:sz="0" w:space="0" w:color="auto"/>
            <w:right w:val="none" w:sz="0" w:space="0" w:color="auto"/>
          </w:divBdr>
        </w:div>
        <w:div w:id="364521499">
          <w:marLeft w:val="640"/>
          <w:marRight w:val="0"/>
          <w:marTop w:val="0"/>
          <w:marBottom w:val="0"/>
          <w:divBdr>
            <w:top w:val="none" w:sz="0" w:space="0" w:color="auto"/>
            <w:left w:val="none" w:sz="0" w:space="0" w:color="auto"/>
            <w:bottom w:val="none" w:sz="0" w:space="0" w:color="auto"/>
            <w:right w:val="none" w:sz="0" w:space="0" w:color="auto"/>
          </w:divBdr>
        </w:div>
        <w:div w:id="1016079137">
          <w:marLeft w:val="640"/>
          <w:marRight w:val="0"/>
          <w:marTop w:val="0"/>
          <w:marBottom w:val="0"/>
          <w:divBdr>
            <w:top w:val="none" w:sz="0" w:space="0" w:color="auto"/>
            <w:left w:val="none" w:sz="0" w:space="0" w:color="auto"/>
            <w:bottom w:val="none" w:sz="0" w:space="0" w:color="auto"/>
            <w:right w:val="none" w:sz="0" w:space="0" w:color="auto"/>
          </w:divBdr>
        </w:div>
        <w:div w:id="1748838986">
          <w:marLeft w:val="640"/>
          <w:marRight w:val="0"/>
          <w:marTop w:val="0"/>
          <w:marBottom w:val="0"/>
          <w:divBdr>
            <w:top w:val="none" w:sz="0" w:space="0" w:color="auto"/>
            <w:left w:val="none" w:sz="0" w:space="0" w:color="auto"/>
            <w:bottom w:val="none" w:sz="0" w:space="0" w:color="auto"/>
            <w:right w:val="none" w:sz="0" w:space="0" w:color="auto"/>
          </w:divBdr>
        </w:div>
        <w:div w:id="871771320">
          <w:marLeft w:val="640"/>
          <w:marRight w:val="0"/>
          <w:marTop w:val="0"/>
          <w:marBottom w:val="0"/>
          <w:divBdr>
            <w:top w:val="none" w:sz="0" w:space="0" w:color="auto"/>
            <w:left w:val="none" w:sz="0" w:space="0" w:color="auto"/>
            <w:bottom w:val="none" w:sz="0" w:space="0" w:color="auto"/>
            <w:right w:val="none" w:sz="0" w:space="0" w:color="auto"/>
          </w:divBdr>
        </w:div>
        <w:div w:id="1265965946">
          <w:marLeft w:val="640"/>
          <w:marRight w:val="0"/>
          <w:marTop w:val="0"/>
          <w:marBottom w:val="0"/>
          <w:divBdr>
            <w:top w:val="none" w:sz="0" w:space="0" w:color="auto"/>
            <w:left w:val="none" w:sz="0" w:space="0" w:color="auto"/>
            <w:bottom w:val="none" w:sz="0" w:space="0" w:color="auto"/>
            <w:right w:val="none" w:sz="0" w:space="0" w:color="auto"/>
          </w:divBdr>
        </w:div>
        <w:div w:id="1477143530">
          <w:marLeft w:val="640"/>
          <w:marRight w:val="0"/>
          <w:marTop w:val="0"/>
          <w:marBottom w:val="0"/>
          <w:divBdr>
            <w:top w:val="none" w:sz="0" w:space="0" w:color="auto"/>
            <w:left w:val="none" w:sz="0" w:space="0" w:color="auto"/>
            <w:bottom w:val="none" w:sz="0" w:space="0" w:color="auto"/>
            <w:right w:val="none" w:sz="0" w:space="0" w:color="auto"/>
          </w:divBdr>
        </w:div>
        <w:div w:id="1011638713">
          <w:marLeft w:val="640"/>
          <w:marRight w:val="0"/>
          <w:marTop w:val="0"/>
          <w:marBottom w:val="0"/>
          <w:divBdr>
            <w:top w:val="none" w:sz="0" w:space="0" w:color="auto"/>
            <w:left w:val="none" w:sz="0" w:space="0" w:color="auto"/>
            <w:bottom w:val="none" w:sz="0" w:space="0" w:color="auto"/>
            <w:right w:val="none" w:sz="0" w:space="0" w:color="auto"/>
          </w:divBdr>
        </w:div>
        <w:div w:id="122387417">
          <w:marLeft w:val="640"/>
          <w:marRight w:val="0"/>
          <w:marTop w:val="0"/>
          <w:marBottom w:val="0"/>
          <w:divBdr>
            <w:top w:val="none" w:sz="0" w:space="0" w:color="auto"/>
            <w:left w:val="none" w:sz="0" w:space="0" w:color="auto"/>
            <w:bottom w:val="none" w:sz="0" w:space="0" w:color="auto"/>
            <w:right w:val="none" w:sz="0" w:space="0" w:color="auto"/>
          </w:divBdr>
        </w:div>
        <w:div w:id="57292192">
          <w:marLeft w:val="640"/>
          <w:marRight w:val="0"/>
          <w:marTop w:val="0"/>
          <w:marBottom w:val="0"/>
          <w:divBdr>
            <w:top w:val="none" w:sz="0" w:space="0" w:color="auto"/>
            <w:left w:val="none" w:sz="0" w:space="0" w:color="auto"/>
            <w:bottom w:val="none" w:sz="0" w:space="0" w:color="auto"/>
            <w:right w:val="none" w:sz="0" w:space="0" w:color="auto"/>
          </w:divBdr>
        </w:div>
        <w:div w:id="1828083254">
          <w:marLeft w:val="640"/>
          <w:marRight w:val="0"/>
          <w:marTop w:val="0"/>
          <w:marBottom w:val="0"/>
          <w:divBdr>
            <w:top w:val="none" w:sz="0" w:space="0" w:color="auto"/>
            <w:left w:val="none" w:sz="0" w:space="0" w:color="auto"/>
            <w:bottom w:val="none" w:sz="0" w:space="0" w:color="auto"/>
            <w:right w:val="none" w:sz="0" w:space="0" w:color="auto"/>
          </w:divBdr>
        </w:div>
        <w:div w:id="1819683940">
          <w:marLeft w:val="640"/>
          <w:marRight w:val="0"/>
          <w:marTop w:val="0"/>
          <w:marBottom w:val="0"/>
          <w:divBdr>
            <w:top w:val="none" w:sz="0" w:space="0" w:color="auto"/>
            <w:left w:val="none" w:sz="0" w:space="0" w:color="auto"/>
            <w:bottom w:val="none" w:sz="0" w:space="0" w:color="auto"/>
            <w:right w:val="none" w:sz="0" w:space="0" w:color="auto"/>
          </w:divBdr>
        </w:div>
        <w:div w:id="1826434480">
          <w:marLeft w:val="640"/>
          <w:marRight w:val="0"/>
          <w:marTop w:val="0"/>
          <w:marBottom w:val="0"/>
          <w:divBdr>
            <w:top w:val="none" w:sz="0" w:space="0" w:color="auto"/>
            <w:left w:val="none" w:sz="0" w:space="0" w:color="auto"/>
            <w:bottom w:val="none" w:sz="0" w:space="0" w:color="auto"/>
            <w:right w:val="none" w:sz="0" w:space="0" w:color="auto"/>
          </w:divBdr>
        </w:div>
        <w:div w:id="907300078">
          <w:marLeft w:val="640"/>
          <w:marRight w:val="0"/>
          <w:marTop w:val="0"/>
          <w:marBottom w:val="0"/>
          <w:divBdr>
            <w:top w:val="none" w:sz="0" w:space="0" w:color="auto"/>
            <w:left w:val="none" w:sz="0" w:space="0" w:color="auto"/>
            <w:bottom w:val="none" w:sz="0" w:space="0" w:color="auto"/>
            <w:right w:val="none" w:sz="0" w:space="0" w:color="auto"/>
          </w:divBdr>
        </w:div>
        <w:div w:id="1518037493">
          <w:marLeft w:val="640"/>
          <w:marRight w:val="0"/>
          <w:marTop w:val="0"/>
          <w:marBottom w:val="0"/>
          <w:divBdr>
            <w:top w:val="none" w:sz="0" w:space="0" w:color="auto"/>
            <w:left w:val="none" w:sz="0" w:space="0" w:color="auto"/>
            <w:bottom w:val="none" w:sz="0" w:space="0" w:color="auto"/>
            <w:right w:val="none" w:sz="0" w:space="0" w:color="auto"/>
          </w:divBdr>
        </w:div>
        <w:div w:id="39326717">
          <w:marLeft w:val="640"/>
          <w:marRight w:val="0"/>
          <w:marTop w:val="0"/>
          <w:marBottom w:val="0"/>
          <w:divBdr>
            <w:top w:val="none" w:sz="0" w:space="0" w:color="auto"/>
            <w:left w:val="none" w:sz="0" w:space="0" w:color="auto"/>
            <w:bottom w:val="none" w:sz="0" w:space="0" w:color="auto"/>
            <w:right w:val="none" w:sz="0" w:space="0" w:color="auto"/>
          </w:divBdr>
        </w:div>
        <w:div w:id="1091776548">
          <w:marLeft w:val="640"/>
          <w:marRight w:val="0"/>
          <w:marTop w:val="0"/>
          <w:marBottom w:val="0"/>
          <w:divBdr>
            <w:top w:val="none" w:sz="0" w:space="0" w:color="auto"/>
            <w:left w:val="none" w:sz="0" w:space="0" w:color="auto"/>
            <w:bottom w:val="none" w:sz="0" w:space="0" w:color="auto"/>
            <w:right w:val="none" w:sz="0" w:space="0" w:color="auto"/>
          </w:divBdr>
        </w:div>
        <w:div w:id="1950430600">
          <w:marLeft w:val="640"/>
          <w:marRight w:val="0"/>
          <w:marTop w:val="0"/>
          <w:marBottom w:val="0"/>
          <w:divBdr>
            <w:top w:val="none" w:sz="0" w:space="0" w:color="auto"/>
            <w:left w:val="none" w:sz="0" w:space="0" w:color="auto"/>
            <w:bottom w:val="none" w:sz="0" w:space="0" w:color="auto"/>
            <w:right w:val="none" w:sz="0" w:space="0" w:color="auto"/>
          </w:divBdr>
        </w:div>
        <w:div w:id="1599369076">
          <w:marLeft w:val="640"/>
          <w:marRight w:val="0"/>
          <w:marTop w:val="0"/>
          <w:marBottom w:val="0"/>
          <w:divBdr>
            <w:top w:val="none" w:sz="0" w:space="0" w:color="auto"/>
            <w:left w:val="none" w:sz="0" w:space="0" w:color="auto"/>
            <w:bottom w:val="none" w:sz="0" w:space="0" w:color="auto"/>
            <w:right w:val="none" w:sz="0" w:space="0" w:color="auto"/>
          </w:divBdr>
        </w:div>
        <w:div w:id="1846020926">
          <w:marLeft w:val="640"/>
          <w:marRight w:val="0"/>
          <w:marTop w:val="0"/>
          <w:marBottom w:val="0"/>
          <w:divBdr>
            <w:top w:val="none" w:sz="0" w:space="0" w:color="auto"/>
            <w:left w:val="none" w:sz="0" w:space="0" w:color="auto"/>
            <w:bottom w:val="none" w:sz="0" w:space="0" w:color="auto"/>
            <w:right w:val="none" w:sz="0" w:space="0" w:color="auto"/>
          </w:divBdr>
        </w:div>
        <w:div w:id="733815520">
          <w:marLeft w:val="640"/>
          <w:marRight w:val="0"/>
          <w:marTop w:val="0"/>
          <w:marBottom w:val="0"/>
          <w:divBdr>
            <w:top w:val="none" w:sz="0" w:space="0" w:color="auto"/>
            <w:left w:val="none" w:sz="0" w:space="0" w:color="auto"/>
            <w:bottom w:val="none" w:sz="0" w:space="0" w:color="auto"/>
            <w:right w:val="none" w:sz="0" w:space="0" w:color="auto"/>
          </w:divBdr>
        </w:div>
        <w:div w:id="905649377">
          <w:marLeft w:val="640"/>
          <w:marRight w:val="0"/>
          <w:marTop w:val="0"/>
          <w:marBottom w:val="0"/>
          <w:divBdr>
            <w:top w:val="none" w:sz="0" w:space="0" w:color="auto"/>
            <w:left w:val="none" w:sz="0" w:space="0" w:color="auto"/>
            <w:bottom w:val="none" w:sz="0" w:space="0" w:color="auto"/>
            <w:right w:val="none" w:sz="0" w:space="0" w:color="auto"/>
          </w:divBdr>
        </w:div>
        <w:div w:id="2016027594">
          <w:marLeft w:val="640"/>
          <w:marRight w:val="0"/>
          <w:marTop w:val="0"/>
          <w:marBottom w:val="0"/>
          <w:divBdr>
            <w:top w:val="none" w:sz="0" w:space="0" w:color="auto"/>
            <w:left w:val="none" w:sz="0" w:space="0" w:color="auto"/>
            <w:bottom w:val="none" w:sz="0" w:space="0" w:color="auto"/>
            <w:right w:val="none" w:sz="0" w:space="0" w:color="auto"/>
          </w:divBdr>
        </w:div>
        <w:div w:id="436994287">
          <w:marLeft w:val="640"/>
          <w:marRight w:val="0"/>
          <w:marTop w:val="0"/>
          <w:marBottom w:val="0"/>
          <w:divBdr>
            <w:top w:val="none" w:sz="0" w:space="0" w:color="auto"/>
            <w:left w:val="none" w:sz="0" w:space="0" w:color="auto"/>
            <w:bottom w:val="none" w:sz="0" w:space="0" w:color="auto"/>
            <w:right w:val="none" w:sz="0" w:space="0" w:color="auto"/>
          </w:divBdr>
        </w:div>
        <w:div w:id="1420563435">
          <w:marLeft w:val="640"/>
          <w:marRight w:val="0"/>
          <w:marTop w:val="0"/>
          <w:marBottom w:val="0"/>
          <w:divBdr>
            <w:top w:val="none" w:sz="0" w:space="0" w:color="auto"/>
            <w:left w:val="none" w:sz="0" w:space="0" w:color="auto"/>
            <w:bottom w:val="none" w:sz="0" w:space="0" w:color="auto"/>
            <w:right w:val="none" w:sz="0" w:space="0" w:color="auto"/>
          </w:divBdr>
        </w:div>
        <w:div w:id="1879388792">
          <w:marLeft w:val="640"/>
          <w:marRight w:val="0"/>
          <w:marTop w:val="0"/>
          <w:marBottom w:val="0"/>
          <w:divBdr>
            <w:top w:val="none" w:sz="0" w:space="0" w:color="auto"/>
            <w:left w:val="none" w:sz="0" w:space="0" w:color="auto"/>
            <w:bottom w:val="none" w:sz="0" w:space="0" w:color="auto"/>
            <w:right w:val="none" w:sz="0" w:space="0" w:color="auto"/>
          </w:divBdr>
        </w:div>
      </w:divsChild>
    </w:div>
    <w:div w:id="412095053">
      <w:bodyDiv w:val="1"/>
      <w:marLeft w:val="0"/>
      <w:marRight w:val="0"/>
      <w:marTop w:val="0"/>
      <w:marBottom w:val="0"/>
      <w:divBdr>
        <w:top w:val="none" w:sz="0" w:space="0" w:color="auto"/>
        <w:left w:val="none" w:sz="0" w:space="0" w:color="auto"/>
        <w:bottom w:val="none" w:sz="0" w:space="0" w:color="auto"/>
        <w:right w:val="none" w:sz="0" w:space="0" w:color="auto"/>
      </w:divBdr>
    </w:div>
    <w:div w:id="420180715">
      <w:bodyDiv w:val="1"/>
      <w:marLeft w:val="0"/>
      <w:marRight w:val="0"/>
      <w:marTop w:val="0"/>
      <w:marBottom w:val="0"/>
      <w:divBdr>
        <w:top w:val="none" w:sz="0" w:space="0" w:color="auto"/>
        <w:left w:val="none" w:sz="0" w:space="0" w:color="auto"/>
        <w:bottom w:val="none" w:sz="0" w:space="0" w:color="auto"/>
        <w:right w:val="none" w:sz="0" w:space="0" w:color="auto"/>
      </w:divBdr>
      <w:divsChild>
        <w:div w:id="1620454788">
          <w:marLeft w:val="640"/>
          <w:marRight w:val="0"/>
          <w:marTop w:val="0"/>
          <w:marBottom w:val="0"/>
          <w:divBdr>
            <w:top w:val="none" w:sz="0" w:space="0" w:color="auto"/>
            <w:left w:val="none" w:sz="0" w:space="0" w:color="auto"/>
            <w:bottom w:val="none" w:sz="0" w:space="0" w:color="auto"/>
            <w:right w:val="none" w:sz="0" w:space="0" w:color="auto"/>
          </w:divBdr>
        </w:div>
        <w:div w:id="1977837349">
          <w:marLeft w:val="640"/>
          <w:marRight w:val="0"/>
          <w:marTop w:val="0"/>
          <w:marBottom w:val="0"/>
          <w:divBdr>
            <w:top w:val="none" w:sz="0" w:space="0" w:color="auto"/>
            <w:left w:val="none" w:sz="0" w:space="0" w:color="auto"/>
            <w:bottom w:val="none" w:sz="0" w:space="0" w:color="auto"/>
            <w:right w:val="none" w:sz="0" w:space="0" w:color="auto"/>
          </w:divBdr>
        </w:div>
        <w:div w:id="1244756387">
          <w:marLeft w:val="640"/>
          <w:marRight w:val="0"/>
          <w:marTop w:val="0"/>
          <w:marBottom w:val="0"/>
          <w:divBdr>
            <w:top w:val="none" w:sz="0" w:space="0" w:color="auto"/>
            <w:left w:val="none" w:sz="0" w:space="0" w:color="auto"/>
            <w:bottom w:val="none" w:sz="0" w:space="0" w:color="auto"/>
            <w:right w:val="none" w:sz="0" w:space="0" w:color="auto"/>
          </w:divBdr>
        </w:div>
        <w:div w:id="1746102755">
          <w:marLeft w:val="640"/>
          <w:marRight w:val="0"/>
          <w:marTop w:val="0"/>
          <w:marBottom w:val="0"/>
          <w:divBdr>
            <w:top w:val="none" w:sz="0" w:space="0" w:color="auto"/>
            <w:left w:val="none" w:sz="0" w:space="0" w:color="auto"/>
            <w:bottom w:val="none" w:sz="0" w:space="0" w:color="auto"/>
            <w:right w:val="none" w:sz="0" w:space="0" w:color="auto"/>
          </w:divBdr>
        </w:div>
        <w:div w:id="1791125962">
          <w:marLeft w:val="640"/>
          <w:marRight w:val="0"/>
          <w:marTop w:val="0"/>
          <w:marBottom w:val="0"/>
          <w:divBdr>
            <w:top w:val="none" w:sz="0" w:space="0" w:color="auto"/>
            <w:left w:val="none" w:sz="0" w:space="0" w:color="auto"/>
            <w:bottom w:val="none" w:sz="0" w:space="0" w:color="auto"/>
            <w:right w:val="none" w:sz="0" w:space="0" w:color="auto"/>
          </w:divBdr>
        </w:div>
        <w:div w:id="1707875137">
          <w:marLeft w:val="640"/>
          <w:marRight w:val="0"/>
          <w:marTop w:val="0"/>
          <w:marBottom w:val="0"/>
          <w:divBdr>
            <w:top w:val="none" w:sz="0" w:space="0" w:color="auto"/>
            <w:left w:val="none" w:sz="0" w:space="0" w:color="auto"/>
            <w:bottom w:val="none" w:sz="0" w:space="0" w:color="auto"/>
            <w:right w:val="none" w:sz="0" w:space="0" w:color="auto"/>
          </w:divBdr>
        </w:div>
        <w:div w:id="710304069">
          <w:marLeft w:val="640"/>
          <w:marRight w:val="0"/>
          <w:marTop w:val="0"/>
          <w:marBottom w:val="0"/>
          <w:divBdr>
            <w:top w:val="none" w:sz="0" w:space="0" w:color="auto"/>
            <w:left w:val="none" w:sz="0" w:space="0" w:color="auto"/>
            <w:bottom w:val="none" w:sz="0" w:space="0" w:color="auto"/>
            <w:right w:val="none" w:sz="0" w:space="0" w:color="auto"/>
          </w:divBdr>
        </w:div>
        <w:div w:id="1975678666">
          <w:marLeft w:val="640"/>
          <w:marRight w:val="0"/>
          <w:marTop w:val="0"/>
          <w:marBottom w:val="0"/>
          <w:divBdr>
            <w:top w:val="none" w:sz="0" w:space="0" w:color="auto"/>
            <w:left w:val="none" w:sz="0" w:space="0" w:color="auto"/>
            <w:bottom w:val="none" w:sz="0" w:space="0" w:color="auto"/>
            <w:right w:val="none" w:sz="0" w:space="0" w:color="auto"/>
          </w:divBdr>
        </w:div>
        <w:div w:id="1870334618">
          <w:marLeft w:val="640"/>
          <w:marRight w:val="0"/>
          <w:marTop w:val="0"/>
          <w:marBottom w:val="0"/>
          <w:divBdr>
            <w:top w:val="none" w:sz="0" w:space="0" w:color="auto"/>
            <w:left w:val="none" w:sz="0" w:space="0" w:color="auto"/>
            <w:bottom w:val="none" w:sz="0" w:space="0" w:color="auto"/>
            <w:right w:val="none" w:sz="0" w:space="0" w:color="auto"/>
          </w:divBdr>
        </w:div>
        <w:div w:id="1147667415">
          <w:marLeft w:val="640"/>
          <w:marRight w:val="0"/>
          <w:marTop w:val="0"/>
          <w:marBottom w:val="0"/>
          <w:divBdr>
            <w:top w:val="none" w:sz="0" w:space="0" w:color="auto"/>
            <w:left w:val="none" w:sz="0" w:space="0" w:color="auto"/>
            <w:bottom w:val="none" w:sz="0" w:space="0" w:color="auto"/>
            <w:right w:val="none" w:sz="0" w:space="0" w:color="auto"/>
          </w:divBdr>
        </w:div>
        <w:div w:id="1308822464">
          <w:marLeft w:val="640"/>
          <w:marRight w:val="0"/>
          <w:marTop w:val="0"/>
          <w:marBottom w:val="0"/>
          <w:divBdr>
            <w:top w:val="none" w:sz="0" w:space="0" w:color="auto"/>
            <w:left w:val="none" w:sz="0" w:space="0" w:color="auto"/>
            <w:bottom w:val="none" w:sz="0" w:space="0" w:color="auto"/>
            <w:right w:val="none" w:sz="0" w:space="0" w:color="auto"/>
          </w:divBdr>
        </w:div>
        <w:div w:id="1574388909">
          <w:marLeft w:val="640"/>
          <w:marRight w:val="0"/>
          <w:marTop w:val="0"/>
          <w:marBottom w:val="0"/>
          <w:divBdr>
            <w:top w:val="none" w:sz="0" w:space="0" w:color="auto"/>
            <w:left w:val="none" w:sz="0" w:space="0" w:color="auto"/>
            <w:bottom w:val="none" w:sz="0" w:space="0" w:color="auto"/>
            <w:right w:val="none" w:sz="0" w:space="0" w:color="auto"/>
          </w:divBdr>
        </w:div>
        <w:div w:id="1855076383">
          <w:marLeft w:val="640"/>
          <w:marRight w:val="0"/>
          <w:marTop w:val="0"/>
          <w:marBottom w:val="0"/>
          <w:divBdr>
            <w:top w:val="none" w:sz="0" w:space="0" w:color="auto"/>
            <w:left w:val="none" w:sz="0" w:space="0" w:color="auto"/>
            <w:bottom w:val="none" w:sz="0" w:space="0" w:color="auto"/>
            <w:right w:val="none" w:sz="0" w:space="0" w:color="auto"/>
          </w:divBdr>
        </w:div>
        <w:div w:id="13000549">
          <w:marLeft w:val="640"/>
          <w:marRight w:val="0"/>
          <w:marTop w:val="0"/>
          <w:marBottom w:val="0"/>
          <w:divBdr>
            <w:top w:val="none" w:sz="0" w:space="0" w:color="auto"/>
            <w:left w:val="none" w:sz="0" w:space="0" w:color="auto"/>
            <w:bottom w:val="none" w:sz="0" w:space="0" w:color="auto"/>
            <w:right w:val="none" w:sz="0" w:space="0" w:color="auto"/>
          </w:divBdr>
        </w:div>
        <w:div w:id="2033148221">
          <w:marLeft w:val="640"/>
          <w:marRight w:val="0"/>
          <w:marTop w:val="0"/>
          <w:marBottom w:val="0"/>
          <w:divBdr>
            <w:top w:val="none" w:sz="0" w:space="0" w:color="auto"/>
            <w:left w:val="none" w:sz="0" w:space="0" w:color="auto"/>
            <w:bottom w:val="none" w:sz="0" w:space="0" w:color="auto"/>
            <w:right w:val="none" w:sz="0" w:space="0" w:color="auto"/>
          </w:divBdr>
        </w:div>
        <w:div w:id="960495844">
          <w:marLeft w:val="640"/>
          <w:marRight w:val="0"/>
          <w:marTop w:val="0"/>
          <w:marBottom w:val="0"/>
          <w:divBdr>
            <w:top w:val="none" w:sz="0" w:space="0" w:color="auto"/>
            <w:left w:val="none" w:sz="0" w:space="0" w:color="auto"/>
            <w:bottom w:val="none" w:sz="0" w:space="0" w:color="auto"/>
            <w:right w:val="none" w:sz="0" w:space="0" w:color="auto"/>
          </w:divBdr>
        </w:div>
        <w:div w:id="2141217030">
          <w:marLeft w:val="640"/>
          <w:marRight w:val="0"/>
          <w:marTop w:val="0"/>
          <w:marBottom w:val="0"/>
          <w:divBdr>
            <w:top w:val="none" w:sz="0" w:space="0" w:color="auto"/>
            <w:left w:val="none" w:sz="0" w:space="0" w:color="auto"/>
            <w:bottom w:val="none" w:sz="0" w:space="0" w:color="auto"/>
            <w:right w:val="none" w:sz="0" w:space="0" w:color="auto"/>
          </w:divBdr>
        </w:div>
        <w:div w:id="907228744">
          <w:marLeft w:val="640"/>
          <w:marRight w:val="0"/>
          <w:marTop w:val="0"/>
          <w:marBottom w:val="0"/>
          <w:divBdr>
            <w:top w:val="none" w:sz="0" w:space="0" w:color="auto"/>
            <w:left w:val="none" w:sz="0" w:space="0" w:color="auto"/>
            <w:bottom w:val="none" w:sz="0" w:space="0" w:color="auto"/>
            <w:right w:val="none" w:sz="0" w:space="0" w:color="auto"/>
          </w:divBdr>
        </w:div>
        <w:div w:id="1969778889">
          <w:marLeft w:val="640"/>
          <w:marRight w:val="0"/>
          <w:marTop w:val="0"/>
          <w:marBottom w:val="0"/>
          <w:divBdr>
            <w:top w:val="none" w:sz="0" w:space="0" w:color="auto"/>
            <w:left w:val="none" w:sz="0" w:space="0" w:color="auto"/>
            <w:bottom w:val="none" w:sz="0" w:space="0" w:color="auto"/>
            <w:right w:val="none" w:sz="0" w:space="0" w:color="auto"/>
          </w:divBdr>
        </w:div>
        <w:div w:id="596056337">
          <w:marLeft w:val="640"/>
          <w:marRight w:val="0"/>
          <w:marTop w:val="0"/>
          <w:marBottom w:val="0"/>
          <w:divBdr>
            <w:top w:val="none" w:sz="0" w:space="0" w:color="auto"/>
            <w:left w:val="none" w:sz="0" w:space="0" w:color="auto"/>
            <w:bottom w:val="none" w:sz="0" w:space="0" w:color="auto"/>
            <w:right w:val="none" w:sz="0" w:space="0" w:color="auto"/>
          </w:divBdr>
        </w:div>
        <w:div w:id="1307390955">
          <w:marLeft w:val="640"/>
          <w:marRight w:val="0"/>
          <w:marTop w:val="0"/>
          <w:marBottom w:val="0"/>
          <w:divBdr>
            <w:top w:val="none" w:sz="0" w:space="0" w:color="auto"/>
            <w:left w:val="none" w:sz="0" w:space="0" w:color="auto"/>
            <w:bottom w:val="none" w:sz="0" w:space="0" w:color="auto"/>
            <w:right w:val="none" w:sz="0" w:space="0" w:color="auto"/>
          </w:divBdr>
        </w:div>
        <w:div w:id="1628007445">
          <w:marLeft w:val="640"/>
          <w:marRight w:val="0"/>
          <w:marTop w:val="0"/>
          <w:marBottom w:val="0"/>
          <w:divBdr>
            <w:top w:val="none" w:sz="0" w:space="0" w:color="auto"/>
            <w:left w:val="none" w:sz="0" w:space="0" w:color="auto"/>
            <w:bottom w:val="none" w:sz="0" w:space="0" w:color="auto"/>
            <w:right w:val="none" w:sz="0" w:space="0" w:color="auto"/>
          </w:divBdr>
        </w:div>
        <w:div w:id="1926305346">
          <w:marLeft w:val="640"/>
          <w:marRight w:val="0"/>
          <w:marTop w:val="0"/>
          <w:marBottom w:val="0"/>
          <w:divBdr>
            <w:top w:val="none" w:sz="0" w:space="0" w:color="auto"/>
            <w:left w:val="none" w:sz="0" w:space="0" w:color="auto"/>
            <w:bottom w:val="none" w:sz="0" w:space="0" w:color="auto"/>
            <w:right w:val="none" w:sz="0" w:space="0" w:color="auto"/>
          </w:divBdr>
        </w:div>
        <w:div w:id="1228297361">
          <w:marLeft w:val="640"/>
          <w:marRight w:val="0"/>
          <w:marTop w:val="0"/>
          <w:marBottom w:val="0"/>
          <w:divBdr>
            <w:top w:val="none" w:sz="0" w:space="0" w:color="auto"/>
            <w:left w:val="none" w:sz="0" w:space="0" w:color="auto"/>
            <w:bottom w:val="none" w:sz="0" w:space="0" w:color="auto"/>
            <w:right w:val="none" w:sz="0" w:space="0" w:color="auto"/>
          </w:divBdr>
        </w:div>
        <w:div w:id="1187282606">
          <w:marLeft w:val="640"/>
          <w:marRight w:val="0"/>
          <w:marTop w:val="0"/>
          <w:marBottom w:val="0"/>
          <w:divBdr>
            <w:top w:val="none" w:sz="0" w:space="0" w:color="auto"/>
            <w:left w:val="none" w:sz="0" w:space="0" w:color="auto"/>
            <w:bottom w:val="none" w:sz="0" w:space="0" w:color="auto"/>
            <w:right w:val="none" w:sz="0" w:space="0" w:color="auto"/>
          </w:divBdr>
        </w:div>
        <w:div w:id="1476221905">
          <w:marLeft w:val="640"/>
          <w:marRight w:val="0"/>
          <w:marTop w:val="0"/>
          <w:marBottom w:val="0"/>
          <w:divBdr>
            <w:top w:val="none" w:sz="0" w:space="0" w:color="auto"/>
            <w:left w:val="none" w:sz="0" w:space="0" w:color="auto"/>
            <w:bottom w:val="none" w:sz="0" w:space="0" w:color="auto"/>
            <w:right w:val="none" w:sz="0" w:space="0" w:color="auto"/>
          </w:divBdr>
        </w:div>
        <w:div w:id="794057643">
          <w:marLeft w:val="640"/>
          <w:marRight w:val="0"/>
          <w:marTop w:val="0"/>
          <w:marBottom w:val="0"/>
          <w:divBdr>
            <w:top w:val="none" w:sz="0" w:space="0" w:color="auto"/>
            <w:left w:val="none" w:sz="0" w:space="0" w:color="auto"/>
            <w:bottom w:val="none" w:sz="0" w:space="0" w:color="auto"/>
            <w:right w:val="none" w:sz="0" w:space="0" w:color="auto"/>
          </w:divBdr>
        </w:div>
        <w:div w:id="875511664">
          <w:marLeft w:val="640"/>
          <w:marRight w:val="0"/>
          <w:marTop w:val="0"/>
          <w:marBottom w:val="0"/>
          <w:divBdr>
            <w:top w:val="none" w:sz="0" w:space="0" w:color="auto"/>
            <w:left w:val="none" w:sz="0" w:space="0" w:color="auto"/>
            <w:bottom w:val="none" w:sz="0" w:space="0" w:color="auto"/>
            <w:right w:val="none" w:sz="0" w:space="0" w:color="auto"/>
          </w:divBdr>
        </w:div>
        <w:div w:id="656686445">
          <w:marLeft w:val="640"/>
          <w:marRight w:val="0"/>
          <w:marTop w:val="0"/>
          <w:marBottom w:val="0"/>
          <w:divBdr>
            <w:top w:val="none" w:sz="0" w:space="0" w:color="auto"/>
            <w:left w:val="none" w:sz="0" w:space="0" w:color="auto"/>
            <w:bottom w:val="none" w:sz="0" w:space="0" w:color="auto"/>
            <w:right w:val="none" w:sz="0" w:space="0" w:color="auto"/>
          </w:divBdr>
        </w:div>
        <w:div w:id="1499035115">
          <w:marLeft w:val="640"/>
          <w:marRight w:val="0"/>
          <w:marTop w:val="0"/>
          <w:marBottom w:val="0"/>
          <w:divBdr>
            <w:top w:val="none" w:sz="0" w:space="0" w:color="auto"/>
            <w:left w:val="none" w:sz="0" w:space="0" w:color="auto"/>
            <w:bottom w:val="none" w:sz="0" w:space="0" w:color="auto"/>
            <w:right w:val="none" w:sz="0" w:space="0" w:color="auto"/>
          </w:divBdr>
        </w:div>
        <w:div w:id="1683358079">
          <w:marLeft w:val="640"/>
          <w:marRight w:val="0"/>
          <w:marTop w:val="0"/>
          <w:marBottom w:val="0"/>
          <w:divBdr>
            <w:top w:val="none" w:sz="0" w:space="0" w:color="auto"/>
            <w:left w:val="none" w:sz="0" w:space="0" w:color="auto"/>
            <w:bottom w:val="none" w:sz="0" w:space="0" w:color="auto"/>
            <w:right w:val="none" w:sz="0" w:space="0" w:color="auto"/>
          </w:divBdr>
        </w:div>
        <w:div w:id="1268543238">
          <w:marLeft w:val="640"/>
          <w:marRight w:val="0"/>
          <w:marTop w:val="0"/>
          <w:marBottom w:val="0"/>
          <w:divBdr>
            <w:top w:val="none" w:sz="0" w:space="0" w:color="auto"/>
            <w:left w:val="none" w:sz="0" w:space="0" w:color="auto"/>
            <w:bottom w:val="none" w:sz="0" w:space="0" w:color="auto"/>
            <w:right w:val="none" w:sz="0" w:space="0" w:color="auto"/>
          </w:divBdr>
        </w:div>
        <w:div w:id="2095782916">
          <w:marLeft w:val="640"/>
          <w:marRight w:val="0"/>
          <w:marTop w:val="0"/>
          <w:marBottom w:val="0"/>
          <w:divBdr>
            <w:top w:val="none" w:sz="0" w:space="0" w:color="auto"/>
            <w:left w:val="none" w:sz="0" w:space="0" w:color="auto"/>
            <w:bottom w:val="none" w:sz="0" w:space="0" w:color="auto"/>
            <w:right w:val="none" w:sz="0" w:space="0" w:color="auto"/>
          </w:divBdr>
        </w:div>
        <w:div w:id="474102535">
          <w:marLeft w:val="640"/>
          <w:marRight w:val="0"/>
          <w:marTop w:val="0"/>
          <w:marBottom w:val="0"/>
          <w:divBdr>
            <w:top w:val="none" w:sz="0" w:space="0" w:color="auto"/>
            <w:left w:val="none" w:sz="0" w:space="0" w:color="auto"/>
            <w:bottom w:val="none" w:sz="0" w:space="0" w:color="auto"/>
            <w:right w:val="none" w:sz="0" w:space="0" w:color="auto"/>
          </w:divBdr>
        </w:div>
        <w:div w:id="1040209048">
          <w:marLeft w:val="640"/>
          <w:marRight w:val="0"/>
          <w:marTop w:val="0"/>
          <w:marBottom w:val="0"/>
          <w:divBdr>
            <w:top w:val="none" w:sz="0" w:space="0" w:color="auto"/>
            <w:left w:val="none" w:sz="0" w:space="0" w:color="auto"/>
            <w:bottom w:val="none" w:sz="0" w:space="0" w:color="auto"/>
            <w:right w:val="none" w:sz="0" w:space="0" w:color="auto"/>
          </w:divBdr>
        </w:div>
        <w:div w:id="633175003">
          <w:marLeft w:val="640"/>
          <w:marRight w:val="0"/>
          <w:marTop w:val="0"/>
          <w:marBottom w:val="0"/>
          <w:divBdr>
            <w:top w:val="none" w:sz="0" w:space="0" w:color="auto"/>
            <w:left w:val="none" w:sz="0" w:space="0" w:color="auto"/>
            <w:bottom w:val="none" w:sz="0" w:space="0" w:color="auto"/>
            <w:right w:val="none" w:sz="0" w:space="0" w:color="auto"/>
          </w:divBdr>
        </w:div>
      </w:divsChild>
    </w:div>
    <w:div w:id="434903081">
      <w:bodyDiv w:val="1"/>
      <w:marLeft w:val="0"/>
      <w:marRight w:val="0"/>
      <w:marTop w:val="0"/>
      <w:marBottom w:val="0"/>
      <w:divBdr>
        <w:top w:val="none" w:sz="0" w:space="0" w:color="auto"/>
        <w:left w:val="none" w:sz="0" w:space="0" w:color="auto"/>
        <w:bottom w:val="none" w:sz="0" w:space="0" w:color="auto"/>
        <w:right w:val="none" w:sz="0" w:space="0" w:color="auto"/>
      </w:divBdr>
      <w:divsChild>
        <w:div w:id="655376506">
          <w:marLeft w:val="640"/>
          <w:marRight w:val="0"/>
          <w:marTop w:val="0"/>
          <w:marBottom w:val="0"/>
          <w:divBdr>
            <w:top w:val="none" w:sz="0" w:space="0" w:color="auto"/>
            <w:left w:val="none" w:sz="0" w:space="0" w:color="auto"/>
            <w:bottom w:val="none" w:sz="0" w:space="0" w:color="auto"/>
            <w:right w:val="none" w:sz="0" w:space="0" w:color="auto"/>
          </w:divBdr>
        </w:div>
        <w:div w:id="527568585">
          <w:marLeft w:val="640"/>
          <w:marRight w:val="0"/>
          <w:marTop w:val="0"/>
          <w:marBottom w:val="0"/>
          <w:divBdr>
            <w:top w:val="none" w:sz="0" w:space="0" w:color="auto"/>
            <w:left w:val="none" w:sz="0" w:space="0" w:color="auto"/>
            <w:bottom w:val="none" w:sz="0" w:space="0" w:color="auto"/>
            <w:right w:val="none" w:sz="0" w:space="0" w:color="auto"/>
          </w:divBdr>
        </w:div>
        <w:div w:id="1107777192">
          <w:marLeft w:val="640"/>
          <w:marRight w:val="0"/>
          <w:marTop w:val="0"/>
          <w:marBottom w:val="0"/>
          <w:divBdr>
            <w:top w:val="none" w:sz="0" w:space="0" w:color="auto"/>
            <w:left w:val="none" w:sz="0" w:space="0" w:color="auto"/>
            <w:bottom w:val="none" w:sz="0" w:space="0" w:color="auto"/>
            <w:right w:val="none" w:sz="0" w:space="0" w:color="auto"/>
          </w:divBdr>
        </w:div>
        <w:div w:id="458374382">
          <w:marLeft w:val="640"/>
          <w:marRight w:val="0"/>
          <w:marTop w:val="0"/>
          <w:marBottom w:val="0"/>
          <w:divBdr>
            <w:top w:val="none" w:sz="0" w:space="0" w:color="auto"/>
            <w:left w:val="none" w:sz="0" w:space="0" w:color="auto"/>
            <w:bottom w:val="none" w:sz="0" w:space="0" w:color="auto"/>
            <w:right w:val="none" w:sz="0" w:space="0" w:color="auto"/>
          </w:divBdr>
        </w:div>
        <w:div w:id="353263902">
          <w:marLeft w:val="640"/>
          <w:marRight w:val="0"/>
          <w:marTop w:val="0"/>
          <w:marBottom w:val="0"/>
          <w:divBdr>
            <w:top w:val="none" w:sz="0" w:space="0" w:color="auto"/>
            <w:left w:val="none" w:sz="0" w:space="0" w:color="auto"/>
            <w:bottom w:val="none" w:sz="0" w:space="0" w:color="auto"/>
            <w:right w:val="none" w:sz="0" w:space="0" w:color="auto"/>
          </w:divBdr>
        </w:div>
        <w:div w:id="1761871482">
          <w:marLeft w:val="640"/>
          <w:marRight w:val="0"/>
          <w:marTop w:val="0"/>
          <w:marBottom w:val="0"/>
          <w:divBdr>
            <w:top w:val="none" w:sz="0" w:space="0" w:color="auto"/>
            <w:left w:val="none" w:sz="0" w:space="0" w:color="auto"/>
            <w:bottom w:val="none" w:sz="0" w:space="0" w:color="auto"/>
            <w:right w:val="none" w:sz="0" w:space="0" w:color="auto"/>
          </w:divBdr>
        </w:div>
        <w:div w:id="2108192933">
          <w:marLeft w:val="640"/>
          <w:marRight w:val="0"/>
          <w:marTop w:val="0"/>
          <w:marBottom w:val="0"/>
          <w:divBdr>
            <w:top w:val="none" w:sz="0" w:space="0" w:color="auto"/>
            <w:left w:val="none" w:sz="0" w:space="0" w:color="auto"/>
            <w:bottom w:val="none" w:sz="0" w:space="0" w:color="auto"/>
            <w:right w:val="none" w:sz="0" w:space="0" w:color="auto"/>
          </w:divBdr>
        </w:div>
        <w:div w:id="238753587">
          <w:marLeft w:val="640"/>
          <w:marRight w:val="0"/>
          <w:marTop w:val="0"/>
          <w:marBottom w:val="0"/>
          <w:divBdr>
            <w:top w:val="none" w:sz="0" w:space="0" w:color="auto"/>
            <w:left w:val="none" w:sz="0" w:space="0" w:color="auto"/>
            <w:bottom w:val="none" w:sz="0" w:space="0" w:color="auto"/>
            <w:right w:val="none" w:sz="0" w:space="0" w:color="auto"/>
          </w:divBdr>
        </w:div>
        <w:div w:id="96483956">
          <w:marLeft w:val="640"/>
          <w:marRight w:val="0"/>
          <w:marTop w:val="0"/>
          <w:marBottom w:val="0"/>
          <w:divBdr>
            <w:top w:val="none" w:sz="0" w:space="0" w:color="auto"/>
            <w:left w:val="none" w:sz="0" w:space="0" w:color="auto"/>
            <w:bottom w:val="none" w:sz="0" w:space="0" w:color="auto"/>
            <w:right w:val="none" w:sz="0" w:space="0" w:color="auto"/>
          </w:divBdr>
        </w:div>
        <w:div w:id="483670255">
          <w:marLeft w:val="640"/>
          <w:marRight w:val="0"/>
          <w:marTop w:val="0"/>
          <w:marBottom w:val="0"/>
          <w:divBdr>
            <w:top w:val="none" w:sz="0" w:space="0" w:color="auto"/>
            <w:left w:val="none" w:sz="0" w:space="0" w:color="auto"/>
            <w:bottom w:val="none" w:sz="0" w:space="0" w:color="auto"/>
            <w:right w:val="none" w:sz="0" w:space="0" w:color="auto"/>
          </w:divBdr>
        </w:div>
        <w:div w:id="1151363006">
          <w:marLeft w:val="640"/>
          <w:marRight w:val="0"/>
          <w:marTop w:val="0"/>
          <w:marBottom w:val="0"/>
          <w:divBdr>
            <w:top w:val="none" w:sz="0" w:space="0" w:color="auto"/>
            <w:left w:val="none" w:sz="0" w:space="0" w:color="auto"/>
            <w:bottom w:val="none" w:sz="0" w:space="0" w:color="auto"/>
            <w:right w:val="none" w:sz="0" w:space="0" w:color="auto"/>
          </w:divBdr>
        </w:div>
        <w:div w:id="287901014">
          <w:marLeft w:val="640"/>
          <w:marRight w:val="0"/>
          <w:marTop w:val="0"/>
          <w:marBottom w:val="0"/>
          <w:divBdr>
            <w:top w:val="none" w:sz="0" w:space="0" w:color="auto"/>
            <w:left w:val="none" w:sz="0" w:space="0" w:color="auto"/>
            <w:bottom w:val="none" w:sz="0" w:space="0" w:color="auto"/>
            <w:right w:val="none" w:sz="0" w:space="0" w:color="auto"/>
          </w:divBdr>
        </w:div>
        <w:div w:id="1029257544">
          <w:marLeft w:val="640"/>
          <w:marRight w:val="0"/>
          <w:marTop w:val="0"/>
          <w:marBottom w:val="0"/>
          <w:divBdr>
            <w:top w:val="none" w:sz="0" w:space="0" w:color="auto"/>
            <w:left w:val="none" w:sz="0" w:space="0" w:color="auto"/>
            <w:bottom w:val="none" w:sz="0" w:space="0" w:color="auto"/>
            <w:right w:val="none" w:sz="0" w:space="0" w:color="auto"/>
          </w:divBdr>
        </w:div>
        <w:div w:id="163059854">
          <w:marLeft w:val="640"/>
          <w:marRight w:val="0"/>
          <w:marTop w:val="0"/>
          <w:marBottom w:val="0"/>
          <w:divBdr>
            <w:top w:val="none" w:sz="0" w:space="0" w:color="auto"/>
            <w:left w:val="none" w:sz="0" w:space="0" w:color="auto"/>
            <w:bottom w:val="none" w:sz="0" w:space="0" w:color="auto"/>
            <w:right w:val="none" w:sz="0" w:space="0" w:color="auto"/>
          </w:divBdr>
        </w:div>
        <w:div w:id="2092195660">
          <w:marLeft w:val="640"/>
          <w:marRight w:val="0"/>
          <w:marTop w:val="0"/>
          <w:marBottom w:val="0"/>
          <w:divBdr>
            <w:top w:val="none" w:sz="0" w:space="0" w:color="auto"/>
            <w:left w:val="none" w:sz="0" w:space="0" w:color="auto"/>
            <w:bottom w:val="none" w:sz="0" w:space="0" w:color="auto"/>
            <w:right w:val="none" w:sz="0" w:space="0" w:color="auto"/>
          </w:divBdr>
        </w:div>
        <w:div w:id="486022406">
          <w:marLeft w:val="640"/>
          <w:marRight w:val="0"/>
          <w:marTop w:val="0"/>
          <w:marBottom w:val="0"/>
          <w:divBdr>
            <w:top w:val="none" w:sz="0" w:space="0" w:color="auto"/>
            <w:left w:val="none" w:sz="0" w:space="0" w:color="auto"/>
            <w:bottom w:val="none" w:sz="0" w:space="0" w:color="auto"/>
            <w:right w:val="none" w:sz="0" w:space="0" w:color="auto"/>
          </w:divBdr>
        </w:div>
        <w:div w:id="1968658529">
          <w:marLeft w:val="640"/>
          <w:marRight w:val="0"/>
          <w:marTop w:val="0"/>
          <w:marBottom w:val="0"/>
          <w:divBdr>
            <w:top w:val="none" w:sz="0" w:space="0" w:color="auto"/>
            <w:left w:val="none" w:sz="0" w:space="0" w:color="auto"/>
            <w:bottom w:val="none" w:sz="0" w:space="0" w:color="auto"/>
            <w:right w:val="none" w:sz="0" w:space="0" w:color="auto"/>
          </w:divBdr>
        </w:div>
        <w:div w:id="444882771">
          <w:marLeft w:val="640"/>
          <w:marRight w:val="0"/>
          <w:marTop w:val="0"/>
          <w:marBottom w:val="0"/>
          <w:divBdr>
            <w:top w:val="none" w:sz="0" w:space="0" w:color="auto"/>
            <w:left w:val="none" w:sz="0" w:space="0" w:color="auto"/>
            <w:bottom w:val="none" w:sz="0" w:space="0" w:color="auto"/>
            <w:right w:val="none" w:sz="0" w:space="0" w:color="auto"/>
          </w:divBdr>
        </w:div>
        <w:div w:id="399442925">
          <w:marLeft w:val="640"/>
          <w:marRight w:val="0"/>
          <w:marTop w:val="0"/>
          <w:marBottom w:val="0"/>
          <w:divBdr>
            <w:top w:val="none" w:sz="0" w:space="0" w:color="auto"/>
            <w:left w:val="none" w:sz="0" w:space="0" w:color="auto"/>
            <w:bottom w:val="none" w:sz="0" w:space="0" w:color="auto"/>
            <w:right w:val="none" w:sz="0" w:space="0" w:color="auto"/>
          </w:divBdr>
        </w:div>
        <w:div w:id="425880817">
          <w:marLeft w:val="640"/>
          <w:marRight w:val="0"/>
          <w:marTop w:val="0"/>
          <w:marBottom w:val="0"/>
          <w:divBdr>
            <w:top w:val="none" w:sz="0" w:space="0" w:color="auto"/>
            <w:left w:val="none" w:sz="0" w:space="0" w:color="auto"/>
            <w:bottom w:val="none" w:sz="0" w:space="0" w:color="auto"/>
            <w:right w:val="none" w:sz="0" w:space="0" w:color="auto"/>
          </w:divBdr>
        </w:div>
        <w:div w:id="2113478775">
          <w:marLeft w:val="640"/>
          <w:marRight w:val="0"/>
          <w:marTop w:val="0"/>
          <w:marBottom w:val="0"/>
          <w:divBdr>
            <w:top w:val="none" w:sz="0" w:space="0" w:color="auto"/>
            <w:left w:val="none" w:sz="0" w:space="0" w:color="auto"/>
            <w:bottom w:val="none" w:sz="0" w:space="0" w:color="auto"/>
            <w:right w:val="none" w:sz="0" w:space="0" w:color="auto"/>
          </w:divBdr>
        </w:div>
        <w:div w:id="1959214174">
          <w:marLeft w:val="640"/>
          <w:marRight w:val="0"/>
          <w:marTop w:val="0"/>
          <w:marBottom w:val="0"/>
          <w:divBdr>
            <w:top w:val="none" w:sz="0" w:space="0" w:color="auto"/>
            <w:left w:val="none" w:sz="0" w:space="0" w:color="auto"/>
            <w:bottom w:val="none" w:sz="0" w:space="0" w:color="auto"/>
            <w:right w:val="none" w:sz="0" w:space="0" w:color="auto"/>
          </w:divBdr>
        </w:div>
        <w:div w:id="56129791">
          <w:marLeft w:val="640"/>
          <w:marRight w:val="0"/>
          <w:marTop w:val="0"/>
          <w:marBottom w:val="0"/>
          <w:divBdr>
            <w:top w:val="none" w:sz="0" w:space="0" w:color="auto"/>
            <w:left w:val="none" w:sz="0" w:space="0" w:color="auto"/>
            <w:bottom w:val="none" w:sz="0" w:space="0" w:color="auto"/>
            <w:right w:val="none" w:sz="0" w:space="0" w:color="auto"/>
          </w:divBdr>
        </w:div>
        <w:div w:id="1830052978">
          <w:marLeft w:val="640"/>
          <w:marRight w:val="0"/>
          <w:marTop w:val="0"/>
          <w:marBottom w:val="0"/>
          <w:divBdr>
            <w:top w:val="none" w:sz="0" w:space="0" w:color="auto"/>
            <w:left w:val="none" w:sz="0" w:space="0" w:color="auto"/>
            <w:bottom w:val="none" w:sz="0" w:space="0" w:color="auto"/>
            <w:right w:val="none" w:sz="0" w:space="0" w:color="auto"/>
          </w:divBdr>
        </w:div>
        <w:div w:id="389500411">
          <w:marLeft w:val="640"/>
          <w:marRight w:val="0"/>
          <w:marTop w:val="0"/>
          <w:marBottom w:val="0"/>
          <w:divBdr>
            <w:top w:val="none" w:sz="0" w:space="0" w:color="auto"/>
            <w:left w:val="none" w:sz="0" w:space="0" w:color="auto"/>
            <w:bottom w:val="none" w:sz="0" w:space="0" w:color="auto"/>
            <w:right w:val="none" w:sz="0" w:space="0" w:color="auto"/>
          </w:divBdr>
        </w:div>
        <w:div w:id="773134082">
          <w:marLeft w:val="640"/>
          <w:marRight w:val="0"/>
          <w:marTop w:val="0"/>
          <w:marBottom w:val="0"/>
          <w:divBdr>
            <w:top w:val="none" w:sz="0" w:space="0" w:color="auto"/>
            <w:left w:val="none" w:sz="0" w:space="0" w:color="auto"/>
            <w:bottom w:val="none" w:sz="0" w:space="0" w:color="auto"/>
            <w:right w:val="none" w:sz="0" w:space="0" w:color="auto"/>
          </w:divBdr>
        </w:div>
        <w:div w:id="1143886819">
          <w:marLeft w:val="640"/>
          <w:marRight w:val="0"/>
          <w:marTop w:val="0"/>
          <w:marBottom w:val="0"/>
          <w:divBdr>
            <w:top w:val="none" w:sz="0" w:space="0" w:color="auto"/>
            <w:left w:val="none" w:sz="0" w:space="0" w:color="auto"/>
            <w:bottom w:val="none" w:sz="0" w:space="0" w:color="auto"/>
            <w:right w:val="none" w:sz="0" w:space="0" w:color="auto"/>
          </w:divBdr>
        </w:div>
        <w:div w:id="1366560028">
          <w:marLeft w:val="640"/>
          <w:marRight w:val="0"/>
          <w:marTop w:val="0"/>
          <w:marBottom w:val="0"/>
          <w:divBdr>
            <w:top w:val="none" w:sz="0" w:space="0" w:color="auto"/>
            <w:left w:val="none" w:sz="0" w:space="0" w:color="auto"/>
            <w:bottom w:val="none" w:sz="0" w:space="0" w:color="auto"/>
            <w:right w:val="none" w:sz="0" w:space="0" w:color="auto"/>
          </w:divBdr>
        </w:div>
        <w:div w:id="2094159986">
          <w:marLeft w:val="640"/>
          <w:marRight w:val="0"/>
          <w:marTop w:val="0"/>
          <w:marBottom w:val="0"/>
          <w:divBdr>
            <w:top w:val="none" w:sz="0" w:space="0" w:color="auto"/>
            <w:left w:val="none" w:sz="0" w:space="0" w:color="auto"/>
            <w:bottom w:val="none" w:sz="0" w:space="0" w:color="auto"/>
            <w:right w:val="none" w:sz="0" w:space="0" w:color="auto"/>
          </w:divBdr>
        </w:div>
        <w:div w:id="527255930">
          <w:marLeft w:val="640"/>
          <w:marRight w:val="0"/>
          <w:marTop w:val="0"/>
          <w:marBottom w:val="0"/>
          <w:divBdr>
            <w:top w:val="none" w:sz="0" w:space="0" w:color="auto"/>
            <w:left w:val="none" w:sz="0" w:space="0" w:color="auto"/>
            <w:bottom w:val="none" w:sz="0" w:space="0" w:color="auto"/>
            <w:right w:val="none" w:sz="0" w:space="0" w:color="auto"/>
          </w:divBdr>
        </w:div>
        <w:div w:id="1483307305">
          <w:marLeft w:val="640"/>
          <w:marRight w:val="0"/>
          <w:marTop w:val="0"/>
          <w:marBottom w:val="0"/>
          <w:divBdr>
            <w:top w:val="none" w:sz="0" w:space="0" w:color="auto"/>
            <w:left w:val="none" w:sz="0" w:space="0" w:color="auto"/>
            <w:bottom w:val="none" w:sz="0" w:space="0" w:color="auto"/>
            <w:right w:val="none" w:sz="0" w:space="0" w:color="auto"/>
          </w:divBdr>
        </w:div>
        <w:div w:id="1462070010">
          <w:marLeft w:val="640"/>
          <w:marRight w:val="0"/>
          <w:marTop w:val="0"/>
          <w:marBottom w:val="0"/>
          <w:divBdr>
            <w:top w:val="none" w:sz="0" w:space="0" w:color="auto"/>
            <w:left w:val="none" w:sz="0" w:space="0" w:color="auto"/>
            <w:bottom w:val="none" w:sz="0" w:space="0" w:color="auto"/>
            <w:right w:val="none" w:sz="0" w:space="0" w:color="auto"/>
          </w:divBdr>
        </w:div>
      </w:divsChild>
    </w:div>
    <w:div w:id="451050296">
      <w:bodyDiv w:val="1"/>
      <w:marLeft w:val="0"/>
      <w:marRight w:val="0"/>
      <w:marTop w:val="0"/>
      <w:marBottom w:val="0"/>
      <w:divBdr>
        <w:top w:val="none" w:sz="0" w:space="0" w:color="auto"/>
        <w:left w:val="none" w:sz="0" w:space="0" w:color="auto"/>
        <w:bottom w:val="none" w:sz="0" w:space="0" w:color="auto"/>
        <w:right w:val="none" w:sz="0" w:space="0" w:color="auto"/>
      </w:divBdr>
      <w:divsChild>
        <w:div w:id="11152457">
          <w:marLeft w:val="640"/>
          <w:marRight w:val="0"/>
          <w:marTop w:val="0"/>
          <w:marBottom w:val="0"/>
          <w:divBdr>
            <w:top w:val="none" w:sz="0" w:space="0" w:color="auto"/>
            <w:left w:val="none" w:sz="0" w:space="0" w:color="auto"/>
            <w:bottom w:val="none" w:sz="0" w:space="0" w:color="auto"/>
            <w:right w:val="none" w:sz="0" w:space="0" w:color="auto"/>
          </w:divBdr>
        </w:div>
        <w:div w:id="2033411477">
          <w:marLeft w:val="640"/>
          <w:marRight w:val="0"/>
          <w:marTop w:val="0"/>
          <w:marBottom w:val="0"/>
          <w:divBdr>
            <w:top w:val="none" w:sz="0" w:space="0" w:color="auto"/>
            <w:left w:val="none" w:sz="0" w:space="0" w:color="auto"/>
            <w:bottom w:val="none" w:sz="0" w:space="0" w:color="auto"/>
            <w:right w:val="none" w:sz="0" w:space="0" w:color="auto"/>
          </w:divBdr>
        </w:div>
        <w:div w:id="710304048">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931937801">
          <w:marLeft w:val="640"/>
          <w:marRight w:val="0"/>
          <w:marTop w:val="0"/>
          <w:marBottom w:val="0"/>
          <w:divBdr>
            <w:top w:val="none" w:sz="0" w:space="0" w:color="auto"/>
            <w:left w:val="none" w:sz="0" w:space="0" w:color="auto"/>
            <w:bottom w:val="none" w:sz="0" w:space="0" w:color="auto"/>
            <w:right w:val="none" w:sz="0" w:space="0" w:color="auto"/>
          </w:divBdr>
        </w:div>
        <w:div w:id="1803889101">
          <w:marLeft w:val="640"/>
          <w:marRight w:val="0"/>
          <w:marTop w:val="0"/>
          <w:marBottom w:val="0"/>
          <w:divBdr>
            <w:top w:val="none" w:sz="0" w:space="0" w:color="auto"/>
            <w:left w:val="none" w:sz="0" w:space="0" w:color="auto"/>
            <w:bottom w:val="none" w:sz="0" w:space="0" w:color="auto"/>
            <w:right w:val="none" w:sz="0" w:space="0" w:color="auto"/>
          </w:divBdr>
        </w:div>
        <w:div w:id="765002123">
          <w:marLeft w:val="640"/>
          <w:marRight w:val="0"/>
          <w:marTop w:val="0"/>
          <w:marBottom w:val="0"/>
          <w:divBdr>
            <w:top w:val="none" w:sz="0" w:space="0" w:color="auto"/>
            <w:left w:val="none" w:sz="0" w:space="0" w:color="auto"/>
            <w:bottom w:val="none" w:sz="0" w:space="0" w:color="auto"/>
            <w:right w:val="none" w:sz="0" w:space="0" w:color="auto"/>
          </w:divBdr>
        </w:div>
        <w:div w:id="1146584358">
          <w:marLeft w:val="640"/>
          <w:marRight w:val="0"/>
          <w:marTop w:val="0"/>
          <w:marBottom w:val="0"/>
          <w:divBdr>
            <w:top w:val="none" w:sz="0" w:space="0" w:color="auto"/>
            <w:left w:val="none" w:sz="0" w:space="0" w:color="auto"/>
            <w:bottom w:val="none" w:sz="0" w:space="0" w:color="auto"/>
            <w:right w:val="none" w:sz="0" w:space="0" w:color="auto"/>
          </w:divBdr>
        </w:div>
        <w:div w:id="927497173">
          <w:marLeft w:val="640"/>
          <w:marRight w:val="0"/>
          <w:marTop w:val="0"/>
          <w:marBottom w:val="0"/>
          <w:divBdr>
            <w:top w:val="none" w:sz="0" w:space="0" w:color="auto"/>
            <w:left w:val="none" w:sz="0" w:space="0" w:color="auto"/>
            <w:bottom w:val="none" w:sz="0" w:space="0" w:color="auto"/>
            <w:right w:val="none" w:sz="0" w:space="0" w:color="auto"/>
          </w:divBdr>
        </w:div>
        <w:div w:id="1383292156">
          <w:marLeft w:val="640"/>
          <w:marRight w:val="0"/>
          <w:marTop w:val="0"/>
          <w:marBottom w:val="0"/>
          <w:divBdr>
            <w:top w:val="none" w:sz="0" w:space="0" w:color="auto"/>
            <w:left w:val="none" w:sz="0" w:space="0" w:color="auto"/>
            <w:bottom w:val="none" w:sz="0" w:space="0" w:color="auto"/>
            <w:right w:val="none" w:sz="0" w:space="0" w:color="auto"/>
          </w:divBdr>
        </w:div>
        <w:div w:id="1645814586">
          <w:marLeft w:val="640"/>
          <w:marRight w:val="0"/>
          <w:marTop w:val="0"/>
          <w:marBottom w:val="0"/>
          <w:divBdr>
            <w:top w:val="none" w:sz="0" w:space="0" w:color="auto"/>
            <w:left w:val="none" w:sz="0" w:space="0" w:color="auto"/>
            <w:bottom w:val="none" w:sz="0" w:space="0" w:color="auto"/>
            <w:right w:val="none" w:sz="0" w:space="0" w:color="auto"/>
          </w:divBdr>
        </w:div>
        <w:div w:id="1898128149">
          <w:marLeft w:val="640"/>
          <w:marRight w:val="0"/>
          <w:marTop w:val="0"/>
          <w:marBottom w:val="0"/>
          <w:divBdr>
            <w:top w:val="none" w:sz="0" w:space="0" w:color="auto"/>
            <w:left w:val="none" w:sz="0" w:space="0" w:color="auto"/>
            <w:bottom w:val="none" w:sz="0" w:space="0" w:color="auto"/>
            <w:right w:val="none" w:sz="0" w:space="0" w:color="auto"/>
          </w:divBdr>
        </w:div>
        <w:div w:id="1851216353">
          <w:marLeft w:val="640"/>
          <w:marRight w:val="0"/>
          <w:marTop w:val="0"/>
          <w:marBottom w:val="0"/>
          <w:divBdr>
            <w:top w:val="none" w:sz="0" w:space="0" w:color="auto"/>
            <w:left w:val="none" w:sz="0" w:space="0" w:color="auto"/>
            <w:bottom w:val="none" w:sz="0" w:space="0" w:color="auto"/>
            <w:right w:val="none" w:sz="0" w:space="0" w:color="auto"/>
          </w:divBdr>
        </w:div>
        <w:div w:id="1059325075">
          <w:marLeft w:val="640"/>
          <w:marRight w:val="0"/>
          <w:marTop w:val="0"/>
          <w:marBottom w:val="0"/>
          <w:divBdr>
            <w:top w:val="none" w:sz="0" w:space="0" w:color="auto"/>
            <w:left w:val="none" w:sz="0" w:space="0" w:color="auto"/>
            <w:bottom w:val="none" w:sz="0" w:space="0" w:color="auto"/>
            <w:right w:val="none" w:sz="0" w:space="0" w:color="auto"/>
          </w:divBdr>
        </w:div>
        <w:div w:id="1959988931">
          <w:marLeft w:val="640"/>
          <w:marRight w:val="0"/>
          <w:marTop w:val="0"/>
          <w:marBottom w:val="0"/>
          <w:divBdr>
            <w:top w:val="none" w:sz="0" w:space="0" w:color="auto"/>
            <w:left w:val="none" w:sz="0" w:space="0" w:color="auto"/>
            <w:bottom w:val="none" w:sz="0" w:space="0" w:color="auto"/>
            <w:right w:val="none" w:sz="0" w:space="0" w:color="auto"/>
          </w:divBdr>
        </w:div>
        <w:div w:id="1615209578">
          <w:marLeft w:val="640"/>
          <w:marRight w:val="0"/>
          <w:marTop w:val="0"/>
          <w:marBottom w:val="0"/>
          <w:divBdr>
            <w:top w:val="none" w:sz="0" w:space="0" w:color="auto"/>
            <w:left w:val="none" w:sz="0" w:space="0" w:color="auto"/>
            <w:bottom w:val="none" w:sz="0" w:space="0" w:color="auto"/>
            <w:right w:val="none" w:sz="0" w:space="0" w:color="auto"/>
          </w:divBdr>
        </w:div>
        <w:div w:id="318196609">
          <w:marLeft w:val="640"/>
          <w:marRight w:val="0"/>
          <w:marTop w:val="0"/>
          <w:marBottom w:val="0"/>
          <w:divBdr>
            <w:top w:val="none" w:sz="0" w:space="0" w:color="auto"/>
            <w:left w:val="none" w:sz="0" w:space="0" w:color="auto"/>
            <w:bottom w:val="none" w:sz="0" w:space="0" w:color="auto"/>
            <w:right w:val="none" w:sz="0" w:space="0" w:color="auto"/>
          </w:divBdr>
        </w:div>
        <w:div w:id="1071732346">
          <w:marLeft w:val="640"/>
          <w:marRight w:val="0"/>
          <w:marTop w:val="0"/>
          <w:marBottom w:val="0"/>
          <w:divBdr>
            <w:top w:val="none" w:sz="0" w:space="0" w:color="auto"/>
            <w:left w:val="none" w:sz="0" w:space="0" w:color="auto"/>
            <w:bottom w:val="none" w:sz="0" w:space="0" w:color="auto"/>
            <w:right w:val="none" w:sz="0" w:space="0" w:color="auto"/>
          </w:divBdr>
        </w:div>
        <w:div w:id="974674131">
          <w:marLeft w:val="640"/>
          <w:marRight w:val="0"/>
          <w:marTop w:val="0"/>
          <w:marBottom w:val="0"/>
          <w:divBdr>
            <w:top w:val="none" w:sz="0" w:space="0" w:color="auto"/>
            <w:left w:val="none" w:sz="0" w:space="0" w:color="auto"/>
            <w:bottom w:val="none" w:sz="0" w:space="0" w:color="auto"/>
            <w:right w:val="none" w:sz="0" w:space="0" w:color="auto"/>
          </w:divBdr>
        </w:div>
        <w:div w:id="950474562">
          <w:marLeft w:val="640"/>
          <w:marRight w:val="0"/>
          <w:marTop w:val="0"/>
          <w:marBottom w:val="0"/>
          <w:divBdr>
            <w:top w:val="none" w:sz="0" w:space="0" w:color="auto"/>
            <w:left w:val="none" w:sz="0" w:space="0" w:color="auto"/>
            <w:bottom w:val="none" w:sz="0" w:space="0" w:color="auto"/>
            <w:right w:val="none" w:sz="0" w:space="0" w:color="auto"/>
          </w:divBdr>
        </w:div>
        <w:div w:id="1341926644">
          <w:marLeft w:val="640"/>
          <w:marRight w:val="0"/>
          <w:marTop w:val="0"/>
          <w:marBottom w:val="0"/>
          <w:divBdr>
            <w:top w:val="none" w:sz="0" w:space="0" w:color="auto"/>
            <w:left w:val="none" w:sz="0" w:space="0" w:color="auto"/>
            <w:bottom w:val="none" w:sz="0" w:space="0" w:color="auto"/>
            <w:right w:val="none" w:sz="0" w:space="0" w:color="auto"/>
          </w:divBdr>
        </w:div>
      </w:divsChild>
    </w:div>
    <w:div w:id="461966115">
      <w:bodyDiv w:val="1"/>
      <w:marLeft w:val="0"/>
      <w:marRight w:val="0"/>
      <w:marTop w:val="0"/>
      <w:marBottom w:val="0"/>
      <w:divBdr>
        <w:top w:val="none" w:sz="0" w:space="0" w:color="auto"/>
        <w:left w:val="none" w:sz="0" w:space="0" w:color="auto"/>
        <w:bottom w:val="none" w:sz="0" w:space="0" w:color="auto"/>
        <w:right w:val="none" w:sz="0" w:space="0" w:color="auto"/>
      </w:divBdr>
      <w:divsChild>
        <w:div w:id="1640651853">
          <w:marLeft w:val="640"/>
          <w:marRight w:val="0"/>
          <w:marTop w:val="0"/>
          <w:marBottom w:val="0"/>
          <w:divBdr>
            <w:top w:val="none" w:sz="0" w:space="0" w:color="auto"/>
            <w:left w:val="none" w:sz="0" w:space="0" w:color="auto"/>
            <w:bottom w:val="none" w:sz="0" w:space="0" w:color="auto"/>
            <w:right w:val="none" w:sz="0" w:space="0" w:color="auto"/>
          </w:divBdr>
        </w:div>
        <w:div w:id="473179267">
          <w:marLeft w:val="640"/>
          <w:marRight w:val="0"/>
          <w:marTop w:val="0"/>
          <w:marBottom w:val="0"/>
          <w:divBdr>
            <w:top w:val="none" w:sz="0" w:space="0" w:color="auto"/>
            <w:left w:val="none" w:sz="0" w:space="0" w:color="auto"/>
            <w:bottom w:val="none" w:sz="0" w:space="0" w:color="auto"/>
            <w:right w:val="none" w:sz="0" w:space="0" w:color="auto"/>
          </w:divBdr>
        </w:div>
        <w:div w:id="252977550">
          <w:marLeft w:val="640"/>
          <w:marRight w:val="0"/>
          <w:marTop w:val="0"/>
          <w:marBottom w:val="0"/>
          <w:divBdr>
            <w:top w:val="none" w:sz="0" w:space="0" w:color="auto"/>
            <w:left w:val="none" w:sz="0" w:space="0" w:color="auto"/>
            <w:bottom w:val="none" w:sz="0" w:space="0" w:color="auto"/>
            <w:right w:val="none" w:sz="0" w:space="0" w:color="auto"/>
          </w:divBdr>
        </w:div>
        <w:div w:id="735587814">
          <w:marLeft w:val="640"/>
          <w:marRight w:val="0"/>
          <w:marTop w:val="0"/>
          <w:marBottom w:val="0"/>
          <w:divBdr>
            <w:top w:val="none" w:sz="0" w:space="0" w:color="auto"/>
            <w:left w:val="none" w:sz="0" w:space="0" w:color="auto"/>
            <w:bottom w:val="none" w:sz="0" w:space="0" w:color="auto"/>
            <w:right w:val="none" w:sz="0" w:space="0" w:color="auto"/>
          </w:divBdr>
        </w:div>
        <w:div w:id="1881163117">
          <w:marLeft w:val="640"/>
          <w:marRight w:val="0"/>
          <w:marTop w:val="0"/>
          <w:marBottom w:val="0"/>
          <w:divBdr>
            <w:top w:val="none" w:sz="0" w:space="0" w:color="auto"/>
            <w:left w:val="none" w:sz="0" w:space="0" w:color="auto"/>
            <w:bottom w:val="none" w:sz="0" w:space="0" w:color="auto"/>
            <w:right w:val="none" w:sz="0" w:space="0" w:color="auto"/>
          </w:divBdr>
        </w:div>
        <w:div w:id="728648279">
          <w:marLeft w:val="640"/>
          <w:marRight w:val="0"/>
          <w:marTop w:val="0"/>
          <w:marBottom w:val="0"/>
          <w:divBdr>
            <w:top w:val="none" w:sz="0" w:space="0" w:color="auto"/>
            <w:left w:val="none" w:sz="0" w:space="0" w:color="auto"/>
            <w:bottom w:val="none" w:sz="0" w:space="0" w:color="auto"/>
            <w:right w:val="none" w:sz="0" w:space="0" w:color="auto"/>
          </w:divBdr>
        </w:div>
        <w:div w:id="1343126529">
          <w:marLeft w:val="640"/>
          <w:marRight w:val="0"/>
          <w:marTop w:val="0"/>
          <w:marBottom w:val="0"/>
          <w:divBdr>
            <w:top w:val="none" w:sz="0" w:space="0" w:color="auto"/>
            <w:left w:val="none" w:sz="0" w:space="0" w:color="auto"/>
            <w:bottom w:val="none" w:sz="0" w:space="0" w:color="auto"/>
            <w:right w:val="none" w:sz="0" w:space="0" w:color="auto"/>
          </w:divBdr>
        </w:div>
        <w:div w:id="1168666161">
          <w:marLeft w:val="640"/>
          <w:marRight w:val="0"/>
          <w:marTop w:val="0"/>
          <w:marBottom w:val="0"/>
          <w:divBdr>
            <w:top w:val="none" w:sz="0" w:space="0" w:color="auto"/>
            <w:left w:val="none" w:sz="0" w:space="0" w:color="auto"/>
            <w:bottom w:val="none" w:sz="0" w:space="0" w:color="auto"/>
            <w:right w:val="none" w:sz="0" w:space="0" w:color="auto"/>
          </w:divBdr>
        </w:div>
        <w:div w:id="32734382">
          <w:marLeft w:val="640"/>
          <w:marRight w:val="0"/>
          <w:marTop w:val="0"/>
          <w:marBottom w:val="0"/>
          <w:divBdr>
            <w:top w:val="none" w:sz="0" w:space="0" w:color="auto"/>
            <w:left w:val="none" w:sz="0" w:space="0" w:color="auto"/>
            <w:bottom w:val="none" w:sz="0" w:space="0" w:color="auto"/>
            <w:right w:val="none" w:sz="0" w:space="0" w:color="auto"/>
          </w:divBdr>
        </w:div>
        <w:div w:id="1964114218">
          <w:marLeft w:val="640"/>
          <w:marRight w:val="0"/>
          <w:marTop w:val="0"/>
          <w:marBottom w:val="0"/>
          <w:divBdr>
            <w:top w:val="none" w:sz="0" w:space="0" w:color="auto"/>
            <w:left w:val="none" w:sz="0" w:space="0" w:color="auto"/>
            <w:bottom w:val="none" w:sz="0" w:space="0" w:color="auto"/>
            <w:right w:val="none" w:sz="0" w:space="0" w:color="auto"/>
          </w:divBdr>
        </w:div>
        <w:div w:id="176582481">
          <w:marLeft w:val="640"/>
          <w:marRight w:val="0"/>
          <w:marTop w:val="0"/>
          <w:marBottom w:val="0"/>
          <w:divBdr>
            <w:top w:val="none" w:sz="0" w:space="0" w:color="auto"/>
            <w:left w:val="none" w:sz="0" w:space="0" w:color="auto"/>
            <w:bottom w:val="none" w:sz="0" w:space="0" w:color="auto"/>
            <w:right w:val="none" w:sz="0" w:space="0" w:color="auto"/>
          </w:divBdr>
        </w:div>
        <w:div w:id="1315909138">
          <w:marLeft w:val="640"/>
          <w:marRight w:val="0"/>
          <w:marTop w:val="0"/>
          <w:marBottom w:val="0"/>
          <w:divBdr>
            <w:top w:val="none" w:sz="0" w:space="0" w:color="auto"/>
            <w:left w:val="none" w:sz="0" w:space="0" w:color="auto"/>
            <w:bottom w:val="none" w:sz="0" w:space="0" w:color="auto"/>
            <w:right w:val="none" w:sz="0" w:space="0" w:color="auto"/>
          </w:divBdr>
        </w:div>
        <w:div w:id="456994523">
          <w:marLeft w:val="640"/>
          <w:marRight w:val="0"/>
          <w:marTop w:val="0"/>
          <w:marBottom w:val="0"/>
          <w:divBdr>
            <w:top w:val="none" w:sz="0" w:space="0" w:color="auto"/>
            <w:left w:val="none" w:sz="0" w:space="0" w:color="auto"/>
            <w:bottom w:val="none" w:sz="0" w:space="0" w:color="auto"/>
            <w:right w:val="none" w:sz="0" w:space="0" w:color="auto"/>
          </w:divBdr>
        </w:div>
        <w:div w:id="1386878429">
          <w:marLeft w:val="640"/>
          <w:marRight w:val="0"/>
          <w:marTop w:val="0"/>
          <w:marBottom w:val="0"/>
          <w:divBdr>
            <w:top w:val="none" w:sz="0" w:space="0" w:color="auto"/>
            <w:left w:val="none" w:sz="0" w:space="0" w:color="auto"/>
            <w:bottom w:val="none" w:sz="0" w:space="0" w:color="auto"/>
            <w:right w:val="none" w:sz="0" w:space="0" w:color="auto"/>
          </w:divBdr>
        </w:div>
        <w:div w:id="1155730342">
          <w:marLeft w:val="640"/>
          <w:marRight w:val="0"/>
          <w:marTop w:val="0"/>
          <w:marBottom w:val="0"/>
          <w:divBdr>
            <w:top w:val="none" w:sz="0" w:space="0" w:color="auto"/>
            <w:left w:val="none" w:sz="0" w:space="0" w:color="auto"/>
            <w:bottom w:val="none" w:sz="0" w:space="0" w:color="auto"/>
            <w:right w:val="none" w:sz="0" w:space="0" w:color="auto"/>
          </w:divBdr>
        </w:div>
        <w:div w:id="1929190454">
          <w:marLeft w:val="640"/>
          <w:marRight w:val="0"/>
          <w:marTop w:val="0"/>
          <w:marBottom w:val="0"/>
          <w:divBdr>
            <w:top w:val="none" w:sz="0" w:space="0" w:color="auto"/>
            <w:left w:val="none" w:sz="0" w:space="0" w:color="auto"/>
            <w:bottom w:val="none" w:sz="0" w:space="0" w:color="auto"/>
            <w:right w:val="none" w:sz="0" w:space="0" w:color="auto"/>
          </w:divBdr>
        </w:div>
        <w:div w:id="1004625251">
          <w:marLeft w:val="640"/>
          <w:marRight w:val="0"/>
          <w:marTop w:val="0"/>
          <w:marBottom w:val="0"/>
          <w:divBdr>
            <w:top w:val="none" w:sz="0" w:space="0" w:color="auto"/>
            <w:left w:val="none" w:sz="0" w:space="0" w:color="auto"/>
            <w:bottom w:val="none" w:sz="0" w:space="0" w:color="auto"/>
            <w:right w:val="none" w:sz="0" w:space="0" w:color="auto"/>
          </w:divBdr>
        </w:div>
        <w:div w:id="335377729">
          <w:marLeft w:val="640"/>
          <w:marRight w:val="0"/>
          <w:marTop w:val="0"/>
          <w:marBottom w:val="0"/>
          <w:divBdr>
            <w:top w:val="none" w:sz="0" w:space="0" w:color="auto"/>
            <w:left w:val="none" w:sz="0" w:space="0" w:color="auto"/>
            <w:bottom w:val="none" w:sz="0" w:space="0" w:color="auto"/>
            <w:right w:val="none" w:sz="0" w:space="0" w:color="auto"/>
          </w:divBdr>
        </w:div>
        <w:div w:id="912855877">
          <w:marLeft w:val="640"/>
          <w:marRight w:val="0"/>
          <w:marTop w:val="0"/>
          <w:marBottom w:val="0"/>
          <w:divBdr>
            <w:top w:val="none" w:sz="0" w:space="0" w:color="auto"/>
            <w:left w:val="none" w:sz="0" w:space="0" w:color="auto"/>
            <w:bottom w:val="none" w:sz="0" w:space="0" w:color="auto"/>
            <w:right w:val="none" w:sz="0" w:space="0" w:color="auto"/>
          </w:divBdr>
        </w:div>
        <w:div w:id="1165632882">
          <w:marLeft w:val="640"/>
          <w:marRight w:val="0"/>
          <w:marTop w:val="0"/>
          <w:marBottom w:val="0"/>
          <w:divBdr>
            <w:top w:val="none" w:sz="0" w:space="0" w:color="auto"/>
            <w:left w:val="none" w:sz="0" w:space="0" w:color="auto"/>
            <w:bottom w:val="none" w:sz="0" w:space="0" w:color="auto"/>
            <w:right w:val="none" w:sz="0" w:space="0" w:color="auto"/>
          </w:divBdr>
        </w:div>
        <w:div w:id="683022039">
          <w:marLeft w:val="640"/>
          <w:marRight w:val="0"/>
          <w:marTop w:val="0"/>
          <w:marBottom w:val="0"/>
          <w:divBdr>
            <w:top w:val="none" w:sz="0" w:space="0" w:color="auto"/>
            <w:left w:val="none" w:sz="0" w:space="0" w:color="auto"/>
            <w:bottom w:val="none" w:sz="0" w:space="0" w:color="auto"/>
            <w:right w:val="none" w:sz="0" w:space="0" w:color="auto"/>
          </w:divBdr>
        </w:div>
        <w:div w:id="1744720801">
          <w:marLeft w:val="640"/>
          <w:marRight w:val="0"/>
          <w:marTop w:val="0"/>
          <w:marBottom w:val="0"/>
          <w:divBdr>
            <w:top w:val="none" w:sz="0" w:space="0" w:color="auto"/>
            <w:left w:val="none" w:sz="0" w:space="0" w:color="auto"/>
            <w:bottom w:val="none" w:sz="0" w:space="0" w:color="auto"/>
            <w:right w:val="none" w:sz="0" w:space="0" w:color="auto"/>
          </w:divBdr>
        </w:div>
        <w:div w:id="563838723">
          <w:marLeft w:val="640"/>
          <w:marRight w:val="0"/>
          <w:marTop w:val="0"/>
          <w:marBottom w:val="0"/>
          <w:divBdr>
            <w:top w:val="none" w:sz="0" w:space="0" w:color="auto"/>
            <w:left w:val="none" w:sz="0" w:space="0" w:color="auto"/>
            <w:bottom w:val="none" w:sz="0" w:space="0" w:color="auto"/>
            <w:right w:val="none" w:sz="0" w:space="0" w:color="auto"/>
          </w:divBdr>
        </w:div>
        <w:div w:id="1226602213">
          <w:marLeft w:val="640"/>
          <w:marRight w:val="0"/>
          <w:marTop w:val="0"/>
          <w:marBottom w:val="0"/>
          <w:divBdr>
            <w:top w:val="none" w:sz="0" w:space="0" w:color="auto"/>
            <w:left w:val="none" w:sz="0" w:space="0" w:color="auto"/>
            <w:bottom w:val="none" w:sz="0" w:space="0" w:color="auto"/>
            <w:right w:val="none" w:sz="0" w:space="0" w:color="auto"/>
          </w:divBdr>
        </w:div>
        <w:div w:id="891038526">
          <w:marLeft w:val="640"/>
          <w:marRight w:val="0"/>
          <w:marTop w:val="0"/>
          <w:marBottom w:val="0"/>
          <w:divBdr>
            <w:top w:val="none" w:sz="0" w:space="0" w:color="auto"/>
            <w:left w:val="none" w:sz="0" w:space="0" w:color="auto"/>
            <w:bottom w:val="none" w:sz="0" w:space="0" w:color="auto"/>
            <w:right w:val="none" w:sz="0" w:space="0" w:color="auto"/>
          </w:divBdr>
        </w:div>
        <w:div w:id="1650288763">
          <w:marLeft w:val="640"/>
          <w:marRight w:val="0"/>
          <w:marTop w:val="0"/>
          <w:marBottom w:val="0"/>
          <w:divBdr>
            <w:top w:val="none" w:sz="0" w:space="0" w:color="auto"/>
            <w:left w:val="none" w:sz="0" w:space="0" w:color="auto"/>
            <w:bottom w:val="none" w:sz="0" w:space="0" w:color="auto"/>
            <w:right w:val="none" w:sz="0" w:space="0" w:color="auto"/>
          </w:divBdr>
        </w:div>
        <w:div w:id="1693729667">
          <w:marLeft w:val="640"/>
          <w:marRight w:val="0"/>
          <w:marTop w:val="0"/>
          <w:marBottom w:val="0"/>
          <w:divBdr>
            <w:top w:val="none" w:sz="0" w:space="0" w:color="auto"/>
            <w:left w:val="none" w:sz="0" w:space="0" w:color="auto"/>
            <w:bottom w:val="none" w:sz="0" w:space="0" w:color="auto"/>
            <w:right w:val="none" w:sz="0" w:space="0" w:color="auto"/>
          </w:divBdr>
        </w:div>
        <w:div w:id="351998847">
          <w:marLeft w:val="640"/>
          <w:marRight w:val="0"/>
          <w:marTop w:val="0"/>
          <w:marBottom w:val="0"/>
          <w:divBdr>
            <w:top w:val="none" w:sz="0" w:space="0" w:color="auto"/>
            <w:left w:val="none" w:sz="0" w:space="0" w:color="auto"/>
            <w:bottom w:val="none" w:sz="0" w:space="0" w:color="auto"/>
            <w:right w:val="none" w:sz="0" w:space="0" w:color="auto"/>
          </w:divBdr>
        </w:div>
        <w:div w:id="1383090907">
          <w:marLeft w:val="640"/>
          <w:marRight w:val="0"/>
          <w:marTop w:val="0"/>
          <w:marBottom w:val="0"/>
          <w:divBdr>
            <w:top w:val="none" w:sz="0" w:space="0" w:color="auto"/>
            <w:left w:val="none" w:sz="0" w:space="0" w:color="auto"/>
            <w:bottom w:val="none" w:sz="0" w:space="0" w:color="auto"/>
            <w:right w:val="none" w:sz="0" w:space="0" w:color="auto"/>
          </w:divBdr>
        </w:div>
        <w:div w:id="1204093372">
          <w:marLeft w:val="640"/>
          <w:marRight w:val="0"/>
          <w:marTop w:val="0"/>
          <w:marBottom w:val="0"/>
          <w:divBdr>
            <w:top w:val="none" w:sz="0" w:space="0" w:color="auto"/>
            <w:left w:val="none" w:sz="0" w:space="0" w:color="auto"/>
            <w:bottom w:val="none" w:sz="0" w:space="0" w:color="auto"/>
            <w:right w:val="none" w:sz="0" w:space="0" w:color="auto"/>
          </w:divBdr>
        </w:div>
        <w:div w:id="914624959">
          <w:marLeft w:val="640"/>
          <w:marRight w:val="0"/>
          <w:marTop w:val="0"/>
          <w:marBottom w:val="0"/>
          <w:divBdr>
            <w:top w:val="none" w:sz="0" w:space="0" w:color="auto"/>
            <w:left w:val="none" w:sz="0" w:space="0" w:color="auto"/>
            <w:bottom w:val="none" w:sz="0" w:space="0" w:color="auto"/>
            <w:right w:val="none" w:sz="0" w:space="0" w:color="auto"/>
          </w:divBdr>
        </w:div>
        <w:div w:id="647706558">
          <w:marLeft w:val="640"/>
          <w:marRight w:val="0"/>
          <w:marTop w:val="0"/>
          <w:marBottom w:val="0"/>
          <w:divBdr>
            <w:top w:val="none" w:sz="0" w:space="0" w:color="auto"/>
            <w:left w:val="none" w:sz="0" w:space="0" w:color="auto"/>
            <w:bottom w:val="none" w:sz="0" w:space="0" w:color="auto"/>
            <w:right w:val="none" w:sz="0" w:space="0" w:color="auto"/>
          </w:divBdr>
        </w:div>
        <w:div w:id="1831677061">
          <w:marLeft w:val="640"/>
          <w:marRight w:val="0"/>
          <w:marTop w:val="0"/>
          <w:marBottom w:val="0"/>
          <w:divBdr>
            <w:top w:val="none" w:sz="0" w:space="0" w:color="auto"/>
            <w:left w:val="none" w:sz="0" w:space="0" w:color="auto"/>
            <w:bottom w:val="none" w:sz="0" w:space="0" w:color="auto"/>
            <w:right w:val="none" w:sz="0" w:space="0" w:color="auto"/>
          </w:divBdr>
        </w:div>
        <w:div w:id="2089575535">
          <w:marLeft w:val="640"/>
          <w:marRight w:val="0"/>
          <w:marTop w:val="0"/>
          <w:marBottom w:val="0"/>
          <w:divBdr>
            <w:top w:val="none" w:sz="0" w:space="0" w:color="auto"/>
            <w:left w:val="none" w:sz="0" w:space="0" w:color="auto"/>
            <w:bottom w:val="none" w:sz="0" w:space="0" w:color="auto"/>
            <w:right w:val="none" w:sz="0" w:space="0" w:color="auto"/>
          </w:divBdr>
        </w:div>
      </w:divsChild>
    </w:div>
    <w:div w:id="471605257">
      <w:bodyDiv w:val="1"/>
      <w:marLeft w:val="0"/>
      <w:marRight w:val="0"/>
      <w:marTop w:val="0"/>
      <w:marBottom w:val="0"/>
      <w:divBdr>
        <w:top w:val="none" w:sz="0" w:space="0" w:color="auto"/>
        <w:left w:val="none" w:sz="0" w:space="0" w:color="auto"/>
        <w:bottom w:val="none" w:sz="0" w:space="0" w:color="auto"/>
        <w:right w:val="none" w:sz="0" w:space="0" w:color="auto"/>
      </w:divBdr>
      <w:divsChild>
        <w:div w:id="2002274794">
          <w:marLeft w:val="640"/>
          <w:marRight w:val="0"/>
          <w:marTop w:val="0"/>
          <w:marBottom w:val="0"/>
          <w:divBdr>
            <w:top w:val="none" w:sz="0" w:space="0" w:color="auto"/>
            <w:left w:val="none" w:sz="0" w:space="0" w:color="auto"/>
            <w:bottom w:val="none" w:sz="0" w:space="0" w:color="auto"/>
            <w:right w:val="none" w:sz="0" w:space="0" w:color="auto"/>
          </w:divBdr>
        </w:div>
        <w:div w:id="654994829">
          <w:marLeft w:val="640"/>
          <w:marRight w:val="0"/>
          <w:marTop w:val="0"/>
          <w:marBottom w:val="0"/>
          <w:divBdr>
            <w:top w:val="none" w:sz="0" w:space="0" w:color="auto"/>
            <w:left w:val="none" w:sz="0" w:space="0" w:color="auto"/>
            <w:bottom w:val="none" w:sz="0" w:space="0" w:color="auto"/>
            <w:right w:val="none" w:sz="0" w:space="0" w:color="auto"/>
          </w:divBdr>
        </w:div>
        <w:div w:id="1428841340">
          <w:marLeft w:val="640"/>
          <w:marRight w:val="0"/>
          <w:marTop w:val="0"/>
          <w:marBottom w:val="0"/>
          <w:divBdr>
            <w:top w:val="none" w:sz="0" w:space="0" w:color="auto"/>
            <w:left w:val="none" w:sz="0" w:space="0" w:color="auto"/>
            <w:bottom w:val="none" w:sz="0" w:space="0" w:color="auto"/>
            <w:right w:val="none" w:sz="0" w:space="0" w:color="auto"/>
          </w:divBdr>
        </w:div>
        <w:div w:id="928386445">
          <w:marLeft w:val="640"/>
          <w:marRight w:val="0"/>
          <w:marTop w:val="0"/>
          <w:marBottom w:val="0"/>
          <w:divBdr>
            <w:top w:val="none" w:sz="0" w:space="0" w:color="auto"/>
            <w:left w:val="none" w:sz="0" w:space="0" w:color="auto"/>
            <w:bottom w:val="none" w:sz="0" w:space="0" w:color="auto"/>
            <w:right w:val="none" w:sz="0" w:space="0" w:color="auto"/>
          </w:divBdr>
        </w:div>
        <w:div w:id="1719011466">
          <w:marLeft w:val="640"/>
          <w:marRight w:val="0"/>
          <w:marTop w:val="0"/>
          <w:marBottom w:val="0"/>
          <w:divBdr>
            <w:top w:val="none" w:sz="0" w:space="0" w:color="auto"/>
            <w:left w:val="none" w:sz="0" w:space="0" w:color="auto"/>
            <w:bottom w:val="none" w:sz="0" w:space="0" w:color="auto"/>
            <w:right w:val="none" w:sz="0" w:space="0" w:color="auto"/>
          </w:divBdr>
        </w:div>
        <w:div w:id="840970635">
          <w:marLeft w:val="640"/>
          <w:marRight w:val="0"/>
          <w:marTop w:val="0"/>
          <w:marBottom w:val="0"/>
          <w:divBdr>
            <w:top w:val="none" w:sz="0" w:space="0" w:color="auto"/>
            <w:left w:val="none" w:sz="0" w:space="0" w:color="auto"/>
            <w:bottom w:val="none" w:sz="0" w:space="0" w:color="auto"/>
            <w:right w:val="none" w:sz="0" w:space="0" w:color="auto"/>
          </w:divBdr>
        </w:div>
        <w:div w:id="722556058">
          <w:marLeft w:val="640"/>
          <w:marRight w:val="0"/>
          <w:marTop w:val="0"/>
          <w:marBottom w:val="0"/>
          <w:divBdr>
            <w:top w:val="none" w:sz="0" w:space="0" w:color="auto"/>
            <w:left w:val="none" w:sz="0" w:space="0" w:color="auto"/>
            <w:bottom w:val="none" w:sz="0" w:space="0" w:color="auto"/>
            <w:right w:val="none" w:sz="0" w:space="0" w:color="auto"/>
          </w:divBdr>
        </w:div>
        <w:div w:id="804129750">
          <w:marLeft w:val="640"/>
          <w:marRight w:val="0"/>
          <w:marTop w:val="0"/>
          <w:marBottom w:val="0"/>
          <w:divBdr>
            <w:top w:val="none" w:sz="0" w:space="0" w:color="auto"/>
            <w:left w:val="none" w:sz="0" w:space="0" w:color="auto"/>
            <w:bottom w:val="none" w:sz="0" w:space="0" w:color="auto"/>
            <w:right w:val="none" w:sz="0" w:space="0" w:color="auto"/>
          </w:divBdr>
        </w:div>
        <w:div w:id="789470893">
          <w:marLeft w:val="640"/>
          <w:marRight w:val="0"/>
          <w:marTop w:val="0"/>
          <w:marBottom w:val="0"/>
          <w:divBdr>
            <w:top w:val="none" w:sz="0" w:space="0" w:color="auto"/>
            <w:left w:val="none" w:sz="0" w:space="0" w:color="auto"/>
            <w:bottom w:val="none" w:sz="0" w:space="0" w:color="auto"/>
            <w:right w:val="none" w:sz="0" w:space="0" w:color="auto"/>
          </w:divBdr>
        </w:div>
        <w:div w:id="752506831">
          <w:marLeft w:val="640"/>
          <w:marRight w:val="0"/>
          <w:marTop w:val="0"/>
          <w:marBottom w:val="0"/>
          <w:divBdr>
            <w:top w:val="none" w:sz="0" w:space="0" w:color="auto"/>
            <w:left w:val="none" w:sz="0" w:space="0" w:color="auto"/>
            <w:bottom w:val="none" w:sz="0" w:space="0" w:color="auto"/>
            <w:right w:val="none" w:sz="0" w:space="0" w:color="auto"/>
          </w:divBdr>
        </w:div>
        <w:div w:id="1370111891">
          <w:marLeft w:val="640"/>
          <w:marRight w:val="0"/>
          <w:marTop w:val="0"/>
          <w:marBottom w:val="0"/>
          <w:divBdr>
            <w:top w:val="none" w:sz="0" w:space="0" w:color="auto"/>
            <w:left w:val="none" w:sz="0" w:space="0" w:color="auto"/>
            <w:bottom w:val="none" w:sz="0" w:space="0" w:color="auto"/>
            <w:right w:val="none" w:sz="0" w:space="0" w:color="auto"/>
          </w:divBdr>
        </w:div>
        <w:div w:id="218791231">
          <w:marLeft w:val="640"/>
          <w:marRight w:val="0"/>
          <w:marTop w:val="0"/>
          <w:marBottom w:val="0"/>
          <w:divBdr>
            <w:top w:val="none" w:sz="0" w:space="0" w:color="auto"/>
            <w:left w:val="none" w:sz="0" w:space="0" w:color="auto"/>
            <w:bottom w:val="none" w:sz="0" w:space="0" w:color="auto"/>
            <w:right w:val="none" w:sz="0" w:space="0" w:color="auto"/>
          </w:divBdr>
        </w:div>
        <w:div w:id="287397625">
          <w:marLeft w:val="640"/>
          <w:marRight w:val="0"/>
          <w:marTop w:val="0"/>
          <w:marBottom w:val="0"/>
          <w:divBdr>
            <w:top w:val="none" w:sz="0" w:space="0" w:color="auto"/>
            <w:left w:val="none" w:sz="0" w:space="0" w:color="auto"/>
            <w:bottom w:val="none" w:sz="0" w:space="0" w:color="auto"/>
            <w:right w:val="none" w:sz="0" w:space="0" w:color="auto"/>
          </w:divBdr>
        </w:div>
        <w:div w:id="972099873">
          <w:marLeft w:val="640"/>
          <w:marRight w:val="0"/>
          <w:marTop w:val="0"/>
          <w:marBottom w:val="0"/>
          <w:divBdr>
            <w:top w:val="none" w:sz="0" w:space="0" w:color="auto"/>
            <w:left w:val="none" w:sz="0" w:space="0" w:color="auto"/>
            <w:bottom w:val="none" w:sz="0" w:space="0" w:color="auto"/>
            <w:right w:val="none" w:sz="0" w:space="0" w:color="auto"/>
          </w:divBdr>
        </w:div>
        <w:div w:id="894662712">
          <w:marLeft w:val="640"/>
          <w:marRight w:val="0"/>
          <w:marTop w:val="0"/>
          <w:marBottom w:val="0"/>
          <w:divBdr>
            <w:top w:val="none" w:sz="0" w:space="0" w:color="auto"/>
            <w:left w:val="none" w:sz="0" w:space="0" w:color="auto"/>
            <w:bottom w:val="none" w:sz="0" w:space="0" w:color="auto"/>
            <w:right w:val="none" w:sz="0" w:space="0" w:color="auto"/>
          </w:divBdr>
        </w:div>
        <w:div w:id="896935806">
          <w:marLeft w:val="640"/>
          <w:marRight w:val="0"/>
          <w:marTop w:val="0"/>
          <w:marBottom w:val="0"/>
          <w:divBdr>
            <w:top w:val="none" w:sz="0" w:space="0" w:color="auto"/>
            <w:left w:val="none" w:sz="0" w:space="0" w:color="auto"/>
            <w:bottom w:val="none" w:sz="0" w:space="0" w:color="auto"/>
            <w:right w:val="none" w:sz="0" w:space="0" w:color="auto"/>
          </w:divBdr>
        </w:div>
        <w:div w:id="646857821">
          <w:marLeft w:val="640"/>
          <w:marRight w:val="0"/>
          <w:marTop w:val="0"/>
          <w:marBottom w:val="0"/>
          <w:divBdr>
            <w:top w:val="none" w:sz="0" w:space="0" w:color="auto"/>
            <w:left w:val="none" w:sz="0" w:space="0" w:color="auto"/>
            <w:bottom w:val="none" w:sz="0" w:space="0" w:color="auto"/>
            <w:right w:val="none" w:sz="0" w:space="0" w:color="auto"/>
          </w:divBdr>
        </w:div>
        <w:div w:id="924727492">
          <w:marLeft w:val="640"/>
          <w:marRight w:val="0"/>
          <w:marTop w:val="0"/>
          <w:marBottom w:val="0"/>
          <w:divBdr>
            <w:top w:val="none" w:sz="0" w:space="0" w:color="auto"/>
            <w:left w:val="none" w:sz="0" w:space="0" w:color="auto"/>
            <w:bottom w:val="none" w:sz="0" w:space="0" w:color="auto"/>
            <w:right w:val="none" w:sz="0" w:space="0" w:color="auto"/>
          </w:divBdr>
        </w:div>
        <w:div w:id="1665161016">
          <w:marLeft w:val="640"/>
          <w:marRight w:val="0"/>
          <w:marTop w:val="0"/>
          <w:marBottom w:val="0"/>
          <w:divBdr>
            <w:top w:val="none" w:sz="0" w:space="0" w:color="auto"/>
            <w:left w:val="none" w:sz="0" w:space="0" w:color="auto"/>
            <w:bottom w:val="none" w:sz="0" w:space="0" w:color="auto"/>
            <w:right w:val="none" w:sz="0" w:space="0" w:color="auto"/>
          </w:divBdr>
        </w:div>
        <w:div w:id="678580638">
          <w:marLeft w:val="640"/>
          <w:marRight w:val="0"/>
          <w:marTop w:val="0"/>
          <w:marBottom w:val="0"/>
          <w:divBdr>
            <w:top w:val="none" w:sz="0" w:space="0" w:color="auto"/>
            <w:left w:val="none" w:sz="0" w:space="0" w:color="auto"/>
            <w:bottom w:val="none" w:sz="0" w:space="0" w:color="auto"/>
            <w:right w:val="none" w:sz="0" w:space="0" w:color="auto"/>
          </w:divBdr>
        </w:div>
        <w:div w:id="1187014594">
          <w:marLeft w:val="640"/>
          <w:marRight w:val="0"/>
          <w:marTop w:val="0"/>
          <w:marBottom w:val="0"/>
          <w:divBdr>
            <w:top w:val="none" w:sz="0" w:space="0" w:color="auto"/>
            <w:left w:val="none" w:sz="0" w:space="0" w:color="auto"/>
            <w:bottom w:val="none" w:sz="0" w:space="0" w:color="auto"/>
            <w:right w:val="none" w:sz="0" w:space="0" w:color="auto"/>
          </w:divBdr>
        </w:div>
        <w:div w:id="528421603">
          <w:marLeft w:val="640"/>
          <w:marRight w:val="0"/>
          <w:marTop w:val="0"/>
          <w:marBottom w:val="0"/>
          <w:divBdr>
            <w:top w:val="none" w:sz="0" w:space="0" w:color="auto"/>
            <w:left w:val="none" w:sz="0" w:space="0" w:color="auto"/>
            <w:bottom w:val="none" w:sz="0" w:space="0" w:color="auto"/>
            <w:right w:val="none" w:sz="0" w:space="0" w:color="auto"/>
          </w:divBdr>
        </w:div>
        <w:div w:id="246808814">
          <w:marLeft w:val="640"/>
          <w:marRight w:val="0"/>
          <w:marTop w:val="0"/>
          <w:marBottom w:val="0"/>
          <w:divBdr>
            <w:top w:val="none" w:sz="0" w:space="0" w:color="auto"/>
            <w:left w:val="none" w:sz="0" w:space="0" w:color="auto"/>
            <w:bottom w:val="none" w:sz="0" w:space="0" w:color="auto"/>
            <w:right w:val="none" w:sz="0" w:space="0" w:color="auto"/>
          </w:divBdr>
        </w:div>
        <w:div w:id="894970824">
          <w:marLeft w:val="640"/>
          <w:marRight w:val="0"/>
          <w:marTop w:val="0"/>
          <w:marBottom w:val="0"/>
          <w:divBdr>
            <w:top w:val="none" w:sz="0" w:space="0" w:color="auto"/>
            <w:left w:val="none" w:sz="0" w:space="0" w:color="auto"/>
            <w:bottom w:val="none" w:sz="0" w:space="0" w:color="auto"/>
            <w:right w:val="none" w:sz="0" w:space="0" w:color="auto"/>
          </w:divBdr>
        </w:div>
        <w:div w:id="499008692">
          <w:marLeft w:val="640"/>
          <w:marRight w:val="0"/>
          <w:marTop w:val="0"/>
          <w:marBottom w:val="0"/>
          <w:divBdr>
            <w:top w:val="none" w:sz="0" w:space="0" w:color="auto"/>
            <w:left w:val="none" w:sz="0" w:space="0" w:color="auto"/>
            <w:bottom w:val="none" w:sz="0" w:space="0" w:color="auto"/>
            <w:right w:val="none" w:sz="0" w:space="0" w:color="auto"/>
          </w:divBdr>
        </w:div>
        <w:div w:id="1012149615">
          <w:marLeft w:val="640"/>
          <w:marRight w:val="0"/>
          <w:marTop w:val="0"/>
          <w:marBottom w:val="0"/>
          <w:divBdr>
            <w:top w:val="none" w:sz="0" w:space="0" w:color="auto"/>
            <w:left w:val="none" w:sz="0" w:space="0" w:color="auto"/>
            <w:bottom w:val="none" w:sz="0" w:space="0" w:color="auto"/>
            <w:right w:val="none" w:sz="0" w:space="0" w:color="auto"/>
          </w:divBdr>
        </w:div>
        <w:div w:id="26682734">
          <w:marLeft w:val="640"/>
          <w:marRight w:val="0"/>
          <w:marTop w:val="0"/>
          <w:marBottom w:val="0"/>
          <w:divBdr>
            <w:top w:val="none" w:sz="0" w:space="0" w:color="auto"/>
            <w:left w:val="none" w:sz="0" w:space="0" w:color="auto"/>
            <w:bottom w:val="none" w:sz="0" w:space="0" w:color="auto"/>
            <w:right w:val="none" w:sz="0" w:space="0" w:color="auto"/>
          </w:divBdr>
        </w:div>
        <w:div w:id="1844585194">
          <w:marLeft w:val="640"/>
          <w:marRight w:val="0"/>
          <w:marTop w:val="0"/>
          <w:marBottom w:val="0"/>
          <w:divBdr>
            <w:top w:val="none" w:sz="0" w:space="0" w:color="auto"/>
            <w:left w:val="none" w:sz="0" w:space="0" w:color="auto"/>
            <w:bottom w:val="none" w:sz="0" w:space="0" w:color="auto"/>
            <w:right w:val="none" w:sz="0" w:space="0" w:color="auto"/>
          </w:divBdr>
        </w:div>
        <w:div w:id="1793595671">
          <w:marLeft w:val="640"/>
          <w:marRight w:val="0"/>
          <w:marTop w:val="0"/>
          <w:marBottom w:val="0"/>
          <w:divBdr>
            <w:top w:val="none" w:sz="0" w:space="0" w:color="auto"/>
            <w:left w:val="none" w:sz="0" w:space="0" w:color="auto"/>
            <w:bottom w:val="none" w:sz="0" w:space="0" w:color="auto"/>
            <w:right w:val="none" w:sz="0" w:space="0" w:color="auto"/>
          </w:divBdr>
        </w:div>
        <w:div w:id="414866309">
          <w:marLeft w:val="640"/>
          <w:marRight w:val="0"/>
          <w:marTop w:val="0"/>
          <w:marBottom w:val="0"/>
          <w:divBdr>
            <w:top w:val="none" w:sz="0" w:space="0" w:color="auto"/>
            <w:left w:val="none" w:sz="0" w:space="0" w:color="auto"/>
            <w:bottom w:val="none" w:sz="0" w:space="0" w:color="auto"/>
            <w:right w:val="none" w:sz="0" w:space="0" w:color="auto"/>
          </w:divBdr>
        </w:div>
        <w:div w:id="273171898">
          <w:marLeft w:val="640"/>
          <w:marRight w:val="0"/>
          <w:marTop w:val="0"/>
          <w:marBottom w:val="0"/>
          <w:divBdr>
            <w:top w:val="none" w:sz="0" w:space="0" w:color="auto"/>
            <w:left w:val="none" w:sz="0" w:space="0" w:color="auto"/>
            <w:bottom w:val="none" w:sz="0" w:space="0" w:color="auto"/>
            <w:right w:val="none" w:sz="0" w:space="0" w:color="auto"/>
          </w:divBdr>
        </w:div>
      </w:divsChild>
    </w:div>
    <w:div w:id="472600859">
      <w:bodyDiv w:val="1"/>
      <w:marLeft w:val="0"/>
      <w:marRight w:val="0"/>
      <w:marTop w:val="0"/>
      <w:marBottom w:val="0"/>
      <w:divBdr>
        <w:top w:val="none" w:sz="0" w:space="0" w:color="auto"/>
        <w:left w:val="none" w:sz="0" w:space="0" w:color="auto"/>
        <w:bottom w:val="none" w:sz="0" w:space="0" w:color="auto"/>
        <w:right w:val="none" w:sz="0" w:space="0" w:color="auto"/>
      </w:divBdr>
      <w:divsChild>
        <w:div w:id="903561656">
          <w:marLeft w:val="640"/>
          <w:marRight w:val="0"/>
          <w:marTop w:val="0"/>
          <w:marBottom w:val="0"/>
          <w:divBdr>
            <w:top w:val="none" w:sz="0" w:space="0" w:color="auto"/>
            <w:left w:val="none" w:sz="0" w:space="0" w:color="auto"/>
            <w:bottom w:val="none" w:sz="0" w:space="0" w:color="auto"/>
            <w:right w:val="none" w:sz="0" w:space="0" w:color="auto"/>
          </w:divBdr>
        </w:div>
        <w:div w:id="1465196096">
          <w:marLeft w:val="640"/>
          <w:marRight w:val="0"/>
          <w:marTop w:val="0"/>
          <w:marBottom w:val="0"/>
          <w:divBdr>
            <w:top w:val="none" w:sz="0" w:space="0" w:color="auto"/>
            <w:left w:val="none" w:sz="0" w:space="0" w:color="auto"/>
            <w:bottom w:val="none" w:sz="0" w:space="0" w:color="auto"/>
            <w:right w:val="none" w:sz="0" w:space="0" w:color="auto"/>
          </w:divBdr>
        </w:div>
        <w:div w:id="549079164">
          <w:marLeft w:val="640"/>
          <w:marRight w:val="0"/>
          <w:marTop w:val="0"/>
          <w:marBottom w:val="0"/>
          <w:divBdr>
            <w:top w:val="none" w:sz="0" w:space="0" w:color="auto"/>
            <w:left w:val="none" w:sz="0" w:space="0" w:color="auto"/>
            <w:bottom w:val="none" w:sz="0" w:space="0" w:color="auto"/>
            <w:right w:val="none" w:sz="0" w:space="0" w:color="auto"/>
          </w:divBdr>
        </w:div>
        <w:div w:id="1769227653">
          <w:marLeft w:val="640"/>
          <w:marRight w:val="0"/>
          <w:marTop w:val="0"/>
          <w:marBottom w:val="0"/>
          <w:divBdr>
            <w:top w:val="none" w:sz="0" w:space="0" w:color="auto"/>
            <w:left w:val="none" w:sz="0" w:space="0" w:color="auto"/>
            <w:bottom w:val="none" w:sz="0" w:space="0" w:color="auto"/>
            <w:right w:val="none" w:sz="0" w:space="0" w:color="auto"/>
          </w:divBdr>
        </w:div>
        <w:div w:id="475337276">
          <w:marLeft w:val="640"/>
          <w:marRight w:val="0"/>
          <w:marTop w:val="0"/>
          <w:marBottom w:val="0"/>
          <w:divBdr>
            <w:top w:val="none" w:sz="0" w:space="0" w:color="auto"/>
            <w:left w:val="none" w:sz="0" w:space="0" w:color="auto"/>
            <w:bottom w:val="none" w:sz="0" w:space="0" w:color="auto"/>
            <w:right w:val="none" w:sz="0" w:space="0" w:color="auto"/>
          </w:divBdr>
        </w:div>
        <w:div w:id="49623194">
          <w:marLeft w:val="640"/>
          <w:marRight w:val="0"/>
          <w:marTop w:val="0"/>
          <w:marBottom w:val="0"/>
          <w:divBdr>
            <w:top w:val="none" w:sz="0" w:space="0" w:color="auto"/>
            <w:left w:val="none" w:sz="0" w:space="0" w:color="auto"/>
            <w:bottom w:val="none" w:sz="0" w:space="0" w:color="auto"/>
            <w:right w:val="none" w:sz="0" w:space="0" w:color="auto"/>
          </w:divBdr>
        </w:div>
        <w:div w:id="596796119">
          <w:marLeft w:val="640"/>
          <w:marRight w:val="0"/>
          <w:marTop w:val="0"/>
          <w:marBottom w:val="0"/>
          <w:divBdr>
            <w:top w:val="none" w:sz="0" w:space="0" w:color="auto"/>
            <w:left w:val="none" w:sz="0" w:space="0" w:color="auto"/>
            <w:bottom w:val="none" w:sz="0" w:space="0" w:color="auto"/>
            <w:right w:val="none" w:sz="0" w:space="0" w:color="auto"/>
          </w:divBdr>
        </w:div>
        <w:div w:id="2017222100">
          <w:marLeft w:val="640"/>
          <w:marRight w:val="0"/>
          <w:marTop w:val="0"/>
          <w:marBottom w:val="0"/>
          <w:divBdr>
            <w:top w:val="none" w:sz="0" w:space="0" w:color="auto"/>
            <w:left w:val="none" w:sz="0" w:space="0" w:color="auto"/>
            <w:bottom w:val="none" w:sz="0" w:space="0" w:color="auto"/>
            <w:right w:val="none" w:sz="0" w:space="0" w:color="auto"/>
          </w:divBdr>
        </w:div>
        <w:div w:id="956915789">
          <w:marLeft w:val="640"/>
          <w:marRight w:val="0"/>
          <w:marTop w:val="0"/>
          <w:marBottom w:val="0"/>
          <w:divBdr>
            <w:top w:val="none" w:sz="0" w:space="0" w:color="auto"/>
            <w:left w:val="none" w:sz="0" w:space="0" w:color="auto"/>
            <w:bottom w:val="none" w:sz="0" w:space="0" w:color="auto"/>
            <w:right w:val="none" w:sz="0" w:space="0" w:color="auto"/>
          </w:divBdr>
        </w:div>
        <w:div w:id="2083914190">
          <w:marLeft w:val="640"/>
          <w:marRight w:val="0"/>
          <w:marTop w:val="0"/>
          <w:marBottom w:val="0"/>
          <w:divBdr>
            <w:top w:val="none" w:sz="0" w:space="0" w:color="auto"/>
            <w:left w:val="none" w:sz="0" w:space="0" w:color="auto"/>
            <w:bottom w:val="none" w:sz="0" w:space="0" w:color="auto"/>
            <w:right w:val="none" w:sz="0" w:space="0" w:color="auto"/>
          </w:divBdr>
        </w:div>
        <w:div w:id="1256748272">
          <w:marLeft w:val="640"/>
          <w:marRight w:val="0"/>
          <w:marTop w:val="0"/>
          <w:marBottom w:val="0"/>
          <w:divBdr>
            <w:top w:val="none" w:sz="0" w:space="0" w:color="auto"/>
            <w:left w:val="none" w:sz="0" w:space="0" w:color="auto"/>
            <w:bottom w:val="none" w:sz="0" w:space="0" w:color="auto"/>
            <w:right w:val="none" w:sz="0" w:space="0" w:color="auto"/>
          </w:divBdr>
        </w:div>
        <w:div w:id="857625729">
          <w:marLeft w:val="640"/>
          <w:marRight w:val="0"/>
          <w:marTop w:val="0"/>
          <w:marBottom w:val="0"/>
          <w:divBdr>
            <w:top w:val="none" w:sz="0" w:space="0" w:color="auto"/>
            <w:left w:val="none" w:sz="0" w:space="0" w:color="auto"/>
            <w:bottom w:val="none" w:sz="0" w:space="0" w:color="auto"/>
            <w:right w:val="none" w:sz="0" w:space="0" w:color="auto"/>
          </w:divBdr>
        </w:div>
        <w:div w:id="1776510512">
          <w:marLeft w:val="640"/>
          <w:marRight w:val="0"/>
          <w:marTop w:val="0"/>
          <w:marBottom w:val="0"/>
          <w:divBdr>
            <w:top w:val="none" w:sz="0" w:space="0" w:color="auto"/>
            <w:left w:val="none" w:sz="0" w:space="0" w:color="auto"/>
            <w:bottom w:val="none" w:sz="0" w:space="0" w:color="auto"/>
            <w:right w:val="none" w:sz="0" w:space="0" w:color="auto"/>
          </w:divBdr>
        </w:div>
        <w:div w:id="1423451470">
          <w:marLeft w:val="640"/>
          <w:marRight w:val="0"/>
          <w:marTop w:val="0"/>
          <w:marBottom w:val="0"/>
          <w:divBdr>
            <w:top w:val="none" w:sz="0" w:space="0" w:color="auto"/>
            <w:left w:val="none" w:sz="0" w:space="0" w:color="auto"/>
            <w:bottom w:val="none" w:sz="0" w:space="0" w:color="auto"/>
            <w:right w:val="none" w:sz="0" w:space="0" w:color="auto"/>
          </w:divBdr>
        </w:div>
        <w:div w:id="859392517">
          <w:marLeft w:val="640"/>
          <w:marRight w:val="0"/>
          <w:marTop w:val="0"/>
          <w:marBottom w:val="0"/>
          <w:divBdr>
            <w:top w:val="none" w:sz="0" w:space="0" w:color="auto"/>
            <w:left w:val="none" w:sz="0" w:space="0" w:color="auto"/>
            <w:bottom w:val="none" w:sz="0" w:space="0" w:color="auto"/>
            <w:right w:val="none" w:sz="0" w:space="0" w:color="auto"/>
          </w:divBdr>
        </w:div>
        <w:div w:id="1089616813">
          <w:marLeft w:val="640"/>
          <w:marRight w:val="0"/>
          <w:marTop w:val="0"/>
          <w:marBottom w:val="0"/>
          <w:divBdr>
            <w:top w:val="none" w:sz="0" w:space="0" w:color="auto"/>
            <w:left w:val="none" w:sz="0" w:space="0" w:color="auto"/>
            <w:bottom w:val="none" w:sz="0" w:space="0" w:color="auto"/>
            <w:right w:val="none" w:sz="0" w:space="0" w:color="auto"/>
          </w:divBdr>
        </w:div>
        <w:div w:id="1838379959">
          <w:marLeft w:val="640"/>
          <w:marRight w:val="0"/>
          <w:marTop w:val="0"/>
          <w:marBottom w:val="0"/>
          <w:divBdr>
            <w:top w:val="none" w:sz="0" w:space="0" w:color="auto"/>
            <w:left w:val="none" w:sz="0" w:space="0" w:color="auto"/>
            <w:bottom w:val="none" w:sz="0" w:space="0" w:color="auto"/>
            <w:right w:val="none" w:sz="0" w:space="0" w:color="auto"/>
          </w:divBdr>
        </w:div>
        <w:div w:id="1418789682">
          <w:marLeft w:val="640"/>
          <w:marRight w:val="0"/>
          <w:marTop w:val="0"/>
          <w:marBottom w:val="0"/>
          <w:divBdr>
            <w:top w:val="none" w:sz="0" w:space="0" w:color="auto"/>
            <w:left w:val="none" w:sz="0" w:space="0" w:color="auto"/>
            <w:bottom w:val="none" w:sz="0" w:space="0" w:color="auto"/>
            <w:right w:val="none" w:sz="0" w:space="0" w:color="auto"/>
          </w:divBdr>
        </w:div>
        <w:div w:id="702484667">
          <w:marLeft w:val="640"/>
          <w:marRight w:val="0"/>
          <w:marTop w:val="0"/>
          <w:marBottom w:val="0"/>
          <w:divBdr>
            <w:top w:val="none" w:sz="0" w:space="0" w:color="auto"/>
            <w:left w:val="none" w:sz="0" w:space="0" w:color="auto"/>
            <w:bottom w:val="none" w:sz="0" w:space="0" w:color="auto"/>
            <w:right w:val="none" w:sz="0" w:space="0" w:color="auto"/>
          </w:divBdr>
        </w:div>
        <w:div w:id="1772969262">
          <w:marLeft w:val="640"/>
          <w:marRight w:val="0"/>
          <w:marTop w:val="0"/>
          <w:marBottom w:val="0"/>
          <w:divBdr>
            <w:top w:val="none" w:sz="0" w:space="0" w:color="auto"/>
            <w:left w:val="none" w:sz="0" w:space="0" w:color="auto"/>
            <w:bottom w:val="none" w:sz="0" w:space="0" w:color="auto"/>
            <w:right w:val="none" w:sz="0" w:space="0" w:color="auto"/>
          </w:divBdr>
        </w:div>
        <w:div w:id="1238634678">
          <w:marLeft w:val="640"/>
          <w:marRight w:val="0"/>
          <w:marTop w:val="0"/>
          <w:marBottom w:val="0"/>
          <w:divBdr>
            <w:top w:val="none" w:sz="0" w:space="0" w:color="auto"/>
            <w:left w:val="none" w:sz="0" w:space="0" w:color="auto"/>
            <w:bottom w:val="none" w:sz="0" w:space="0" w:color="auto"/>
            <w:right w:val="none" w:sz="0" w:space="0" w:color="auto"/>
          </w:divBdr>
        </w:div>
      </w:divsChild>
    </w:div>
    <w:div w:id="476654488">
      <w:bodyDiv w:val="1"/>
      <w:marLeft w:val="0"/>
      <w:marRight w:val="0"/>
      <w:marTop w:val="0"/>
      <w:marBottom w:val="0"/>
      <w:divBdr>
        <w:top w:val="none" w:sz="0" w:space="0" w:color="auto"/>
        <w:left w:val="none" w:sz="0" w:space="0" w:color="auto"/>
        <w:bottom w:val="none" w:sz="0" w:space="0" w:color="auto"/>
        <w:right w:val="none" w:sz="0" w:space="0" w:color="auto"/>
      </w:divBdr>
      <w:divsChild>
        <w:div w:id="227883004">
          <w:marLeft w:val="640"/>
          <w:marRight w:val="0"/>
          <w:marTop w:val="0"/>
          <w:marBottom w:val="0"/>
          <w:divBdr>
            <w:top w:val="none" w:sz="0" w:space="0" w:color="auto"/>
            <w:left w:val="none" w:sz="0" w:space="0" w:color="auto"/>
            <w:bottom w:val="none" w:sz="0" w:space="0" w:color="auto"/>
            <w:right w:val="none" w:sz="0" w:space="0" w:color="auto"/>
          </w:divBdr>
          <w:divsChild>
            <w:div w:id="89814984">
              <w:marLeft w:val="0"/>
              <w:marRight w:val="0"/>
              <w:marTop w:val="0"/>
              <w:marBottom w:val="0"/>
              <w:divBdr>
                <w:top w:val="none" w:sz="0" w:space="0" w:color="auto"/>
                <w:left w:val="none" w:sz="0" w:space="0" w:color="auto"/>
                <w:bottom w:val="none" w:sz="0" w:space="0" w:color="auto"/>
                <w:right w:val="none" w:sz="0" w:space="0" w:color="auto"/>
              </w:divBdr>
              <w:divsChild>
                <w:div w:id="1149906795">
                  <w:marLeft w:val="640"/>
                  <w:marRight w:val="0"/>
                  <w:marTop w:val="0"/>
                  <w:marBottom w:val="0"/>
                  <w:divBdr>
                    <w:top w:val="none" w:sz="0" w:space="0" w:color="auto"/>
                    <w:left w:val="none" w:sz="0" w:space="0" w:color="auto"/>
                    <w:bottom w:val="none" w:sz="0" w:space="0" w:color="auto"/>
                    <w:right w:val="none" w:sz="0" w:space="0" w:color="auto"/>
                  </w:divBdr>
                </w:div>
                <w:div w:id="694382690">
                  <w:marLeft w:val="640"/>
                  <w:marRight w:val="0"/>
                  <w:marTop w:val="0"/>
                  <w:marBottom w:val="0"/>
                  <w:divBdr>
                    <w:top w:val="none" w:sz="0" w:space="0" w:color="auto"/>
                    <w:left w:val="none" w:sz="0" w:space="0" w:color="auto"/>
                    <w:bottom w:val="none" w:sz="0" w:space="0" w:color="auto"/>
                    <w:right w:val="none" w:sz="0" w:space="0" w:color="auto"/>
                  </w:divBdr>
                </w:div>
                <w:div w:id="1992556879">
                  <w:marLeft w:val="640"/>
                  <w:marRight w:val="0"/>
                  <w:marTop w:val="0"/>
                  <w:marBottom w:val="0"/>
                  <w:divBdr>
                    <w:top w:val="none" w:sz="0" w:space="0" w:color="auto"/>
                    <w:left w:val="none" w:sz="0" w:space="0" w:color="auto"/>
                    <w:bottom w:val="none" w:sz="0" w:space="0" w:color="auto"/>
                    <w:right w:val="none" w:sz="0" w:space="0" w:color="auto"/>
                  </w:divBdr>
                </w:div>
                <w:div w:id="802507988">
                  <w:marLeft w:val="640"/>
                  <w:marRight w:val="0"/>
                  <w:marTop w:val="0"/>
                  <w:marBottom w:val="0"/>
                  <w:divBdr>
                    <w:top w:val="none" w:sz="0" w:space="0" w:color="auto"/>
                    <w:left w:val="none" w:sz="0" w:space="0" w:color="auto"/>
                    <w:bottom w:val="none" w:sz="0" w:space="0" w:color="auto"/>
                    <w:right w:val="none" w:sz="0" w:space="0" w:color="auto"/>
                  </w:divBdr>
                </w:div>
                <w:div w:id="402263277">
                  <w:marLeft w:val="640"/>
                  <w:marRight w:val="0"/>
                  <w:marTop w:val="0"/>
                  <w:marBottom w:val="0"/>
                  <w:divBdr>
                    <w:top w:val="none" w:sz="0" w:space="0" w:color="auto"/>
                    <w:left w:val="none" w:sz="0" w:space="0" w:color="auto"/>
                    <w:bottom w:val="none" w:sz="0" w:space="0" w:color="auto"/>
                    <w:right w:val="none" w:sz="0" w:space="0" w:color="auto"/>
                  </w:divBdr>
                </w:div>
                <w:div w:id="125782009">
                  <w:marLeft w:val="640"/>
                  <w:marRight w:val="0"/>
                  <w:marTop w:val="0"/>
                  <w:marBottom w:val="0"/>
                  <w:divBdr>
                    <w:top w:val="none" w:sz="0" w:space="0" w:color="auto"/>
                    <w:left w:val="none" w:sz="0" w:space="0" w:color="auto"/>
                    <w:bottom w:val="none" w:sz="0" w:space="0" w:color="auto"/>
                    <w:right w:val="none" w:sz="0" w:space="0" w:color="auto"/>
                  </w:divBdr>
                </w:div>
                <w:div w:id="841046920">
                  <w:marLeft w:val="640"/>
                  <w:marRight w:val="0"/>
                  <w:marTop w:val="0"/>
                  <w:marBottom w:val="0"/>
                  <w:divBdr>
                    <w:top w:val="none" w:sz="0" w:space="0" w:color="auto"/>
                    <w:left w:val="none" w:sz="0" w:space="0" w:color="auto"/>
                    <w:bottom w:val="none" w:sz="0" w:space="0" w:color="auto"/>
                    <w:right w:val="none" w:sz="0" w:space="0" w:color="auto"/>
                  </w:divBdr>
                </w:div>
                <w:div w:id="91560824">
                  <w:marLeft w:val="640"/>
                  <w:marRight w:val="0"/>
                  <w:marTop w:val="0"/>
                  <w:marBottom w:val="0"/>
                  <w:divBdr>
                    <w:top w:val="none" w:sz="0" w:space="0" w:color="auto"/>
                    <w:left w:val="none" w:sz="0" w:space="0" w:color="auto"/>
                    <w:bottom w:val="none" w:sz="0" w:space="0" w:color="auto"/>
                    <w:right w:val="none" w:sz="0" w:space="0" w:color="auto"/>
                  </w:divBdr>
                </w:div>
                <w:div w:id="2061400696">
                  <w:marLeft w:val="640"/>
                  <w:marRight w:val="0"/>
                  <w:marTop w:val="0"/>
                  <w:marBottom w:val="0"/>
                  <w:divBdr>
                    <w:top w:val="none" w:sz="0" w:space="0" w:color="auto"/>
                    <w:left w:val="none" w:sz="0" w:space="0" w:color="auto"/>
                    <w:bottom w:val="none" w:sz="0" w:space="0" w:color="auto"/>
                    <w:right w:val="none" w:sz="0" w:space="0" w:color="auto"/>
                  </w:divBdr>
                </w:div>
                <w:div w:id="39669352">
                  <w:marLeft w:val="640"/>
                  <w:marRight w:val="0"/>
                  <w:marTop w:val="0"/>
                  <w:marBottom w:val="0"/>
                  <w:divBdr>
                    <w:top w:val="none" w:sz="0" w:space="0" w:color="auto"/>
                    <w:left w:val="none" w:sz="0" w:space="0" w:color="auto"/>
                    <w:bottom w:val="none" w:sz="0" w:space="0" w:color="auto"/>
                    <w:right w:val="none" w:sz="0" w:space="0" w:color="auto"/>
                  </w:divBdr>
                </w:div>
                <w:div w:id="173881905">
                  <w:marLeft w:val="640"/>
                  <w:marRight w:val="0"/>
                  <w:marTop w:val="0"/>
                  <w:marBottom w:val="0"/>
                  <w:divBdr>
                    <w:top w:val="none" w:sz="0" w:space="0" w:color="auto"/>
                    <w:left w:val="none" w:sz="0" w:space="0" w:color="auto"/>
                    <w:bottom w:val="none" w:sz="0" w:space="0" w:color="auto"/>
                    <w:right w:val="none" w:sz="0" w:space="0" w:color="auto"/>
                  </w:divBdr>
                </w:div>
                <w:div w:id="1974434141">
                  <w:marLeft w:val="640"/>
                  <w:marRight w:val="0"/>
                  <w:marTop w:val="0"/>
                  <w:marBottom w:val="0"/>
                  <w:divBdr>
                    <w:top w:val="none" w:sz="0" w:space="0" w:color="auto"/>
                    <w:left w:val="none" w:sz="0" w:space="0" w:color="auto"/>
                    <w:bottom w:val="none" w:sz="0" w:space="0" w:color="auto"/>
                    <w:right w:val="none" w:sz="0" w:space="0" w:color="auto"/>
                  </w:divBdr>
                </w:div>
                <w:div w:id="1331637025">
                  <w:marLeft w:val="640"/>
                  <w:marRight w:val="0"/>
                  <w:marTop w:val="0"/>
                  <w:marBottom w:val="0"/>
                  <w:divBdr>
                    <w:top w:val="none" w:sz="0" w:space="0" w:color="auto"/>
                    <w:left w:val="none" w:sz="0" w:space="0" w:color="auto"/>
                    <w:bottom w:val="none" w:sz="0" w:space="0" w:color="auto"/>
                    <w:right w:val="none" w:sz="0" w:space="0" w:color="auto"/>
                  </w:divBdr>
                </w:div>
                <w:div w:id="1817529748">
                  <w:marLeft w:val="640"/>
                  <w:marRight w:val="0"/>
                  <w:marTop w:val="0"/>
                  <w:marBottom w:val="0"/>
                  <w:divBdr>
                    <w:top w:val="none" w:sz="0" w:space="0" w:color="auto"/>
                    <w:left w:val="none" w:sz="0" w:space="0" w:color="auto"/>
                    <w:bottom w:val="none" w:sz="0" w:space="0" w:color="auto"/>
                    <w:right w:val="none" w:sz="0" w:space="0" w:color="auto"/>
                  </w:divBdr>
                </w:div>
                <w:div w:id="1433207160">
                  <w:marLeft w:val="640"/>
                  <w:marRight w:val="0"/>
                  <w:marTop w:val="0"/>
                  <w:marBottom w:val="0"/>
                  <w:divBdr>
                    <w:top w:val="none" w:sz="0" w:space="0" w:color="auto"/>
                    <w:left w:val="none" w:sz="0" w:space="0" w:color="auto"/>
                    <w:bottom w:val="none" w:sz="0" w:space="0" w:color="auto"/>
                    <w:right w:val="none" w:sz="0" w:space="0" w:color="auto"/>
                  </w:divBdr>
                </w:div>
                <w:div w:id="983000405">
                  <w:marLeft w:val="640"/>
                  <w:marRight w:val="0"/>
                  <w:marTop w:val="0"/>
                  <w:marBottom w:val="0"/>
                  <w:divBdr>
                    <w:top w:val="none" w:sz="0" w:space="0" w:color="auto"/>
                    <w:left w:val="none" w:sz="0" w:space="0" w:color="auto"/>
                    <w:bottom w:val="none" w:sz="0" w:space="0" w:color="auto"/>
                    <w:right w:val="none" w:sz="0" w:space="0" w:color="auto"/>
                  </w:divBdr>
                </w:div>
                <w:div w:id="543375102">
                  <w:marLeft w:val="640"/>
                  <w:marRight w:val="0"/>
                  <w:marTop w:val="0"/>
                  <w:marBottom w:val="0"/>
                  <w:divBdr>
                    <w:top w:val="none" w:sz="0" w:space="0" w:color="auto"/>
                    <w:left w:val="none" w:sz="0" w:space="0" w:color="auto"/>
                    <w:bottom w:val="none" w:sz="0" w:space="0" w:color="auto"/>
                    <w:right w:val="none" w:sz="0" w:space="0" w:color="auto"/>
                  </w:divBdr>
                </w:div>
                <w:div w:id="1410349622">
                  <w:marLeft w:val="640"/>
                  <w:marRight w:val="0"/>
                  <w:marTop w:val="0"/>
                  <w:marBottom w:val="0"/>
                  <w:divBdr>
                    <w:top w:val="none" w:sz="0" w:space="0" w:color="auto"/>
                    <w:left w:val="none" w:sz="0" w:space="0" w:color="auto"/>
                    <w:bottom w:val="none" w:sz="0" w:space="0" w:color="auto"/>
                    <w:right w:val="none" w:sz="0" w:space="0" w:color="auto"/>
                  </w:divBdr>
                </w:div>
                <w:div w:id="1216426165">
                  <w:marLeft w:val="640"/>
                  <w:marRight w:val="0"/>
                  <w:marTop w:val="0"/>
                  <w:marBottom w:val="0"/>
                  <w:divBdr>
                    <w:top w:val="none" w:sz="0" w:space="0" w:color="auto"/>
                    <w:left w:val="none" w:sz="0" w:space="0" w:color="auto"/>
                    <w:bottom w:val="none" w:sz="0" w:space="0" w:color="auto"/>
                    <w:right w:val="none" w:sz="0" w:space="0" w:color="auto"/>
                  </w:divBdr>
                </w:div>
                <w:div w:id="1612204207">
                  <w:marLeft w:val="640"/>
                  <w:marRight w:val="0"/>
                  <w:marTop w:val="0"/>
                  <w:marBottom w:val="0"/>
                  <w:divBdr>
                    <w:top w:val="none" w:sz="0" w:space="0" w:color="auto"/>
                    <w:left w:val="none" w:sz="0" w:space="0" w:color="auto"/>
                    <w:bottom w:val="none" w:sz="0" w:space="0" w:color="auto"/>
                    <w:right w:val="none" w:sz="0" w:space="0" w:color="auto"/>
                  </w:divBdr>
                </w:div>
                <w:div w:id="646860992">
                  <w:marLeft w:val="640"/>
                  <w:marRight w:val="0"/>
                  <w:marTop w:val="0"/>
                  <w:marBottom w:val="0"/>
                  <w:divBdr>
                    <w:top w:val="none" w:sz="0" w:space="0" w:color="auto"/>
                    <w:left w:val="none" w:sz="0" w:space="0" w:color="auto"/>
                    <w:bottom w:val="none" w:sz="0" w:space="0" w:color="auto"/>
                    <w:right w:val="none" w:sz="0" w:space="0" w:color="auto"/>
                  </w:divBdr>
                </w:div>
                <w:div w:id="1394503809">
                  <w:marLeft w:val="640"/>
                  <w:marRight w:val="0"/>
                  <w:marTop w:val="0"/>
                  <w:marBottom w:val="0"/>
                  <w:divBdr>
                    <w:top w:val="none" w:sz="0" w:space="0" w:color="auto"/>
                    <w:left w:val="none" w:sz="0" w:space="0" w:color="auto"/>
                    <w:bottom w:val="none" w:sz="0" w:space="0" w:color="auto"/>
                    <w:right w:val="none" w:sz="0" w:space="0" w:color="auto"/>
                  </w:divBdr>
                </w:div>
                <w:div w:id="1710757062">
                  <w:marLeft w:val="640"/>
                  <w:marRight w:val="0"/>
                  <w:marTop w:val="0"/>
                  <w:marBottom w:val="0"/>
                  <w:divBdr>
                    <w:top w:val="none" w:sz="0" w:space="0" w:color="auto"/>
                    <w:left w:val="none" w:sz="0" w:space="0" w:color="auto"/>
                    <w:bottom w:val="none" w:sz="0" w:space="0" w:color="auto"/>
                    <w:right w:val="none" w:sz="0" w:space="0" w:color="auto"/>
                  </w:divBdr>
                </w:div>
                <w:div w:id="1496454205">
                  <w:marLeft w:val="640"/>
                  <w:marRight w:val="0"/>
                  <w:marTop w:val="0"/>
                  <w:marBottom w:val="0"/>
                  <w:divBdr>
                    <w:top w:val="none" w:sz="0" w:space="0" w:color="auto"/>
                    <w:left w:val="none" w:sz="0" w:space="0" w:color="auto"/>
                    <w:bottom w:val="none" w:sz="0" w:space="0" w:color="auto"/>
                    <w:right w:val="none" w:sz="0" w:space="0" w:color="auto"/>
                  </w:divBdr>
                </w:div>
                <w:div w:id="736123786">
                  <w:marLeft w:val="640"/>
                  <w:marRight w:val="0"/>
                  <w:marTop w:val="0"/>
                  <w:marBottom w:val="0"/>
                  <w:divBdr>
                    <w:top w:val="none" w:sz="0" w:space="0" w:color="auto"/>
                    <w:left w:val="none" w:sz="0" w:space="0" w:color="auto"/>
                    <w:bottom w:val="none" w:sz="0" w:space="0" w:color="auto"/>
                    <w:right w:val="none" w:sz="0" w:space="0" w:color="auto"/>
                  </w:divBdr>
                </w:div>
                <w:div w:id="1712607321">
                  <w:marLeft w:val="640"/>
                  <w:marRight w:val="0"/>
                  <w:marTop w:val="0"/>
                  <w:marBottom w:val="0"/>
                  <w:divBdr>
                    <w:top w:val="none" w:sz="0" w:space="0" w:color="auto"/>
                    <w:left w:val="none" w:sz="0" w:space="0" w:color="auto"/>
                    <w:bottom w:val="none" w:sz="0" w:space="0" w:color="auto"/>
                    <w:right w:val="none" w:sz="0" w:space="0" w:color="auto"/>
                  </w:divBdr>
                </w:div>
                <w:div w:id="2100131900">
                  <w:marLeft w:val="640"/>
                  <w:marRight w:val="0"/>
                  <w:marTop w:val="0"/>
                  <w:marBottom w:val="0"/>
                  <w:divBdr>
                    <w:top w:val="none" w:sz="0" w:space="0" w:color="auto"/>
                    <w:left w:val="none" w:sz="0" w:space="0" w:color="auto"/>
                    <w:bottom w:val="none" w:sz="0" w:space="0" w:color="auto"/>
                    <w:right w:val="none" w:sz="0" w:space="0" w:color="auto"/>
                  </w:divBdr>
                </w:div>
                <w:div w:id="1689259720">
                  <w:marLeft w:val="640"/>
                  <w:marRight w:val="0"/>
                  <w:marTop w:val="0"/>
                  <w:marBottom w:val="0"/>
                  <w:divBdr>
                    <w:top w:val="none" w:sz="0" w:space="0" w:color="auto"/>
                    <w:left w:val="none" w:sz="0" w:space="0" w:color="auto"/>
                    <w:bottom w:val="none" w:sz="0" w:space="0" w:color="auto"/>
                    <w:right w:val="none" w:sz="0" w:space="0" w:color="auto"/>
                  </w:divBdr>
                </w:div>
                <w:div w:id="125510276">
                  <w:marLeft w:val="640"/>
                  <w:marRight w:val="0"/>
                  <w:marTop w:val="0"/>
                  <w:marBottom w:val="0"/>
                  <w:divBdr>
                    <w:top w:val="none" w:sz="0" w:space="0" w:color="auto"/>
                    <w:left w:val="none" w:sz="0" w:space="0" w:color="auto"/>
                    <w:bottom w:val="none" w:sz="0" w:space="0" w:color="auto"/>
                    <w:right w:val="none" w:sz="0" w:space="0" w:color="auto"/>
                  </w:divBdr>
                </w:div>
                <w:div w:id="1887138076">
                  <w:marLeft w:val="640"/>
                  <w:marRight w:val="0"/>
                  <w:marTop w:val="0"/>
                  <w:marBottom w:val="0"/>
                  <w:divBdr>
                    <w:top w:val="none" w:sz="0" w:space="0" w:color="auto"/>
                    <w:left w:val="none" w:sz="0" w:space="0" w:color="auto"/>
                    <w:bottom w:val="none" w:sz="0" w:space="0" w:color="auto"/>
                    <w:right w:val="none" w:sz="0" w:space="0" w:color="auto"/>
                  </w:divBdr>
                </w:div>
                <w:div w:id="888683796">
                  <w:marLeft w:val="640"/>
                  <w:marRight w:val="0"/>
                  <w:marTop w:val="0"/>
                  <w:marBottom w:val="0"/>
                  <w:divBdr>
                    <w:top w:val="none" w:sz="0" w:space="0" w:color="auto"/>
                    <w:left w:val="none" w:sz="0" w:space="0" w:color="auto"/>
                    <w:bottom w:val="none" w:sz="0" w:space="0" w:color="auto"/>
                    <w:right w:val="none" w:sz="0" w:space="0" w:color="auto"/>
                  </w:divBdr>
                </w:div>
                <w:div w:id="489560786">
                  <w:marLeft w:val="640"/>
                  <w:marRight w:val="0"/>
                  <w:marTop w:val="0"/>
                  <w:marBottom w:val="0"/>
                  <w:divBdr>
                    <w:top w:val="none" w:sz="0" w:space="0" w:color="auto"/>
                    <w:left w:val="none" w:sz="0" w:space="0" w:color="auto"/>
                    <w:bottom w:val="none" w:sz="0" w:space="0" w:color="auto"/>
                    <w:right w:val="none" w:sz="0" w:space="0" w:color="auto"/>
                  </w:divBdr>
                </w:div>
                <w:div w:id="1985356083">
                  <w:marLeft w:val="640"/>
                  <w:marRight w:val="0"/>
                  <w:marTop w:val="0"/>
                  <w:marBottom w:val="0"/>
                  <w:divBdr>
                    <w:top w:val="none" w:sz="0" w:space="0" w:color="auto"/>
                    <w:left w:val="none" w:sz="0" w:space="0" w:color="auto"/>
                    <w:bottom w:val="none" w:sz="0" w:space="0" w:color="auto"/>
                    <w:right w:val="none" w:sz="0" w:space="0" w:color="auto"/>
                  </w:divBdr>
                </w:div>
                <w:div w:id="185215069">
                  <w:marLeft w:val="640"/>
                  <w:marRight w:val="0"/>
                  <w:marTop w:val="0"/>
                  <w:marBottom w:val="0"/>
                  <w:divBdr>
                    <w:top w:val="none" w:sz="0" w:space="0" w:color="auto"/>
                    <w:left w:val="none" w:sz="0" w:space="0" w:color="auto"/>
                    <w:bottom w:val="none" w:sz="0" w:space="0" w:color="auto"/>
                    <w:right w:val="none" w:sz="0" w:space="0" w:color="auto"/>
                  </w:divBdr>
                </w:div>
              </w:divsChild>
            </w:div>
            <w:div w:id="2107386116">
              <w:marLeft w:val="0"/>
              <w:marRight w:val="0"/>
              <w:marTop w:val="0"/>
              <w:marBottom w:val="0"/>
              <w:divBdr>
                <w:top w:val="none" w:sz="0" w:space="0" w:color="auto"/>
                <w:left w:val="none" w:sz="0" w:space="0" w:color="auto"/>
                <w:bottom w:val="none" w:sz="0" w:space="0" w:color="auto"/>
                <w:right w:val="none" w:sz="0" w:space="0" w:color="auto"/>
              </w:divBdr>
              <w:divsChild>
                <w:div w:id="432163408">
                  <w:marLeft w:val="640"/>
                  <w:marRight w:val="0"/>
                  <w:marTop w:val="0"/>
                  <w:marBottom w:val="0"/>
                  <w:divBdr>
                    <w:top w:val="none" w:sz="0" w:space="0" w:color="auto"/>
                    <w:left w:val="none" w:sz="0" w:space="0" w:color="auto"/>
                    <w:bottom w:val="none" w:sz="0" w:space="0" w:color="auto"/>
                    <w:right w:val="none" w:sz="0" w:space="0" w:color="auto"/>
                  </w:divBdr>
                </w:div>
                <w:div w:id="1067460728">
                  <w:marLeft w:val="640"/>
                  <w:marRight w:val="0"/>
                  <w:marTop w:val="0"/>
                  <w:marBottom w:val="0"/>
                  <w:divBdr>
                    <w:top w:val="none" w:sz="0" w:space="0" w:color="auto"/>
                    <w:left w:val="none" w:sz="0" w:space="0" w:color="auto"/>
                    <w:bottom w:val="none" w:sz="0" w:space="0" w:color="auto"/>
                    <w:right w:val="none" w:sz="0" w:space="0" w:color="auto"/>
                  </w:divBdr>
                </w:div>
                <w:div w:id="1852838907">
                  <w:marLeft w:val="640"/>
                  <w:marRight w:val="0"/>
                  <w:marTop w:val="0"/>
                  <w:marBottom w:val="0"/>
                  <w:divBdr>
                    <w:top w:val="none" w:sz="0" w:space="0" w:color="auto"/>
                    <w:left w:val="none" w:sz="0" w:space="0" w:color="auto"/>
                    <w:bottom w:val="none" w:sz="0" w:space="0" w:color="auto"/>
                    <w:right w:val="none" w:sz="0" w:space="0" w:color="auto"/>
                  </w:divBdr>
                </w:div>
                <w:div w:id="420955489">
                  <w:marLeft w:val="640"/>
                  <w:marRight w:val="0"/>
                  <w:marTop w:val="0"/>
                  <w:marBottom w:val="0"/>
                  <w:divBdr>
                    <w:top w:val="none" w:sz="0" w:space="0" w:color="auto"/>
                    <w:left w:val="none" w:sz="0" w:space="0" w:color="auto"/>
                    <w:bottom w:val="none" w:sz="0" w:space="0" w:color="auto"/>
                    <w:right w:val="none" w:sz="0" w:space="0" w:color="auto"/>
                  </w:divBdr>
                </w:div>
                <w:div w:id="1592347266">
                  <w:marLeft w:val="640"/>
                  <w:marRight w:val="0"/>
                  <w:marTop w:val="0"/>
                  <w:marBottom w:val="0"/>
                  <w:divBdr>
                    <w:top w:val="none" w:sz="0" w:space="0" w:color="auto"/>
                    <w:left w:val="none" w:sz="0" w:space="0" w:color="auto"/>
                    <w:bottom w:val="none" w:sz="0" w:space="0" w:color="auto"/>
                    <w:right w:val="none" w:sz="0" w:space="0" w:color="auto"/>
                  </w:divBdr>
                </w:div>
                <w:div w:id="658386608">
                  <w:marLeft w:val="640"/>
                  <w:marRight w:val="0"/>
                  <w:marTop w:val="0"/>
                  <w:marBottom w:val="0"/>
                  <w:divBdr>
                    <w:top w:val="none" w:sz="0" w:space="0" w:color="auto"/>
                    <w:left w:val="none" w:sz="0" w:space="0" w:color="auto"/>
                    <w:bottom w:val="none" w:sz="0" w:space="0" w:color="auto"/>
                    <w:right w:val="none" w:sz="0" w:space="0" w:color="auto"/>
                  </w:divBdr>
                </w:div>
                <w:div w:id="942960706">
                  <w:marLeft w:val="640"/>
                  <w:marRight w:val="0"/>
                  <w:marTop w:val="0"/>
                  <w:marBottom w:val="0"/>
                  <w:divBdr>
                    <w:top w:val="none" w:sz="0" w:space="0" w:color="auto"/>
                    <w:left w:val="none" w:sz="0" w:space="0" w:color="auto"/>
                    <w:bottom w:val="none" w:sz="0" w:space="0" w:color="auto"/>
                    <w:right w:val="none" w:sz="0" w:space="0" w:color="auto"/>
                  </w:divBdr>
                </w:div>
                <w:div w:id="572131046">
                  <w:marLeft w:val="640"/>
                  <w:marRight w:val="0"/>
                  <w:marTop w:val="0"/>
                  <w:marBottom w:val="0"/>
                  <w:divBdr>
                    <w:top w:val="none" w:sz="0" w:space="0" w:color="auto"/>
                    <w:left w:val="none" w:sz="0" w:space="0" w:color="auto"/>
                    <w:bottom w:val="none" w:sz="0" w:space="0" w:color="auto"/>
                    <w:right w:val="none" w:sz="0" w:space="0" w:color="auto"/>
                  </w:divBdr>
                </w:div>
                <w:div w:id="2016229743">
                  <w:marLeft w:val="640"/>
                  <w:marRight w:val="0"/>
                  <w:marTop w:val="0"/>
                  <w:marBottom w:val="0"/>
                  <w:divBdr>
                    <w:top w:val="none" w:sz="0" w:space="0" w:color="auto"/>
                    <w:left w:val="none" w:sz="0" w:space="0" w:color="auto"/>
                    <w:bottom w:val="none" w:sz="0" w:space="0" w:color="auto"/>
                    <w:right w:val="none" w:sz="0" w:space="0" w:color="auto"/>
                  </w:divBdr>
                </w:div>
                <w:div w:id="1143230065">
                  <w:marLeft w:val="640"/>
                  <w:marRight w:val="0"/>
                  <w:marTop w:val="0"/>
                  <w:marBottom w:val="0"/>
                  <w:divBdr>
                    <w:top w:val="none" w:sz="0" w:space="0" w:color="auto"/>
                    <w:left w:val="none" w:sz="0" w:space="0" w:color="auto"/>
                    <w:bottom w:val="none" w:sz="0" w:space="0" w:color="auto"/>
                    <w:right w:val="none" w:sz="0" w:space="0" w:color="auto"/>
                  </w:divBdr>
                </w:div>
                <w:div w:id="1718241176">
                  <w:marLeft w:val="640"/>
                  <w:marRight w:val="0"/>
                  <w:marTop w:val="0"/>
                  <w:marBottom w:val="0"/>
                  <w:divBdr>
                    <w:top w:val="none" w:sz="0" w:space="0" w:color="auto"/>
                    <w:left w:val="none" w:sz="0" w:space="0" w:color="auto"/>
                    <w:bottom w:val="none" w:sz="0" w:space="0" w:color="auto"/>
                    <w:right w:val="none" w:sz="0" w:space="0" w:color="auto"/>
                  </w:divBdr>
                </w:div>
                <w:div w:id="1999115507">
                  <w:marLeft w:val="640"/>
                  <w:marRight w:val="0"/>
                  <w:marTop w:val="0"/>
                  <w:marBottom w:val="0"/>
                  <w:divBdr>
                    <w:top w:val="none" w:sz="0" w:space="0" w:color="auto"/>
                    <w:left w:val="none" w:sz="0" w:space="0" w:color="auto"/>
                    <w:bottom w:val="none" w:sz="0" w:space="0" w:color="auto"/>
                    <w:right w:val="none" w:sz="0" w:space="0" w:color="auto"/>
                  </w:divBdr>
                </w:div>
                <w:div w:id="1789083789">
                  <w:marLeft w:val="640"/>
                  <w:marRight w:val="0"/>
                  <w:marTop w:val="0"/>
                  <w:marBottom w:val="0"/>
                  <w:divBdr>
                    <w:top w:val="none" w:sz="0" w:space="0" w:color="auto"/>
                    <w:left w:val="none" w:sz="0" w:space="0" w:color="auto"/>
                    <w:bottom w:val="none" w:sz="0" w:space="0" w:color="auto"/>
                    <w:right w:val="none" w:sz="0" w:space="0" w:color="auto"/>
                  </w:divBdr>
                </w:div>
                <w:div w:id="1525830267">
                  <w:marLeft w:val="640"/>
                  <w:marRight w:val="0"/>
                  <w:marTop w:val="0"/>
                  <w:marBottom w:val="0"/>
                  <w:divBdr>
                    <w:top w:val="none" w:sz="0" w:space="0" w:color="auto"/>
                    <w:left w:val="none" w:sz="0" w:space="0" w:color="auto"/>
                    <w:bottom w:val="none" w:sz="0" w:space="0" w:color="auto"/>
                    <w:right w:val="none" w:sz="0" w:space="0" w:color="auto"/>
                  </w:divBdr>
                </w:div>
                <w:div w:id="668408514">
                  <w:marLeft w:val="640"/>
                  <w:marRight w:val="0"/>
                  <w:marTop w:val="0"/>
                  <w:marBottom w:val="0"/>
                  <w:divBdr>
                    <w:top w:val="none" w:sz="0" w:space="0" w:color="auto"/>
                    <w:left w:val="none" w:sz="0" w:space="0" w:color="auto"/>
                    <w:bottom w:val="none" w:sz="0" w:space="0" w:color="auto"/>
                    <w:right w:val="none" w:sz="0" w:space="0" w:color="auto"/>
                  </w:divBdr>
                </w:div>
                <w:div w:id="1255866559">
                  <w:marLeft w:val="640"/>
                  <w:marRight w:val="0"/>
                  <w:marTop w:val="0"/>
                  <w:marBottom w:val="0"/>
                  <w:divBdr>
                    <w:top w:val="none" w:sz="0" w:space="0" w:color="auto"/>
                    <w:left w:val="none" w:sz="0" w:space="0" w:color="auto"/>
                    <w:bottom w:val="none" w:sz="0" w:space="0" w:color="auto"/>
                    <w:right w:val="none" w:sz="0" w:space="0" w:color="auto"/>
                  </w:divBdr>
                </w:div>
                <w:div w:id="671838205">
                  <w:marLeft w:val="640"/>
                  <w:marRight w:val="0"/>
                  <w:marTop w:val="0"/>
                  <w:marBottom w:val="0"/>
                  <w:divBdr>
                    <w:top w:val="none" w:sz="0" w:space="0" w:color="auto"/>
                    <w:left w:val="none" w:sz="0" w:space="0" w:color="auto"/>
                    <w:bottom w:val="none" w:sz="0" w:space="0" w:color="auto"/>
                    <w:right w:val="none" w:sz="0" w:space="0" w:color="auto"/>
                  </w:divBdr>
                </w:div>
                <w:div w:id="1670600728">
                  <w:marLeft w:val="640"/>
                  <w:marRight w:val="0"/>
                  <w:marTop w:val="0"/>
                  <w:marBottom w:val="0"/>
                  <w:divBdr>
                    <w:top w:val="none" w:sz="0" w:space="0" w:color="auto"/>
                    <w:left w:val="none" w:sz="0" w:space="0" w:color="auto"/>
                    <w:bottom w:val="none" w:sz="0" w:space="0" w:color="auto"/>
                    <w:right w:val="none" w:sz="0" w:space="0" w:color="auto"/>
                  </w:divBdr>
                </w:div>
                <w:div w:id="1480997542">
                  <w:marLeft w:val="640"/>
                  <w:marRight w:val="0"/>
                  <w:marTop w:val="0"/>
                  <w:marBottom w:val="0"/>
                  <w:divBdr>
                    <w:top w:val="none" w:sz="0" w:space="0" w:color="auto"/>
                    <w:left w:val="none" w:sz="0" w:space="0" w:color="auto"/>
                    <w:bottom w:val="none" w:sz="0" w:space="0" w:color="auto"/>
                    <w:right w:val="none" w:sz="0" w:space="0" w:color="auto"/>
                  </w:divBdr>
                </w:div>
                <w:div w:id="783768377">
                  <w:marLeft w:val="640"/>
                  <w:marRight w:val="0"/>
                  <w:marTop w:val="0"/>
                  <w:marBottom w:val="0"/>
                  <w:divBdr>
                    <w:top w:val="none" w:sz="0" w:space="0" w:color="auto"/>
                    <w:left w:val="none" w:sz="0" w:space="0" w:color="auto"/>
                    <w:bottom w:val="none" w:sz="0" w:space="0" w:color="auto"/>
                    <w:right w:val="none" w:sz="0" w:space="0" w:color="auto"/>
                  </w:divBdr>
                </w:div>
                <w:div w:id="1436249449">
                  <w:marLeft w:val="640"/>
                  <w:marRight w:val="0"/>
                  <w:marTop w:val="0"/>
                  <w:marBottom w:val="0"/>
                  <w:divBdr>
                    <w:top w:val="none" w:sz="0" w:space="0" w:color="auto"/>
                    <w:left w:val="none" w:sz="0" w:space="0" w:color="auto"/>
                    <w:bottom w:val="none" w:sz="0" w:space="0" w:color="auto"/>
                    <w:right w:val="none" w:sz="0" w:space="0" w:color="auto"/>
                  </w:divBdr>
                </w:div>
                <w:div w:id="1225533451">
                  <w:marLeft w:val="640"/>
                  <w:marRight w:val="0"/>
                  <w:marTop w:val="0"/>
                  <w:marBottom w:val="0"/>
                  <w:divBdr>
                    <w:top w:val="none" w:sz="0" w:space="0" w:color="auto"/>
                    <w:left w:val="none" w:sz="0" w:space="0" w:color="auto"/>
                    <w:bottom w:val="none" w:sz="0" w:space="0" w:color="auto"/>
                    <w:right w:val="none" w:sz="0" w:space="0" w:color="auto"/>
                  </w:divBdr>
                </w:div>
                <w:div w:id="169148719">
                  <w:marLeft w:val="640"/>
                  <w:marRight w:val="0"/>
                  <w:marTop w:val="0"/>
                  <w:marBottom w:val="0"/>
                  <w:divBdr>
                    <w:top w:val="none" w:sz="0" w:space="0" w:color="auto"/>
                    <w:left w:val="none" w:sz="0" w:space="0" w:color="auto"/>
                    <w:bottom w:val="none" w:sz="0" w:space="0" w:color="auto"/>
                    <w:right w:val="none" w:sz="0" w:space="0" w:color="auto"/>
                  </w:divBdr>
                </w:div>
                <w:div w:id="528110033">
                  <w:marLeft w:val="640"/>
                  <w:marRight w:val="0"/>
                  <w:marTop w:val="0"/>
                  <w:marBottom w:val="0"/>
                  <w:divBdr>
                    <w:top w:val="none" w:sz="0" w:space="0" w:color="auto"/>
                    <w:left w:val="none" w:sz="0" w:space="0" w:color="auto"/>
                    <w:bottom w:val="none" w:sz="0" w:space="0" w:color="auto"/>
                    <w:right w:val="none" w:sz="0" w:space="0" w:color="auto"/>
                  </w:divBdr>
                </w:div>
                <w:div w:id="1700013721">
                  <w:marLeft w:val="640"/>
                  <w:marRight w:val="0"/>
                  <w:marTop w:val="0"/>
                  <w:marBottom w:val="0"/>
                  <w:divBdr>
                    <w:top w:val="none" w:sz="0" w:space="0" w:color="auto"/>
                    <w:left w:val="none" w:sz="0" w:space="0" w:color="auto"/>
                    <w:bottom w:val="none" w:sz="0" w:space="0" w:color="auto"/>
                    <w:right w:val="none" w:sz="0" w:space="0" w:color="auto"/>
                  </w:divBdr>
                </w:div>
                <w:div w:id="876968902">
                  <w:marLeft w:val="640"/>
                  <w:marRight w:val="0"/>
                  <w:marTop w:val="0"/>
                  <w:marBottom w:val="0"/>
                  <w:divBdr>
                    <w:top w:val="none" w:sz="0" w:space="0" w:color="auto"/>
                    <w:left w:val="none" w:sz="0" w:space="0" w:color="auto"/>
                    <w:bottom w:val="none" w:sz="0" w:space="0" w:color="auto"/>
                    <w:right w:val="none" w:sz="0" w:space="0" w:color="auto"/>
                  </w:divBdr>
                </w:div>
                <w:div w:id="676422307">
                  <w:marLeft w:val="640"/>
                  <w:marRight w:val="0"/>
                  <w:marTop w:val="0"/>
                  <w:marBottom w:val="0"/>
                  <w:divBdr>
                    <w:top w:val="none" w:sz="0" w:space="0" w:color="auto"/>
                    <w:left w:val="none" w:sz="0" w:space="0" w:color="auto"/>
                    <w:bottom w:val="none" w:sz="0" w:space="0" w:color="auto"/>
                    <w:right w:val="none" w:sz="0" w:space="0" w:color="auto"/>
                  </w:divBdr>
                </w:div>
                <w:div w:id="1006595780">
                  <w:marLeft w:val="640"/>
                  <w:marRight w:val="0"/>
                  <w:marTop w:val="0"/>
                  <w:marBottom w:val="0"/>
                  <w:divBdr>
                    <w:top w:val="none" w:sz="0" w:space="0" w:color="auto"/>
                    <w:left w:val="none" w:sz="0" w:space="0" w:color="auto"/>
                    <w:bottom w:val="none" w:sz="0" w:space="0" w:color="auto"/>
                    <w:right w:val="none" w:sz="0" w:space="0" w:color="auto"/>
                  </w:divBdr>
                </w:div>
                <w:div w:id="295138996">
                  <w:marLeft w:val="640"/>
                  <w:marRight w:val="0"/>
                  <w:marTop w:val="0"/>
                  <w:marBottom w:val="0"/>
                  <w:divBdr>
                    <w:top w:val="none" w:sz="0" w:space="0" w:color="auto"/>
                    <w:left w:val="none" w:sz="0" w:space="0" w:color="auto"/>
                    <w:bottom w:val="none" w:sz="0" w:space="0" w:color="auto"/>
                    <w:right w:val="none" w:sz="0" w:space="0" w:color="auto"/>
                  </w:divBdr>
                </w:div>
                <w:div w:id="1147085265">
                  <w:marLeft w:val="640"/>
                  <w:marRight w:val="0"/>
                  <w:marTop w:val="0"/>
                  <w:marBottom w:val="0"/>
                  <w:divBdr>
                    <w:top w:val="none" w:sz="0" w:space="0" w:color="auto"/>
                    <w:left w:val="none" w:sz="0" w:space="0" w:color="auto"/>
                    <w:bottom w:val="none" w:sz="0" w:space="0" w:color="auto"/>
                    <w:right w:val="none" w:sz="0" w:space="0" w:color="auto"/>
                  </w:divBdr>
                </w:div>
                <w:div w:id="327446708">
                  <w:marLeft w:val="640"/>
                  <w:marRight w:val="0"/>
                  <w:marTop w:val="0"/>
                  <w:marBottom w:val="0"/>
                  <w:divBdr>
                    <w:top w:val="none" w:sz="0" w:space="0" w:color="auto"/>
                    <w:left w:val="none" w:sz="0" w:space="0" w:color="auto"/>
                    <w:bottom w:val="none" w:sz="0" w:space="0" w:color="auto"/>
                    <w:right w:val="none" w:sz="0" w:space="0" w:color="auto"/>
                  </w:divBdr>
                </w:div>
                <w:div w:id="1159929768">
                  <w:marLeft w:val="640"/>
                  <w:marRight w:val="0"/>
                  <w:marTop w:val="0"/>
                  <w:marBottom w:val="0"/>
                  <w:divBdr>
                    <w:top w:val="none" w:sz="0" w:space="0" w:color="auto"/>
                    <w:left w:val="none" w:sz="0" w:space="0" w:color="auto"/>
                    <w:bottom w:val="none" w:sz="0" w:space="0" w:color="auto"/>
                    <w:right w:val="none" w:sz="0" w:space="0" w:color="auto"/>
                  </w:divBdr>
                </w:div>
                <w:div w:id="953748552">
                  <w:marLeft w:val="640"/>
                  <w:marRight w:val="0"/>
                  <w:marTop w:val="0"/>
                  <w:marBottom w:val="0"/>
                  <w:divBdr>
                    <w:top w:val="none" w:sz="0" w:space="0" w:color="auto"/>
                    <w:left w:val="none" w:sz="0" w:space="0" w:color="auto"/>
                    <w:bottom w:val="none" w:sz="0" w:space="0" w:color="auto"/>
                    <w:right w:val="none" w:sz="0" w:space="0" w:color="auto"/>
                  </w:divBdr>
                </w:div>
                <w:div w:id="1827236561">
                  <w:marLeft w:val="640"/>
                  <w:marRight w:val="0"/>
                  <w:marTop w:val="0"/>
                  <w:marBottom w:val="0"/>
                  <w:divBdr>
                    <w:top w:val="none" w:sz="0" w:space="0" w:color="auto"/>
                    <w:left w:val="none" w:sz="0" w:space="0" w:color="auto"/>
                    <w:bottom w:val="none" w:sz="0" w:space="0" w:color="auto"/>
                    <w:right w:val="none" w:sz="0" w:space="0" w:color="auto"/>
                  </w:divBdr>
                </w:div>
              </w:divsChild>
            </w:div>
            <w:div w:id="602417620">
              <w:marLeft w:val="0"/>
              <w:marRight w:val="0"/>
              <w:marTop w:val="0"/>
              <w:marBottom w:val="0"/>
              <w:divBdr>
                <w:top w:val="none" w:sz="0" w:space="0" w:color="auto"/>
                <w:left w:val="none" w:sz="0" w:space="0" w:color="auto"/>
                <w:bottom w:val="none" w:sz="0" w:space="0" w:color="auto"/>
                <w:right w:val="none" w:sz="0" w:space="0" w:color="auto"/>
              </w:divBdr>
              <w:divsChild>
                <w:div w:id="1779988189">
                  <w:marLeft w:val="640"/>
                  <w:marRight w:val="0"/>
                  <w:marTop w:val="0"/>
                  <w:marBottom w:val="0"/>
                  <w:divBdr>
                    <w:top w:val="none" w:sz="0" w:space="0" w:color="auto"/>
                    <w:left w:val="none" w:sz="0" w:space="0" w:color="auto"/>
                    <w:bottom w:val="none" w:sz="0" w:space="0" w:color="auto"/>
                    <w:right w:val="none" w:sz="0" w:space="0" w:color="auto"/>
                  </w:divBdr>
                </w:div>
                <w:div w:id="731004937">
                  <w:marLeft w:val="640"/>
                  <w:marRight w:val="0"/>
                  <w:marTop w:val="0"/>
                  <w:marBottom w:val="0"/>
                  <w:divBdr>
                    <w:top w:val="none" w:sz="0" w:space="0" w:color="auto"/>
                    <w:left w:val="none" w:sz="0" w:space="0" w:color="auto"/>
                    <w:bottom w:val="none" w:sz="0" w:space="0" w:color="auto"/>
                    <w:right w:val="none" w:sz="0" w:space="0" w:color="auto"/>
                  </w:divBdr>
                </w:div>
                <w:div w:id="1436049237">
                  <w:marLeft w:val="640"/>
                  <w:marRight w:val="0"/>
                  <w:marTop w:val="0"/>
                  <w:marBottom w:val="0"/>
                  <w:divBdr>
                    <w:top w:val="none" w:sz="0" w:space="0" w:color="auto"/>
                    <w:left w:val="none" w:sz="0" w:space="0" w:color="auto"/>
                    <w:bottom w:val="none" w:sz="0" w:space="0" w:color="auto"/>
                    <w:right w:val="none" w:sz="0" w:space="0" w:color="auto"/>
                  </w:divBdr>
                </w:div>
                <w:div w:id="1326978131">
                  <w:marLeft w:val="640"/>
                  <w:marRight w:val="0"/>
                  <w:marTop w:val="0"/>
                  <w:marBottom w:val="0"/>
                  <w:divBdr>
                    <w:top w:val="none" w:sz="0" w:space="0" w:color="auto"/>
                    <w:left w:val="none" w:sz="0" w:space="0" w:color="auto"/>
                    <w:bottom w:val="none" w:sz="0" w:space="0" w:color="auto"/>
                    <w:right w:val="none" w:sz="0" w:space="0" w:color="auto"/>
                  </w:divBdr>
                </w:div>
                <w:div w:id="81032597">
                  <w:marLeft w:val="640"/>
                  <w:marRight w:val="0"/>
                  <w:marTop w:val="0"/>
                  <w:marBottom w:val="0"/>
                  <w:divBdr>
                    <w:top w:val="none" w:sz="0" w:space="0" w:color="auto"/>
                    <w:left w:val="none" w:sz="0" w:space="0" w:color="auto"/>
                    <w:bottom w:val="none" w:sz="0" w:space="0" w:color="auto"/>
                    <w:right w:val="none" w:sz="0" w:space="0" w:color="auto"/>
                  </w:divBdr>
                </w:div>
                <w:div w:id="587664055">
                  <w:marLeft w:val="640"/>
                  <w:marRight w:val="0"/>
                  <w:marTop w:val="0"/>
                  <w:marBottom w:val="0"/>
                  <w:divBdr>
                    <w:top w:val="none" w:sz="0" w:space="0" w:color="auto"/>
                    <w:left w:val="none" w:sz="0" w:space="0" w:color="auto"/>
                    <w:bottom w:val="none" w:sz="0" w:space="0" w:color="auto"/>
                    <w:right w:val="none" w:sz="0" w:space="0" w:color="auto"/>
                  </w:divBdr>
                </w:div>
                <w:div w:id="628513403">
                  <w:marLeft w:val="640"/>
                  <w:marRight w:val="0"/>
                  <w:marTop w:val="0"/>
                  <w:marBottom w:val="0"/>
                  <w:divBdr>
                    <w:top w:val="none" w:sz="0" w:space="0" w:color="auto"/>
                    <w:left w:val="none" w:sz="0" w:space="0" w:color="auto"/>
                    <w:bottom w:val="none" w:sz="0" w:space="0" w:color="auto"/>
                    <w:right w:val="none" w:sz="0" w:space="0" w:color="auto"/>
                  </w:divBdr>
                </w:div>
                <w:div w:id="1075981226">
                  <w:marLeft w:val="640"/>
                  <w:marRight w:val="0"/>
                  <w:marTop w:val="0"/>
                  <w:marBottom w:val="0"/>
                  <w:divBdr>
                    <w:top w:val="none" w:sz="0" w:space="0" w:color="auto"/>
                    <w:left w:val="none" w:sz="0" w:space="0" w:color="auto"/>
                    <w:bottom w:val="none" w:sz="0" w:space="0" w:color="auto"/>
                    <w:right w:val="none" w:sz="0" w:space="0" w:color="auto"/>
                  </w:divBdr>
                </w:div>
                <w:div w:id="1956211786">
                  <w:marLeft w:val="640"/>
                  <w:marRight w:val="0"/>
                  <w:marTop w:val="0"/>
                  <w:marBottom w:val="0"/>
                  <w:divBdr>
                    <w:top w:val="none" w:sz="0" w:space="0" w:color="auto"/>
                    <w:left w:val="none" w:sz="0" w:space="0" w:color="auto"/>
                    <w:bottom w:val="none" w:sz="0" w:space="0" w:color="auto"/>
                    <w:right w:val="none" w:sz="0" w:space="0" w:color="auto"/>
                  </w:divBdr>
                </w:div>
                <w:div w:id="1950502415">
                  <w:marLeft w:val="640"/>
                  <w:marRight w:val="0"/>
                  <w:marTop w:val="0"/>
                  <w:marBottom w:val="0"/>
                  <w:divBdr>
                    <w:top w:val="none" w:sz="0" w:space="0" w:color="auto"/>
                    <w:left w:val="none" w:sz="0" w:space="0" w:color="auto"/>
                    <w:bottom w:val="none" w:sz="0" w:space="0" w:color="auto"/>
                    <w:right w:val="none" w:sz="0" w:space="0" w:color="auto"/>
                  </w:divBdr>
                </w:div>
                <w:div w:id="745347906">
                  <w:marLeft w:val="640"/>
                  <w:marRight w:val="0"/>
                  <w:marTop w:val="0"/>
                  <w:marBottom w:val="0"/>
                  <w:divBdr>
                    <w:top w:val="none" w:sz="0" w:space="0" w:color="auto"/>
                    <w:left w:val="none" w:sz="0" w:space="0" w:color="auto"/>
                    <w:bottom w:val="none" w:sz="0" w:space="0" w:color="auto"/>
                    <w:right w:val="none" w:sz="0" w:space="0" w:color="auto"/>
                  </w:divBdr>
                </w:div>
                <w:div w:id="1226574107">
                  <w:marLeft w:val="640"/>
                  <w:marRight w:val="0"/>
                  <w:marTop w:val="0"/>
                  <w:marBottom w:val="0"/>
                  <w:divBdr>
                    <w:top w:val="none" w:sz="0" w:space="0" w:color="auto"/>
                    <w:left w:val="none" w:sz="0" w:space="0" w:color="auto"/>
                    <w:bottom w:val="none" w:sz="0" w:space="0" w:color="auto"/>
                    <w:right w:val="none" w:sz="0" w:space="0" w:color="auto"/>
                  </w:divBdr>
                </w:div>
                <w:div w:id="1071581126">
                  <w:marLeft w:val="640"/>
                  <w:marRight w:val="0"/>
                  <w:marTop w:val="0"/>
                  <w:marBottom w:val="0"/>
                  <w:divBdr>
                    <w:top w:val="none" w:sz="0" w:space="0" w:color="auto"/>
                    <w:left w:val="none" w:sz="0" w:space="0" w:color="auto"/>
                    <w:bottom w:val="none" w:sz="0" w:space="0" w:color="auto"/>
                    <w:right w:val="none" w:sz="0" w:space="0" w:color="auto"/>
                  </w:divBdr>
                </w:div>
                <w:div w:id="1164513058">
                  <w:marLeft w:val="640"/>
                  <w:marRight w:val="0"/>
                  <w:marTop w:val="0"/>
                  <w:marBottom w:val="0"/>
                  <w:divBdr>
                    <w:top w:val="none" w:sz="0" w:space="0" w:color="auto"/>
                    <w:left w:val="none" w:sz="0" w:space="0" w:color="auto"/>
                    <w:bottom w:val="none" w:sz="0" w:space="0" w:color="auto"/>
                    <w:right w:val="none" w:sz="0" w:space="0" w:color="auto"/>
                  </w:divBdr>
                </w:div>
                <w:div w:id="1474249132">
                  <w:marLeft w:val="640"/>
                  <w:marRight w:val="0"/>
                  <w:marTop w:val="0"/>
                  <w:marBottom w:val="0"/>
                  <w:divBdr>
                    <w:top w:val="none" w:sz="0" w:space="0" w:color="auto"/>
                    <w:left w:val="none" w:sz="0" w:space="0" w:color="auto"/>
                    <w:bottom w:val="none" w:sz="0" w:space="0" w:color="auto"/>
                    <w:right w:val="none" w:sz="0" w:space="0" w:color="auto"/>
                  </w:divBdr>
                </w:div>
                <w:div w:id="1058281880">
                  <w:marLeft w:val="640"/>
                  <w:marRight w:val="0"/>
                  <w:marTop w:val="0"/>
                  <w:marBottom w:val="0"/>
                  <w:divBdr>
                    <w:top w:val="none" w:sz="0" w:space="0" w:color="auto"/>
                    <w:left w:val="none" w:sz="0" w:space="0" w:color="auto"/>
                    <w:bottom w:val="none" w:sz="0" w:space="0" w:color="auto"/>
                    <w:right w:val="none" w:sz="0" w:space="0" w:color="auto"/>
                  </w:divBdr>
                </w:div>
                <w:div w:id="214507212">
                  <w:marLeft w:val="640"/>
                  <w:marRight w:val="0"/>
                  <w:marTop w:val="0"/>
                  <w:marBottom w:val="0"/>
                  <w:divBdr>
                    <w:top w:val="none" w:sz="0" w:space="0" w:color="auto"/>
                    <w:left w:val="none" w:sz="0" w:space="0" w:color="auto"/>
                    <w:bottom w:val="none" w:sz="0" w:space="0" w:color="auto"/>
                    <w:right w:val="none" w:sz="0" w:space="0" w:color="auto"/>
                  </w:divBdr>
                </w:div>
                <w:div w:id="1819878435">
                  <w:marLeft w:val="640"/>
                  <w:marRight w:val="0"/>
                  <w:marTop w:val="0"/>
                  <w:marBottom w:val="0"/>
                  <w:divBdr>
                    <w:top w:val="none" w:sz="0" w:space="0" w:color="auto"/>
                    <w:left w:val="none" w:sz="0" w:space="0" w:color="auto"/>
                    <w:bottom w:val="none" w:sz="0" w:space="0" w:color="auto"/>
                    <w:right w:val="none" w:sz="0" w:space="0" w:color="auto"/>
                  </w:divBdr>
                </w:div>
                <w:div w:id="463428433">
                  <w:marLeft w:val="640"/>
                  <w:marRight w:val="0"/>
                  <w:marTop w:val="0"/>
                  <w:marBottom w:val="0"/>
                  <w:divBdr>
                    <w:top w:val="none" w:sz="0" w:space="0" w:color="auto"/>
                    <w:left w:val="none" w:sz="0" w:space="0" w:color="auto"/>
                    <w:bottom w:val="none" w:sz="0" w:space="0" w:color="auto"/>
                    <w:right w:val="none" w:sz="0" w:space="0" w:color="auto"/>
                  </w:divBdr>
                </w:div>
                <w:div w:id="1339121022">
                  <w:marLeft w:val="640"/>
                  <w:marRight w:val="0"/>
                  <w:marTop w:val="0"/>
                  <w:marBottom w:val="0"/>
                  <w:divBdr>
                    <w:top w:val="none" w:sz="0" w:space="0" w:color="auto"/>
                    <w:left w:val="none" w:sz="0" w:space="0" w:color="auto"/>
                    <w:bottom w:val="none" w:sz="0" w:space="0" w:color="auto"/>
                    <w:right w:val="none" w:sz="0" w:space="0" w:color="auto"/>
                  </w:divBdr>
                </w:div>
                <w:div w:id="968164984">
                  <w:marLeft w:val="640"/>
                  <w:marRight w:val="0"/>
                  <w:marTop w:val="0"/>
                  <w:marBottom w:val="0"/>
                  <w:divBdr>
                    <w:top w:val="none" w:sz="0" w:space="0" w:color="auto"/>
                    <w:left w:val="none" w:sz="0" w:space="0" w:color="auto"/>
                    <w:bottom w:val="none" w:sz="0" w:space="0" w:color="auto"/>
                    <w:right w:val="none" w:sz="0" w:space="0" w:color="auto"/>
                  </w:divBdr>
                </w:div>
                <w:div w:id="95908842">
                  <w:marLeft w:val="640"/>
                  <w:marRight w:val="0"/>
                  <w:marTop w:val="0"/>
                  <w:marBottom w:val="0"/>
                  <w:divBdr>
                    <w:top w:val="none" w:sz="0" w:space="0" w:color="auto"/>
                    <w:left w:val="none" w:sz="0" w:space="0" w:color="auto"/>
                    <w:bottom w:val="none" w:sz="0" w:space="0" w:color="auto"/>
                    <w:right w:val="none" w:sz="0" w:space="0" w:color="auto"/>
                  </w:divBdr>
                </w:div>
                <w:div w:id="856963791">
                  <w:marLeft w:val="640"/>
                  <w:marRight w:val="0"/>
                  <w:marTop w:val="0"/>
                  <w:marBottom w:val="0"/>
                  <w:divBdr>
                    <w:top w:val="none" w:sz="0" w:space="0" w:color="auto"/>
                    <w:left w:val="none" w:sz="0" w:space="0" w:color="auto"/>
                    <w:bottom w:val="none" w:sz="0" w:space="0" w:color="auto"/>
                    <w:right w:val="none" w:sz="0" w:space="0" w:color="auto"/>
                  </w:divBdr>
                </w:div>
                <w:div w:id="303462703">
                  <w:marLeft w:val="640"/>
                  <w:marRight w:val="0"/>
                  <w:marTop w:val="0"/>
                  <w:marBottom w:val="0"/>
                  <w:divBdr>
                    <w:top w:val="none" w:sz="0" w:space="0" w:color="auto"/>
                    <w:left w:val="none" w:sz="0" w:space="0" w:color="auto"/>
                    <w:bottom w:val="none" w:sz="0" w:space="0" w:color="auto"/>
                    <w:right w:val="none" w:sz="0" w:space="0" w:color="auto"/>
                  </w:divBdr>
                </w:div>
                <w:div w:id="1214270655">
                  <w:marLeft w:val="640"/>
                  <w:marRight w:val="0"/>
                  <w:marTop w:val="0"/>
                  <w:marBottom w:val="0"/>
                  <w:divBdr>
                    <w:top w:val="none" w:sz="0" w:space="0" w:color="auto"/>
                    <w:left w:val="none" w:sz="0" w:space="0" w:color="auto"/>
                    <w:bottom w:val="none" w:sz="0" w:space="0" w:color="auto"/>
                    <w:right w:val="none" w:sz="0" w:space="0" w:color="auto"/>
                  </w:divBdr>
                </w:div>
                <w:div w:id="1830710197">
                  <w:marLeft w:val="640"/>
                  <w:marRight w:val="0"/>
                  <w:marTop w:val="0"/>
                  <w:marBottom w:val="0"/>
                  <w:divBdr>
                    <w:top w:val="none" w:sz="0" w:space="0" w:color="auto"/>
                    <w:left w:val="none" w:sz="0" w:space="0" w:color="auto"/>
                    <w:bottom w:val="none" w:sz="0" w:space="0" w:color="auto"/>
                    <w:right w:val="none" w:sz="0" w:space="0" w:color="auto"/>
                  </w:divBdr>
                </w:div>
                <w:div w:id="1800997578">
                  <w:marLeft w:val="640"/>
                  <w:marRight w:val="0"/>
                  <w:marTop w:val="0"/>
                  <w:marBottom w:val="0"/>
                  <w:divBdr>
                    <w:top w:val="none" w:sz="0" w:space="0" w:color="auto"/>
                    <w:left w:val="none" w:sz="0" w:space="0" w:color="auto"/>
                    <w:bottom w:val="none" w:sz="0" w:space="0" w:color="auto"/>
                    <w:right w:val="none" w:sz="0" w:space="0" w:color="auto"/>
                  </w:divBdr>
                </w:div>
                <w:div w:id="1940139223">
                  <w:marLeft w:val="640"/>
                  <w:marRight w:val="0"/>
                  <w:marTop w:val="0"/>
                  <w:marBottom w:val="0"/>
                  <w:divBdr>
                    <w:top w:val="none" w:sz="0" w:space="0" w:color="auto"/>
                    <w:left w:val="none" w:sz="0" w:space="0" w:color="auto"/>
                    <w:bottom w:val="none" w:sz="0" w:space="0" w:color="auto"/>
                    <w:right w:val="none" w:sz="0" w:space="0" w:color="auto"/>
                  </w:divBdr>
                </w:div>
                <w:div w:id="1073501404">
                  <w:marLeft w:val="640"/>
                  <w:marRight w:val="0"/>
                  <w:marTop w:val="0"/>
                  <w:marBottom w:val="0"/>
                  <w:divBdr>
                    <w:top w:val="none" w:sz="0" w:space="0" w:color="auto"/>
                    <w:left w:val="none" w:sz="0" w:space="0" w:color="auto"/>
                    <w:bottom w:val="none" w:sz="0" w:space="0" w:color="auto"/>
                    <w:right w:val="none" w:sz="0" w:space="0" w:color="auto"/>
                  </w:divBdr>
                </w:div>
                <w:div w:id="1720399260">
                  <w:marLeft w:val="640"/>
                  <w:marRight w:val="0"/>
                  <w:marTop w:val="0"/>
                  <w:marBottom w:val="0"/>
                  <w:divBdr>
                    <w:top w:val="none" w:sz="0" w:space="0" w:color="auto"/>
                    <w:left w:val="none" w:sz="0" w:space="0" w:color="auto"/>
                    <w:bottom w:val="none" w:sz="0" w:space="0" w:color="auto"/>
                    <w:right w:val="none" w:sz="0" w:space="0" w:color="auto"/>
                  </w:divBdr>
                </w:div>
                <w:div w:id="1923441538">
                  <w:marLeft w:val="640"/>
                  <w:marRight w:val="0"/>
                  <w:marTop w:val="0"/>
                  <w:marBottom w:val="0"/>
                  <w:divBdr>
                    <w:top w:val="none" w:sz="0" w:space="0" w:color="auto"/>
                    <w:left w:val="none" w:sz="0" w:space="0" w:color="auto"/>
                    <w:bottom w:val="none" w:sz="0" w:space="0" w:color="auto"/>
                    <w:right w:val="none" w:sz="0" w:space="0" w:color="auto"/>
                  </w:divBdr>
                </w:div>
                <w:div w:id="439304886">
                  <w:marLeft w:val="640"/>
                  <w:marRight w:val="0"/>
                  <w:marTop w:val="0"/>
                  <w:marBottom w:val="0"/>
                  <w:divBdr>
                    <w:top w:val="none" w:sz="0" w:space="0" w:color="auto"/>
                    <w:left w:val="none" w:sz="0" w:space="0" w:color="auto"/>
                    <w:bottom w:val="none" w:sz="0" w:space="0" w:color="auto"/>
                    <w:right w:val="none" w:sz="0" w:space="0" w:color="auto"/>
                  </w:divBdr>
                </w:div>
                <w:div w:id="648943842">
                  <w:marLeft w:val="640"/>
                  <w:marRight w:val="0"/>
                  <w:marTop w:val="0"/>
                  <w:marBottom w:val="0"/>
                  <w:divBdr>
                    <w:top w:val="none" w:sz="0" w:space="0" w:color="auto"/>
                    <w:left w:val="none" w:sz="0" w:space="0" w:color="auto"/>
                    <w:bottom w:val="none" w:sz="0" w:space="0" w:color="auto"/>
                    <w:right w:val="none" w:sz="0" w:space="0" w:color="auto"/>
                  </w:divBdr>
                </w:div>
                <w:div w:id="370470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97501961">
          <w:marLeft w:val="640"/>
          <w:marRight w:val="0"/>
          <w:marTop w:val="0"/>
          <w:marBottom w:val="0"/>
          <w:divBdr>
            <w:top w:val="none" w:sz="0" w:space="0" w:color="auto"/>
            <w:left w:val="none" w:sz="0" w:space="0" w:color="auto"/>
            <w:bottom w:val="none" w:sz="0" w:space="0" w:color="auto"/>
            <w:right w:val="none" w:sz="0" w:space="0" w:color="auto"/>
          </w:divBdr>
        </w:div>
        <w:div w:id="1848133785">
          <w:marLeft w:val="640"/>
          <w:marRight w:val="0"/>
          <w:marTop w:val="0"/>
          <w:marBottom w:val="0"/>
          <w:divBdr>
            <w:top w:val="none" w:sz="0" w:space="0" w:color="auto"/>
            <w:left w:val="none" w:sz="0" w:space="0" w:color="auto"/>
            <w:bottom w:val="none" w:sz="0" w:space="0" w:color="auto"/>
            <w:right w:val="none" w:sz="0" w:space="0" w:color="auto"/>
          </w:divBdr>
        </w:div>
        <w:div w:id="428238854">
          <w:marLeft w:val="640"/>
          <w:marRight w:val="0"/>
          <w:marTop w:val="0"/>
          <w:marBottom w:val="0"/>
          <w:divBdr>
            <w:top w:val="none" w:sz="0" w:space="0" w:color="auto"/>
            <w:left w:val="none" w:sz="0" w:space="0" w:color="auto"/>
            <w:bottom w:val="none" w:sz="0" w:space="0" w:color="auto"/>
            <w:right w:val="none" w:sz="0" w:space="0" w:color="auto"/>
          </w:divBdr>
        </w:div>
        <w:div w:id="92363047">
          <w:marLeft w:val="640"/>
          <w:marRight w:val="0"/>
          <w:marTop w:val="0"/>
          <w:marBottom w:val="0"/>
          <w:divBdr>
            <w:top w:val="none" w:sz="0" w:space="0" w:color="auto"/>
            <w:left w:val="none" w:sz="0" w:space="0" w:color="auto"/>
            <w:bottom w:val="none" w:sz="0" w:space="0" w:color="auto"/>
            <w:right w:val="none" w:sz="0" w:space="0" w:color="auto"/>
          </w:divBdr>
        </w:div>
        <w:div w:id="1787771184">
          <w:marLeft w:val="640"/>
          <w:marRight w:val="0"/>
          <w:marTop w:val="0"/>
          <w:marBottom w:val="0"/>
          <w:divBdr>
            <w:top w:val="none" w:sz="0" w:space="0" w:color="auto"/>
            <w:left w:val="none" w:sz="0" w:space="0" w:color="auto"/>
            <w:bottom w:val="none" w:sz="0" w:space="0" w:color="auto"/>
            <w:right w:val="none" w:sz="0" w:space="0" w:color="auto"/>
          </w:divBdr>
        </w:div>
        <w:div w:id="218632124">
          <w:marLeft w:val="640"/>
          <w:marRight w:val="0"/>
          <w:marTop w:val="0"/>
          <w:marBottom w:val="0"/>
          <w:divBdr>
            <w:top w:val="none" w:sz="0" w:space="0" w:color="auto"/>
            <w:left w:val="none" w:sz="0" w:space="0" w:color="auto"/>
            <w:bottom w:val="none" w:sz="0" w:space="0" w:color="auto"/>
            <w:right w:val="none" w:sz="0" w:space="0" w:color="auto"/>
          </w:divBdr>
        </w:div>
        <w:div w:id="1349985375">
          <w:marLeft w:val="640"/>
          <w:marRight w:val="0"/>
          <w:marTop w:val="0"/>
          <w:marBottom w:val="0"/>
          <w:divBdr>
            <w:top w:val="none" w:sz="0" w:space="0" w:color="auto"/>
            <w:left w:val="none" w:sz="0" w:space="0" w:color="auto"/>
            <w:bottom w:val="none" w:sz="0" w:space="0" w:color="auto"/>
            <w:right w:val="none" w:sz="0" w:space="0" w:color="auto"/>
          </w:divBdr>
        </w:div>
        <w:div w:id="574241148">
          <w:marLeft w:val="640"/>
          <w:marRight w:val="0"/>
          <w:marTop w:val="0"/>
          <w:marBottom w:val="0"/>
          <w:divBdr>
            <w:top w:val="none" w:sz="0" w:space="0" w:color="auto"/>
            <w:left w:val="none" w:sz="0" w:space="0" w:color="auto"/>
            <w:bottom w:val="none" w:sz="0" w:space="0" w:color="auto"/>
            <w:right w:val="none" w:sz="0" w:space="0" w:color="auto"/>
          </w:divBdr>
        </w:div>
        <w:div w:id="576550514">
          <w:marLeft w:val="640"/>
          <w:marRight w:val="0"/>
          <w:marTop w:val="0"/>
          <w:marBottom w:val="0"/>
          <w:divBdr>
            <w:top w:val="none" w:sz="0" w:space="0" w:color="auto"/>
            <w:left w:val="none" w:sz="0" w:space="0" w:color="auto"/>
            <w:bottom w:val="none" w:sz="0" w:space="0" w:color="auto"/>
            <w:right w:val="none" w:sz="0" w:space="0" w:color="auto"/>
          </w:divBdr>
        </w:div>
        <w:div w:id="843011543">
          <w:marLeft w:val="640"/>
          <w:marRight w:val="0"/>
          <w:marTop w:val="0"/>
          <w:marBottom w:val="0"/>
          <w:divBdr>
            <w:top w:val="none" w:sz="0" w:space="0" w:color="auto"/>
            <w:left w:val="none" w:sz="0" w:space="0" w:color="auto"/>
            <w:bottom w:val="none" w:sz="0" w:space="0" w:color="auto"/>
            <w:right w:val="none" w:sz="0" w:space="0" w:color="auto"/>
          </w:divBdr>
        </w:div>
        <w:div w:id="1026755973">
          <w:marLeft w:val="640"/>
          <w:marRight w:val="0"/>
          <w:marTop w:val="0"/>
          <w:marBottom w:val="0"/>
          <w:divBdr>
            <w:top w:val="none" w:sz="0" w:space="0" w:color="auto"/>
            <w:left w:val="none" w:sz="0" w:space="0" w:color="auto"/>
            <w:bottom w:val="none" w:sz="0" w:space="0" w:color="auto"/>
            <w:right w:val="none" w:sz="0" w:space="0" w:color="auto"/>
          </w:divBdr>
        </w:div>
        <w:div w:id="2036078565">
          <w:marLeft w:val="640"/>
          <w:marRight w:val="0"/>
          <w:marTop w:val="0"/>
          <w:marBottom w:val="0"/>
          <w:divBdr>
            <w:top w:val="none" w:sz="0" w:space="0" w:color="auto"/>
            <w:left w:val="none" w:sz="0" w:space="0" w:color="auto"/>
            <w:bottom w:val="none" w:sz="0" w:space="0" w:color="auto"/>
            <w:right w:val="none" w:sz="0" w:space="0" w:color="auto"/>
          </w:divBdr>
        </w:div>
        <w:div w:id="1933660776">
          <w:marLeft w:val="640"/>
          <w:marRight w:val="0"/>
          <w:marTop w:val="0"/>
          <w:marBottom w:val="0"/>
          <w:divBdr>
            <w:top w:val="none" w:sz="0" w:space="0" w:color="auto"/>
            <w:left w:val="none" w:sz="0" w:space="0" w:color="auto"/>
            <w:bottom w:val="none" w:sz="0" w:space="0" w:color="auto"/>
            <w:right w:val="none" w:sz="0" w:space="0" w:color="auto"/>
          </w:divBdr>
        </w:div>
        <w:div w:id="532160520">
          <w:marLeft w:val="640"/>
          <w:marRight w:val="0"/>
          <w:marTop w:val="0"/>
          <w:marBottom w:val="0"/>
          <w:divBdr>
            <w:top w:val="none" w:sz="0" w:space="0" w:color="auto"/>
            <w:left w:val="none" w:sz="0" w:space="0" w:color="auto"/>
            <w:bottom w:val="none" w:sz="0" w:space="0" w:color="auto"/>
            <w:right w:val="none" w:sz="0" w:space="0" w:color="auto"/>
          </w:divBdr>
        </w:div>
        <w:div w:id="1627617616">
          <w:marLeft w:val="640"/>
          <w:marRight w:val="0"/>
          <w:marTop w:val="0"/>
          <w:marBottom w:val="0"/>
          <w:divBdr>
            <w:top w:val="none" w:sz="0" w:space="0" w:color="auto"/>
            <w:left w:val="none" w:sz="0" w:space="0" w:color="auto"/>
            <w:bottom w:val="none" w:sz="0" w:space="0" w:color="auto"/>
            <w:right w:val="none" w:sz="0" w:space="0" w:color="auto"/>
          </w:divBdr>
        </w:div>
        <w:div w:id="1586304809">
          <w:marLeft w:val="640"/>
          <w:marRight w:val="0"/>
          <w:marTop w:val="0"/>
          <w:marBottom w:val="0"/>
          <w:divBdr>
            <w:top w:val="none" w:sz="0" w:space="0" w:color="auto"/>
            <w:left w:val="none" w:sz="0" w:space="0" w:color="auto"/>
            <w:bottom w:val="none" w:sz="0" w:space="0" w:color="auto"/>
            <w:right w:val="none" w:sz="0" w:space="0" w:color="auto"/>
          </w:divBdr>
        </w:div>
        <w:div w:id="824930371">
          <w:marLeft w:val="640"/>
          <w:marRight w:val="0"/>
          <w:marTop w:val="0"/>
          <w:marBottom w:val="0"/>
          <w:divBdr>
            <w:top w:val="none" w:sz="0" w:space="0" w:color="auto"/>
            <w:left w:val="none" w:sz="0" w:space="0" w:color="auto"/>
            <w:bottom w:val="none" w:sz="0" w:space="0" w:color="auto"/>
            <w:right w:val="none" w:sz="0" w:space="0" w:color="auto"/>
          </w:divBdr>
        </w:div>
        <w:div w:id="1546794252">
          <w:marLeft w:val="640"/>
          <w:marRight w:val="0"/>
          <w:marTop w:val="0"/>
          <w:marBottom w:val="0"/>
          <w:divBdr>
            <w:top w:val="none" w:sz="0" w:space="0" w:color="auto"/>
            <w:left w:val="none" w:sz="0" w:space="0" w:color="auto"/>
            <w:bottom w:val="none" w:sz="0" w:space="0" w:color="auto"/>
            <w:right w:val="none" w:sz="0" w:space="0" w:color="auto"/>
          </w:divBdr>
        </w:div>
        <w:div w:id="923997512">
          <w:marLeft w:val="640"/>
          <w:marRight w:val="0"/>
          <w:marTop w:val="0"/>
          <w:marBottom w:val="0"/>
          <w:divBdr>
            <w:top w:val="none" w:sz="0" w:space="0" w:color="auto"/>
            <w:left w:val="none" w:sz="0" w:space="0" w:color="auto"/>
            <w:bottom w:val="none" w:sz="0" w:space="0" w:color="auto"/>
            <w:right w:val="none" w:sz="0" w:space="0" w:color="auto"/>
          </w:divBdr>
        </w:div>
        <w:div w:id="166020934">
          <w:marLeft w:val="640"/>
          <w:marRight w:val="0"/>
          <w:marTop w:val="0"/>
          <w:marBottom w:val="0"/>
          <w:divBdr>
            <w:top w:val="none" w:sz="0" w:space="0" w:color="auto"/>
            <w:left w:val="none" w:sz="0" w:space="0" w:color="auto"/>
            <w:bottom w:val="none" w:sz="0" w:space="0" w:color="auto"/>
            <w:right w:val="none" w:sz="0" w:space="0" w:color="auto"/>
          </w:divBdr>
        </w:div>
        <w:div w:id="2123377256">
          <w:marLeft w:val="640"/>
          <w:marRight w:val="0"/>
          <w:marTop w:val="0"/>
          <w:marBottom w:val="0"/>
          <w:divBdr>
            <w:top w:val="none" w:sz="0" w:space="0" w:color="auto"/>
            <w:left w:val="none" w:sz="0" w:space="0" w:color="auto"/>
            <w:bottom w:val="none" w:sz="0" w:space="0" w:color="auto"/>
            <w:right w:val="none" w:sz="0" w:space="0" w:color="auto"/>
          </w:divBdr>
        </w:div>
        <w:div w:id="1022901061">
          <w:marLeft w:val="640"/>
          <w:marRight w:val="0"/>
          <w:marTop w:val="0"/>
          <w:marBottom w:val="0"/>
          <w:divBdr>
            <w:top w:val="none" w:sz="0" w:space="0" w:color="auto"/>
            <w:left w:val="none" w:sz="0" w:space="0" w:color="auto"/>
            <w:bottom w:val="none" w:sz="0" w:space="0" w:color="auto"/>
            <w:right w:val="none" w:sz="0" w:space="0" w:color="auto"/>
          </w:divBdr>
        </w:div>
        <w:div w:id="418332794">
          <w:marLeft w:val="640"/>
          <w:marRight w:val="0"/>
          <w:marTop w:val="0"/>
          <w:marBottom w:val="0"/>
          <w:divBdr>
            <w:top w:val="none" w:sz="0" w:space="0" w:color="auto"/>
            <w:left w:val="none" w:sz="0" w:space="0" w:color="auto"/>
            <w:bottom w:val="none" w:sz="0" w:space="0" w:color="auto"/>
            <w:right w:val="none" w:sz="0" w:space="0" w:color="auto"/>
          </w:divBdr>
        </w:div>
        <w:div w:id="131023830">
          <w:marLeft w:val="640"/>
          <w:marRight w:val="0"/>
          <w:marTop w:val="0"/>
          <w:marBottom w:val="0"/>
          <w:divBdr>
            <w:top w:val="none" w:sz="0" w:space="0" w:color="auto"/>
            <w:left w:val="none" w:sz="0" w:space="0" w:color="auto"/>
            <w:bottom w:val="none" w:sz="0" w:space="0" w:color="auto"/>
            <w:right w:val="none" w:sz="0" w:space="0" w:color="auto"/>
          </w:divBdr>
        </w:div>
        <w:div w:id="1677878628">
          <w:marLeft w:val="640"/>
          <w:marRight w:val="0"/>
          <w:marTop w:val="0"/>
          <w:marBottom w:val="0"/>
          <w:divBdr>
            <w:top w:val="none" w:sz="0" w:space="0" w:color="auto"/>
            <w:left w:val="none" w:sz="0" w:space="0" w:color="auto"/>
            <w:bottom w:val="none" w:sz="0" w:space="0" w:color="auto"/>
            <w:right w:val="none" w:sz="0" w:space="0" w:color="auto"/>
          </w:divBdr>
        </w:div>
        <w:div w:id="1715999580">
          <w:marLeft w:val="640"/>
          <w:marRight w:val="0"/>
          <w:marTop w:val="0"/>
          <w:marBottom w:val="0"/>
          <w:divBdr>
            <w:top w:val="none" w:sz="0" w:space="0" w:color="auto"/>
            <w:left w:val="none" w:sz="0" w:space="0" w:color="auto"/>
            <w:bottom w:val="none" w:sz="0" w:space="0" w:color="auto"/>
            <w:right w:val="none" w:sz="0" w:space="0" w:color="auto"/>
          </w:divBdr>
        </w:div>
        <w:div w:id="314771771">
          <w:marLeft w:val="640"/>
          <w:marRight w:val="0"/>
          <w:marTop w:val="0"/>
          <w:marBottom w:val="0"/>
          <w:divBdr>
            <w:top w:val="none" w:sz="0" w:space="0" w:color="auto"/>
            <w:left w:val="none" w:sz="0" w:space="0" w:color="auto"/>
            <w:bottom w:val="none" w:sz="0" w:space="0" w:color="auto"/>
            <w:right w:val="none" w:sz="0" w:space="0" w:color="auto"/>
          </w:divBdr>
        </w:div>
        <w:div w:id="1512065224">
          <w:marLeft w:val="640"/>
          <w:marRight w:val="0"/>
          <w:marTop w:val="0"/>
          <w:marBottom w:val="0"/>
          <w:divBdr>
            <w:top w:val="none" w:sz="0" w:space="0" w:color="auto"/>
            <w:left w:val="none" w:sz="0" w:space="0" w:color="auto"/>
            <w:bottom w:val="none" w:sz="0" w:space="0" w:color="auto"/>
            <w:right w:val="none" w:sz="0" w:space="0" w:color="auto"/>
          </w:divBdr>
        </w:div>
        <w:div w:id="624434874">
          <w:marLeft w:val="640"/>
          <w:marRight w:val="0"/>
          <w:marTop w:val="0"/>
          <w:marBottom w:val="0"/>
          <w:divBdr>
            <w:top w:val="none" w:sz="0" w:space="0" w:color="auto"/>
            <w:left w:val="none" w:sz="0" w:space="0" w:color="auto"/>
            <w:bottom w:val="none" w:sz="0" w:space="0" w:color="auto"/>
            <w:right w:val="none" w:sz="0" w:space="0" w:color="auto"/>
          </w:divBdr>
        </w:div>
        <w:div w:id="2106341948">
          <w:marLeft w:val="640"/>
          <w:marRight w:val="0"/>
          <w:marTop w:val="0"/>
          <w:marBottom w:val="0"/>
          <w:divBdr>
            <w:top w:val="none" w:sz="0" w:space="0" w:color="auto"/>
            <w:left w:val="none" w:sz="0" w:space="0" w:color="auto"/>
            <w:bottom w:val="none" w:sz="0" w:space="0" w:color="auto"/>
            <w:right w:val="none" w:sz="0" w:space="0" w:color="auto"/>
          </w:divBdr>
        </w:div>
        <w:div w:id="734399115">
          <w:marLeft w:val="640"/>
          <w:marRight w:val="0"/>
          <w:marTop w:val="0"/>
          <w:marBottom w:val="0"/>
          <w:divBdr>
            <w:top w:val="none" w:sz="0" w:space="0" w:color="auto"/>
            <w:left w:val="none" w:sz="0" w:space="0" w:color="auto"/>
            <w:bottom w:val="none" w:sz="0" w:space="0" w:color="auto"/>
            <w:right w:val="none" w:sz="0" w:space="0" w:color="auto"/>
          </w:divBdr>
        </w:div>
        <w:div w:id="477109465">
          <w:marLeft w:val="640"/>
          <w:marRight w:val="0"/>
          <w:marTop w:val="0"/>
          <w:marBottom w:val="0"/>
          <w:divBdr>
            <w:top w:val="none" w:sz="0" w:space="0" w:color="auto"/>
            <w:left w:val="none" w:sz="0" w:space="0" w:color="auto"/>
            <w:bottom w:val="none" w:sz="0" w:space="0" w:color="auto"/>
            <w:right w:val="none" w:sz="0" w:space="0" w:color="auto"/>
          </w:divBdr>
        </w:div>
        <w:div w:id="495725521">
          <w:marLeft w:val="640"/>
          <w:marRight w:val="0"/>
          <w:marTop w:val="0"/>
          <w:marBottom w:val="0"/>
          <w:divBdr>
            <w:top w:val="none" w:sz="0" w:space="0" w:color="auto"/>
            <w:left w:val="none" w:sz="0" w:space="0" w:color="auto"/>
            <w:bottom w:val="none" w:sz="0" w:space="0" w:color="auto"/>
            <w:right w:val="none" w:sz="0" w:space="0" w:color="auto"/>
          </w:divBdr>
        </w:div>
      </w:divsChild>
    </w:div>
    <w:div w:id="479926178">
      <w:bodyDiv w:val="1"/>
      <w:marLeft w:val="0"/>
      <w:marRight w:val="0"/>
      <w:marTop w:val="0"/>
      <w:marBottom w:val="0"/>
      <w:divBdr>
        <w:top w:val="none" w:sz="0" w:space="0" w:color="auto"/>
        <w:left w:val="none" w:sz="0" w:space="0" w:color="auto"/>
        <w:bottom w:val="none" w:sz="0" w:space="0" w:color="auto"/>
        <w:right w:val="none" w:sz="0" w:space="0" w:color="auto"/>
      </w:divBdr>
      <w:divsChild>
        <w:div w:id="965044210">
          <w:marLeft w:val="640"/>
          <w:marRight w:val="0"/>
          <w:marTop w:val="0"/>
          <w:marBottom w:val="0"/>
          <w:divBdr>
            <w:top w:val="none" w:sz="0" w:space="0" w:color="auto"/>
            <w:left w:val="none" w:sz="0" w:space="0" w:color="auto"/>
            <w:bottom w:val="none" w:sz="0" w:space="0" w:color="auto"/>
            <w:right w:val="none" w:sz="0" w:space="0" w:color="auto"/>
          </w:divBdr>
        </w:div>
        <w:div w:id="1439716877">
          <w:marLeft w:val="640"/>
          <w:marRight w:val="0"/>
          <w:marTop w:val="0"/>
          <w:marBottom w:val="0"/>
          <w:divBdr>
            <w:top w:val="none" w:sz="0" w:space="0" w:color="auto"/>
            <w:left w:val="none" w:sz="0" w:space="0" w:color="auto"/>
            <w:bottom w:val="none" w:sz="0" w:space="0" w:color="auto"/>
            <w:right w:val="none" w:sz="0" w:space="0" w:color="auto"/>
          </w:divBdr>
        </w:div>
        <w:div w:id="1483497588">
          <w:marLeft w:val="640"/>
          <w:marRight w:val="0"/>
          <w:marTop w:val="0"/>
          <w:marBottom w:val="0"/>
          <w:divBdr>
            <w:top w:val="none" w:sz="0" w:space="0" w:color="auto"/>
            <w:left w:val="none" w:sz="0" w:space="0" w:color="auto"/>
            <w:bottom w:val="none" w:sz="0" w:space="0" w:color="auto"/>
            <w:right w:val="none" w:sz="0" w:space="0" w:color="auto"/>
          </w:divBdr>
        </w:div>
        <w:div w:id="1552377047">
          <w:marLeft w:val="640"/>
          <w:marRight w:val="0"/>
          <w:marTop w:val="0"/>
          <w:marBottom w:val="0"/>
          <w:divBdr>
            <w:top w:val="none" w:sz="0" w:space="0" w:color="auto"/>
            <w:left w:val="none" w:sz="0" w:space="0" w:color="auto"/>
            <w:bottom w:val="none" w:sz="0" w:space="0" w:color="auto"/>
            <w:right w:val="none" w:sz="0" w:space="0" w:color="auto"/>
          </w:divBdr>
        </w:div>
        <w:div w:id="1119422601">
          <w:marLeft w:val="640"/>
          <w:marRight w:val="0"/>
          <w:marTop w:val="0"/>
          <w:marBottom w:val="0"/>
          <w:divBdr>
            <w:top w:val="none" w:sz="0" w:space="0" w:color="auto"/>
            <w:left w:val="none" w:sz="0" w:space="0" w:color="auto"/>
            <w:bottom w:val="none" w:sz="0" w:space="0" w:color="auto"/>
            <w:right w:val="none" w:sz="0" w:space="0" w:color="auto"/>
          </w:divBdr>
        </w:div>
        <w:div w:id="2098555931">
          <w:marLeft w:val="640"/>
          <w:marRight w:val="0"/>
          <w:marTop w:val="0"/>
          <w:marBottom w:val="0"/>
          <w:divBdr>
            <w:top w:val="none" w:sz="0" w:space="0" w:color="auto"/>
            <w:left w:val="none" w:sz="0" w:space="0" w:color="auto"/>
            <w:bottom w:val="none" w:sz="0" w:space="0" w:color="auto"/>
            <w:right w:val="none" w:sz="0" w:space="0" w:color="auto"/>
          </w:divBdr>
        </w:div>
        <w:div w:id="2108884546">
          <w:marLeft w:val="640"/>
          <w:marRight w:val="0"/>
          <w:marTop w:val="0"/>
          <w:marBottom w:val="0"/>
          <w:divBdr>
            <w:top w:val="none" w:sz="0" w:space="0" w:color="auto"/>
            <w:left w:val="none" w:sz="0" w:space="0" w:color="auto"/>
            <w:bottom w:val="none" w:sz="0" w:space="0" w:color="auto"/>
            <w:right w:val="none" w:sz="0" w:space="0" w:color="auto"/>
          </w:divBdr>
        </w:div>
        <w:div w:id="547376174">
          <w:marLeft w:val="640"/>
          <w:marRight w:val="0"/>
          <w:marTop w:val="0"/>
          <w:marBottom w:val="0"/>
          <w:divBdr>
            <w:top w:val="none" w:sz="0" w:space="0" w:color="auto"/>
            <w:left w:val="none" w:sz="0" w:space="0" w:color="auto"/>
            <w:bottom w:val="none" w:sz="0" w:space="0" w:color="auto"/>
            <w:right w:val="none" w:sz="0" w:space="0" w:color="auto"/>
          </w:divBdr>
        </w:div>
        <w:div w:id="538443810">
          <w:marLeft w:val="640"/>
          <w:marRight w:val="0"/>
          <w:marTop w:val="0"/>
          <w:marBottom w:val="0"/>
          <w:divBdr>
            <w:top w:val="none" w:sz="0" w:space="0" w:color="auto"/>
            <w:left w:val="none" w:sz="0" w:space="0" w:color="auto"/>
            <w:bottom w:val="none" w:sz="0" w:space="0" w:color="auto"/>
            <w:right w:val="none" w:sz="0" w:space="0" w:color="auto"/>
          </w:divBdr>
        </w:div>
        <w:div w:id="693846584">
          <w:marLeft w:val="640"/>
          <w:marRight w:val="0"/>
          <w:marTop w:val="0"/>
          <w:marBottom w:val="0"/>
          <w:divBdr>
            <w:top w:val="none" w:sz="0" w:space="0" w:color="auto"/>
            <w:left w:val="none" w:sz="0" w:space="0" w:color="auto"/>
            <w:bottom w:val="none" w:sz="0" w:space="0" w:color="auto"/>
            <w:right w:val="none" w:sz="0" w:space="0" w:color="auto"/>
          </w:divBdr>
        </w:div>
        <w:div w:id="193660804">
          <w:marLeft w:val="640"/>
          <w:marRight w:val="0"/>
          <w:marTop w:val="0"/>
          <w:marBottom w:val="0"/>
          <w:divBdr>
            <w:top w:val="none" w:sz="0" w:space="0" w:color="auto"/>
            <w:left w:val="none" w:sz="0" w:space="0" w:color="auto"/>
            <w:bottom w:val="none" w:sz="0" w:space="0" w:color="auto"/>
            <w:right w:val="none" w:sz="0" w:space="0" w:color="auto"/>
          </w:divBdr>
        </w:div>
        <w:div w:id="1372723956">
          <w:marLeft w:val="640"/>
          <w:marRight w:val="0"/>
          <w:marTop w:val="0"/>
          <w:marBottom w:val="0"/>
          <w:divBdr>
            <w:top w:val="none" w:sz="0" w:space="0" w:color="auto"/>
            <w:left w:val="none" w:sz="0" w:space="0" w:color="auto"/>
            <w:bottom w:val="none" w:sz="0" w:space="0" w:color="auto"/>
            <w:right w:val="none" w:sz="0" w:space="0" w:color="auto"/>
          </w:divBdr>
        </w:div>
      </w:divsChild>
    </w:div>
    <w:div w:id="486017409">
      <w:bodyDiv w:val="1"/>
      <w:marLeft w:val="0"/>
      <w:marRight w:val="0"/>
      <w:marTop w:val="0"/>
      <w:marBottom w:val="0"/>
      <w:divBdr>
        <w:top w:val="none" w:sz="0" w:space="0" w:color="auto"/>
        <w:left w:val="none" w:sz="0" w:space="0" w:color="auto"/>
        <w:bottom w:val="none" w:sz="0" w:space="0" w:color="auto"/>
        <w:right w:val="none" w:sz="0" w:space="0" w:color="auto"/>
      </w:divBdr>
      <w:divsChild>
        <w:div w:id="267348428">
          <w:marLeft w:val="640"/>
          <w:marRight w:val="0"/>
          <w:marTop w:val="0"/>
          <w:marBottom w:val="0"/>
          <w:divBdr>
            <w:top w:val="none" w:sz="0" w:space="0" w:color="auto"/>
            <w:left w:val="none" w:sz="0" w:space="0" w:color="auto"/>
            <w:bottom w:val="none" w:sz="0" w:space="0" w:color="auto"/>
            <w:right w:val="none" w:sz="0" w:space="0" w:color="auto"/>
          </w:divBdr>
        </w:div>
        <w:div w:id="1267231868">
          <w:marLeft w:val="640"/>
          <w:marRight w:val="0"/>
          <w:marTop w:val="0"/>
          <w:marBottom w:val="0"/>
          <w:divBdr>
            <w:top w:val="none" w:sz="0" w:space="0" w:color="auto"/>
            <w:left w:val="none" w:sz="0" w:space="0" w:color="auto"/>
            <w:bottom w:val="none" w:sz="0" w:space="0" w:color="auto"/>
            <w:right w:val="none" w:sz="0" w:space="0" w:color="auto"/>
          </w:divBdr>
        </w:div>
        <w:div w:id="2004116408">
          <w:marLeft w:val="640"/>
          <w:marRight w:val="0"/>
          <w:marTop w:val="0"/>
          <w:marBottom w:val="0"/>
          <w:divBdr>
            <w:top w:val="none" w:sz="0" w:space="0" w:color="auto"/>
            <w:left w:val="none" w:sz="0" w:space="0" w:color="auto"/>
            <w:bottom w:val="none" w:sz="0" w:space="0" w:color="auto"/>
            <w:right w:val="none" w:sz="0" w:space="0" w:color="auto"/>
          </w:divBdr>
        </w:div>
        <w:div w:id="497812563">
          <w:marLeft w:val="640"/>
          <w:marRight w:val="0"/>
          <w:marTop w:val="0"/>
          <w:marBottom w:val="0"/>
          <w:divBdr>
            <w:top w:val="none" w:sz="0" w:space="0" w:color="auto"/>
            <w:left w:val="none" w:sz="0" w:space="0" w:color="auto"/>
            <w:bottom w:val="none" w:sz="0" w:space="0" w:color="auto"/>
            <w:right w:val="none" w:sz="0" w:space="0" w:color="auto"/>
          </w:divBdr>
        </w:div>
        <w:div w:id="2016881604">
          <w:marLeft w:val="640"/>
          <w:marRight w:val="0"/>
          <w:marTop w:val="0"/>
          <w:marBottom w:val="0"/>
          <w:divBdr>
            <w:top w:val="none" w:sz="0" w:space="0" w:color="auto"/>
            <w:left w:val="none" w:sz="0" w:space="0" w:color="auto"/>
            <w:bottom w:val="none" w:sz="0" w:space="0" w:color="auto"/>
            <w:right w:val="none" w:sz="0" w:space="0" w:color="auto"/>
          </w:divBdr>
        </w:div>
        <w:div w:id="118650109">
          <w:marLeft w:val="640"/>
          <w:marRight w:val="0"/>
          <w:marTop w:val="0"/>
          <w:marBottom w:val="0"/>
          <w:divBdr>
            <w:top w:val="none" w:sz="0" w:space="0" w:color="auto"/>
            <w:left w:val="none" w:sz="0" w:space="0" w:color="auto"/>
            <w:bottom w:val="none" w:sz="0" w:space="0" w:color="auto"/>
            <w:right w:val="none" w:sz="0" w:space="0" w:color="auto"/>
          </w:divBdr>
        </w:div>
        <w:div w:id="908154755">
          <w:marLeft w:val="640"/>
          <w:marRight w:val="0"/>
          <w:marTop w:val="0"/>
          <w:marBottom w:val="0"/>
          <w:divBdr>
            <w:top w:val="none" w:sz="0" w:space="0" w:color="auto"/>
            <w:left w:val="none" w:sz="0" w:space="0" w:color="auto"/>
            <w:bottom w:val="none" w:sz="0" w:space="0" w:color="auto"/>
            <w:right w:val="none" w:sz="0" w:space="0" w:color="auto"/>
          </w:divBdr>
        </w:div>
        <w:div w:id="1812744528">
          <w:marLeft w:val="640"/>
          <w:marRight w:val="0"/>
          <w:marTop w:val="0"/>
          <w:marBottom w:val="0"/>
          <w:divBdr>
            <w:top w:val="none" w:sz="0" w:space="0" w:color="auto"/>
            <w:left w:val="none" w:sz="0" w:space="0" w:color="auto"/>
            <w:bottom w:val="none" w:sz="0" w:space="0" w:color="auto"/>
            <w:right w:val="none" w:sz="0" w:space="0" w:color="auto"/>
          </w:divBdr>
        </w:div>
        <w:div w:id="284503710">
          <w:marLeft w:val="640"/>
          <w:marRight w:val="0"/>
          <w:marTop w:val="0"/>
          <w:marBottom w:val="0"/>
          <w:divBdr>
            <w:top w:val="none" w:sz="0" w:space="0" w:color="auto"/>
            <w:left w:val="none" w:sz="0" w:space="0" w:color="auto"/>
            <w:bottom w:val="none" w:sz="0" w:space="0" w:color="auto"/>
            <w:right w:val="none" w:sz="0" w:space="0" w:color="auto"/>
          </w:divBdr>
        </w:div>
        <w:div w:id="196047847">
          <w:marLeft w:val="640"/>
          <w:marRight w:val="0"/>
          <w:marTop w:val="0"/>
          <w:marBottom w:val="0"/>
          <w:divBdr>
            <w:top w:val="none" w:sz="0" w:space="0" w:color="auto"/>
            <w:left w:val="none" w:sz="0" w:space="0" w:color="auto"/>
            <w:bottom w:val="none" w:sz="0" w:space="0" w:color="auto"/>
            <w:right w:val="none" w:sz="0" w:space="0" w:color="auto"/>
          </w:divBdr>
        </w:div>
        <w:div w:id="152991978">
          <w:marLeft w:val="640"/>
          <w:marRight w:val="0"/>
          <w:marTop w:val="0"/>
          <w:marBottom w:val="0"/>
          <w:divBdr>
            <w:top w:val="none" w:sz="0" w:space="0" w:color="auto"/>
            <w:left w:val="none" w:sz="0" w:space="0" w:color="auto"/>
            <w:bottom w:val="none" w:sz="0" w:space="0" w:color="auto"/>
            <w:right w:val="none" w:sz="0" w:space="0" w:color="auto"/>
          </w:divBdr>
        </w:div>
        <w:div w:id="1569068674">
          <w:marLeft w:val="640"/>
          <w:marRight w:val="0"/>
          <w:marTop w:val="0"/>
          <w:marBottom w:val="0"/>
          <w:divBdr>
            <w:top w:val="none" w:sz="0" w:space="0" w:color="auto"/>
            <w:left w:val="none" w:sz="0" w:space="0" w:color="auto"/>
            <w:bottom w:val="none" w:sz="0" w:space="0" w:color="auto"/>
            <w:right w:val="none" w:sz="0" w:space="0" w:color="auto"/>
          </w:divBdr>
        </w:div>
        <w:div w:id="427236597">
          <w:marLeft w:val="640"/>
          <w:marRight w:val="0"/>
          <w:marTop w:val="0"/>
          <w:marBottom w:val="0"/>
          <w:divBdr>
            <w:top w:val="none" w:sz="0" w:space="0" w:color="auto"/>
            <w:left w:val="none" w:sz="0" w:space="0" w:color="auto"/>
            <w:bottom w:val="none" w:sz="0" w:space="0" w:color="auto"/>
            <w:right w:val="none" w:sz="0" w:space="0" w:color="auto"/>
          </w:divBdr>
        </w:div>
        <w:div w:id="1825778344">
          <w:marLeft w:val="640"/>
          <w:marRight w:val="0"/>
          <w:marTop w:val="0"/>
          <w:marBottom w:val="0"/>
          <w:divBdr>
            <w:top w:val="none" w:sz="0" w:space="0" w:color="auto"/>
            <w:left w:val="none" w:sz="0" w:space="0" w:color="auto"/>
            <w:bottom w:val="none" w:sz="0" w:space="0" w:color="auto"/>
            <w:right w:val="none" w:sz="0" w:space="0" w:color="auto"/>
          </w:divBdr>
        </w:div>
        <w:div w:id="1976055945">
          <w:marLeft w:val="640"/>
          <w:marRight w:val="0"/>
          <w:marTop w:val="0"/>
          <w:marBottom w:val="0"/>
          <w:divBdr>
            <w:top w:val="none" w:sz="0" w:space="0" w:color="auto"/>
            <w:left w:val="none" w:sz="0" w:space="0" w:color="auto"/>
            <w:bottom w:val="none" w:sz="0" w:space="0" w:color="auto"/>
            <w:right w:val="none" w:sz="0" w:space="0" w:color="auto"/>
          </w:divBdr>
        </w:div>
        <w:div w:id="1737825859">
          <w:marLeft w:val="640"/>
          <w:marRight w:val="0"/>
          <w:marTop w:val="0"/>
          <w:marBottom w:val="0"/>
          <w:divBdr>
            <w:top w:val="none" w:sz="0" w:space="0" w:color="auto"/>
            <w:left w:val="none" w:sz="0" w:space="0" w:color="auto"/>
            <w:bottom w:val="none" w:sz="0" w:space="0" w:color="auto"/>
            <w:right w:val="none" w:sz="0" w:space="0" w:color="auto"/>
          </w:divBdr>
        </w:div>
        <w:div w:id="240454158">
          <w:marLeft w:val="640"/>
          <w:marRight w:val="0"/>
          <w:marTop w:val="0"/>
          <w:marBottom w:val="0"/>
          <w:divBdr>
            <w:top w:val="none" w:sz="0" w:space="0" w:color="auto"/>
            <w:left w:val="none" w:sz="0" w:space="0" w:color="auto"/>
            <w:bottom w:val="none" w:sz="0" w:space="0" w:color="auto"/>
            <w:right w:val="none" w:sz="0" w:space="0" w:color="auto"/>
          </w:divBdr>
        </w:div>
        <w:div w:id="1073815748">
          <w:marLeft w:val="640"/>
          <w:marRight w:val="0"/>
          <w:marTop w:val="0"/>
          <w:marBottom w:val="0"/>
          <w:divBdr>
            <w:top w:val="none" w:sz="0" w:space="0" w:color="auto"/>
            <w:left w:val="none" w:sz="0" w:space="0" w:color="auto"/>
            <w:bottom w:val="none" w:sz="0" w:space="0" w:color="auto"/>
            <w:right w:val="none" w:sz="0" w:space="0" w:color="auto"/>
          </w:divBdr>
        </w:div>
        <w:div w:id="563875464">
          <w:marLeft w:val="640"/>
          <w:marRight w:val="0"/>
          <w:marTop w:val="0"/>
          <w:marBottom w:val="0"/>
          <w:divBdr>
            <w:top w:val="none" w:sz="0" w:space="0" w:color="auto"/>
            <w:left w:val="none" w:sz="0" w:space="0" w:color="auto"/>
            <w:bottom w:val="none" w:sz="0" w:space="0" w:color="auto"/>
            <w:right w:val="none" w:sz="0" w:space="0" w:color="auto"/>
          </w:divBdr>
        </w:div>
        <w:div w:id="201866974">
          <w:marLeft w:val="640"/>
          <w:marRight w:val="0"/>
          <w:marTop w:val="0"/>
          <w:marBottom w:val="0"/>
          <w:divBdr>
            <w:top w:val="none" w:sz="0" w:space="0" w:color="auto"/>
            <w:left w:val="none" w:sz="0" w:space="0" w:color="auto"/>
            <w:bottom w:val="none" w:sz="0" w:space="0" w:color="auto"/>
            <w:right w:val="none" w:sz="0" w:space="0" w:color="auto"/>
          </w:divBdr>
        </w:div>
        <w:div w:id="1663967460">
          <w:marLeft w:val="640"/>
          <w:marRight w:val="0"/>
          <w:marTop w:val="0"/>
          <w:marBottom w:val="0"/>
          <w:divBdr>
            <w:top w:val="none" w:sz="0" w:space="0" w:color="auto"/>
            <w:left w:val="none" w:sz="0" w:space="0" w:color="auto"/>
            <w:bottom w:val="none" w:sz="0" w:space="0" w:color="auto"/>
            <w:right w:val="none" w:sz="0" w:space="0" w:color="auto"/>
          </w:divBdr>
        </w:div>
        <w:div w:id="1538279131">
          <w:marLeft w:val="640"/>
          <w:marRight w:val="0"/>
          <w:marTop w:val="0"/>
          <w:marBottom w:val="0"/>
          <w:divBdr>
            <w:top w:val="none" w:sz="0" w:space="0" w:color="auto"/>
            <w:left w:val="none" w:sz="0" w:space="0" w:color="auto"/>
            <w:bottom w:val="none" w:sz="0" w:space="0" w:color="auto"/>
            <w:right w:val="none" w:sz="0" w:space="0" w:color="auto"/>
          </w:divBdr>
        </w:div>
        <w:div w:id="1839421399">
          <w:marLeft w:val="640"/>
          <w:marRight w:val="0"/>
          <w:marTop w:val="0"/>
          <w:marBottom w:val="0"/>
          <w:divBdr>
            <w:top w:val="none" w:sz="0" w:space="0" w:color="auto"/>
            <w:left w:val="none" w:sz="0" w:space="0" w:color="auto"/>
            <w:bottom w:val="none" w:sz="0" w:space="0" w:color="auto"/>
            <w:right w:val="none" w:sz="0" w:space="0" w:color="auto"/>
          </w:divBdr>
        </w:div>
        <w:div w:id="1902327320">
          <w:marLeft w:val="640"/>
          <w:marRight w:val="0"/>
          <w:marTop w:val="0"/>
          <w:marBottom w:val="0"/>
          <w:divBdr>
            <w:top w:val="none" w:sz="0" w:space="0" w:color="auto"/>
            <w:left w:val="none" w:sz="0" w:space="0" w:color="auto"/>
            <w:bottom w:val="none" w:sz="0" w:space="0" w:color="auto"/>
            <w:right w:val="none" w:sz="0" w:space="0" w:color="auto"/>
          </w:divBdr>
        </w:div>
        <w:div w:id="1173454491">
          <w:marLeft w:val="640"/>
          <w:marRight w:val="0"/>
          <w:marTop w:val="0"/>
          <w:marBottom w:val="0"/>
          <w:divBdr>
            <w:top w:val="none" w:sz="0" w:space="0" w:color="auto"/>
            <w:left w:val="none" w:sz="0" w:space="0" w:color="auto"/>
            <w:bottom w:val="none" w:sz="0" w:space="0" w:color="auto"/>
            <w:right w:val="none" w:sz="0" w:space="0" w:color="auto"/>
          </w:divBdr>
        </w:div>
      </w:divsChild>
    </w:div>
    <w:div w:id="502940756">
      <w:bodyDiv w:val="1"/>
      <w:marLeft w:val="0"/>
      <w:marRight w:val="0"/>
      <w:marTop w:val="0"/>
      <w:marBottom w:val="0"/>
      <w:divBdr>
        <w:top w:val="none" w:sz="0" w:space="0" w:color="auto"/>
        <w:left w:val="none" w:sz="0" w:space="0" w:color="auto"/>
        <w:bottom w:val="none" w:sz="0" w:space="0" w:color="auto"/>
        <w:right w:val="none" w:sz="0" w:space="0" w:color="auto"/>
      </w:divBdr>
      <w:divsChild>
        <w:div w:id="854077058">
          <w:marLeft w:val="640"/>
          <w:marRight w:val="0"/>
          <w:marTop w:val="0"/>
          <w:marBottom w:val="0"/>
          <w:divBdr>
            <w:top w:val="none" w:sz="0" w:space="0" w:color="auto"/>
            <w:left w:val="none" w:sz="0" w:space="0" w:color="auto"/>
            <w:bottom w:val="none" w:sz="0" w:space="0" w:color="auto"/>
            <w:right w:val="none" w:sz="0" w:space="0" w:color="auto"/>
          </w:divBdr>
        </w:div>
        <w:div w:id="764346763">
          <w:marLeft w:val="640"/>
          <w:marRight w:val="0"/>
          <w:marTop w:val="0"/>
          <w:marBottom w:val="0"/>
          <w:divBdr>
            <w:top w:val="none" w:sz="0" w:space="0" w:color="auto"/>
            <w:left w:val="none" w:sz="0" w:space="0" w:color="auto"/>
            <w:bottom w:val="none" w:sz="0" w:space="0" w:color="auto"/>
            <w:right w:val="none" w:sz="0" w:space="0" w:color="auto"/>
          </w:divBdr>
        </w:div>
        <w:div w:id="728264030">
          <w:marLeft w:val="640"/>
          <w:marRight w:val="0"/>
          <w:marTop w:val="0"/>
          <w:marBottom w:val="0"/>
          <w:divBdr>
            <w:top w:val="none" w:sz="0" w:space="0" w:color="auto"/>
            <w:left w:val="none" w:sz="0" w:space="0" w:color="auto"/>
            <w:bottom w:val="none" w:sz="0" w:space="0" w:color="auto"/>
            <w:right w:val="none" w:sz="0" w:space="0" w:color="auto"/>
          </w:divBdr>
        </w:div>
        <w:div w:id="460657808">
          <w:marLeft w:val="640"/>
          <w:marRight w:val="0"/>
          <w:marTop w:val="0"/>
          <w:marBottom w:val="0"/>
          <w:divBdr>
            <w:top w:val="none" w:sz="0" w:space="0" w:color="auto"/>
            <w:left w:val="none" w:sz="0" w:space="0" w:color="auto"/>
            <w:bottom w:val="none" w:sz="0" w:space="0" w:color="auto"/>
            <w:right w:val="none" w:sz="0" w:space="0" w:color="auto"/>
          </w:divBdr>
        </w:div>
        <w:div w:id="157500041">
          <w:marLeft w:val="640"/>
          <w:marRight w:val="0"/>
          <w:marTop w:val="0"/>
          <w:marBottom w:val="0"/>
          <w:divBdr>
            <w:top w:val="none" w:sz="0" w:space="0" w:color="auto"/>
            <w:left w:val="none" w:sz="0" w:space="0" w:color="auto"/>
            <w:bottom w:val="none" w:sz="0" w:space="0" w:color="auto"/>
            <w:right w:val="none" w:sz="0" w:space="0" w:color="auto"/>
          </w:divBdr>
        </w:div>
        <w:div w:id="1382824969">
          <w:marLeft w:val="640"/>
          <w:marRight w:val="0"/>
          <w:marTop w:val="0"/>
          <w:marBottom w:val="0"/>
          <w:divBdr>
            <w:top w:val="none" w:sz="0" w:space="0" w:color="auto"/>
            <w:left w:val="none" w:sz="0" w:space="0" w:color="auto"/>
            <w:bottom w:val="none" w:sz="0" w:space="0" w:color="auto"/>
            <w:right w:val="none" w:sz="0" w:space="0" w:color="auto"/>
          </w:divBdr>
        </w:div>
        <w:div w:id="1562905134">
          <w:marLeft w:val="640"/>
          <w:marRight w:val="0"/>
          <w:marTop w:val="0"/>
          <w:marBottom w:val="0"/>
          <w:divBdr>
            <w:top w:val="none" w:sz="0" w:space="0" w:color="auto"/>
            <w:left w:val="none" w:sz="0" w:space="0" w:color="auto"/>
            <w:bottom w:val="none" w:sz="0" w:space="0" w:color="auto"/>
            <w:right w:val="none" w:sz="0" w:space="0" w:color="auto"/>
          </w:divBdr>
        </w:div>
        <w:div w:id="414013563">
          <w:marLeft w:val="640"/>
          <w:marRight w:val="0"/>
          <w:marTop w:val="0"/>
          <w:marBottom w:val="0"/>
          <w:divBdr>
            <w:top w:val="none" w:sz="0" w:space="0" w:color="auto"/>
            <w:left w:val="none" w:sz="0" w:space="0" w:color="auto"/>
            <w:bottom w:val="none" w:sz="0" w:space="0" w:color="auto"/>
            <w:right w:val="none" w:sz="0" w:space="0" w:color="auto"/>
          </w:divBdr>
        </w:div>
        <w:div w:id="1094201674">
          <w:marLeft w:val="640"/>
          <w:marRight w:val="0"/>
          <w:marTop w:val="0"/>
          <w:marBottom w:val="0"/>
          <w:divBdr>
            <w:top w:val="none" w:sz="0" w:space="0" w:color="auto"/>
            <w:left w:val="none" w:sz="0" w:space="0" w:color="auto"/>
            <w:bottom w:val="none" w:sz="0" w:space="0" w:color="auto"/>
            <w:right w:val="none" w:sz="0" w:space="0" w:color="auto"/>
          </w:divBdr>
        </w:div>
        <w:div w:id="1809588013">
          <w:marLeft w:val="640"/>
          <w:marRight w:val="0"/>
          <w:marTop w:val="0"/>
          <w:marBottom w:val="0"/>
          <w:divBdr>
            <w:top w:val="none" w:sz="0" w:space="0" w:color="auto"/>
            <w:left w:val="none" w:sz="0" w:space="0" w:color="auto"/>
            <w:bottom w:val="none" w:sz="0" w:space="0" w:color="auto"/>
            <w:right w:val="none" w:sz="0" w:space="0" w:color="auto"/>
          </w:divBdr>
        </w:div>
        <w:div w:id="1643659984">
          <w:marLeft w:val="640"/>
          <w:marRight w:val="0"/>
          <w:marTop w:val="0"/>
          <w:marBottom w:val="0"/>
          <w:divBdr>
            <w:top w:val="none" w:sz="0" w:space="0" w:color="auto"/>
            <w:left w:val="none" w:sz="0" w:space="0" w:color="auto"/>
            <w:bottom w:val="none" w:sz="0" w:space="0" w:color="auto"/>
            <w:right w:val="none" w:sz="0" w:space="0" w:color="auto"/>
          </w:divBdr>
        </w:div>
        <w:div w:id="1486631325">
          <w:marLeft w:val="640"/>
          <w:marRight w:val="0"/>
          <w:marTop w:val="0"/>
          <w:marBottom w:val="0"/>
          <w:divBdr>
            <w:top w:val="none" w:sz="0" w:space="0" w:color="auto"/>
            <w:left w:val="none" w:sz="0" w:space="0" w:color="auto"/>
            <w:bottom w:val="none" w:sz="0" w:space="0" w:color="auto"/>
            <w:right w:val="none" w:sz="0" w:space="0" w:color="auto"/>
          </w:divBdr>
        </w:div>
        <w:div w:id="2115439818">
          <w:marLeft w:val="640"/>
          <w:marRight w:val="0"/>
          <w:marTop w:val="0"/>
          <w:marBottom w:val="0"/>
          <w:divBdr>
            <w:top w:val="none" w:sz="0" w:space="0" w:color="auto"/>
            <w:left w:val="none" w:sz="0" w:space="0" w:color="auto"/>
            <w:bottom w:val="none" w:sz="0" w:space="0" w:color="auto"/>
            <w:right w:val="none" w:sz="0" w:space="0" w:color="auto"/>
          </w:divBdr>
        </w:div>
        <w:div w:id="2130854092">
          <w:marLeft w:val="640"/>
          <w:marRight w:val="0"/>
          <w:marTop w:val="0"/>
          <w:marBottom w:val="0"/>
          <w:divBdr>
            <w:top w:val="none" w:sz="0" w:space="0" w:color="auto"/>
            <w:left w:val="none" w:sz="0" w:space="0" w:color="auto"/>
            <w:bottom w:val="none" w:sz="0" w:space="0" w:color="auto"/>
            <w:right w:val="none" w:sz="0" w:space="0" w:color="auto"/>
          </w:divBdr>
        </w:div>
        <w:div w:id="336733644">
          <w:marLeft w:val="640"/>
          <w:marRight w:val="0"/>
          <w:marTop w:val="0"/>
          <w:marBottom w:val="0"/>
          <w:divBdr>
            <w:top w:val="none" w:sz="0" w:space="0" w:color="auto"/>
            <w:left w:val="none" w:sz="0" w:space="0" w:color="auto"/>
            <w:bottom w:val="none" w:sz="0" w:space="0" w:color="auto"/>
            <w:right w:val="none" w:sz="0" w:space="0" w:color="auto"/>
          </w:divBdr>
        </w:div>
        <w:div w:id="1719355876">
          <w:marLeft w:val="640"/>
          <w:marRight w:val="0"/>
          <w:marTop w:val="0"/>
          <w:marBottom w:val="0"/>
          <w:divBdr>
            <w:top w:val="none" w:sz="0" w:space="0" w:color="auto"/>
            <w:left w:val="none" w:sz="0" w:space="0" w:color="auto"/>
            <w:bottom w:val="none" w:sz="0" w:space="0" w:color="auto"/>
            <w:right w:val="none" w:sz="0" w:space="0" w:color="auto"/>
          </w:divBdr>
        </w:div>
        <w:div w:id="1563255861">
          <w:marLeft w:val="640"/>
          <w:marRight w:val="0"/>
          <w:marTop w:val="0"/>
          <w:marBottom w:val="0"/>
          <w:divBdr>
            <w:top w:val="none" w:sz="0" w:space="0" w:color="auto"/>
            <w:left w:val="none" w:sz="0" w:space="0" w:color="auto"/>
            <w:bottom w:val="none" w:sz="0" w:space="0" w:color="auto"/>
            <w:right w:val="none" w:sz="0" w:space="0" w:color="auto"/>
          </w:divBdr>
        </w:div>
        <w:div w:id="1652248320">
          <w:marLeft w:val="640"/>
          <w:marRight w:val="0"/>
          <w:marTop w:val="0"/>
          <w:marBottom w:val="0"/>
          <w:divBdr>
            <w:top w:val="none" w:sz="0" w:space="0" w:color="auto"/>
            <w:left w:val="none" w:sz="0" w:space="0" w:color="auto"/>
            <w:bottom w:val="none" w:sz="0" w:space="0" w:color="auto"/>
            <w:right w:val="none" w:sz="0" w:space="0" w:color="auto"/>
          </w:divBdr>
        </w:div>
        <w:div w:id="385420449">
          <w:marLeft w:val="640"/>
          <w:marRight w:val="0"/>
          <w:marTop w:val="0"/>
          <w:marBottom w:val="0"/>
          <w:divBdr>
            <w:top w:val="none" w:sz="0" w:space="0" w:color="auto"/>
            <w:left w:val="none" w:sz="0" w:space="0" w:color="auto"/>
            <w:bottom w:val="none" w:sz="0" w:space="0" w:color="auto"/>
            <w:right w:val="none" w:sz="0" w:space="0" w:color="auto"/>
          </w:divBdr>
        </w:div>
        <w:div w:id="1782458647">
          <w:marLeft w:val="640"/>
          <w:marRight w:val="0"/>
          <w:marTop w:val="0"/>
          <w:marBottom w:val="0"/>
          <w:divBdr>
            <w:top w:val="none" w:sz="0" w:space="0" w:color="auto"/>
            <w:left w:val="none" w:sz="0" w:space="0" w:color="auto"/>
            <w:bottom w:val="none" w:sz="0" w:space="0" w:color="auto"/>
            <w:right w:val="none" w:sz="0" w:space="0" w:color="auto"/>
          </w:divBdr>
        </w:div>
        <w:div w:id="1273901462">
          <w:marLeft w:val="640"/>
          <w:marRight w:val="0"/>
          <w:marTop w:val="0"/>
          <w:marBottom w:val="0"/>
          <w:divBdr>
            <w:top w:val="none" w:sz="0" w:space="0" w:color="auto"/>
            <w:left w:val="none" w:sz="0" w:space="0" w:color="auto"/>
            <w:bottom w:val="none" w:sz="0" w:space="0" w:color="auto"/>
            <w:right w:val="none" w:sz="0" w:space="0" w:color="auto"/>
          </w:divBdr>
        </w:div>
        <w:div w:id="1972394906">
          <w:marLeft w:val="640"/>
          <w:marRight w:val="0"/>
          <w:marTop w:val="0"/>
          <w:marBottom w:val="0"/>
          <w:divBdr>
            <w:top w:val="none" w:sz="0" w:space="0" w:color="auto"/>
            <w:left w:val="none" w:sz="0" w:space="0" w:color="auto"/>
            <w:bottom w:val="none" w:sz="0" w:space="0" w:color="auto"/>
            <w:right w:val="none" w:sz="0" w:space="0" w:color="auto"/>
          </w:divBdr>
        </w:div>
        <w:div w:id="435559058">
          <w:marLeft w:val="640"/>
          <w:marRight w:val="0"/>
          <w:marTop w:val="0"/>
          <w:marBottom w:val="0"/>
          <w:divBdr>
            <w:top w:val="none" w:sz="0" w:space="0" w:color="auto"/>
            <w:left w:val="none" w:sz="0" w:space="0" w:color="auto"/>
            <w:bottom w:val="none" w:sz="0" w:space="0" w:color="auto"/>
            <w:right w:val="none" w:sz="0" w:space="0" w:color="auto"/>
          </w:divBdr>
        </w:div>
        <w:div w:id="1380787881">
          <w:marLeft w:val="640"/>
          <w:marRight w:val="0"/>
          <w:marTop w:val="0"/>
          <w:marBottom w:val="0"/>
          <w:divBdr>
            <w:top w:val="none" w:sz="0" w:space="0" w:color="auto"/>
            <w:left w:val="none" w:sz="0" w:space="0" w:color="auto"/>
            <w:bottom w:val="none" w:sz="0" w:space="0" w:color="auto"/>
            <w:right w:val="none" w:sz="0" w:space="0" w:color="auto"/>
          </w:divBdr>
        </w:div>
        <w:div w:id="1175728690">
          <w:marLeft w:val="640"/>
          <w:marRight w:val="0"/>
          <w:marTop w:val="0"/>
          <w:marBottom w:val="0"/>
          <w:divBdr>
            <w:top w:val="none" w:sz="0" w:space="0" w:color="auto"/>
            <w:left w:val="none" w:sz="0" w:space="0" w:color="auto"/>
            <w:bottom w:val="none" w:sz="0" w:space="0" w:color="auto"/>
            <w:right w:val="none" w:sz="0" w:space="0" w:color="auto"/>
          </w:divBdr>
        </w:div>
        <w:div w:id="1248999820">
          <w:marLeft w:val="640"/>
          <w:marRight w:val="0"/>
          <w:marTop w:val="0"/>
          <w:marBottom w:val="0"/>
          <w:divBdr>
            <w:top w:val="none" w:sz="0" w:space="0" w:color="auto"/>
            <w:left w:val="none" w:sz="0" w:space="0" w:color="auto"/>
            <w:bottom w:val="none" w:sz="0" w:space="0" w:color="auto"/>
            <w:right w:val="none" w:sz="0" w:space="0" w:color="auto"/>
          </w:divBdr>
        </w:div>
        <w:div w:id="715665866">
          <w:marLeft w:val="640"/>
          <w:marRight w:val="0"/>
          <w:marTop w:val="0"/>
          <w:marBottom w:val="0"/>
          <w:divBdr>
            <w:top w:val="none" w:sz="0" w:space="0" w:color="auto"/>
            <w:left w:val="none" w:sz="0" w:space="0" w:color="auto"/>
            <w:bottom w:val="none" w:sz="0" w:space="0" w:color="auto"/>
            <w:right w:val="none" w:sz="0" w:space="0" w:color="auto"/>
          </w:divBdr>
        </w:div>
        <w:div w:id="1652514249">
          <w:marLeft w:val="640"/>
          <w:marRight w:val="0"/>
          <w:marTop w:val="0"/>
          <w:marBottom w:val="0"/>
          <w:divBdr>
            <w:top w:val="none" w:sz="0" w:space="0" w:color="auto"/>
            <w:left w:val="none" w:sz="0" w:space="0" w:color="auto"/>
            <w:bottom w:val="none" w:sz="0" w:space="0" w:color="auto"/>
            <w:right w:val="none" w:sz="0" w:space="0" w:color="auto"/>
          </w:divBdr>
        </w:div>
        <w:div w:id="258754062">
          <w:marLeft w:val="640"/>
          <w:marRight w:val="0"/>
          <w:marTop w:val="0"/>
          <w:marBottom w:val="0"/>
          <w:divBdr>
            <w:top w:val="none" w:sz="0" w:space="0" w:color="auto"/>
            <w:left w:val="none" w:sz="0" w:space="0" w:color="auto"/>
            <w:bottom w:val="none" w:sz="0" w:space="0" w:color="auto"/>
            <w:right w:val="none" w:sz="0" w:space="0" w:color="auto"/>
          </w:divBdr>
        </w:div>
        <w:div w:id="985817749">
          <w:marLeft w:val="640"/>
          <w:marRight w:val="0"/>
          <w:marTop w:val="0"/>
          <w:marBottom w:val="0"/>
          <w:divBdr>
            <w:top w:val="none" w:sz="0" w:space="0" w:color="auto"/>
            <w:left w:val="none" w:sz="0" w:space="0" w:color="auto"/>
            <w:bottom w:val="none" w:sz="0" w:space="0" w:color="auto"/>
            <w:right w:val="none" w:sz="0" w:space="0" w:color="auto"/>
          </w:divBdr>
        </w:div>
        <w:div w:id="1673024535">
          <w:marLeft w:val="640"/>
          <w:marRight w:val="0"/>
          <w:marTop w:val="0"/>
          <w:marBottom w:val="0"/>
          <w:divBdr>
            <w:top w:val="none" w:sz="0" w:space="0" w:color="auto"/>
            <w:left w:val="none" w:sz="0" w:space="0" w:color="auto"/>
            <w:bottom w:val="none" w:sz="0" w:space="0" w:color="auto"/>
            <w:right w:val="none" w:sz="0" w:space="0" w:color="auto"/>
          </w:divBdr>
        </w:div>
        <w:div w:id="1039087992">
          <w:marLeft w:val="640"/>
          <w:marRight w:val="0"/>
          <w:marTop w:val="0"/>
          <w:marBottom w:val="0"/>
          <w:divBdr>
            <w:top w:val="none" w:sz="0" w:space="0" w:color="auto"/>
            <w:left w:val="none" w:sz="0" w:space="0" w:color="auto"/>
            <w:bottom w:val="none" w:sz="0" w:space="0" w:color="auto"/>
            <w:right w:val="none" w:sz="0" w:space="0" w:color="auto"/>
          </w:divBdr>
        </w:div>
        <w:div w:id="482040398">
          <w:marLeft w:val="640"/>
          <w:marRight w:val="0"/>
          <w:marTop w:val="0"/>
          <w:marBottom w:val="0"/>
          <w:divBdr>
            <w:top w:val="none" w:sz="0" w:space="0" w:color="auto"/>
            <w:left w:val="none" w:sz="0" w:space="0" w:color="auto"/>
            <w:bottom w:val="none" w:sz="0" w:space="0" w:color="auto"/>
            <w:right w:val="none" w:sz="0" w:space="0" w:color="auto"/>
          </w:divBdr>
        </w:div>
        <w:div w:id="806043785">
          <w:marLeft w:val="640"/>
          <w:marRight w:val="0"/>
          <w:marTop w:val="0"/>
          <w:marBottom w:val="0"/>
          <w:divBdr>
            <w:top w:val="none" w:sz="0" w:space="0" w:color="auto"/>
            <w:left w:val="none" w:sz="0" w:space="0" w:color="auto"/>
            <w:bottom w:val="none" w:sz="0" w:space="0" w:color="auto"/>
            <w:right w:val="none" w:sz="0" w:space="0" w:color="auto"/>
          </w:divBdr>
        </w:div>
        <w:div w:id="1673750908">
          <w:marLeft w:val="640"/>
          <w:marRight w:val="0"/>
          <w:marTop w:val="0"/>
          <w:marBottom w:val="0"/>
          <w:divBdr>
            <w:top w:val="none" w:sz="0" w:space="0" w:color="auto"/>
            <w:left w:val="none" w:sz="0" w:space="0" w:color="auto"/>
            <w:bottom w:val="none" w:sz="0" w:space="0" w:color="auto"/>
            <w:right w:val="none" w:sz="0" w:space="0" w:color="auto"/>
          </w:divBdr>
        </w:div>
        <w:div w:id="1020009451">
          <w:marLeft w:val="640"/>
          <w:marRight w:val="0"/>
          <w:marTop w:val="0"/>
          <w:marBottom w:val="0"/>
          <w:divBdr>
            <w:top w:val="none" w:sz="0" w:space="0" w:color="auto"/>
            <w:left w:val="none" w:sz="0" w:space="0" w:color="auto"/>
            <w:bottom w:val="none" w:sz="0" w:space="0" w:color="auto"/>
            <w:right w:val="none" w:sz="0" w:space="0" w:color="auto"/>
          </w:divBdr>
        </w:div>
      </w:divsChild>
    </w:div>
    <w:div w:id="503402387">
      <w:bodyDiv w:val="1"/>
      <w:marLeft w:val="0"/>
      <w:marRight w:val="0"/>
      <w:marTop w:val="0"/>
      <w:marBottom w:val="0"/>
      <w:divBdr>
        <w:top w:val="none" w:sz="0" w:space="0" w:color="auto"/>
        <w:left w:val="none" w:sz="0" w:space="0" w:color="auto"/>
        <w:bottom w:val="none" w:sz="0" w:space="0" w:color="auto"/>
        <w:right w:val="none" w:sz="0" w:space="0" w:color="auto"/>
      </w:divBdr>
      <w:divsChild>
        <w:div w:id="1028486443">
          <w:marLeft w:val="640"/>
          <w:marRight w:val="0"/>
          <w:marTop w:val="0"/>
          <w:marBottom w:val="0"/>
          <w:divBdr>
            <w:top w:val="none" w:sz="0" w:space="0" w:color="auto"/>
            <w:left w:val="none" w:sz="0" w:space="0" w:color="auto"/>
            <w:bottom w:val="none" w:sz="0" w:space="0" w:color="auto"/>
            <w:right w:val="none" w:sz="0" w:space="0" w:color="auto"/>
          </w:divBdr>
        </w:div>
        <w:div w:id="232472257">
          <w:marLeft w:val="640"/>
          <w:marRight w:val="0"/>
          <w:marTop w:val="0"/>
          <w:marBottom w:val="0"/>
          <w:divBdr>
            <w:top w:val="none" w:sz="0" w:space="0" w:color="auto"/>
            <w:left w:val="none" w:sz="0" w:space="0" w:color="auto"/>
            <w:bottom w:val="none" w:sz="0" w:space="0" w:color="auto"/>
            <w:right w:val="none" w:sz="0" w:space="0" w:color="auto"/>
          </w:divBdr>
        </w:div>
        <w:div w:id="371929115">
          <w:marLeft w:val="640"/>
          <w:marRight w:val="0"/>
          <w:marTop w:val="0"/>
          <w:marBottom w:val="0"/>
          <w:divBdr>
            <w:top w:val="none" w:sz="0" w:space="0" w:color="auto"/>
            <w:left w:val="none" w:sz="0" w:space="0" w:color="auto"/>
            <w:bottom w:val="none" w:sz="0" w:space="0" w:color="auto"/>
            <w:right w:val="none" w:sz="0" w:space="0" w:color="auto"/>
          </w:divBdr>
        </w:div>
        <w:div w:id="470025142">
          <w:marLeft w:val="640"/>
          <w:marRight w:val="0"/>
          <w:marTop w:val="0"/>
          <w:marBottom w:val="0"/>
          <w:divBdr>
            <w:top w:val="none" w:sz="0" w:space="0" w:color="auto"/>
            <w:left w:val="none" w:sz="0" w:space="0" w:color="auto"/>
            <w:bottom w:val="none" w:sz="0" w:space="0" w:color="auto"/>
            <w:right w:val="none" w:sz="0" w:space="0" w:color="auto"/>
          </w:divBdr>
        </w:div>
        <w:div w:id="1430468551">
          <w:marLeft w:val="640"/>
          <w:marRight w:val="0"/>
          <w:marTop w:val="0"/>
          <w:marBottom w:val="0"/>
          <w:divBdr>
            <w:top w:val="none" w:sz="0" w:space="0" w:color="auto"/>
            <w:left w:val="none" w:sz="0" w:space="0" w:color="auto"/>
            <w:bottom w:val="none" w:sz="0" w:space="0" w:color="auto"/>
            <w:right w:val="none" w:sz="0" w:space="0" w:color="auto"/>
          </w:divBdr>
        </w:div>
        <w:div w:id="1757047887">
          <w:marLeft w:val="640"/>
          <w:marRight w:val="0"/>
          <w:marTop w:val="0"/>
          <w:marBottom w:val="0"/>
          <w:divBdr>
            <w:top w:val="none" w:sz="0" w:space="0" w:color="auto"/>
            <w:left w:val="none" w:sz="0" w:space="0" w:color="auto"/>
            <w:bottom w:val="none" w:sz="0" w:space="0" w:color="auto"/>
            <w:right w:val="none" w:sz="0" w:space="0" w:color="auto"/>
          </w:divBdr>
        </w:div>
        <w:div w:id="1066609507">
          <w:marLeft w:val="640"/>
          <w:marRight w:val="0"/>
          <w:marTop w:val="0"/>
          <w:marBottom w:val="0"/>
          <w:divBdr>
            <w:top w:val="none" w:sz="0" w:space="0" w:color="auto"/>
            <w:left w:val="none" w:sz="0" w:space="0" w:color="auto"/>
            <w:bottom w:val="none" w:sz="0" w:space="0" w:color="auto"/>
            <w:right w:val="none" w:sz="0" w:space="0" w:color="auto"/>
          </w:divBdr>
        </w:div>
        <w:div w:id="149754451">
          <w:marLeft w:val="640"/>
          <w:marRight w:val="0"/>
          <w:marTop w:val="0"/>
          <w:marBottom w:val="0"/>
          <w:divBdr>
            <w:top w:val="none" w:sz="0" w:space="0" w:color="auto"/>
            <w:left w:val="none" w:sz="0" w:space="0" w:color="auto"/>
            <w:bottom w:val="none" w:sz="0" w:space="0" w:color="auto"/>
            <w:right w:val="none" w:sz="0" w:space="0" w:color="auto"/>
          </w:divBdr>
        </w:div>
        <w:div w:id="302008548">
          <w:marLeft w:val="640"/>
          <w:marRight w:val="0"/>
          <w:marTop w:val="0"/>
          <w:marBottom w:val="0"/>
          <w:divBdr>
            <w:top w:val="none" w:sz="0" w:space="0" w:color="auto"/>
            <w:left w:val="none" w:sz="0" w:space="0" w:color="auto"/>
            <w:bottom w:val="none" w:sz="0" w:space="0" w:color="auto"/>
            <w:right w:val="none" w:sz="0" w:space="0" w:color="auto"/>
          </w:divBdr>
        </w:div>
        <w:div w:id="1966692270">
          <w:marLeft w:val="640"/>
          <w:marRight w:val="0"/>
          <w:marTop w:val="0"/>
          <w:marBottom w:val="0"/>
          <w:divBdr>
            <w:top w:val="none" w:sz="0" w:space="0" w:color="auto"/>
            <w:left w:val="none" w:sz="0" w:space="0" w:color="auto"/>
            <w:bottom w:val="none" w:sz="0" w:space="0" w:color="auto"/>
            <w:right w:val="none" w:sz="0" w:space="0" w:color="auto"/>
          </w:divBdr>
        </w:div>
        <w:div w:id="1335717990">
          <w:marLeft w:val="640"/>
          <w:marRight w:val="0"/>
          <w:marTop w:val="0"/>
          <w:marBottom w:val="0"/>
          <w:divBdr>
            <w:top w:val="none" w:sz="0" w:space="0" w:color="auto"/>
            <w:left w:val="none" w:sz="0" w:space="0" w:color="auto"/>
            <w:bottom w:val="none" w:sz="0" w:space="0" w:color="auto"/>
            <w:right w:val="none" w:sz="0" w:space="0" w:color="auto"/>
          </w:divBdr>
        </w:div>
        <w:div w:id="443891086">
          <w:marLeft w:val="640"/>
          <w:marRight w:val="0"/>
          <w:marTop w:val="0"/>
          <w:marBottom w:val="0"/>
          <w:divBdr>
            <w:top w:val="none" w:sz="0" w:space="0" w:color="auto"/>
            <w:left w:val="none" w:sz="0" w:space="0" w:color="auto"/>
            <w:bottom w:val="none" w:sz="0" w:space="0" w:color="auto"/>
            <w:right w:val="none" w:sz="0" w:space="0" w:color="auto"/>
          </w:divBdr>
        </w:div>
        <w:div w:id="417362150">
          <w:marLeft w:val="640"/>
          <w:marRight w:val="0"/>
          <w:marTop w:val="0"/>
          <w:marBottom w:val="0"/>
          <w:divBdr>
            <w:top w:val="none" w:sz="0" w:space="0" w:color="auto"/>
            <w:left w:val="none" w:sz="0" w:space="0" w:color="auto"/>
            <w:bottom w:val="none" w:sz="0" w:space="0" w:color="auto"/>
            <w:right w:val="none" w:sz="0" w:space="0" w:color="auto"/>
          </w:divBdr>
        </w:div>
        <w:div w:id="1618413213">
          <w:marLeft w:val="640"/>
          <w:marRight w:val="0"/>
          <w:marTop w:val="0"/>
          <w:marBottom w:val="0"/>
          <w:divBdr>
            <w:top w:val="none" w:sz="0" w:space="0" w:color="auto"/>
            <w:left w:val="none" w:sz="0" w:space="0" w:color="auto"/>
            <w:bottom w:val="none" w:sz="0" w:space="0" w:color="auto"/>
            <w:right w:val="none" w:sz="0" w:space="0" w:color="auto"/>
          </w:divBdr>
        </w:div>
        <w:div w:id="1044519418">
          <w:marLeft w:val="640"/>
          <w:marRight w:val="0"/>
          <w:marTop w:val="0"/>
          <w:marBottom w:val="0"/>
          <w:divBdr>
            <w:top w:val="none" w:sz="0" w:space="0" w:color="auto"/>
            <w:left w:val="none" w:sz="0" w:space="0" w:color="auto"/>
            <w:bottom w:val="none" w:sz="0" w:space="0" w:color="auto"/>
            <w:right w:val="none" w:sz="0" w:space="0" w:color="auto"/>
          </w:divBdr>
        </w:div>
        <w:div w:id="483543790">
          <w:marLeft w:val="640"/>
          <w:marRight w:val="0"/>
          <w:marTop w:val="0"/>
          <w:marBottom w:val="0"/>
          <w:divBdr>
            <w:top w:val="none" w:sz="0" w:space="0" w:color="auto"/>
            <w:left w:val="none" w:sz="0" w:space="0" w:color="auto"/>
            <w:bottom w:val="none" w:sz="0" w:space="0" w:color="auto"/>
            <w:right w:val="none" w:sz="0" w:space="0" w:color="auto"/>
          </w:divBdr>
        </w:div>
        <w:div w:id="953949441">
          <w:marLeft w:val="640"/>
          <w:marRight w:val="0"/>
          <w:marTop w:val="0"/>
          <w:marBottom w:val="0"/>
          <w:divBdr>
            <w:top w:val="none" w:sz="0" w:space="0" w:color="auto"/>
            <w:left w:val="none" w:sz="0" w:space="0" w:color="auto"/>
            <w:bottom w:val="none" w:sz="0" w:space="0" w:color="auto"/>
            <w:right w:val="none" w:sz="0" w:space="0" w:color="auto"/>
          </w:divBdr>
        </w:div>
        <w:div w:id="824853659">
          <w:marLeft w:val="640"/>
          <w:marRight w:val="0"/>
          <w:marTop w:val="0"/>
          <w:marBottom w:val="0"/>
          <w:divBdr>
            <w:top w:val="none" w:sz="0" w:space="0" w:color="auto"/>
            <w:left w:val="none" w:sz="0" w:space="0" w:color="auto"/>
            <w:bottom w:val="none" w:sz="0" w:space="0" w:color="auto"/>
            <w:right w:val="none" w:sz="0" w:space="0" w:color="auto"/>
          </w:divBdr>
        </w:div>
        <w:div w:id="2010599200">
          <w:marLeft w:val="640"/>
          <w:marRight w:val="0"/>
          <w:marTop w:val="0"/>
          <w:marBottom w:val="0"/>
          <w:divBdr>
            <w:top w:val="none" w:sz="0" w:space="0" w:color="auto"/>
            <w:left w:val="none" w:sz="0" w:space="0" w:color="auto"/>
            <w:bottom w:val="none" w:sz="0" w:space="0" w:color="auto"/>
            <w:right w:val="none" w:sz="0" w:space="0" w:color="auto"/>
          </w:divBdr>
        </w:div>
        <w:div w:id="690646604">
          <w:marLeft w:val="640"/>
          <w:marRight w:val="0"/>
          <w:marTop w:val="0"/>
          <w:marBottom w:val="0"/>
          <w:divBdr>
            <w:top w:val="none" w:sz="0" w:space="0" w:color="auto"/>
            <w:left w:val="none" w:sz="0" w:space="0" w:color="auto"/>
            <w:bottom w:val="none" w:sz="0" w:space="0" w:color="auto"/>
            <w:right w:val="none" w:sz="0" w:space="0" w:color="auto"/>
          </w:divBdr>
        </w:div>
        <w:div w:id="271324826">
          <w:marLeft w:val="640"/>
          <w:marRight w:val="0"/>
          <w:marTop w:val="0"/>
          <w:marBottom w:val="0"/>
          <w:divBdr>
            <w:top w:val="none" w:sz="0" w:space="0" w:color="auto"/>
            <w:left w:val="none" w:sz="0" w:space="0" w:color="auto"/>
            <w:bottom w:val="none" w:sz="0" w:space="0" w:color="auto"/>
            <w:right w:val="none" w:sz="0" w:space="0" w:color="auto"/>
          </w:divBdr>
        </w:div>
        <w:div w:id="463961957">
          <w:marLeft w:val="640"/>
          <w:marRight w:val="0"/>
          <w:marTop w:val="0"/>
          <w:marBottom w:val="0"/>
          <w:divBdr>
            <w:top w:val="none" w:sz="0" w:space="0" w:color="auto"/>
            <w:left w:val="none" w:sz="0" w:space="0" w:color="auto"/>
            <w:bottom w:val="none" w:sz="0" w:space="0" w:color="auto"/>
            <w:right w:val="none" w:sz="0" w:space="0" w:color="auto"/>
          </w:divBdr>
        </w:div>
        <w:div w:id="1942684950">
          <w:marLeft w:val="640"/>
          <w:marRight w:val="0"/>
          <w:marTop w:val="0"/>
          <w:marBottom w:val="0"/>
          <w:divBdr>
            <w:top w:val="none" w:sz="0" w:space="0" w:color="auto"/>
            <w:left w:val="none" w:sz="0" w:space="0" w:color="auto"/>
            <w:bottom w:val="none" w:sz="0" w:space="0" w:color="auto"/>
            <w:right w:val="none" w:sz="0" w:space="0" w:color="auto"/>
          </w:divBdr>
        </w:div>
      </w:divsChild>
    </w:div>
    <w:div w:id="509222715">
      <w:bodyDiv w:val="1"/>
      <w:marLeft w:val="0"/>
      <w:marRight w:val="0"/>
      <w:marTop w:val="0"/>
      <w:marBottom w:val="0"/>
      <w:divBdr>
        <w:top w:val="none" w:sz="0" w:space="0" w:color="auto"/>
        <w:left w:val="none" w:sz="0" w:space="0" w:color="auto"/>
        <w:bottom w:val="none" w:sz="0" w:space="0" w:color="auto"/>
        <w:right w:val="none" w:sz="0" w:space="0" w:color="auto"/>
      </w:divBdr>
      <w:divsChild>
        <w:div w:id="1468622974">
          <w:marLeft w:val="640"/>
          <w:marRight w:val="0"/>
          <w:marTop w:val="0"/>
          <w:marBottom w:val="0"/>
          <w:divBdr>
            <w:top w:val="none" w:sz="0" w:space="0" w:color="auto"/>
            <w:left w:val="none" w:sz="0" w:space="0" w:color="auto"/>
            <w:bottom w:val="none" w:sz="0" w:space="0" w:color="auto"/>
            <w:right w:val="none" w:sz="0" w:space="0" w:color="auto"/>
          </w:divBdr>
        </w:div>
        <w:div w:id="1297875493">
          <w:marLeft w:val="640"/>
          <w:marRight w:val="0"/>
          <w:marTop w:val="0"/>
          <w:marBottom w:val="0"/>
          <w:divBdr>
            <w:top w:val="none" w:sz="0" w:space="0" w:color="auto"/>
            <w:left w:val="none" w:sz="0" w:space="0" w:color="auto"/>
            <w:bottom w:val="none" w:sz="0" w:space="0" w:color="auto"/>
            <w:right w:val="none" w:sz="0" w:space="0" w:color="auto"/>
          </w:divBdr>
        </w:div>
        <w:div w:id="1482506142">
          <w:marLeft w:val="640"/>
          <w:marRight w:val="0"/>
          <w:marTop w:val="0"/>
          <w:marBottom w:val="0"/>
          <w:divBdr>
            <w:top w:val="none" w:sz="0" w:space="0" w:color="auto"/>
            <w:left w:val="none" w:sz="0" w:space="0" w:color="auto"/>
            <w:bottom w:val="none" w:sz="0" w:space="0" w:color="auto"/>
            <w:right w:val="none" w:sz="0" w:space="0" w:color="auto"/>
          </w:divBdr>
        </w:div>
        <w:div w:id="439035076">
          <w:marLeft w:val="640"/>
          <w:marRight w:val="0"/>
          <w:marTop w:val="0"/>
          <w:marBottom w:val="0"/>
          <w:divBdr>
            <w:top w:val="none" w:sz="0" w:space="0" w:color="auto"/>
            <w:left w:val="none" w:sz="0" w:space="0" w:color="auto"/>
            <w:bottom w:val="none" w:sz="0" w:space="0" w:color="auto"/>
            <w:right w:val="none" w:sz="0" w:space="0" w:color="auto"/>
          </w:divBdr>
        </w:div>
        <w:div w:id="208420801">
          <w:marLeft w:val="640"/>
          <w:marRight w:val="0"/>
          <w:marTop w:val="0"/>
          <w:marBottom w:val="0"/>
          <w:divBdr>
            <w:top w:val="none" w:sz="0" w:space="0" w:color="auto"/>
            <w:left w:val="none" w:sz="0" w:space="0" w:color="auto"/>
            <w:bottom w:val="none" w:sz="0" w:space="0" w:color="auto"/>
            <w:right w:val="none" w:sz="0" w:space="0" w:color="auto"/>
          </w:divBdr>
        </w:div>
        <w:div w:id="1754617502">
          <w:marLeft w:val="640"/>
          <w:marRight w:val="0"/>
          <w:marTop w:val="0"/>
          <w:marBottom w:val="0"/>
          <w:divBdr>
            <w:top w:val="none" w:sz="0" w:space="0" w:color="auto"/>
            <w:left w:val="none" w:sz="0" w:space="0" w:color="auto"/>
            <w:bottom w:val="none" w:sz="0" w:space="0" w:color="auto"/>
            <w:right w:val="none" w:sz="0" w:space="0" w:color="auto"/>
          </w:divBdr>
        </w:div>
        <w:div w:id="93132195">
          <w:marLeft w:val="640"/>
          <w:marRight w:val="0"/>
          <w:marTop w:val="0"/>
          <w:marBottom w:val="0"/>
          <w:divBdr>
            <w:top w:val="none" w:sz="0" w:space="0" w:color="auto"/>
            <w:left w:val="none" w:sz="0" w:space="0" w:color="auto"/>
            <w:bottom w:val="none" w:sz="0" w:space="0" w:color="auto"/>
            <w:right w:val="none" w:sz="0" w:space="0" w:color="auto"/>
          </w:divBdr>
        </w:div>
      </w:divsChild>
    </w:div>
    <w:div w:id="519781396">
      <w:bodyDiv w:val="1"/>
      <w:marLeft w:val="0"/>
      <w:marRight w:val="0"/>
      <w:marTop w:val="0"/>
      <w:marBottom w:val="0"/>
      <w:divBdr>
        <w:top w:val="none" w:sz="0" w:space="0" w:color="auto"/>
        <w:left w:val="none" w:sz="0" w:space="0" w:color="auto"/>
        <w:bottom w:val="none" w:sz="0" w:space="0" w:color="auto"/>
        <w:right w:val="none" w:sz="0" w:space="0" w:color="auto"/>
      </w:divBdr>
      <w:divsChild>
        <w:div w:id="1932200538">
          <w:marLeft w:val="640"/>
          <w:marRight w:val="0"/>
          <w:marTop w:val="0"/>
          <w:marBottom w:val="0"/>
          <w:divBdr>
            <w:top w:val="none" w:sz="0" w:space="0" w:color="auto"/>
            <w:left w:val="none" w:sz="0" w:space="0" w:color="auto"/>
            <w:bottom w:val="none" w:sz="0" w:space="0" w:color="auto"/>
            <w:right w:val="none" w:sz="0" w:space="0" w:color="auto"/>
          </w:divBdr>
        </w:div>
        <w:div w:id="1922833296">
          <w:marLeft w:val="640"/>
          <w:marRight w:val="0"/>
          <w:marTop w:val="0"/>
          <w:marBottom w:val="0"/>
          <w:divBdr>
            <w:top w:val="none" w:sz="0" w:space="0" w:color="auto"/>
            <w:left w:val="none" w:sz="0" w:space="0" w:color="auto"/>
            <w:bottom w:val="none" w:sz="0" w:space="0" w:color="auto"/>
            <w:right w:val="none" w:sz="0" w:space="0" w:color="auto"/>
          </w:divBdr>
        </w:div>
        <w:div w:id="1234125445">
          <w:marLeft w:val="640"/>
          <w:marRight w:val="0"/>
          <w:marTop w:val="0"/>
          <w:marBottom w:val="0"/>
          <w:divBdr>
            <w:top w:val="none" w:sz="0" w:space="0" w:color="auto"/>
            <w:left w:val="none" w:sz="0" w:space="0" w:color="auto"/>
            <w:bottom w:val="none" w:sz="0" w:space="0" w:color="auto"/>
            <w:right w:val="none" w:sz="0" w:space="0" w:color="auto"/>
          </w:divBdr>
        </w:div>
        <w:div w:id="1513375752">
          <w:marLeft w:val="640"/>
          <w:marRight w:val="0"/>
          <w:marTop w:val="0"/>
          <w:marBottom w:val="0"/>
          <w:divBdr>
            <w:top w:val="none" w:sz="0" w:space="0" w:color="auto"/>
            <w:left w:val="none" w:sz="0" w:space="0" w:color="auto"/>
            <w:bottom w:val="none" w:sz="0" w:space="0" w:color="auto"/>
            <w:right w:val="none" w:sz="0" w:space="0" w:color="auto"/>
          </w:divBdr>
        </w:div>
        <w:div w:id="199562179">
          <w:marLeft w:val="640"/>
          <w:marRight w:val="0"/>
          <w:marTop w:val="0"/>
          <w:marBottom w:val="0"/>
          <w:divBdr>
            <w:top w:val="none" w:sz="0" w:space="0" w:color="auto"/>
            <w:left w:val="none" w:sz="0" w:space="0" w:color="auto"/>
            <w:bottom w:val="none" w:sz="0" w:space="0" w:color="auto"/>
            <w:right w:val="none" w:sz="0" w:space="0" w:color="auto"/>
          </w:divBdr>
        </w:div>
        <w:div w:id="423578613">
          <w:marLeft w:val="640"/>
          <w:marRight w:val="0"/>
          <w:marTop w:val="0"/>
          <w:marBottom w:val="0"/>
          <w:divBdr>
            <w:top w:val="none" w:sz="0" w:space="0" w:color="auto"/>
            <w:left w:val="none" w:sz="0" w:space="0" w:color="auto"/>
            <w:bottom w:val="none" w:sz="0" w:space="0" w:color="auto"/>
            <w:right w:val="none" w:sz="0" w:space="0" w:color="auto"/>
          </w:divBdr>
        </w:div>
        <w:div w:id="1431580678">
          <w:marLeft w:val="640"/>
          <w:marRight w:val="0"/>
          <w:marTop w:val="0"/>
          <w:marBottom w:val="0"/>
          <w:divBdr>
            <w:top w:val="none" w:sz="0" w:space="0" w:color="auto"/>
            <w:left w:val="none" w:sz="0" w:space="0" w:color="auto"/>
            <w:bottom w:val="none" w:sz="0" w:space="0" w:color="auto"/>
            <w:right w:val="none" w:sz="0" w:space="0" w:color="auto"/>
          </w:divBdr>
        </w:div>
        <w:div w:id="655840568">
          <w:marLeft w:val="640"/>
          <w:marRight w:val="0"/>
          <w:marTop w:val="0"/>
          <w:marBottom w:val="0"/>
          <w:divBdr>
            <w:top w:val="none" w:sz="0" w:space="0" w:color="auto"/>
            <w:left w:val="none" w:sz="0" w:space="0" w:color="auto"/>
            <w:bottom w:val="none" w:sz="0" w:space="0" w:color="auto"/>
            <w:right w:val="none" w:sz="0" w:space="0" w:color="auto"/>
          </w:divBdr>
        </w:div>
        <w:div w:id="161048673">
          <w:marLeft w:val="640"/>
          <w:marRight w:val="0"/>
          <w:marTop w:val="0"/>
          <w:marBottom w:val="0"/>
          <w:divBdr>
            <w:top w:val="none" w:sz="0" w:space="0" w:color="auto"/>
            <w:left w:val="none" w:sz="0" w:space="0" w:color="auto"/>
            <w:bottom w:val="none" w:sz="0" w:space="0" w:color="auto"/>
            <w:right w:val="none" w:sz="0" w:space="0" w:color="auto"/>
          </w:divBdr>
        </w:div>
        <w:div w:id="672531206">
          <w:marLeft w:val="640"/>
          <w:marRight w:val="0"/>
          <w:marTop w:val="0"/>
          <w:marBottom w:val="0"/>
          <w:divBdr>
            <w:top w:val="none" w:sz="0" w:space="0" w:color="auto"/>
            <w:left w:val="none" w:sz="0" w:space="0" w:color="auto"/>
            <w:bottom w:val="none" w:sz="0" w:space="0" w:color="auto"/>
            <w:right w:val="none" w:sz="0" w:space="0" w:color="auto"/>
          </w:divBdr>
        </w:div>
        <w:div w:id="998070816">
          <w:marLeft w:val="640"/>
          <w:marRight w:val="0"/>
          <w:marTop w:val="0"/>
          <w:marBottom w:val="0"/>
          <w:divBdr>
            <w:top w:val="none" w:sz="0" w:space="0" w:color="auto"/>
            <w:left w:val="none" w:sz="0" w:space="0" w:color="auto"/>
            <w:bottom w:val="none" w:sz="0" w:space="0" w:color="auto"/>
            <w:right w:val="none" w:sz="0" w:space="0" w:color="auto"/>
          </w:divBdr>
        </w:div>
        <w:div w:id="1122961450">
          <w:marLeft w:val="640"/>
          <w:marRight w:val="0"/>
          <w:marTop w:val="0"/>
          <w:marBottom w:val="0"/>
          <w:divBdr>
            <w:top w:val="none" w:sz="0" w:space="0" w:color="auto"/>
            <w:left w:val="none" w:sz="0" w:space="0" w:color="auto"/>
            <w:bottom w:val="none" w:sz="0" w:space="0" w:color="auto"/>
            <w:right w:val="none" w:sz="0" w:space="0" w:color="auto"/>
          </w:divBdr>
        </w:div>
        <w:div w:id="168176539">
          <w:marLeft w:val="640"/>
          <w:marRight w:val="0"/>
          <w:marTop w:val="0"/>
          <w:marBottom w:val="0"/>
          <w:divBdr>
            <w:top w:val="none" w:sz="0" w:space="0" w:color="auto"/>
            <w:left w:val="none" w:sz="0" w:space="0" w:color="auto"/>
            <w:bottom w:val="none" w:sz="0" w:space="0" w:color="auto"/>
            <w:right w:val="none" w:sz="0" w:space="0" w:color="auto"/>
          </w:divBdr>
        </w:div>
        <w:div w:id="756361018">
          <w:marLeft w:val="640"/>
          <w:marRight w:val="0"/>
          <w:marTop w:val="0"/>
          <w:marBottom w:val="0"/>
          <w:divBdr>
            <w:top w:val="none" w:sz="0" w:space="0" w:color="auto"/>
            <w:left w:val="none" w:sz="0" w:space="0" w:color="auto"/>
            <w:bottom w:val="none" w:sz="0" w:space="0" w:color="auto"/>
            <w:right w:val="none" w:sz="0" w:space="0" w:color="auto"/>
          </w:divBdr>
        </w:div>
        <w:div w:id="1130828379">
          <w:marLeft w:val="640"/>
          <w:marRight w:val="0"/>
          <w:marTop w:val="0"/>
          <w:marBottom w:val="0"/>
          <w:divBdr>
            <w:top w:val="none" w:sz="0" w:space="0" w:color="auto"/>
            <w:left w:val="none" w:sz="0" w:space="0" w:color="auto"/>
            <w:bottom w:val="none" w:sz="0" w:space="0" w:color="auto"/>
            <w:right w:val="none" w:sz="0" w:space="0" w:color="auto"/>
          </w:divBdr>
        </w:div>
        <w:div w:id="838816775">
          <w:marLeft w:val="640"/>
          <w:marRight w:val="0"/>
          <w:marTop w:val="0"/>
          <w:marBottom w:val="0"/>
          <w:divBdr>
            <w:top w:val="none" w:sz="0" w:space="0" w:color="auto"/>
            <w:left w:val="none" w:sz="0" w:space="0" w:color="auto"/>
            <w:bottom w:val="none" w:sz="0" w:space="0" w:color="auto"/>
            <w:right w:val="none" w:sz="0" w:space="0" w:color="auto"/>
          </w:divBdr>
        </w:div>
        <w:div w:id="631863989">
          <w:marLeft w:val="640"/>
          <w:marRight w:val="0"/>
          <w:marTop w:val="0"/>
          <w:marBottom w:val="0"/>
          <w:divBdr>
            <w:top w:val="none" w:sz="0" w:space="0" w:color="auto"/>
            <w:left w:val="none" w:sz="0" w:space="0" w:color="auto"/>
            <w:bottom w:val="none" w:sz="0" w:space="0" w:color="auto"/>
            <w:right w:val="none" w:sz="0" w:space="0" w:color="auto"/>
          </w:divBdr>
        </w:div>
        <w:div w:id="1559047079">
          <w:marLeft w:val="640"/>
          <w:marRight w:val="0"/>
          <w:marTop w:val="0"/>
          <w:marBottom w:val="0"/>
          <w:divBdr>
            <w:top w:val="none" w:sz="0" w:space="0" w:color="auto"/>
            <w:left w:val="none" w:sz="0" w:space="0" w:color="auto"/>
            <w:bottom w:val="none" w:sz="0" w:space="0" w:color="auto"/>
            <w:right w:val="none" w:sz="0" w:space="0" w:color="auto"/>
          </w:divBdr>
        </w:div>
        <w:div w:id="1653943217">
          <w:marLeft w:val="640"/>
          <w:marRight w:val="0"/>
          <w:marTop w:val="0"/>
          <w:marBottom w:val="0"/>
          <w:divBdr>
            <w:top w:val="none" w:sz="0" w:space="0" w:color="auto"/>
            <w:left w:val="none" w:sz="0" w:space="0" w:color="auto"/>
            <w:bottom w:val="none" w:sz="0" w:space="0" w:color="auto"/>
            <w:right w:val="none" w:sz="0" w:space="0" w:color="auto"/>
          </w:divBdr>
        </w:div>
        <w:div w:id="678124946">
          <w:marLeft w:val="640"/>
          <w:marRight w:val="0"/>
          <w:marTop w:val="0"/>
          <w:marBottom w:val="0"/>
          <w:divBdr>
            <w:top w:val="none" w:sz="0" w:space="0" w:color="auto"/>
            <w:left w:val="none" w:sz="0" w:space="0" w:color="auto"/>
            <w:bottom w:val="none" w:sz="0" w:space="0" w:color="auto"/>
            <w:right w:val="none" w:sz="0" w:space="0" w:color="auto"/>
          </w:divBdr>
        </w:div>
        <w:div w:id="1710837611">
          <w:marLeft w:val="640"/>
          <w:marRight w:val="0"/>
          <w:marTop w:val="0"/>
          <w:marBottom w:val="0"/>
          <w:divBdr>
            <w:top w:val="none" w:sz="0" w:space="0" w:color="auto"/>
            <w:left w:val="none" w:sz="0" w:space="0" w:color="auto"/>
            <w:bottom w:val="none" w:sz="0" w:space="0" w:color="auto"/>
            <w:right w:val="none" w:sz="0" w:space="0" w:color="auto"/>
          </w:divBdr>
        </w:div>
        <w:div w:id="1451123583">
          <w:marLeft w:val="640"/>
          <w:marRight w:val="0"/>
          <w:marTop w:val="0"/>
          <w:marBottom w:val="0"/>
          <w:divBdr>
            <w:top w:val="none" w:sz="0" w:space="0" w:color="auto"/>
            <w:left w:val="none" w:sz="0" w:space="0" w:color="auto"/>
            <w:bottom w:val="none" w:sz="0" w:space="0" w:color="auto"/>
            <w:right w:val="none" w:sz="0" w:space="0" w:color="auto"/>
          </w:divBdr>
        </w:div>
        <w:div w:id="1184708126">
          <w:marLeft w:val="640"/>
          <w:marRight w:val="0"/>
          <w:marTop w:val="0"/>
          <w:marBottom w:val="0"/>
          <w:divBdr>
            <w:top w:val="none" w:sz="0" w:space="0" w:color="auto"/>
            <w:left w:val="none" w:sz="0" w:space="0" w:color="auto"/>
            <w:bottom w:val="none" w:sz="0" w:space="0" w:color="auto"/>
            <w:right w:val="none" w:sz="0" w:space="0" w:color="auto"/>
          </w:divBdr>
        </w:div>
        <w:div w:id="922640474">
          <w:marLeft w:val="640"/>
          <w:marRight w:val="0"/>
          <w:marTop w:val="0"/>
          <w:marBottom w:val="0"/>
          <w:divBdr>
            <w:top w:val="none" w:sz="0" w:space="0" w:color="auto"/>
            <w:left w:val="none" w:sz="0" w:space="0" w:color="auto"/>
            <w:bottom w:val="none" w:sz="0" w:space="0" w:color="auto"/>
            <w:right w:val="none" w:sz="0" w:space="0" w:color="auto"/>
          </w:divBdr>
        </w:div>
        <w:div w:id="592666417">
          <w:marLeft w:val="640"/>
          <w:marRight w:val="0"/>
          <w:marTop w:val="0"/>
          <w:marBottom w:val="0"/>
          <w:divBdr>
            <w:top w:val="none" w:sz="0" w:space="0" w:color="auto"/>
            <w:left w:val="none" w:sz="0" w:space="0" w:color="auto"/>
            <w:bottom w:val="none" w:sz="0" w:space="0" w:color="auto"/>
            <w:right w:val="none" w:sz="0" w:space="0" w:color="auto"/>
          </w:divBdr>
        </w:div>
        <w:div w:id="24646256">
          <w:marLeft w:val="640"/>
          <w:marRight w:val="0"/>
          <w:marTop w:val="0"/>
          <w:marBottom w:val="0"/>
          <w:divBdr>
            <w:top w:val="none" w:sz="0" w:space="0" w:color="auto"/>
            <w:left w:val="none" w:sz="0" w:space="0" w:color="auto"/>
            <w:bottom w:val="none" w:sz="0" w:space="0" w:color="auto"/>
            <w:right w:val="none" w:sz="0" w:space="0" w:color="auto"/>
          </w:divBdr>
        </w:div>
        <w:div w:id="995958600">
          <w:marLeft w:val="640"/>
          <w:marRight w:val="0"/>
          <w:marTop w:val="0"/>
          <w:marBottom w:val="0"/>
          <w:divBdr>
            <w:top w:val="none" w:sz="0" w:space="0" w:color="auto"/>
            <w:left w:val="none" w:sz="0" w:space="0" w:color="auto"/>
            <w:bottom w:val="none" w:sz="0" w:space="0" w:color="auto"/>
            <w:right w:val="none" w:sz="0" w:space="0" w:color="auto"/>
          </w:divBdr>
        </w:div>
        <w:div w:id="1595823773">
          <w:marLeft w:val="640"/>
          <w:marRight w:val="0"/>
          <w:marTop w:val="0"/>
          <w:marBottom w:val="0"/>
          <w:divBdr>
            <w:top w:val="none" w:sz="0" w:space="0" w:color="auto"/>
            <w:left w:val="none" w:sz="0" w:space="0" w:color="auto"/>
            <w:bottom w:val="none" w:sz="0" w:space="0" w:color="auto"/>
            <w:right w:val="none" w:sz="0" w:space="0" w:color="auto"/>
          </w:divBdr>
        </w:div>
        <w:div w:id="993334700">
          <w:marLeft w:val="640"/>
          <w:marRight w:val="0"/>
          <w:marTop w:val="0"/>
          <w:marBottom w:val="0"/>
          <w:divBdr>
            <w:top w:val="none" w:sz="0" w:space="0" w:color="auto"/>
            <w:left w:val="none" w:sz="0" w:space="0" w:color="auto"/>
            <w:bottom w:val="none" w:sz="0" w:space="0" w:color="auto"/>
            <w:right w:val="none" w:sz="0" w:space="0" w:color="auto"/>
          </w:divBdr>
        </w:div>
        <w:div w:id="1554343701">
          <w:marLeft w:val="640"/>
          <w:marRight w:val="0"/>
          <w:marTop w:val="0"/>
          <w:marBottom w:val="0"/>
          <w:divBdr>
            <w:top w:val="none" w:sz="0" w:space="0" w:color="auto"/>
            <w:left w:val="none" w:sz="0" w:space="0" w:color="auto"/>
            <w:bottom w:val="none" w:sz="0" w:space="0" w:color="auto"/>
            <w:right w:val="none" w:sz="0" w:space="0" w:color="auto"/>
          </w:divBdr>
        </w:div>
        <w:div w:id="964576206">
          <w:marLeft w:val="640"/>
          <w:marRight w:val="0"/>
          <w:marTop w:val="0"/>
          <w:marBottom w:val="0"/>
          <w:divBdr>
            <w:top w:val="none" w:sz="0" w:space="0" w:color="auto"/>
            <w:left w:val="none" w:sz="0" w:space="0" w:color="auto"/>
            <w:bottom w:val="none" w:sz="0" w:space="0" w:color="auto"/>
            <w:right w:val="none" w:sz="0" w:space="0" w:color="auto"/>
          </w:divBdr>
        </w:div>
        <w:div w:id="154297904">
          <w:marLeft w:val="640"/>
          <w:marRight w:val="0"/>
          <w:marTop w:val="0"/>
          <w:marBottom w:val="0"/>
          <w:divBdr>
            <w:top w:val="none" w:sz="0" w:space="0" w:color="auto"/>
            <w:left w:val="none" w:sz="0" w:space="0" w:color="auto"/>
            <w:bottom w:val="none" w:sz="0" w:space="0" w:color="auto"/>
            <w:right w:val="none" w:sz="0" w:space="0" w:color="auto"/>
          </w:divBdr>
        </w:div>
        <w:div w:id="1022242598">
          <w:marLeft w:val="640"/>
          <w:marRight w:val="0"/>
          <w:marTop w:val="0"/>
          <w:marBottom w:val="0"/>
          <w:divBdr>
            <w:top w:val="none" w:sz="0" w:space="0" w:color="auto"/>
            <w:left w:val="none" w:sz="0" w:space="0" w:color="auto"/>
            <w:bottom w:val="none" w:sz="0" w:space="0" w:color="auto"/>
            <w:right w:val="none" w:sz="0" w:space="0" w:color="auto"/>
          </w:divBdr>
        </w:div>
        <w:div w:id="885146896">
          <w:marLeft w:val="640"/>
          <w:marRight w:val="0"/>
          <w:marTop w:val="0"/>
          <w:marBottom w:val="0"/>
          <w:divBdr>
            <w:top w:val="none" w:sz="0" w:space="0" w:color="auto"/>
            <w:left w:val="none" w:sz="0" w:space="0" w:color="auto"/>
            <w:bottom w:val="none" w:sz="0" w:space="0" w:color="auto"/>
            <w:right w:val="none" w:sz="0" w:space="0" w:color="auto"/>
          </w:divBdr>
        </w:div>
        <w:div w:id="1373308504">
          <w:marLeft w:val="640"/>
          <w:marRight w:val="0"/>
          <w:marTop w:val="0"/>
          <w:marBottom w:val="0"/>
          <w:divBdr>
            <w:top w:val="none" w:sz="0" w:space="0" w:color="auto"/>
            <w:left w:val="none" w:sz="0" w:space="0" w:color="auto"/>
            <w:bottom w:val="none" w:sz="0" w:space="0" w:color="auto"/>
            <w:right w:val="none" w:sz="0" w:space="0" w:color="auto"/>
          </w:divBdr>
        </w:div>
        <w:div w:id="1302924101">
          <w:marLeft w:val="640"/>
          <w:marRight w:val="0"/>
          <w:marTop w:val="0"/>
          <w:marBottom w:val="0"/>
          <w:divBdr>
            <w:top w:val="none" w:sz="0" w:space="0" w:color="auto"/>
            <w:left w:val="none" w:sz="0" w:space="0" w:color="auto"/>
            <w:bottom w:val="none" w:sz="0" w:space="0" w:color="auto"/>
            <w:right w:val="none" w:sz="0" w:space="0" w:color="auto"/>
          </w:divBdr>
        </w:div>
      </w:divsChild>
    </w:div>
    <w:div w:id="551817169">
      <w:bodyDiv w:val="1"/>
      <w:marLeft w:val="0"/>
      <w:marRight w:val="0"/>
      <w:marTop w:val="0"/>
      <w:marBottom w:val="0"/>
      <w:divBdr>
        <w:top w:val="none" w:sz="0" w:space="0" w:color="auto"/>
        <w:left w:val="none" w:sz="0" w:space="0" w:color="auto"/>
        <w:bottom w:val="none" w:sz="0" w:space="0" w:color="auto"/>
        <w:right w:val="none" w:sz="0" w:space="0" w:color="auto"/>
      </w:divBdr>
    </w:div>
    <w:div w:id="558714319">
      <w:bodyDiv w:val="1"/>
      <w:marLeft w:val="0"/>
      <w:marRight w:val="0"/>
      <w:marTop w:val="0"/>
      <w:marBottom w:val="0"/>
      <w:divBdr>
        <w:top w:val="none" w:sz="0" w:space="0" w:color="auto"/>
        <w:left w:val="none" w:sz="0" w:space="0" w:color="auto"/>
        <w:bottom w:val="none" w:sz="0" w:space="0" w:color="auto"/>
        <w:right w:val="none" w:sz="0" w:space="0" w:color="auto"/>
      </w:divBdr>
    </w:div>
    <w:div w:id="560210816">
      <w:bodyDiv w:val="1"/>
      <w:marLeft w:val="0"/>
      <w:marRight w:val="0"/>
      <w:marTop w:val="0"/>
      <w:marBottom w:val="0"/>
      <w:divBdr>
        <w:top w:val="none" w:sz="0" w:space="0" w:color="auto"/>
        <w:left w:val="none" w:sz="0" w:space="0" w:color="auto"/>
        <w:bottom w:val="none" w:sz="0" w:space="0" w:color="auto"/>
        <w:right w:val="none" w:sz="0" w:space="0" w:color="auto"/>
      </w:divBdr>
      <w:divsChild>
        <w:div w:id="1455904330">
          <w:marLeft w:val="640"/>
          <w:marRight w:val="0"/>
          <w:marTop w:val="0"/>
          <w:marBottom w:val="0"/>
          <w:divBdr>
            <w:top w:val="none" w:sz="0" w:space="0" w:color="auto"/>
            <w:left w:val="none" w:sz="0" w:space="0" w:color="auto"/>
            <w:bottom w:val="none" w:sz="0" w:space="0" w:color="auto"/>
            <w:right w:val="none" w:sz="0" w:space="0" w:color="auto"/>
          </w:divBdr>
        </w:div>
        <w:div w:id="95291936">
          <w:marLeft w:val="640"/>
          <w:marRight w:val="0"/>
          <w:marTop w:val="0"/>
          <w:marBottom w:val="0"/>
          <w:divBdr>
            <w:top w:val="none" w:sz="0" w:space="0" w:color="auto"/>
            <w:left w:val="none" w:sz="0" w:space="0" w:color="auto"/>
            <w:bottom w:val="none" w:sz="0" w:space="0" w:color="auto"/>
            <w:right w:val="none" w:sz="0" w:space="0" w:color="auto"/>
          </w:divBdr>
        </w:div>
        <w:div w:id="2025746131">
          <w:marLeft w:val="640"/>
          <w:marRight w:val="0"/>
          <w:marTop w:val="0"/>
          <w:marBottom w:val="0"/>
          <w:divBdr>
            <w:top w:val="none" w:sz="0" w:space="0" w:color="auto"/>
            <w:left w:val="none" w:sz="0" w:space="0" w:color="auto"/>
            <w:bottom w:val="none" w:sz="0" w:space="0" w:color="auto"/>
            <w:right w:val="none" w:sz="0" w:space="0" w:color="auto"/>
          </w:divBdr>
        </w:div>
        <w:div w:id="1531795578">
          <w:marLeft w:val="640"/>
          <w:marRight w:val="0"/>
          <w:marTop w:val="0"/>
          <w:marBottom w:val="0"/>
          <w:divBdr>
            <w:top w:val="none" w:sz="0" w:space="0" w:color="auto"/>
            <w:left w:val="none" w:sz="0" w:space="0" w:color="auto"/>
            <w:bottom w:val="none" w:sz="0" w:space="0" w:color="auto"/>
            <w:right w:val="none" w:sz="0" w:space="0" w:color="auto"/>
          </w:divBdr>
        </w:div>
        <w:div w:id="1818450478">
          <w:marLeft w:val="640"/>
          <w:marRight w:val="0"/>
          <w:marTop w:val="0"/>
          <w:marBottom w:val="0"/>
          <w:divBdr>
            <w:top w:val="none" w:sz="0" w:space="0" w:color="auto"/>
            <w:left w:val="none" w:sz="0" w:space="0" w:color="auto"/>
            <w:bottom w:val="none" w:sz="0" w:space="0" w:color="auto"/>
            <w:right w:val="none" w:sz="0" w:space="0" w:color="auto"/>
          </w:divBdr>
        </w:div>
        <w:div w:id="893197776">
          <w:marLeft w:val="640"/>
          <w:marRight w:val="0"/>
          <w:marTop w:val="0"/>
          <w:marBottom w:val="0"/>
          <w:divBdr>
            <w:top w:val="none" w:sz="0" w:space="0" w:color="auto"/>
            <w:left w:val="none" w:sz="0" w:space="0" w:color="auto"/>
            <w:bottom w:val="none" w:sz="0" w:space="0" w:color="auto"/>
            <w:right w:val="none" w:sz="0" w:space="0" w:color="auto"/>
          </w:divBdr>
        </w:div>
        <w:div w:id="729888949">
          <w:marLeft w:val="640"/>
          <w:marRight w:val="0"/>
          <w:marTop w:val="0"/>
          <w:marBottom w:val="0"/>
          <w:divBdr>
            <w:top w:val="none" w:sz="0" w:space="0" w:color="auto"/>
            <w:left w:val="none" w:sz="0" w:space="0" w:color="auto"/>
            <w:bottom w:val="none" w:sz="0" w:space="0" w:color="auto"/>
            <w:right w:val="none" w:sz="0" w:space="0" w:color="auto"/>
          </w:divBdr>
        </w:div>
        <w:div w:id="253783758">
          <w:marLeft w:val="640"/>
          <w:marRight w:val="0"/>
          <w:marTop w:val="0"/>
          <w:marBottom w:val="0"/>
          <w:divBdr>
            <w:top w:val="none" w:sz="0" w:space="0" w:color="auto"/>
            <w:left w:val="none" w:sz="0" w:space="0" w:color="auto"/>
            <w:bottom w:val="none" w:sz="0" w:space="0" w:color="auto"/>
            <w:right w:val="none" w:sz="0" w:space="0" w:color="auto"/>
          </w:divBdr>
        </w:div>
        <w:div w:id="509174709">
          <w:marLeft w:val="640"/>
          <w:marRight w:val="0"/>
          <w:marTop w:val="0"/>
          <w:marBottom w:val="0"/>
          <w:divBdr>
            <w:top w:val="none" w:sz="0" w:space="0" w:color="auto"/>
            <w:left w:val="none" w:sz="0" w:space="0" w:color="auto"/>
            <w:bottom w:val="none" w:sz="0" w:space="0" w:color="auto"/>
            <w:right w:val="none" w:sz="0" w:space="0" w:color="auto"/>
          </w:divBdr>
        </w:div>
        <w:div w:id="1585915845">
          <w:marLeft w:val="640"/>
          <w:marRight w:val="0"/>
          <w:marTop w:val="0"/>
          <w:marBottom w:val="0"/>
          <w:divBdr>
            <w:top w:val="none" w:sz="0" w:space="0" w:color="auto"/>
            <w:left w:val="none" w:sz="0" w:space="0" w:color="auto"/>
            <w:bottom w:val="none" w:sz="0" w:space="0" w:color="auto"/>
            <w:right w:val="none" w:sz="0" w:space="0" w:color="auto"/>
          </w:divBdr>
        </w:div>
        <w:div w:id="1814328499">
          <w:marLeft w:val="640"/>
          <w:marRight w:val="0"/>
          <w:marTop w:val="0"/>
          <w:marBottom w:val="0"/>
          <w:divBdr>
            <w:top w:val="none" w:sz="0" w:space="0" w:color="auto"/>
            <w:left w:val="none" w:sz="0" w:space="0" w:color="auto"/>
            <w:bottom w:val="none" w:sz="0" w:space="0" w:color="auto"/>
            <w:right w:val="none" w:sz="0" w:space="0" w:color="auto"/>
          </w:divBdr>
        </w:div>
        <w:div w:id="1823353715">
          <w:marLeft w:val="640"/>
          <w:marRight w:val="0"/>
          <w:marTop w:val="0"/>
          <w:marBottom w:val="0"/>
          <w:divBdr>
            <w:top w:val="none" w:sz="0" w:space="0" w:color="auto"/>
            <w:left w:val="none" w:sz="0" w:space="0" w:color="auto"/>
            <w:bottom w:val="none" w:sz="0" w:space="0" w:color="auto"/>
            <w:right w:val="none" w:sz="0" w:space="0" w:color="auto"/>
          </w:divBdr>
        </w:div>
        <w:div w:id="476143378">
          <w:marLeft w:val="640"/>
          <w:marRight w:val="0"/>
          <w:marTop w:val="0"/>
          <w:marBottom w:val="0"/>
          <w:divBdr>
            <w:top w:val="none" w:sz="0" w:space="0" w:color="auto"/>
            <w:left w:val="none" w:sz="0" w:space="0" w:color="auto"/>
            <w:bottom w:val="none" w:sz="0" w:space="0" w:color="auto"/>
            <w:right w:val="none" w:sz="0" w:space="0" w:color="auto"/>
          </w:divBdr>
        </w:div>
        <w:div w:id="1415004756">
          <w:marLeft w:val="640"/>
          <w:marRight w:val="0"/>
          <w:marTop w:val="0"/>
          <w:marBottom w:val="0"/>
          <w:divBdr>
            <w:top w:val="none" w:sz="0" w:space="0" w:color="auto"/>
            <w:left w:val="none" w:sz="0" w:space="0" w:color="auto"/>
            <w:bottom w:val="none" w:sz="0" w:space="0" w:color="auto"/>
            <w:right w:val="none" w:sz="0" w:space="0" w:color="auto"/>
          </w:divBdr>
        </w:div>
        <w:div w:id="1222444227">
          <w:marLeft w:val="640"/>
          <w:marRight w:val="0"/>
          <w:marTop w:val="0"/>
          <w:marBottom w:val="0"/>
          <w:divBdr>
            <w:top w:val="none" w:sz="0" w:space="0" w:color="auto"/>
            <w:left w:val="none" w:sz="0" w:space="0" w:color="auto"/>
            <w:bottom w:val="none" w:sz="0" w:space="0" w:color="auto"/>
            <w:right w:val="none" w:sz="0" w:space="0" w:color="auto"/>
          </w:divBdr>
        </w:div>
        <w:div w:id="995763120">
          <w:marLeft w:val="640"/>
          <w:marRight w:val="0"/>
          <w:marTop w:val="0"/>
          <w:marBottom w:val="0"/>
          <w:divBdr>
            <w:top w:val="none" w:sz="0" w:space="0" w:color="auto"/>
            <w:left w:val="none" w:sz="0" w:space="0" w:color="auto"/>
            <w:bottom w:val="none" w:sz="0" w:space="0" w:color="auto"/>
            <w:right w:val="none" w:sz="0" w:space="0" w:color="auto"/>
          </w:divBdr>
        </w:div>
        <w:div w:id="976102279">
          <w:marLeft w:val="640"/>
          <w:marRight w:val="0"/>
          <w:marTop w:val="0"/>
          <w:marBottom w:val="0"/>
          <w:divBdr>
            <w:top w:val="none" w:sz="0" w:space="0" w:color="auto"/>
            <w:left w:val="none" w:sz="0" w:space="0" w:color="auto"/>
            <w:bottom w:val="none" w:sz="0" w:space="0" w:color="auto"/>
            <w:right w:val="none" w:sz="0" w:space="0" w:color="auto"/>
          </w:divBdr>
        </w:div>
        <w:div w:id="1555506887">
          <w:marLeft w:val="640"/>
          <w:marRight w:val="0"/>
          <w:marTop w:val="0"/>
          <w:marBottom w:val="0"/>
          <w:divBdr>
            <w:top w:val="none" w:sz="0" w:space="0" w:color="auto"/>
            <w:left w:val="none" w:sz="0" w:space="0" w:color="auto"/>
            <w:bottom w:val="none" w:sz="0" w:space="0" w:color="auto"/>
            <w:right w:val="none" w:sz="0" w:space="0" w:color="auto"/>
          </w:divBdr>
        </w:div>
        <w:div w:id="1213693459">
          <w:marLeft w:val="640"/>
          <w:marRight w:val="0"/>
          <w:marTop w:val="0"/>
          <w:marBottom w:val="0"/>
          <w:divBdr>
            <w:top w:val="none" w:sz="0" w:space="0" w:color="auto"/>
            <w:left w:val="none" w:sz="0" w:space="0" w:color="auto"/>
            <w:bottom w:val="none" w:sz="0" w:space="0" w:color="auto"/>
            <w:right w:val="none" w:sz="0" w:space="0" w:color="auto"/>
          </w:divBdr>
        </w:div>
        <w:div w:id="1820152826">
          <w:marLeft w:val="640"/>
          <w:marRight w:val="0"/>
          <w:marTop w:val="0"/>
          <w:marBottom w:val="0"/>
          <w:divBdr>
            <w:top w:val="none" w:sz="0" w:space="0" w:color="auto"/>
            <w:left w:val="none" w:sz="0" w:space="0" w:color="auto"/>
            <w:bottom w:val="none" w:sz="0" w:space="0" w:color="auto"/>
            <w:right w:val="none" w:sz="0" w:space="0" w:color="auto"/>
          </w:divBdr>
        </w:div>
        <w:div w:id="1865482863">
          <w:marLeft w:val="640"/>
          <w:marRight w:val="0"/>
          <w:marTop w:val="0"/>
          <w:marBottom w:val="0"/>
          <w:divBdr>
            <w:top w:val="none" w:sz="0" w:space="0" w:color="auto"/>
            <w:left w:val="none" w:sz="0" w:space="0" w:color="auto"/>
            <w:bottom w:val="none" w:sz="0" w:space="0" w:color="auto"/>
            <w:right w:val="none" w:sz="0" w:space="0" w:color="auto"/>
          </w:divBdr>
        </w:div>
        <w:div w:id="2005740406">
          <w:marLeft w:val="640"/>
          <w:marRight w:val="0"/>
          <w:marTop w:val="0"/>
          <w:marBottom w:val="0"/>
          <w:divBdr>
            <w:top w:val="none" w:sz="0" w:space="0" w:color="auto"/>
            <w:left w:val="none" w:sz="0" w:space="0" w:color="auto"/>
            <w:bottom w:val="none" w:sz="0" w:space="0" w:color="auto"/>
            <w:right w:val="none" w:sz="0" w:space="0" w:color="auto"/>
          </w:divBdr>
        </w:div>
        <w:div w:id="1265726321">
          <w:marLeft w:val="640"/>
          <w:marRight w:val="0"/>
          <w:marTop w:val="0"/>
          <w:marBottom w:val="0"/>
          <w:divBdr>
            <w:top w:val="none" w:sz="0" w:space="0" w:color="auto"/>
            <w:left w:val="none" w:sz="0" w:space="0" w:color="auto"/>
            <w:bottom w:val="none" w:sz="0" w:space="0" w:color="auto"/>
            <w:right w:val="none" w:sz="0" w:space="0" w:color="auto"/>
          </w:divBdr>
        </w:div>
        <w:div w:id="229462248">
          <w:marLeft w:val="640"/>
          <w:marRight w:val="0"/>
          <w:marTop w:val="0"/>
          <w:marBottom w:val="0"/>
          <w:divBdr>
            <w:top w:val="none" w:sz="0" w:space="0" w:color="auto"/>
            <w:left w:val="none" w:sz="0" w:space="0" w:color="auto"/>
            <w:bottom w:val="none" w:sz="0" w:space="0" w:color="auto"/>
            <w:right w:val="none" w:sz="0" w:space="0" w:color="auto"/>
          </w:divBdr>
        </w:div>
        <w:div w:id="2010600500">
          <w:marLeft w:val="640"/>
          <w:marRight w:val="0"/>
          <w:marTop w:val="0"/>
          <w:marBottom w:val="0"/>
          <w:divBdr>
            <w:top w:val="none" w:sz="0" w:space="0" w:color="auto"/>
            <w:left w:val="none" w:sz="0" w:space="0" w:color="auto"/>
            <w:bottom w:val="none" w:sz="0" w:space="0" w:color="auto"/>
            <w:right w:val="none" w:sz="0" w:space="0" w:color="auto"/>
          </w:divBdr>
        </w:div>
        <w:div w:id="1936093692">
          <w:marLeft w:val="640"/>
          <w:marRight w:val="0"/>
          <w:marTop w:val="0"/>
          <w:marBottom w:val="0"/>
          <w:divBdr>
            <w:top w:val="none" w:sz="0" w:space="0" w:color="auto"/>
            <w:left w:val="none" w:sz="0" w:space="0" w:color="auto"/>
            <w:bottom w:val="none" w:sz="0" w:space="0" w:color="auto"/>
            <w:right w:val="none" w:sz="0" w:space="0" w:color="auto"/>
          </w:divBdr>
        </w:div>
        <w:div w:id="1931780">
          <w:marLeft w:val="640"/>
          <w:marRight w:val="0"/>
          <w:marTop w:val="0"/>
          <w:marBottom w:val="0"/>
          <w:divBdr>
            <w:top w:val="none" w:sz="0" w:space="0" w:color="auto"/>
            <w:left w:val="none" w:sz="0" w:space="0" w:color="auto"/>
            <w:bottom w:val="none" w:sz="0" w:space="0" w:color="auto"/>
            <w:right w:val="none" w:sz="0" w:space="0" w:color="auto"/>
          </w:divBdr>
        </w:div>
        <w:div w:id="313416339">
          <w:marLeft w:val="640"/>
          <w:marRight w:val="0"/>
          <w:marTop w:val="0"/>
          <w:marBottom w:val="0"/>
          <w:divBdr>
            <w:top w:val="none" w:sz="0" w:space="0" w:color="auto"/>
            <w:left w:val="none" w:sz="0" w:space="0" w:color="auto"/>
            <w:bottom w:val="none" w:sz="0" w:space="0" w:color="auto"/>
            <w:right w:val="none" w:sz="0" w:space="0" w:color="auto"/>
          </w:divBdr>
        </w:div>
        <w:div w:id="1883787537">
          <w:marLeft w:val="640"/>
          <w:marRight w:val="0"/>
          <w:marTop w:val="0"/>
          <w:marBottom w:val="0"/>
          <w:divBdr>
            <w:top w:val="none" w:sz="0" w:space="0" w:color="auto"/>
            <w:left w:val="none" w:sz="0" w:space="0" w:color="auto"/>
            <w:bottom w:val="none" w:sz="0" w:space="0" w:color="auto"/>
            <w:right w:val="none" w:sz="0" w:space="0" w:color="auto"/>
          </w:divBdr>
        </w:div>
        <w:div w:id="773283668">
          <w:marLeft w:val="640"/>
          <w:marRight w:val="0"/>
          <w:marTop w:val="0"/>
          <w:marBottom w:val="0"/>
          <w:divBdr>
            <w:top w:val="none" w:sz="0" w:space="0" w:color="auto"/>
            <w:left w:val="none" w:sz="0" w:space="0" w:color="auto"/>
            <w:bottom w:val="none" w:sz="0" w:space="0" w:color="auto"/>
            <w:right w:val="none" w:sz="0" w:space="0" w:color="auto"/>
          </w:divBdr>
        </w:div>
        <w:div w:id="976300599">
          <w:marLeft w:val="640"/>
          <w:marRight w:val="0"/>
          <w:marTop w:val="0"/>
          <w:marBottom w:val="0"/>
          <w:divBdr>
            <w:top w:val="none" w:sz="0" w:space="0" w:color="auto"/>
            <w:left w:val="none" w:sz="0" w:space="0" w:color="auto"/>
            <w:bottom w:val="none" w:sz="0" w:space="0" w:color="auto"/>
            <w:right w:val="none" w:sz="0" w:space="0" w:color="auto"/>
          </w:divBdr>
        </w:div>
        <w:div w:id="1176379570">
          <w:marLeft w:val="640"/>
          <w:marRight w:val="0"/>
          <w:marTop w:val="0"/>
          <w:marBottom w:val="0"/>
          <w:divBdr>
            <w:top w:val="none" w:sz="0" w:space="0" w:color="auto"/>
            <w:left w:val="none" w:sz="0" w:space="0" w:color="auto"/>
            <w:bottom w:val="none" w:sz="0" w:space="0" w:color="auto"/>
            <w:right w:val="none" w:sz="0" w:space="0" w:color="auto"/>
          </w:divBdr>
        </w:div>
        <w:div w:id="1956595518">
          <w:marLeft w:val="640"/>
          <w:marRight w:val="0"/>
          <w:marTop w:val="0"/>
          <w:marBottom w:val="0"/>
          <w:divBdr>
            <w:top w:val="none" w:sz="0" w:space="0" w:color="auto"/>
            <w:left w:val="none" w:sz="0" w:space="0" w:color="auto"/>
            <w:bottom w:val="none" w:sz="0" w:space="0" w:color="auto"/>
            <w:right w:val="none" w:sz="0" w:space="0" w:color="auto"/>
          </w:divBdr>
        </w:div>
        <w:div w:id="526212853">
          <w:marLeft w:val="640"/>
          <w:marRight w:val="0"/>
          <w:marTop w:val="0"/>
          <w:marBottom w:val="0"/>
          <w:divBdr>
            <w:top w:val="none" w:sz="0" w:space="0" w:color="auto"/>
            <w:left w:val="none" w:sz="0" w:space="0" w:color="auto"/>
            <w:bottom w:val="none" w:sz="0" w:space="0" w:color="auto"/>
            <w:right w:val="none" w:sz="0" w:space="0" w:color="auto"/>
          </w:divBdr>
        </w:div>
        <w:div w:id="209658798">
          <w:marLeft w:val="640"/>
          <w:marRight w:val="0"/>
          <w:marTop w:val="0"/>
          <w:marBottom w:val="0"/>
          <w:divBdr>
            <w:top w:val="none" w:sz="0" w:space="0" w:color="auto"/>
            <w:left w:val="none" w:sz="0" w:space="0" w:color="auto"/>
            <w:bottom w:val="none" w:sz="0" w:space="0" w:color="auto"/>
            <w:right w:val="none" w:sz="0" w:space="0" w:color="auto"/>
          </w:divBdr>
        </w:div>
        <w:div w:id="354966702">
          <w:marLeft w:val="640"/>
          <w:marRight w:val="0"/>
          <w:marTop w:val="0"/>
          <w:marBottom w:val="0"/>
          <w:divBdr>
            <w:top w:val="none" w:sz="0" w:space="0" w:color="auto"/>
            <w:left w:val="none" w:sz="0" w:space="0" w:color="auto"/>
            <w:bottom w:val="none" w:sz="0" w:space="0" w:color="auto"/>
            <w:right w:val="none" w:sz="0" w:space="0" w:color="auto"/>
          </w:divBdr>
        </w:div>
      </w:divsChild>
    </w:div>
    <w:div w:id="561406696">
      <w:bodyDiv w:val="1"/>
      <w:marLeft w:val="0"/>
      <w:marRight w:val="0"/>
      <w:marTop w:val="0"/>
      <w:marBottom w:val="0"/>
      <w:divBdr>
        <w:top w:val="none" w:sz="0" w:space="0" w:color="auto"/>
        <w:left w:val="none" w:sz="0" w:space="0" w:color="auto"/>
        <w:bottom w:val="none" w:sz="0" w:space="0" w:color="auto"/>
        <w:right w:val="none" w:sz="0" w:space="0" w:color="auto"/>
      </w:divBdr>
      <w:divsChild>
        <w:div w:id="1293056443">
          <w:marLeft w:val="640"/>
          <w:marRight w:val="0"/>
          <w:marTop w:val="0"/>
          <w:marBottom w:val="0"/>
          <w:divBdr>
            <w:top w:val="none" w:sz="0" w:space="0" w:color="auto"/>
            <w:left w:val="none" w:sz="0" w:space="0" w:color="auto"/>
            <w:bottom w:val="none" w:sz="0" w:space="0" w:color="auto"/>
            <w:right w:val="none" w:sz="0" w:space="0" w:color="auto"/>
          </w:divBdr>
        </w:div>
        <w:div w:id="1360739529">
          <w:marLeft w:val="640"/>
          <w:marRight w:val="0"/>
          <w:marTop w:val="0"/>
          <w:marBottom w:val="0"/>
          <w:divBdr>
            <w:top w:val="none" w:sz="0" w:space="0" w:color="auto"/>
            <w:left w:val="none" w:sz="0" w:space="0" w:color="auto"/>
            <w:bottom w:val="none" w:sz="0" w:space="0" w:color="auto"/>
            <w:right w:val="none" w:sz="0" w:space="0" w:color="auto"/>
          </w:divBdr>
        </w:div>
        <w:div w:id="1825857935">
          <w:marLeft w:val="640"/>
          <w:marRight w:val="0"/>
          <w:marTop w:val="0"/>
          <w:marBottom w:val="0"/>
          <w:divBdr>
            <w:top w:val="none" w:sz="0" w:space="0" w:color="auto"/>
            <w:left w:val="none" w:sz="0" w:space="0" w:color="auto"/>
            <w:bottom w:val="none" w:sz="0" w:space="0" w:color="auto"/>
            <w:right w:val="none" w:sz="0" w:space="0" w:color="auto"/>
          </w:divBdr>
        </w:div>
        <w:div w:id="641153878">
          <w:marLeft w:val="640"/>
          <w:marRight w:val="0"/>
          <w:marTop w:val="0"/>
          <w:marBottom w:val="0"/>
          <w:divBdr>
            <w:top w:val="none" w:sz="0" w:space="0" w:color="auto"/>
            <w:left w:val="none" w:sz="0" w:space="0" w:color="auto"/>
            <w:bottom w:val="none" w:sz="0" w:space="0" w:color="auto"/>
            <w:right w:val="none" w:sz="0" w:space="0" w:color="auto"/>
          </w:divBdr>
        </w:div>
        <w:div w:id="1352687206">
          <w:marLeft w:val="640"/>
          <w:marRight w:val="0"/>
          <w:marTop w:val="0"/>
          <w:marBottom w:val="0"/>
          <w:divBdr>
            <w:top w:val="none" w:sz="0" w:space="0" w:color="auto"/>
            <w:left w:val="none" w:sz="0" w:space="0" w:color="auto"/>
            <w:bottom w:val="none" w:sz="0" w:space="0" w:color="auto"/>
            <w:right w:val="none" w:sz="0" w:space="0" w:color="auto"/>
          </w:divBdr>
        </w:div>
        <w:div w:id="144319541">
          <w:marLeft w:val="640"/>
          <w:marRight w:val="0"/>
          <w:marTop w:val="0"/>
          <w:marBottom w:val="0"/>
          <w:divBdr>
            <w:top w:val="none" w:sz="0" w:space="0" w:color="auto"/>
            <w:left w:val="none" w:sz="0" w:space="0" w:color="auto"/>
            <w:bottom w:val="none" w:sz="0" w:space="0" w:color="auto"/>
            <w:right w:val="none" w:sz="0" w:space="0" w:color="auto"/>
          </w:divBdr>
        </w:div>
        <w:div w:id="1672099842">
          <w:marLeft w:val="640"/>
          <w:marRight w:val="0"/>
          <w:marTop w:val="0"/>
          <w:marBottom w:val="0"/>
          <w:divBdr>
            <w:top w:val="none" w:sz="0" w:space="0" w:color="auto"/>
            <w:left w:val="none" w:sz="0" w:space="0" w:color="auto"/>
            <w:bottom w:val="none" w:sz="0" w:space="0" w:color="auto"/>
            <w:right w:val="none" w:sz="0" w:space="0" w:color="auto"/>
          </w:divBdr>
        </w:div>
        <w:div w:id="695547978">
          <w:marLeft w:val="640"/>
          <w:marRight w:val="0"/>
          <w:marTop w:val="0"/>
          <w:marBottom w:val="0"/>
          <w:divBdr>
            <w:top w:val="none" w:sz="0" w:space="0" w:color="auto"/>
            <w:left w:val="none" w:sz="0" w:space="0" w:color="auto"/>
            <w:bottom w:val="none" w:sz="0" w:space="0" w:color="auto"/>
            <w:right w:val="none" w:sz="0" w:space="0" w:color="auto"/>
          </w:divBdr>
        </w:div>
        <w:div w:id="1627396342">
          <w:marLeft w:val="640"/>
          <w:marRight w:val="0"/>
          <w:marTop w:val="0"/>
          <w:marBottom w:val="0"/>
          <w:divBdr>
            <w:top w:val="none" w:sz="0" w:space="0" w:color="auto"/>
            <w:left w:val="none" w:sz="0" w:space="0" w:color="auto"/>
            <w:bottom w:val="none" w:sz="0" w:space="0" w:color="auto"/>
            <w:right w:val="none" w:sz="0" w:space="0" w:color="auto"/>
          </w:divBdr>
        </w:div>
        <w:div w:id="554050348">
          <w:marLeft w:val="640"/>
          <w:marRight w:val="0"/>
          <w:marTop w:val="0"/>
          <w:marBottom w:val="0"/>
          <w:divBdr>
            <w:top w:val="none" w:sz="0" w:space="0" w:color="auto"/>
            <w:left w:val="none" w:sz="0" w:space="0" w:color="auto"/>
            <w:bottom w:val="none" w:sz="0" w:space="0" w:color="auto"/>
            <w:right w:val="none" w:sz="0" w:space="0" w:color="auto"/>
          </w:divBdr>
        </w:div>
        <w:div w:id="609750863">
          <w:marLeft w:val="640"/>
          <w:marRight w:val="0"/>
          <w:marTop w:val="0"/>
          <w:marBottom w:val="0"/>
          <w:divBdr>
            <w:top w:val="none" w:sz="0" w:space="0" w:color="auto"/>
            <w:left w:val="none" w:sz="0" w:space="0" w:color="auto"/>
            <w:bottom w:val="none" w:sz="0" w:space="0" w:color="auto"/>
            <w:right w:val="none" w:sz="0" w:space="0" w:color="auto"/>
          </w:divBdr>
        </w:div>
        <w:div w:id="1131442019">
          <w:marLeft w:val="640"/>
          <w:marRight w:val="0"/>
          <w:marTop w:val="0"/>
          <w:marBottom w:val="0"/>
          <w:divBdr>
            <w:top w:val="none" w:sz="0" w:space="0" w:color="auto"/>
            <w:left w:val="none" w:sz="0" w:space="0" w:color="auto"/>
            <w:bottom w:val="none" w:sz="0" w:space="0" w:color="auto"/>
            <w:right w:val="none" w:sz="0" w:space="0" w:color="auto"/>
          </w:divBdr>
        </w:div>
        <w:div w:id="1041782921">
          <w:marLeft w:val="640"/>
          <w:marRight w:val="0"/>
          <w:marTop w:val="0"/>
          <w:marBottom w:val="0"/>
          <w:divBdr>
            <w:top w:val="none" w:sz="0" w:space="0" w:color="auto"/>
            <w:left w:val="none" w:sz="0" w:space="0" w:color="auto"/>
            <w:bottom w:val="none" w:sz="0" w:space="0" w:color="auto"/>
            <w:right w:val="none" w:sz="0" w:space="0" w:color="auto"/>
          </w:divBdr>
        </w:div>
        <w:div w:id="909197845">
          <w:marLeft w:val="640"/>
          <w:marRight w:val="0"/>
          <w:marTop w:val="0"/>
          <w:marBottom w:val="0"/>
          <w:divBdr>
            <w:top w:val="none" w:sz="0" w:space="0" w:color="auto"/>
            <w:left w:val="none" w:sz="0" w:space="0" w:color="auto"/>
            <w:bottom w:val="none" w:sz="0" w:space="0" w:color="auto"/>
            <w:right w:val="none" w:sz="0" w:space="0" w:color="auto"/>
          </w:divBdr>
        </w:div>
        <w:div w:id="1055660083">
          <w:marLeft w:val="640"/>
          <w:marRight w:val="0"/>
          <w:marTop w:val="0"/>
          <w:marBottom w:val="0"/>
          <w:divBdr>
            <w:top w:val="none" w:sz="0" w:space="0" w:color="auto"/>
            <w:left w:val="none" w:sz="0" w:space="0" w:color="auto"/>
            <w:bottom w:val="none" w:sz="0" w:space="0" w:color="auto"/>
            <w:right w:val="none" w:sz="0" w:space="0" w:color="auto"/>
          </w:divBdr>
        </w:div>
        <w:div w:id="351954722">
          <w:marLeft w:val="640"/>
          <w:marRight w:val="0"/>
          <w:marTop w:val="0"/>
          <w:marBottom w:val="0"/>
          <w:divBdr>
            <w:top w:val="none" w:sz="0" w:space="0" w:color="auto"/>
            <w:left w:val="none" w:sz="0" w:space="0" w:color="auto"/>
            <w:bottom w:val="none" w:sz="0" w:space="0" w:color="auto"/>
            <w:right w:val="none" w:sz="0" w:space="0" w:color="auto"/>
          </w:divBdr>
        </w:div>
        <w:div w:id="1760055835">
          <w:marLeft w:val="640"/>
          <w:marRight w:val="0"/>
          <w:marTop w:val="0"/>
          <w:marBottom w:val="0"/>
          <w:divBdr>
            <w:top w:val="none" w:sz="0" w:space="0" w:color="auto"/>
            <w:left w:val="none" w:sz="0" w:space="0" w:color="auto"/>
            <w:bottom w:val="none" w:sz="0" w:space="0" w:color="auto"/>
            <w:right w:val="none" w:sz="0" w:space="0" w:color="auto"/>
          </w:divBdr>
        </w:div>
        <w:div w:id="796721934">
          <w:marLeft w:val="640"/>
          <w:marRight w:val="0"/>
          <w:marTop w:val="0"/>
          <w:marBottom w:val="0"/>
          <w:divBdr>
            <w:top w:val="none" w:sz="0" w:space="0" w:color="auto"/>
            <w:left w:val="none" w:sz="0" w:space="0" w:color="auto"/>
            <w:bottom w:val="none" w:sz="0" w:space="0" w:color="auto"/>
            <w:right w:val="none" w:sz="0" w:space="0" w:color="auto"/>
          </w:divBdr>
        </w:div>
        <w:div w:id="1944729199">
          <w:marLeft w:val="640"/>
          <w:marRight w:val="0"/>
          <w:marTop w:val="0"/>
          <w:marBottom w:val="0"/>
          <w:divBdr>
            <w:top w:val="none" w:sz="0" w:space="0" w:color="auto"/>
            <w:left w:val="none" w:sz="0" w:space="0" w:color="auto"/>
            <w:bottom w:val="none" w:sz="0" w:space="0" w:color="auto"/>
            <w:right w:val="none" w:sz="0" w:space="0" w:color="auto"/>
          </w:divBdr>
        </w:div>
        <w:div w:id="946081486">
          <w:marLeft w:val="640"/>
          <w:marRight w:val="0"/>
          <w:marTop w:val="0"/>
          <w:marBottom w:val="0"/>
          <w:divBdr>
            <w:top w:val="none" w:sz="0" w:space="0" w:color="auto"/>
            <w:left w:val="none" w:sz="0" w:space="0" w:color="auto"/>
            <w:bottom w:val="none" w:sz="0" w:space="0" w:color="auto"/>
            <w:right w:val="none" w:sz="0" w:space="0" w:color="auto"/>
          </w:divBdr>
        </w:div>
        <w:div w:id="260114317">
          <w:marLeft w:val="640"/>
          <w:marRight w:val="0"/>
          <w:marTop w:val="0"/>
          <w:marBottom w:val="0"/>
          <w:divBdr>
            <w:top w:val="none" w:sz="0" w:space="0" w:color="auto"/>
            <w:left w:val="none" w:sz="0" w:space="0" w:color="auto"/>
            <w:bottom w:val="none" w:sz="0" w:space="0" w:color="auto"/>
            <w:right w:val="none" w:sz="0" w:space="0" w:color="auto"/>
          </w:divBdr>
        </w:div>
        <w:div w:id="1674066896">
          <w:marLeft w:val="640"/>
          <w:marRight w:val="0"/>
          <w:marTop w:val="0"/>
          <w:marBottom w:val="0"/>
          <w:divBdr>
            <w:top w:val="none" w:sz="0" w:space="0" w:color="auto"/>
            <w:left w:val="none" w:sz="0" w:space="0" w:color="auto"/>
            <w:bottom w:val="none" w:sz="0" w:space="0" w:color="auto"/>
            <w:right w:val="none" w:sz="0" w:space="0" w:color="auto"/>
          </w:divBdr>
        </w:div>
        <w:div w:id="440154345">
          <w:marLeft w:val="640"/>
          <w:marRight w:val="0"/>
          <w:marTop w:val="0"/>
          <w:marBottom w:val="0"/>
          <w:divBdr>
            <w:top w:val="none" w:sz="0" w:space="0" w:color="auto"/>
            <w:left w:val="none" w:sz="0" w:space="0" w:color="auto"/>
            <w:bottom w:val="none" w:sz="0" w:space="0" w:color="auto"/>
            <w:right w:val="none" w:sz="0" w:space="0" w:color="auto"/>
          </w:divBdr>
        </w:div>
        <w:div w:id="863977058">
          <w:marLeft w:val="640"/>
          <w:marRight w:val="0"/>
          <w:marTop w:val="0"/>
          <w:marBottom w:val="0"/>
          <w:divBdr>
            <w:top w:val="none" w:sz="0" w:space="0" w:color="auto"/>
            <w:left w:val="none" w:sz="0" w:space="0" w:color="auto"/>
            <w:bottom w:val="none" w:sz="0" w:space="0" w:color="auto"/>
            <w:right w:val="none" w:sz="0" w:space="0" w:color="auto"/>
          </w:divBdr>
        </w:div>
        <w:div w:id="706416693">
          <w:marLeft w:val="640"/>
          <w:marRight w:val="0"/>
          <w:marTop w:val="0"/>
          <w:marBottom w:val="0"/>
          <w:divBdr>
            <w:top w:val="none" w:sz="0" w:space="0" w:color="auto"/>
            <w:left w:val="none" w:sz="0" w:space="0" w:color="auto"/>
            <w:bottom w:val="none" w:sz="0" w:space="0" w:color="auto"/>
            <w:right w:val="none" w:sz="0" w:space="0" w:color="auto"/>
          </w:divBdr>
        </w:div>
        <w:div w:id="1355302541">
          <w:marLeft w:val="640"/>
          <w:marRight w:val="0"/>
          <w:marTop w:val="0"/>
          <w:marBottom w:val="0"/>
          <w:divBdr>
            <w:top w:val="none" w:sz="0" w:space="0" w:color="auto"/>
            <w:left w:val="none" w:sz="0" w:space="0" w:color="auto"/>
            <w:bottom w:val="none" w:sz="0" w:space="0" w:color="auto"/>
            <w:right w:val="none" w:sz="0" w:space="0" w:color="auto"/>
          </w:divBdr>
        </w:div>
        <w:div w:id="1013528160">
          <w:marLeft w:val="640"/>
          <w:marRight w:val="0"/>
          <w:marTop w:val="0"/>
          <w:marBottom w:val="0"/>
          <w:divBdr>
            <w:top w:val="none" w:sz="0" w:space="0" w:color="auto"/>
            <w:left w:val="none" w:sz="0" w:space="0" w:color="auto"/>
            <w:bottom w:val="none" w:sz="0" w:space="0" w:color="auto"/>
            <w:right w:val="none" w:sz="0" w:space="0" w:color="auto"/>
          </w:divBdr>
        </w:div>
        <w:div w:id="1877307870">
          <w:marLeft w:val="640"/>
          <w:marRight w:val="0"/>
          <w:marTop w:val="0"/>
          <w:marBottom w:val="0"/>
          <w:divBdr>
            <w:top w:val="none" w:sz="0" w:space="0" w:color="auto"/>
            <w:left w:val="none" w:sz="0" w:space="0" w:color="auto"/>
            <w:bottom w:val="none" w:sz="0" w:space="0" w:color="auto"/>
            <w:right w:val="none" w:sz="0" w:space="0" w:color="auto"/>
          </w:divBdr>
        </w:div>
        <w:div w:id="1044863359">
          <w:marLeft w:val="640"/>
          <w:marRight w:val="0"/>
          <w:marTop w:val="0"/>
          <w:marBottom w:val="0"/>
          <w:divBdr>
            <w:top w:val="none" w:sz="0" w:space="0" w:color="auto"/>
            <w:left w:val="none" w:sz="0" w:space="0" w:color="auto"/>
            <w:bottom w:val="none" w:sz="0" w:space="0" w:color="auto"/>
            <w:right w:val="none" w:sz="0" w:space="0" w:color="auto"/>
          </w:divBdr>
        </w:div>
        <w:div w:id="67309027">
          <w:marLeft w:val="640"/>
          <w:marRight w:val="0"/>
          <w:marTop w:val="0"/>
          <w:marBottom w:val="0"/>
          <w:divBdr>
            <w:top w:val="none" w:sz="0" w:space="0" w:color="auto"/>
            <w:left w:val="none" w:sz="0" w:space="0" w:color="auto"/>
            <w:bottom w:val="none" w:sz="0" w:space="0" w:color="auto"/>
            <w:right w:val="none" w:sz="0" w:space="0" w:color="auto"/>
          </w:divBdr>
        </w:div>
        <w:div w:id="618531037">
          <w:marLeft w:val="640"/>
          <w:marRight w:val="0"/>
          <w:marTop w:val="0"/>
          <w:marBottom w:val="0"/>
          <w:divBdr>
            <w:top w:val="none" w:sz="0" w:space="0" w:color="auto"/>
            <w:left w:val="none" w:sz="0" w:space="0" w:color="auto"/>
            <w:bottom w:val="none" w:sz="0" w:space="0" w:color="auto"/>
            <w:right w:val="none" w:sz="0" w:space="0" w:color="auto"/>
          </w:divBdr>
        </w:div>
        <w:div w:id="1334458802">
          <w:marLeft w:val="640"/>
          <w:marRight w:val="0"/>
          <w:marTop w:val="0"/>
          <w:marBottom w:val="0"/>
          <w:divBdr>
            <w:top w:val="none" w:sz="0" w:space="0" w:color="auto"/>
            <w:left w:val="none" w:sz="0" w:space="0" w:color="auto"/>
            <w:bottom w:val="none" w:sz="0" w:space="0" w:color="auto"/>
            <w:right w:val="none" w:sz="0" w:space="0" w:color="auto"/>
          </w:divBdr>
        </w:div>
        <w:div w:id="420107797">
          <w:marLeft w:val="640"/>
          <w:marRight w:val="0"/>
          <w:marTop w:val="0"/>
          <w:marBottom w:val="0"/>
          <w:divBdr>
            <w:top w:val="none" w:sz="0" w:space="0" w:color="auto"/>
            <w:left w:val="none" w:sz="0" w:space="0" w:color="auto"/>
            <w:bottom w:val="none" w:sz="0" w:space="0" w:color="auto"/>
            <w:right w:val="none" w:sz="0" w:space="0" w:color="auto"/>
          </w:divBdr>
        </w:div>
        <w:div w:id="1325008640">
          <w:marLeft w:val="640"/>
          <w:marRight w:val="0"/>
          <w:marTop w:val="0"/>
          <w:marBottom w:val="0"/>
          <w:divBdr>
            <w:top w:val="none" w:sz="0" w:space="0" w:color="auto"/>
            <w:left w:val="none" w:sz="0" w:space="0" w:color="auto"/>
            <w:bottom w:val="none" w:sz="0" w:space="0" w:color="auto"/>
            <w:right w:val="none" w:sz="0" w:space="0" w:color="auto"/>
          </w:divBdr>
        </w:div>
        <w:div w:id="1387097884">
          <w:marLeft w:val="640"/>
          <w:marRight w:val="0"/>
          <w:marTop w:val="0"/>
          <w:marBottom w:val="0"/>
          <w:divBdr>
            <w:top w:val="none" w:sz="0" w:space="0" w:color="auto"/>
            <w:left w:val="none" w:sz="0" w:space="0" w:color="auto"/>
            <w:bottom w:val="none" w:sz="0" w:space="0" w:color="auto"/>
            <w:right w:val="none" w:sz="0" w:space="0" w:color="auto"/>
          </w:divBdr>
        </w:div>
      </w:divsChild>
    </w:div>
    <w:div w:id="564150317">
      <w:bodyDiv w:val="1"/>
      <w:marLeft w:val="0"/>
      <w:marRight w:val="0"/>
      <w:marTop w:val="0"/>
      <w:marBottom w:val="0"/>
      <w:divBdr>
        <w:top w:val="none" w:sz="0" w:space="0" w:color="auto"/>
        <w:left w:val="none" w:sz="0" w:space="0" w:color="auto"/>
        <w:bottom w:val="none" w:sz="0" w:space="0" w:color="auto"/>
        <w:right w:val="none" w:sz="0" w:space="0" w:color="auto"/>
      </w:divBdr>
      <w:divsChild>
        <w:div w:id="1960069386">
          <w:marLeft w:val="640"/>
          <w:marRight w:val="0"/>
          <w:marTop w:val="0"/>
          <w:marBottom w:val="0"/>
          <w:divBdr>
            <w:top w:val="none" w:sz="0" w:space="0" w:color="auto"/>
            <w:left w:val="none" w:sz="0" w:space="0" w:color="auto"/>
            <w:bottom w:val="none" w:sz="0" w:space="0" w:color="auto"/>
            <w:right w:val="none" w:sz="0" w:space="0" w:color="auto"/>
          </w:divBdr>
        </w:div>
        <w:div w:id="692921444">
          <w:marLeft w:val="640"/>
          <w:marRight w:val="0"/>
          <w:marTop w:val="0"/>
          <w:marBottom w:val="0"/>
          <w:divBdr>
            <w:top w:val="none" w:sz="0" w:space="0" w:color="auto"/>
            <w:left w:val="none" w:sz="0" w:space="0" w:color="auto"/>
            <w:bottom w:val="none" w:sz="0" w:space="0" w:color="auto"/>
            <w:right w:val="none" w:sz="0" w:space="0" w:color="auto"/>
          </w:divBdr>
        </w:div>
        <w:div w:id="1141268384">
          <w:marLeft w:val="640"/>
          <w:marRight w:val="0"/>
          <w:marTop w:val="0"/>
          <w:marBottom w:val="0"/>
          <w:divBdr>
            <w:top w:val="none" w:sz="0" w:space="0" w:color="auto"/>
            <w:left w:val="none" w:sz="0" w:space="0" w:color="auto"/>
            <w:bottom w:val="none" w:sz="0" w:space="0" w:color="auto"/>
            <w:right w:val="none" w:sz="0" w:space="0" w:color="auto"/>
          </w:divBdr>
        </w:div>
        <w:div w:id="2003199854">
          <w:marLeft w:val="640"/>
          <w:marRight w:val="0"/>
          <w:marTop w:val="0"/>
          <w:marBottom w:val="0"/>
          <w:divBdr>
            <w:top w:val="none" w:sz="0" w:space="0" w:color="auto"/>
            <w:left w:val="none" w:sz="0" w:space="0" w:color="auto"/>
            <w:bottom w:val="none" w:sz="0" w:space="0" w:color="auto"/>
            <w:right w:val="none" w:sz="0" w:space="0" w:color="auto"/>
          </w:divBdr>
        </w:div>
        <w:div w:id="233053038">
          <w:marLeft w:val="640"/>
          <w:marRight w:val="0"/>
          <w:marTop w:val="0"/>
          <w:marBottom w:val="0"/>
          <w:divBdr>
            <w:top w:val="none" w:sz="0" w:space="0" w:color="auto"/>
            <w:left w:val="none" w:sz="0" w:space="0" w:color="auto"/>
            <w:bottom w:val="none" w:sz="0" w:space="0" w:color="auto"/>
            <w:right w:val="none" w:sz="0" w:space="0" w:color="auto"/>
          </w:divBdr>
        </w:div>
        <w:div w:id="1047490014">
          <w:marLeft w:val="640"/>
          <w:marRight w:val="0"/>
          <w:marTop w:val="0"/>
          <w:marBottom w:val="0"/>
          <w:divBdr>
            <w:top w:val="none" w:sz="0" w:space="0" w:color="auto"/>
            <w:left w:val="none" w:sz="0" w:space="0" w:color="auto"/>
            <w:bottom w:val="none" w:sz="0" w:space="0" w:color="auto"/>
            <w:right w:val="none" w:sz="0" w:space="0" w:color="auto"/>
          </w:divBdr>
        </w:div>
        <w:div w:id="1812625720">
          <w:marLeft w:val="640"/>
          <w:marRight w:val="0"/>
          <w:marTop w:val="0"/>
          <w:marBottom w:val="0"/>
          <w:divBdr>
            <w:top w:val="none" w:sz="0" w:space="0" w:color="auto"/>
            <w:left w:val="none" w:sz="0" w:space="0" w:color="auto"/>
            <w:bottom w:val="none" w:sz="0" w:space="0" w:color="auto"/>
            <w:right w:val="none" w:sz="0" w:space="0" w:color="auto"/>
          </w:divBdr>
        </w:div>
        <w:div w:id="1171213690">
          <w:marLeft w:val="640"/>
          <w:marRight w:val="0"/>
          <w:marTop w:val="0"/>
          <w:marBottom w:val="0"/>
          <w:divBdr>
            <w:top w:val="none" w:sz="0" w:space="0" w:color="auto"/>
            <w:left w:val="none" w:sz="0" w:space="0" w:color="auto"/>
            <w:bottom w:val="none" w:sz="0" w:space="0" w:color="auto"/>
            <w:right w:val="none" w:sz="0" w:space="0" w:color="auto"/>
          </w:divBdr>
        </w:div>
        <w:div w:id="219484822">
          <w:marLeft w:val="640"/>
          <w:marRight w:val="0"/>
          <w:marTop w:val="0"/>
          <w:marBottom w:val="0"/>
          <w:divBdr>
            <w:top w:val="none" w:sz="0" w:space="0" w:color="auto"/>
            <w:left w:val="none" w:sz="0" w:space="0" w:color="auto"/>
            <w:bottom w:val="none" w:sz="0" w:space="0" w:color="auto"/>
            <w:right w:val="none" w:sz="0" w:space="0" w:color="auto"/>
          </w:divBdr>
        </w:div>
        <w:div w:id="211695093">
          <w:marLeft w:val="640"/>
          <w:marRight w:val="0"/>
          <w:marTop w:val="0"/>
          <w:marBottom w:val="0"/>
          <w:divBdr>
            <w:top w:val="none" w:sz="0" w:space="0" w:color="auto"/>
            <w:left w:val="none" w:sz="0" w:space="0" w:color="auto"/>
            <w:bottom w:val="none" w:sz="0" w:space="0" w:color="auto"/>
            <w:right w:val="none" w:sz="0" w:space="0" w:color="auto"/>
          </w:divBdr>
        </w:div>
        <w:div w:id="1966496266">
          <w:marLeft w:val="640"/>
          <w:marRight w:val="0"/>
          <w:marTop w:val="0"/>
          <w:marBottom w:val="0"/>
          <w:divBdr>
            <w:top w:val="none" w:sz="0" w:space="0" w:color="auto"/>
            <w:left w:val="none" w:sz="0" w:space="0" w:color="auto"/>
            <w:bottom w:val="none" w:sz="0" w:space="0" w:color="auto"/>
            <w:right w:val="none" w:sz="0" w:space="0" w:color="auto"/>
          </w:divBdr>
        </w:div>
        <w:div w:id="664435685">
          <w:marLeft w:val="640"/>
          <w:marRight w:val="0"/>
          <w:marTop w:val="0"/>
          <w:marBottom w:val="0"/>
          <w:divBdr>
            <w:top w:val="none" w:sz="0" w:space="0" w:color="auto"/>
            <w:left w:val="none" w:sz="0" w:space="0" w:color="auto"/>
            <w:bottom w:val="none" w:sz="0" w:space="0" w:color="auto"/>
            <w:right w:val="none" w:sz="0" w:space="0" w:color="auto"/>
          </w:divBdr>
        </w:div>
        <w:div w:id="107091017">
          <w:marLeft w:val="640"/>
          <w:marRight w:val="0"/>
          <w:marTop w:val="0"/>
          <w:marBottom w:val="0"/>
          <w:divBdr>
            <w:top w:val="none" w:sz="0" w:space="0" w:color="auto"/>
            <w:left w:val="none" w:sz="0" w:space="0" w:color="auto"/>
            <w:bottom w:val="none" w:sz="0" w:space="0" w:color="auto"/>
            <w:right w:val="none" w:sz="0" w:space="0" w:color="auto"/>
          </w:divBdr>
        </w:div>
        <w:div w:id="1225019511">
          <w:marLeft w:val="640"/>
          <w:marRight w:val="0"/>
          <w:marTop w:val="0"/>
          <w:marBottom w:val="0"/>
          <w:divBdr>
            <w:top w:val="none" w:sz="0" w:space="0" w:color="auto"/>
            <w:left w:val="none" w:sz="0" w:space="0" w:color="auto"/>
            <w:bottom w:val="none" w:sz="0" w:space="0" w:color="auto"/>
            <w:right w:val="none" w:sz="0" w:space="0" w:color="auto"/>
          </w:divBdr>
        </w:div>
        <w:div w:id="860242916">
          <w:marLeft w:val="640"/>
          <w:marRight w:val="0"/>
          <w:marTop w:val="0"/>
          <w:marBottom w:val="0"/>
          <w:divBdr>
            <w:top w:val="none" w:sz="0" w:space="0" w:color="auto"/>
            <w:left w:val="none" w:sz="0" w:space="0" w:color="auto"/>
            <w:bottom w:val="none" w:sz="0" w:space="0" w:color="auto"/>
            <w:right w:val="none" w:sz="0" w:space="0" w:color="auto"/>
          </w:divBdr>
        </w:div>
        <w:div w:id="94983153">
          <w:marLeft w:val="640"/>
          <w:marRight w:val="0"/>
          <w:marTop w:val="0"/>
          <w:marBottom w:val="0"/>
          <w:divBdr>
            <w:top w:val="none" w:sz="0" w:space="0" w:color="auto"/>
            <w:left w:val="none" w:sz="0" w:space="0" w:color="auto"/>
            <w:bottom w:val="none" w:sz="0" w:space="0" w:color="auto"/>
            <w:right w:val="none" w:sz="0" w:space="0" w:color="auto"/>
          </w:divBdr>
        </w:div>
        <w:div w:id="892741742">
          <w:marLeft w:val="640"/>
          <w:marRight w:val="0"/>
          <w:marTop w:val="0"/>
          <w:marBottom w:val="0"/>
          <w:divBdr>
            <w:top w:val="none" w:sz="0" w:space="0" w:color="auto"/>
            <w:left w:val="none" w:sz="0" w:space="0" w:color="auto"/>
            <w:bottom w:val="none" w:sz="0" w:space="0" w:color="auto"/>
            <w:right w:val="none" w:sz="0" w:space="0" w:color="auto"/>
          </w:divBdr>
        </w:div>
        <w:div w:id="772626869">
          <w:marLeft w:val="640"/>
          <w:marRight w:val="0"/>
          <w:marTop w:val="0"/>
          <w:marBottom w:val="0"/>
          <w:divBdr>
            <w:top w:val="none" w:sz="0" w:space="0" w:color="auto"/>
            <w:left w:val="none" w:sz="0" w:space="0" w:color="auto"/>
            <w:bottom w:val="none" w:sz="0" w:space="0" w:color="auto"/>
            <w:right w:val="none" w:sz="0" w:space="0" w:color="auto"/>
          </w:divBdr>
        </w:div>
        <w:div w:id="2106222265">
          <w:marLeft w:val="640"/>
          <w:marRight w:val="0"/>
          <w:marTop w:val="0"/>
          <w:marBottom w:val="0"/>
          <w:divBdr>
            <w:top w:val="none" w:sz="0" w:space="0" w:color="auto"/>
            <w:left w:val="none" w:sz="0" w:space="0" w:color="auto"/>
            <w:bottom w:val="none" w:sz="0" w:space="0" w:color="auto"/>
            <w:right w:val="none" w:sz="0" w:space="0" w:color="auto"/>
          </w:divBdr>
        </w:div>
        <w:div w:id="818423682">
          <w:marLeft w:val="640"/>
          <w:marRight w:val="0"/>
          <w:marTop w:val="0"/>
          <w:marBottom w:val="0"/>
          <w:divBdr>
            <w:top w:val="none" w:sz="0" w:space="0" w:color="auto"/>
            <w:left w:val="none" w:sz="0" w:space="0" w:color="auto"/>
            <w:bottom w:val="none" w:sz="0" w:space="0" w:color="auto"/>
            <w:right w:val="none" w:sz="0" w:space="0" w:color="auto"/>
          </w:divBdr>
        </w:div>
        <w:div w:id="245187480">
          <w:marLeft w:val="640"/>
          <w:marRight w:val="0"/>
          <w:marTop w:val="0"/>
          <w:marBottom w:val="0"/>
          <w:divBdr>
            <w:top w:val="none" w:sz="0" w:space="0" w:color="auto"/>
            <w:left w:val="none" w:sz="0" w:space="0" w:color="auto"/>
            <w:bottom w:val="none" w:sz="0" w:space="0" w:color="auto"/>
            <w:right w:val="none" w:sz="0" w:space="0" w:color="auto"/>
          </w:divBdr>
        </w:div>
        <w:div w:id="1641688671">
          <w:marLeft w:val="640"/>
          <w:marRight w:val="0"/>
          <w:marTop w:val="0"/>
          <w:marBottom w:val="0"/>
          <w:divBdr>
            <w:top w:val="none" w:sz="0" w:space="0" w:color="auto"/>
            <w:left w:val="none" w:sz="0" w:space="0" w:color="auto"/>
            <w:bottom w:val="none" w:sz="0" w:space="0" w:color="auto"/>
            <w:right w:val="none" w:sz="0" w:space="0" w:color="auto"/>
          </w:divBdr>
        </w:div>
        <w:div w:id="2081243226">
          <w:marLeft w:val="640"/>
          <w:marRight w:val="0"/>
          <w:marTop w:val="0"/>
          <w:marBottom w:val="0"/>
          <w:divBdr>
            <w:top w:val="none" w:sz="0" w:space="0" w:color="auto"/>
            <w:left w:val="none" w:sz="0" w:space="0" w:color="auto"/>
            <w:bottom w:val="none" w:sz="0" w:space="0" w:color="auto"/>
            <w:right w:val="none" w:sz="0" w:space="0" w:color="auto"/>
          </w:divBdr>
        </w:div>
        <w:div w:id="800461732">
          <w:marLeft w:val="640"/>
          <w:marRight w:val="0"/>
          <w:marTop w:val="0"/>
          <w:marBottom w:val="0"/>
          <w:divBdr>
            <w:top w:val="none" w:sz="0" w:space="0" w:color="auto"/>
            <w:left w:val="none" w:sz="0" w:space="0" w:color="auto"/>
            <w:bottom w:val="none" w:sz="0" w:space="0" w:color="auto"/>
            <w:right w:val="none" w:sz="0" w:space="0" w:color="auto"/>
          </w:divBdr>
        </w:div>
        <w:div w:id="1198396592">
          <w:marLeft w:val="640"/>
          <w:marRight w:val="0"/>
          <w:marTop w:val="0"/>
          <w:marBottom w:val="0"/>
          <w:divBdr>
            <w:top w:val="none" w:sz="0" w:space="0" w:color="auto"/>
            <w:left w:val="none" w:sz="0" w:space="0" w:color="auto"/>
            <w:bottom w:val="none" w:sz="0" w:space="0" w:color="auto"/>
            <w:right w:val="none" w:sz="0" w:space="0" w:color="auto"/>
          </w:divBdr>
        </w:div>
        <w:div w:id="80110075">
          <w:marLeft w:val="640"/>
          <w:marRight w:val="0"/>
          <w:marTop w:val="0"/>
          <w:marBottom w:val="0"/>
          <w:divBdr>
            <w:top w:val="none" w:sz="0" w:space="0" w:color="auto"/>
            <w:left w:val="none" w:sz="0" w:space="0" w:color="auto"/>
            <w:bottom w:val="none" w:sz="0" w:space="0" w:color="auto"/>
            <w:right w:val="none" w:sz="0" w:space="0" w:color="auto"/>
          </w:divBdr>
        </w:div>
        <w:div w:id="23529986">
          <w:marLeft w:val="640"/>
          <w:marRight w:val="0"/>
          <w:marTop w:val="0"/>
          <w:marBottom w:val="0"/>
          <w:divBdr>
            <w:top w:val="none" w:sz="0" w:space="0" w:color="auto"/>
            <w:left w:val="none" w:sz="0" w:space="0" w:color="auto"/>
            <w:bottom w:val="none" w:sz="0" w:space="0" w:color="auto"/>
            <w:right w:val="none" w:sz="0" w:space="0" w:color="auto"/>
          </w:divBdr>
        </w:div>
        <w:div w:id="1397243419">
          <w:marLeft w:val="640"/>
          <w:marRight w:val="0"/>
          <w:marTop w:val="0"/>
          <w:marBottom w:val="0"/>
          <w:divBdr>
            <w:top w:val="none" w:sz="0" w:space="0" w:color="auto"/>
            <w:left w:val="none" w:sz="0" w:space="0" w:color="auto"/>
            <w:bottom w:val="none" w:sz="0" w:space="0" w:color="auto"/>
            <w:right w:val="none" w:sz="0" w:space="0" w:color="auto"/>
          </w:divBdr>
        </w:div>
        <w:div w:id="1665355771">
          <w:marLeft w:val="640"/>
          <w:marRight w:val="0"/>
          <w:marTop w:val="0"/>
          <w:marBottom w:val="0"/>
          <w:divBdr>
            <w:top w:val="none" w:sz="0" w:space="0" w:color="auto"/>
            <w:left w:val="none" w:sz="0" w:space="0" w:color="auto"/>
            <w:bottom w:val="none" w:sz="0" w:space="0" w:color="auto"/>
            <w:right w:val="none" w:sz="0" w:space="0" w:color="auto"/>
          </w:divBdr>
        </w:div>
        <w:div w:id="2081096285">
          <w:marLeft w:val="640"/>
          <w:marRight w:val="0"/>
          <w:marTop w:val="0"/>
          <w:marBottom w:val="0"/>
          <w:divBdr>
            <w:top w:val="none" w:sz="0" w:space="0" w:color="auto"/>
            <w:left w:val="none" w:sz="0" w:space="0" w:color="auto"/>
            <w:bottom w:val="none" w:sz="0" w:space="0" w:color="auto"/>
            <w:right w:val="none" w:sz="0" w:space="0" w:color="auto"/>
          </w:divBdr>
        </w:div>
        <w:div w:id="517042328">
          <w:marLeft w:val="640"/>
          <w:marRight w:val="0"/>
          <w:marTop w:val="0"/>
          <w:marBottom w:val="0"/>
          <w:divBdr>
            <w:top w:val="none" w:sz="0" w:space="0" w:color="auto"/>
            <w:left w:val="none" w:sz="0" w:space="0" w:color="auto"/>
            <w:bottom w:val="none" w:sz="0" w:space="0" w:color="auto"/>
            <w:right w:val="none" w:sz="0" w:space="0" w:color="auto"/>
          </w:divBdr>
        </w:div>
        <w:div w:id="185026912">
          <w:marLeft w:val="640"/>
          <w:marRight w:val="0"/>
          <w:marTop w:val="0"/>
          <w:marBottom w:val="0"/>
          <w:divBdr>
            <w:top w:val="none" w:sz="0" w:space="0" w:color="auto"/>
            <w:left w:val="none" w:sz="0" w:space="0" w:color="auto"/>
            <w:bottom w:val="none" w:sz="0" w:space="0" w:color="auto"/>
            <w:right w:val="none" w:sz="0" w:space="0" w:color="auto"/>
          </w:divBdr>
        </w:div>
        <w:div w:id="362555944">
          <w:marLeft w:val="640"/>
          <w:marRight w:val="0"/>
          <w:marTop w:val="0"/>
          <w:marBottom w:val="0"/>
          <w:divBdr>
            <w:top w:val="none" w:sz="0" w:space="0" w:color="auto"/>
            <w:left w:val="none" w:sz="0" w:space="0" w:color="auto"/>
            <w:bottom w:val="none" w:sz="0" w:space="0" w:color="auto"/>
            <w:right w:val="none" w:sz="0" w:space="0" w:color="auto"/>
          </w:divBdr>
        </w:div>
        <w:div w:id="954019522">
          <w:marLeft w:val="640"/>
          <w:marRight w:val="0"/>
          <w:marTop w:val="0"/>
          <w:marBottom w:val="0"/>
          <w:divBdr>
            <w:top w:val="none" w:sz="0" w:space="0" w:color="auto"/>
            <w:left w:val="none" w:sz="0" w:space="0" w:color="auto"/>
            <w:bottom w:val="none" w:sz="0" w:space="0" w:color="auto"/>
            <w:right w:val="none" w:sz="0" w:space="0" w:color="auto"/>
          </w:divBdr>
        </w:div>
        <w:div w:id="849686930">
          <w:marLeft w:val="640"/>
          <w:marRight w:val="0"/>
          <w:marTop w:val="0"/>
          <w:marBottom w:val="0"/>
          <w:divBdr>
            <w:top w:val="none" w:sz="0" w:space="0" w:color="auto"/>
            <w:left w:val="none" w:sz="0" w:space="0" w:color="auto"/>
            <w:bottom w:val="none" w:sz="0" w:space="0" w:color="auto"/>
            <w:right w:val="none" w:sz="0" w:space="0" w:color="auto"/>
          </w:divBdr>
        </w:div>
        <w:div w:id="1990670237">
          <w:marLeft w:val="640"/>
          <w:marRight w:val="0"/>
          <w:marTop w:val="0"/>
          <w:marBottom w:val="0"/>
          <w:divBdr>
            <w:top w:val="none" w:sz="0" w:space="0" w:color="auto"/>
            <w:left w:val="none" w:sz="0" w:space="0" w:color="auto"/>
            <w:bottom w:val="none" w:sz="0" w:space="0" w:color="auto"/>
            <w:right w:val="none" w:sz="0" w:space="0" w:color="auto"/>
          </w:divBdr>
        </w:div>
        <w:div w:id="1673332912">
          <w:marLeft w:val="640"/>
          <w:marRight w:val="0"/>
          <w:marTop w:val="0"/>
          <w:marBottom w:val="0"/>
          <w:divBdr>
            <w:top w:val="none" w:sz="0" w:space="0" w:color="auto"/>
            <w:left w:val="none" w:sz="0" w:space="0" w:color="auto"/>
            <w:bottom w:val="none" w:sz="0" w:space="0" w:color="auto"/>
            <w:right w:val="none" w:sz="0" w:space="0" w:color="auto"/>
          </w:divBdr>
        </w:div>
        <w:div w:id="43262913">
          <w:marLeft w:val="640"/>
          <w:marRight w:val="0"/>
          <w:marTop w:val="0"/>
          <w:marBottom w:val="0"/>
          <w:divBdr>
            <w:top w:val="none" w:sz="0" w:space="0" w:color="auto"/>
            <w:left w:val="none" w:sz="0" w:space="0" w:color="auto"/>
            <w:bottom w:val="none" w:sz="0" w:space="0" w:color="auto"/>
            <w:right w:val="none" w:sz="0" w:space="0" w:color="auto"/>
          </w:divBdr>
        </w:div>
      </w:divsChild>
    </w:div>
    <w:div w:id="569192407">
      <w:bodyDiv w:val="1"/>
      <w:marLeft w:val="0"/>
      <w:marRight w:val="0"/>
      <w:marTop w:val="0"/>
      <w:marBottom w:val="0"/>
      <w:divBdr>
        <w:top w:val="none" w:sz="0" w:space="0" w:color="auto"/>
        <w:left w:val="none" w:sz="0" w:space="0" w:color="auto"/>
        <w:bottom w:val="none" w:sz="0" w:space="0" w:color="auto"/>
        <w:right w:val="none" w:sz="0" w:space="0" w:color="auto"/>
      </w:divBdr>
      <w:divsChild>
        <w:div w:id="263853928">
          <w:marLeft w:val="640"/>
          <w:marRight w:val="0"/>
          <w:marTop w:val="0"/>
          <w:marBottom w:val="0"/>
          <w:divBdr>
            <w:top w:val="none" w:sz="0" w:space="0" w:color="auto"/>
            <w:left w:val="none" w:sz="0" w:space="0" w:color="auto"/>
            <w:bottom w:val="none" w:sz="0" w:space="0" w:color="auto"/>
            <w:right w:val="none" w:sz="0" w:space="0" w:color="auto"/>
          </w:divBdr>
        </w:div>
        <w:div w:id="105005273">
          <w:marLeft w:val="640"/>
          <w:marRight w:val="0"/>
          <w:marTop w:val="0"/>
          <w:marBottom w:val="0"/>
          <w:divBdr>
            <w:top w:val="none" w:sz="0" w:space="0" w:color="auto"/>
            <w:left w:val="none" w:sz="0" w:space="0" w:color="auto"/>
            <w:bottom w:val="none" w:sz="0" w:space="0" w:color="auto"/>
            <w:right w:val="none" w:sz="0" w:space="0" w:color="auto"/>
          </w:divBdr>
        </w:div>
        <w:div w:id="1908762239">
          <w:marLeft w:val="640"/>
          <w:marRight w:val="0"/>
          <w:marTop w:val="0"/>
          <w:marBottom w:val="0"/>
          <w:divBdr>
            <w:top w:val="none" w:sz="0" w:space="0" w:color="auto"/>
            <w:left w:val="none" w:sz="0" w:space="0" w:color="auto"/>
            <w:bottom w:val="none" w:sz="0" w:space="0" w:color="auto"/>
            <w:right w:val="none" w:sz="0" w:space="0" w:color="auto"/>
          </w:divBdr>
        </w:div>
        <w:div w:id="967590457">
          <w:marLeft w:val="640"/>
          <w:marRight w:val="0"/>
          <w:marTop w:val="0"/>
          <w:marBottom w:val="0"/>
          <w:divBdr>
            <w:top w:val="none" w:sz="0" w:space="0" w:color="auto"/>
            <w:left w:val="none" w:sz="0" w:space="0" w:color="auto"/>
            <w:bottom w:val="none" w:sz="0" w:space="0" w:color="auto"/>
            <w:right w:val="none" w:sz="0" w:space="0" w:color="auto"/>
          </w:divBdr>
        </w:div>
        <w:div w:id="394746467">
          <w:marLeft w:val="640"/>
          <w:marRight w:val="0"/>
          <w:marTop w:val="0"/>
          <w:marBottom w:val="0"/>
          <w:divBdr>
            <w:top w:val="none" w:sz="0" w:space="0" w:color="auto"/>
            <w:left w:val="none" w:sz="0" w:space="0" w:color="auto"/>
            <w:bottom w:val="none" w:sz="0" w:space="0" w:color="auto"/>
            <w:right w:val="none" w:sz="0" w:space="0" w:color="auto"/>
          </w:divBdr>
        </w:div>
        <w:div w:id="701444796">
          <w:marLeft w:val="640"/>
          <w:marRight w:val="0"/>
          <w:marTop w:val="0"/>
          <w:marBottom w:val="0"/>
          <w:divBdr>
            <w:top w:val="none" w:sz="0" w:space="0" w:color="auto"/>
            <w:left w:val="none" w:sz="0" w:space="0" w:color="auto"/>
            <w:bottom w:val="none" w:sz="0" w:space="0" w:color="auto"/>
            <w:right w:val="none" w:sz="0" w:space="0" w:color="auto"/>
          </w:divBdr>
        </w:div>
        <w:div w:id="1618871153">
          <w:marLeft w:val="640"/>
          <w:marRight w:val="0"/>
          <w:marTop w:val="0"/>
          <w:marBottom w:val="0"/>
          <w:divBdr>
            <w:top w:val="none" w:sz="0" w:space="0" w:color="auto"/>
            <w:left w:val="none" w:sz="0" w:space="0" w:color="auto"/>
            <w:bottom w:val="none" w:sz="0" w:space="0" w:color="auto"/>
            <w:right w:val="none" w:sz="0" w:space="0" w:color="auto"/>
          </w:divBdr>
        </w:div>
        <w:div w:id="423573999">
          <w:marLeft w:val="640"/>
          <w:marRight w:val="0"/>
          <w:marTop w:val="0"/>
          <w:marBottom w:val="0"/>
          <w:divBdr>
            <w:top w:val="none" w:sz="0" w:space="0" w:color="auto"/>
            <w:left w:val="none" w:sz="0" w:space="0" w:color="auto"/>
            <w:bottom w:val="none" w:sz="0" w:space="0" w:color="auto"/>
            <w:right w:val="none" w:sz="0" w:space="0" w:color="auto"/>
          </w:divBdr>
        </w:div>
        <w:div w:id="207184186">
          <w:marLeft w:val="640"/>
          <w:marRight w:val="0"/>
          <w:marTop w:val="0"/>
          <w:marBottom w:val="0"/>
          <w:divBdr>
            <w:top w:val="none" w:sz="0" w:space="0" w:color="auto"/>
            <w:left w:val="none" w:sz="0" w:space="0" w:color="auto"/>
            <w:bottom w:val="none" w:sz="0" w:space="0" w:color="auto"/>
            <w:right w:val="none" w:sz="0" w:space="0" w:color="auto"/>
          </w:divBdr>
        </w:div>
        <w:div w:id="523327963">
          <w:marLeft w:val="640"/>
          <w:marRight w:val="0"/>
          <w:marTop w:val="0"/>
          <w:marBottom w:val="0"/>
          <w:divBdr>
            <w:top w:val="none" w:sz="0" w:space="0" w:color="auto"/>
            <w:left w:val="none" w:sz="0" w:space="0" w:color="auto"/>
            <w:bottom w:val="none" w:sz="0" w:space="0" w:color="auto"/>
            <w:right w:val="none" w:sz="0" w:space="0" w:color="auto"/>
          </w:divBdr>
        </w:div>
        <w:div w:id="1499345685">
          <w:marLeft w:val="640"/>
          <w:marRight w:val="0"/>
          <w:marTop w:val="0"/>
          <w:marBottom w:val="0"/>
          <w:divBdr>
            <w:top w:val="none" w:sz="0" w:space="0" w:color="auto"/>
            <w:left w:val="none" w:sz="0" w:space="0" w:color="auto"/>
            <w:bottom w:val="none" w:sz="0" w:space="0" w:color="auto"/>
            <w:right w:val="none" w:sz="0" w:space="0" w:color="auto"/>
          </w:divBdr>
        </w:div>
        <w:div w:id="1421369472">
          <w:marLeft w:val="640"/>
          <w:marRight w:val="0"/>
          <w:marTop w:val="0"/>
          <w:marBottom w:val="0"/>
          <w:divBdr>
            <w:top w:val="none" w:sz="0" w:space="0" w:color="auto"/>
            <w:left w:val="none" w:sz="0" w:space="0" w:color="auto"/>
            <w:bottom w:val="none" w:sz="0" w:space="0" w:color="auto"/>
            <w:right w:val="none" w:sz="0" w:space="0" w:color="auto"/>
          </w:divBdr>
        </w:div>
        <w:div w:id="789518650">
          <w:marLeft w:val="640"/>
          <w:marRight w:val="0"/>
          <w:marTop w:val="0"/>
          <w:marBottom w:val="0"/>
          <w:divBdr>
            <w:top w:val="none" w:sz="0" w:space="0" w:color="auto"/>
            <w:left w:val="none" w:sz="0" w:space="0" w:color="auto"/>
            <w:bottom w:val="none" w:sz="0" w:space="0" w:color="auto"/>
            <w:right w:val="none" w:sz="0" w:space="0" w:color="auto"/>
          </w:divBdr>
        </w:div>
        <w:div w:id="1463428629">
          <w:marLeft w:val="640"/>
          <w:marRight w:val="0"/>
          <w:marTop w:val="0"/>
          <w:marBottom w:val="0"/>
          <w:divBdr>
            <w:top w:val="none" w:sz="0" w:space="0" w:color="auto"/>
            <w:left w:val="none" w:sz="0" w:space="0" w:color="auto"/>
            <w:bottom w:val="none" w:sz="0" w:space="0" w:color="auto"/>
            <w:right w:val="none" w:sz="0" w:space="0" w:color="auto"/>
          </w:divBdr>
        </w:div>
        <w:div w:id="391928941">
          <w:marLeft w:val="640"/>
          <w:marRight w:val="0"/>
          <w:marTop w:val="0"/>
          <w:marBottom w:val="0"/>
          <w:divBdr>
            <w:top w:val="none" w:sz="0" w:space="0" w:color="auto"/>
            <w:left w:val="none" w:sz="0" w:space="0" w:color="auto"/>
            <w:bottom w:val="none" w:sz="0" w:space="0" w:color="auto"/>
            <w:right w:val="none" w:sz="0" w:space="0" w:color="auto"/>
          </w:divBdr>
        </w:div>
        <w:div w:id="1810828534">
          <w:marLeft w:val="640"/>
          <w:marRight w:val="0"/>
          <w:marTop w:val="0"/>
          <w:marBottom w:val="0"/>
          <w:divBdr>
            <w:top w:val="none" w:sz="0" w:space="0" w:color="auto"/>
            <w:left w:val="none" w:sz="0" w:space="0" w:color="auto"/>
            <w:bottom w:val="none" w:sz="0" w:space="0" w:color="auto"/>
            <w:right w:val="none" w:sz="0" w:space="0" w:color="auto"/>
          </w:divBdr>
        </w:div>
        <w:div w:id="1300380619">
          <w:marLeft w:val="640"/>
          <w:marRight w:val="0"/>
          <w:marTop w:val="0"/>
          <w:marBottom w:val="0"/>
          <w:divBdr>
            <w:top w:val="none" w:sz="0" w:space="0" w:color="auto"/>
            <w:left w:val="none" w:sz="0" w:space="0" w:color="auto"/>
            <w:bottom w:val="none" w:sz="0" w:space="0" w:color="auto"/>
            <w:right w:val="none" w:sz="0" w:space="0" w:color="auto"/>
          </w:divBdr>
        </w:div>
        <w:div w:id="83500380">
          <w:marLeft w:val="640"/>
          <w:marRight w:val="0"/>
          <w:marTop w:val="0"/>
          <w:marBottom w:val="0"/>
          <w:divBdr>
            <w:top w:val="none" w:sz="0" w:space="0" w:color="auto"/>
            <w:left w:val="none" w:sz="0" w:space="0" w:color="auto"/>
            <w:bottom w:val="none" w:sz="0" w:space="0" w:color="auto"/>
            <w:right w:val="none" w:sz="0" w:space="0" w:color="auto"/>
          </w:divBdr>
        </w:div>
        <w:div w:id="1571689859">
          <w:marLeft w:val="640"/>
          <w:marRight w:val="0"/>
          <w:marTop w:val="0"/>
          <w:marBottom w:val="0"/>
          <w:divBdr>
            <w:top w:val="none" w:sz="0" w:space="0" w:color="auto"/>
            <w:left w:val="none" w:sz="0" w:space="0" w:color="auto"/>
            <w:bottom w:val="none" w:sz="0" w:space="0" w:color="auto"/>
            <w:right w:val="none" w:sz="0" w:space="0" w:color="auto"/>
          </w:divBdr>
        </w:div>
        <w:div w:id="1217665576">
          <w:marLeft w:val="640"/>
          <w:marRight w:val="0"/>
          <w:marTop w:val="0"/>
          <w:marBottom w:val="0"/>
          <w:divBdr>
            <w:top w:val="none" w:sz="0" w:space="0" w:color="auto"/>
            <w:left w:val="none" w:sz="0" w:space="0" w:color="auto"/>
            <w:bottom w:val="none" w:sz="0" w:space="0" w:color="auto"/>
            <w:right w:val="none" w:sz="0" w:space="0" w:color="auto"/>
          </w:divBdr>
        </w:div>
        <w:div w:id="239142900">
          <w:marLeft w:val="640"/>
          <w:marRight w:val="0"/>
          <w:marTop w:val="0"/>
          <w:marBottom w:val="0"/>
          <w:divBdr>
            <w:top w:val="none" w:sz="0" w:space="0" w:color="auto"/>
            <w:left w:val="none" w:sz="0" w:space="0" w:color="auto"/>
            <w:bottom w:val="none" w:sz="0" w:space="0" w:color="auto"/>
            <w:right w:val="none" w:sz="0" w:space="0" w:color="auto"/>
          </w:divBdr>
        </w:div>
        <w:div w:id="527761665">
          <w:marLeft w:val="640"/>
          <w:marRight w:val="0"/>
          <w:marTop w:val="0"/>
          <w:marBottom w:val="0"/>
          <w:divBdr>
            <w:top w:val="none" w:sz="0" w:space="0" w:color="auto"/>
            <w:left w:val="none" w:sz="0" w:space="0" w:color="auto"/>
            <w:bottom w:val="none" w:sz="0" w:space="0" w:color="auto"/>
            <w:right w:val="none" w:sz="0" w:space="0" w:color="auto"/>
          </w:divBdr>
        </w:div>
        <w:div w:id="441387138">
          <w:marLeft w:val="640"/>
          <w:marRight w:val="0"/>
          <w:marTop w:val="0"/>
          <w:marBottom w:val="0"/>
          <w:divBdr>
            <w:top w:val="none" w:sz="0" w:space="0" w:color="auto"/>
            <w:left w:val="none" w:sz="0" w:space="0" w:color="auto"/>
            <w:bottom w:val="none" w:sz="0" w:space="0" w:color="auto"/>
            <w:right w:val="none" w:sz="0" w:space="0" w:color="auto"/>
          </w:divBdr>
        </w:div>
        <w:div w:id="2105763558">
          <w:marLeft w:val="640"/>
          <w:marRight w:val="0"/>
          <w:marTop w:val="0"/>
          <w:marBottom w:val="0"/>
          <w:divBdr>
            <w:top w:val="none" w:sz="0" w:space="0" w:color="auto"/>
            <w:left w:val="none" w:sz="0" w:space="0" w:color="auto"/>
            <w:bottom w:val="none" w:sz="0" w:space="0" w:color="auto"/>
            <w:right w:val="none" w:sz="0" w:space="0" w:color="auto"/>
          </w:divBdr>
        </w:div>
      </w:divsChild>
    </w:div>
    <w:div w:id="573048553">
      <w:bodyDiv w:val="1"/>
      <w:marLeft w:val="0"/>
      <w:marRight w:val="0"/>
      <w:marTop w:val="0"/>
      <w:marBottom w:val="0"/>
      <w:divBdr>
        <w:top w:val="none" w:sz="0" w:space="0" w:color="auto"/>
        <w:left w:val="none" w:sz="0" w:space="0" w:color="auto"/>
        <w:bottom w:val="none" w:sz="0" w:space="0" w:color="auto"/>
        <w:right w:val="none" w:sz="0" w:space="0" w:color="auto"/>
      </w:divBdr>
      <w:divsChild>
        <w:div w:id="2096974370">
          <w:marLeft w:val="640"/>
          <w:marRight w:val="0"/>
          <w:marTop w:val="0"/>
          <w:marBottom w:val="0"/>
          <w:divBdr>
            <w:top w:val="none" w:sz="0" w:space="0" w:color="auto"/>
            <w:left w:val="none" w:sz="0" w:space="0" w:color="auto"/>
            <w:bottom w:val="none" w:sz="0" w:space="0" w:color="auto"/>
            <w:right w:val="none" w:sz="0" w:space="0" w:color="auto"/>
          </w:divBdr>
        </w:div>
        <w:div w:id="2002273737">
          <w:marLeft w:val="640"/>
          <w:marRight w:val="0"/>
          <w:marTop w:val="0"/>
          <w:marBottom w:val="0"/>
          <w:divBdr>
            <w:top w:val="none" w:sz="0" w:space="0" w:color="auto"/>
            <w:left w:val="none" w:sz="0" w:space="0" w:color="auto"/>
            <w:bottom w:val="none" w:sz="0" w:space="0" w:color="auto"/>
            <w:right w:val="none" w:sz="0" w:space="0" w:color="auto"/>
          </w:divBdr>
        </w:div>
        <w:div w:id="1404335868">
          <w:marLeft w:val="640"/>
          <w:marRight w:val="0"/>
          <w:marTop w:val="0"/>
          <w:marBottom w:val="0"/>
          <w:divBdr>
            <w:top w:val="none" w:sz="0" w:space="0" w:color="auto"/>
            <w:left w:val="none" w:sz="0" w:space="0" w:color="auto"/>
            <w:bottom w:val="none" w:sz="0" w:space="0" w:color="auto"/>
            <w:right w:val="none" w:sz="0" w:space="0" w:color="auto"/>
          </w:divBdr>
        </w:div>
        <w:div w:id="466167933">
          <w:marLeft w:val="640"/>
          <w:marRight w:val="0"/>
          <w:marTop w:val="0"/>
          <w:marBottom w:val="0"/>
          <w:divBdr>
            <w:top w:val="none" w:sz="0" w:space="0" w:color="auto"/>
            <w:left w:val="none" w:sz="0" w:space="0" w:color="auto"/>
            <w:bottom w:val="none" w:sz="0" w:space="0" w:color="auto"/>
            <w:right w:val="none" w:sz="0" w:space="0" w:color="auto"/>
          </w:divBdr>
        </w:div>
        <w:div w:id="783813921">
          <w:marLeft w:val="640"/>
          <w:marRight w:val="0"/>
          <w:marTop w:val="0"/>
          <w:marBottom w:val="0"/>
          <w:divBdr>
            <w:top w:val="none" w:sz="0" w:space="0" w:color="auto"/>
            <w:left w:val="none" w:sz="0" w:space="0" w:color="auto"/>
            <w:bottom w:val="none" w:sz="0" w:space="0" w:color="auto"/>
            <w:right w:val="none" w:sz="0" w:space="0" w:color="auto"/>
          </w:divBdr>
        </w:div>
        <w:div w:id="1013919241">
          <w:marLeft w:val="640"/>
          <w:marRight w:val="0"/>
          <w:marTop w:val="0"/>
          <w:marBottom w:val="0"/>
          <w:divBdr>
            <w:top w:val="none" w:sz="0" w:space="0" w:color="auto"/>
            <w:left w:val="none" w:sz="0" w:space="0" w:color="auto"/>
            <w:bottom w:val="none" w:sz="0" w:space="0" w:color="auto"/>
            <w:right w:val="none" w:sz="0" w:space="0" w:color="auto"/>
          </w:divBdr>
        </w:div>
        <w:div w:id="646281091">
          <w:marLeft w:val="640"/>
          <w:marRight w:val="0"/>
          <w:marTop w:val="0"/>
          <w:marBottom w:val="0"/>
          <w:divBdr>
            <w:top w:val="none" w:sz="0" w:space="0" w:color="auto"/>
            <w:left w:val="none" w:sz="0" w:space="0" w:color="auto"/>
            <w:bottom w:val="none" w:sz="0" w:space="0" w:color="auto"/>
            <w:right w:val="none" w:sz="0" w:space="0" w:color="auto"/>
          </w:divBdr>
        </w:div>
        <w:div w:id="1361661087">
          <w:marLeft w:val="640"/>
          <w:marRight w:val="0"/>
          <w:marTop w:val="0"/>
          <w:marBottom w:val="0"/>
          <w:divBdr>
            <w:top w:val="none" w:sz="0" w:space="0" w:color="auto"/>
            <w:left w:val="none" w:sz="0" w:space="0" w:color="auto"/>
            <w:bottom w:val="none" w:sz="0" w:space="0" w:color="auto"/>
            <w:right w:val="none" w:sz="0" w:space="0" w:color="auto"/>
          </w:divBdr>
        </w:div>
        <w:div w:id="749812822">
          <w:marLeft w:val="640"/>
          <w:marRight w:val="0"/>
          <w:marTop w:val="0"/>
          <w:marBottom w:val="0"/>
          <w:divBdr>
            <w:top w:val="none" w:sz="0" w:space="0" w:color="auto"/>
            <w:left w:val="none" w:sz="0" w:space="0" w:color="auto"/>
            <w:bottom w:val="none" w:sz="0" w:space="0" w:color="auto"/>
            <w:right w:val="none" w:sz="0" w:space="0" w:color="auto"/>
          </w:divBdr>
        </w:div>
        <w:div w:id="2049984655">
          <w:marLeft w:val="640"/>
          <w:marRight w:val="0"/>
          <w:marTop w:val="0"/>
          <w:marBottom w:val="0"/>
          <w:divBdr>
            <w:top w:val="none" w:sz="0" w:space="0" w:color="auto"/>
            <w:left w:val="none" w:sz="0" w:space="0" w:color="auto"/>
            <w:bottom w:val="none" w:sz="0" w:space="0" w:color="auto"/>
            <w:right w:val="none" w:sz="0" w:space="0" w:color="auto"/>
          </w:divBdr>
        </w:div>
        <w:div w:id="894853891">
          <w:marLeft w:val="640"/>
          <w:marRight w:val="0"/>
          <w:marTop w:val="0"/>
          <w:marBottom w:val="0"/>
          <w:divBdr>
            <w:top w:val="none" w:sz="0" w:space="0" w:color="auto"/>
            <w:left w:val="none" w:sz="0" w:space="0" w:color="auto"/>
            <w:bottom w:val="none" w:sz="0" w:space="0" w:color="auto"/>
            <w:right w:val="none" w:sz="0" w:space="0" w:color="auto"/>
          </w:divBdr>
        </w:div>
        <w:div w:id="434132557">
          <w:marLeft w:val="640"/>
          <w:marRight w:val="0"/>
          <w:marTop w:val="0"/>
          <w:marBottom w:val="0"/>
          <w:divBdr>
            <w:top w:val="none" w:sz="0" w:space="0" w:color="auto"/>
            <w:left w:val="none" w:sz="0" w:space="0" w:color="auto"/>
            <w:bottom w:val="none" w:sz="0" w:space="0" w:color="auto"/>
            <w:right w:val="none" w:sz="0" w:space="0" w:color="auto"/>
          </w:divBdr>
        </w:div>
        <w:div w:id="261688464">
          <w:marLeft w:val="640"/>
          <w:marRight w:val="0"/>
          <w:marTop w:val="0"/>
          <w:marBottom w:val="0"/>
          <w:divBdr>
            <w:top w:val="none" w:sz="0" w:space="0" w:color="auto"/>
            <w:left w:val="none" w:sz="0" w:space="0" w:color="auto"/>
            <w:bottom w:val="none" w:sz="0" w:space="0" w:color="auto"/>
            <w:right w:val="none" w:sz="0" w:space="0" w:color="auto"/>
          </w:divBdr>
        </w:div>
        <w:div w:id="262690686">
          <w:marLeft w:val="640"/>
          <w:marRight w:val="0"/>
          <w:marTop w:val="0"/>
          <w:marBottom w:val="0"/>
          <w:divBdr>
            <w:top w:val="none" w:sz="0" w:space="0" w:color="auto"/>
            <w:left w:val="none" w:sz="0" w:space="0" w:color="auto"/>
            <w:bottom w:val="none" w:sz="0" w:space="0" w:color="auto"/>
            <w:right w:val="none" w:sz="0" w:space="0" w:color="auto"/>
          </w:divBdr>
        </w:div>
        <w:div w:id="1797025193">
          <w:marLeft w:val="640"/>
          <w:marRight w:val="0"/>
          <w:marTop w:val="0"/>
          <w:marBottom w:val="0"/>
          <w:divBdr>
            <w:top w:val="none" w:sz="0" w:space="0" w:color="auto"/>
            <w:left w:val="none" w:sz="0" w:space="0" w:color="auto"/>
            <w:bottom w:val="none" w:sz="0" w:space="0" w:color="auto"/>
            <w:right w:val="none" w:sz="0" w:space="0" w:color="auto"/>
          </w:divBdr>
        </w:div>
        <w:div w:id="578639852">
          <w:marLeft w:val="640"/>
          <w:marRight w:val="0"/>
          <w:marTop w:val="0"/>
          <w:marBottom w:val="0"/>
          <w:divBdr>
            <w:top w:val="none" w:sz="0" w:space="0" w:color="auto"/>
            <w:left w:val="none" w:sz="0" w:space="0" w:color="auto"/>
            <w:bottom w:val="none" w:sz="0" w:space="0" w:color="auto"/>
            <w:right w:val="none" w:sz="0" w:space="0" w:color="auto"/>
          </w:divBdr>
        </w:div>
        <w:div w:id="1537042508">
          <w:marLeft w:val="640"/>
          <w:marRight w:val="0"/>
          <w:marTop w:val="0"/>
          <w:marBottom w:val="0"/>
          <w:divBdr>
            <w:top w:val="none" w:sz="0" w:space="0" w:color="auto"/>
            <w:left w:val="none" w:sz="0" w:space="0" w:color="auto"/>
            <w:bottom w:val="none" w:sz="0" w:space="0" w:color="auto"/>
            <w:right w:val="none" w:sz="0" w:space="0" w:color="auto"/>
          </w:divBdr>
        </w:div>
        <w:div w:id="679233543">
          <w:marLeft w:val="640"/>
          <w:marRight w:val="0"/>
          <w:marTop w:val="0"/>
          <w:marBottom w:val="0"/>
          <w:divBdr>
            <w:top w:val="none" w:sz="0" w:space="0" w:color="auto"/>
            <w:left w:val="none" w:sz="0" w:space="0" w:color="auto"/>
            <w:bottom w:val="none" w:sz="0" w:space="0" w:color="auto"/>
            <w:right w:val="none" w:sz="0" w:space="0" w:color="auto"/>
          </w:divBdr>
        </w:div>
        <w:div w:id="894241032">
          <w:marLeft w:val="640"/>
          <w:marRight w:val="0"/>
          <w:marTop w:val="0"/>
          <w:marBottom w:val="0"/>
          <w:divBdr>
            <w:top w:val="none" w:sz="0" w:space="0" w:color="auto"/>
            <w:left w:val="none" w:sz="0" w:space="0" w:color="auto"/>
            <w:bottom w:val="none" w:sz="0" w:space="0" w:color="auto"/>
            <w:right w:val="none" w:sz="0" w:space="0" w:color="auto"/>
          </w:divBdr>
        </w:div>
        <w:div w:id="639069252">
          <w:marLeft w:val="640"/>
          <w:marRight w:val="0"/>
          <w:marTop w:val="0"/>
          <w:marBottom w:val="0"/>
          <w:divBdr>
            <w:top w:val="none" w:sz="0" w:space="0" w:color="auto"/>
            <w:left w:val="none" w:sz="0" w:space="0" w:color="auto"/>
            <w:bottom w:val="none" w:sz="0" w:space="0" w:color="auto"/>
            <w:right w:val="none" w:sz="0" w:space="0" w:color="auto"/>
          </w:divBdr>
        </w:div>
        <w:div w:id="1612931254">
          <w:marLeft w:val="640"/>
          <w:marRight w:val="0"/>
          <w:marTop w:val="0"/>
          <w:marBottom w:val="0"/>
          <w:divBdr>
            <w:top w:val="none" w:sz="0" w:space="0" w:color="auto"/>
            <w:left w:val="none" w:sz="0" w:space="0" w:color="auto"/>
            <w:bottom w:val="none" w:sz="0" w:space="0" w:color="auto"/>
            <w:right w:val="none" w:sz="0" w:space="0" w:color="auto"/>
          </w:divBdr>
        </w:div>
        <w:div w:id="330914096">
          <w:marLeft w:val="640"/>
          <w:marRight w:val="0"/>
          <w:marTop w:val="0"/>
          <w:marBottom w:val="0"/>
          <w:divBdr>
            <w:top w:val="none" w:sz="0" w:space="0" w:color="auto"/>
            <w:left w:val="none" w:sz="0" w:space="0" w:color="auto"/>
            <w:bottom w:val="none" w:sz="0" w:space="0" w:color="auto"/>
            <w:right w:val="none" w:sz="0" w:space="0" w:color="auto"/>
          </w:divBdr>
        </w:div>
        <w:div w:id="1894539208">
          <w:marLeft w:val="640"/>
          <w:marRight w:val="0"/>
          <w:marTop w:val="0"/>
          <w:marBottom w:val="0"/>
          <w:divBdr>
            <w:top w:val="none" w:sz="0" w:space="0" w:color="auto"/>
            <w:left w:val="none" w:sz="0" w:space="0" w:color="auto"/>
            <w:bottom w:val="none" w:sz="0" w:space="0" w:color="auto"/>
            <w:right w:val="none" w:sz="0" w:space="0" w:color="auto"/>
          </w:divBdr>
        </w:div>
        <w:div w:id="1551528833">
          <w:marLeft w:val="640"/>
          <w:marRight w:val="0"/>
          <w:marTop w:val="0"/>
          <w:marBottom w:val="0"/>
          <w:divBdr>
            <w:top w:val="none" w:sz="0" w:space="0" w:color="auto"/>
            <w:left w:val="none" w:sz="0" w:space="0" w:color="auto"/>
            <w:bottom w:val="none" w:sz="0" w:space="0" w:color="auto"/>
            <w:right w:val="none" w:sz="0" w:space="0" w:color="auto"/>
          </w:divBdr>
        </w:div>
        <w:div w:id="791360552">
          <w:marLeft w:val="640"/>
          <w:marRight w:val="0"/>
          <w:marTop w:val="0"/>
          <w:marBottom w:val="0"/>
          <w:divBdr>
            <w:top w:val="none" w:sz="0" w:space="0" w:color="auto"/>
            <w:left w:val="none" w:sz="0" w:space="0" w:color="auto"/>
            <w:bottom w:val="none" w:sz="0" w:space="0" w:color="auto"/>
            <w:right w:val="none" w:sz="0" w:space="0" w:color="auto"/>
          </w:divBdr>
        </w:div>
        <w:div w:id="5520705">
          <w:marLeft w:val="640"/>
          <w:marRight w:val="0"/>
          <w:marTop w:val="0"/>
          <w:marBottom w:val="0"/>
          <w:divBdr>
            <w:top w:val="none" w:sz="0" w:space="0" w:color="auto"/>
            <w:left w:val="none" w:sz="0" w:space="0" w:color="auto"/>
            <w:bottom w:val="none" w:sz="0" w:space="0" w:color="auto"/>
            <w:right w:val="none" w:sz="0" w:space="0" w:color="auto"/>
          </w:divBdr>
        </w:div>
        <w:div w:id="291713363">
          <w:marLeft w:val="640"/>
          <w:marRight w:val="0"/>
          <w:marTop w:val="0"/>
          <w:marBottom w:val="0"/>
          <w:divBdr>
            <w:top w:val="none" w:sz="0" w:space="0" w:color="auto"/>
            <w:left w:val="none" w:sz="0" w:space="0" w:color="auto"/>
            <w:bottom w:val="none" w:sz="0" w:space="0" w:color="auto"/>
            <w:right w:val="none" w:sz="0" w:space="0" w:color="auto"/>
          </w:divBdr>
        </w:div>
        <w:div w:id="1522668506">
          <w:marLeft w:val="640"/>
          <w:marRight w:val="0"/>
          <w:marTop w:val="0"/>
          <w:marBottom w:val="0"/>
          <w:divBdr>
            <w:top w:val="none" w:sz="0" w:space="0" w:color="auto"/>
            <w:left w:val="none" w:sz="0" w:space="0" w:color="auto"/>
            <w:bottom w:val="none" w:sz="0" w:space="0" w:color="auto"/>
            <w:right w:val="none" w:sz="0" w:space="0" w:color="auto"/>
          </w:divBdr>
        </w:div>
        <w:div w:id="1995185614">
          <w:marLeft w:val="640"/>
          <w:marRight w:val="0"/>
          <w:marTop w:val="0"/>
          <w:marBottom w:val="0"/>
          <w:divBdr>
            <w:top w:val="none" w:sz="0" w:space="0" w:color="auto"/>
            <w:left w:val="none" w:sz="0" w:space="0" w:color="auto"/>
            <w:bottom w:val="none" w:sz="0" w:space="0" w:color="auto"/>
            <w:right w:val="none" w:sz="0" w:space="0" w:color="auto"/>
          </w:divBdr>
        </w:div>
        <w:div w:id="1176652364">
          <w:marLeft w:val="640"/>
          <w:marRight w:val="0"/>
          <w:marTop w:val="0"/>
          <w:marBottom w:val="0"/>
          <w:divBdr>
            <w:top w:val="none" w:sz="0" w:space="0" w:color="auto"/>
            <w:left w:val="none" w:sz="0" w:space="0" w:color="auto"/>
            <w:bottom w:val="none" w:sz="0" w:space="0" w:color="auto"/>
            <w:right w:val="none" w:sz="0" w:space="0" w:color="auto"/>
          </w:divBdr>
        </w:div>
        <w:div w:id="91098">
          <w:marLeft w:val="640"/>
          <w:marRight w:val="0"/>
          <w:marTop w:val="0"/>
          <w:marBottom w:val="0"/>
          <w:divBdr>
            <w:top w:val="none" w:sz="0" w:space="0" w:color="auto"/>
            <w:left w:val="none" w:sz="0" w:space="0" w:color="auto"/>
            <w:bottom w:val="none" w:sz="0" w:space="0" w:color="auto"/>
            <w:right w:val="none" w:sz="0" w:space="0" w:color="auto"/>
          </w:divBdr>
        </w:div>
        <w:div w:id="803498822">
          <w:marLeft w:val="640"/>
          <w:marRight w:val="0"/>
          <w:marTop w:val="0"/>
          <w:marBottom w:val="0"/>
          <w:divBdr>
            <w:top w:val="none" w:sz="0" w:space="0" w:color="auto"/>
            <w:left w:val="none" w:sz="0" w:space="0" w:color="auto"/>
            <w:bottom w:val="none" w:sz="0" w:space="0" w:color="auto"/>
            <w:right w:val="none" w:sz="0" w:space="0" w:color="auto"/>
          </w:divBdr>
        </w:div>
        <w:div w:id="507868488">
          <w:marLeft w:val="640"/>
          <w:marRight w:val="0"/>
          <w:marTop w:val="0"/>
          <w:marBottom w:val="0"/>
          <w:divBdr>
            <w:top w:val="none" w:sz="0" w:space="0" w:color="auto"/>
            <w:left w:val="none" w:sz="0" w:space="0" w:color="auto"/>
            <w:bottom w:val="none" w:sz="0" w:space="0" w:color="auto"/>
            <w:right w:val="none" w:sz="0" w:space="0" w:color="auto"/>
          </w:divBdr>
        </w:div>
        <w:div w:id="776022871">
          <w:marLeft w:val="640"/>
          <w:marRight w:val="0"/>
          <w:marTop w:val="0"/>
          <w:marBottom w:val="0"/>
          <w:divBdr>
            <w:top w:val="none" w:sz="0" w:space="0" w:color="auto"/>
            <w:left w:val="none" w:sz="0" w:space="0" w:color="auto"/>
            <w:bottom w:val="none" w:sz="0" w:space="0" w:color="auto"/>
            <w:right w:val="none" w:sz="0" w:space="0" w:color="auto"/>
          </w:divBdr>
        </w:div>
        <w:div w:id="1537155711">
          <w:marLeft w:val="640"/>
          <w:marRight w:val="0"/>
          <w:marTop w:val="0"/>
          <w:marBottom w:val="0"/>
          <w:divBdr>
            <w:top w:val="none" w:sz="0" w:space="0" w:color="auto"/>
            <w:left w:val="none" w:sz="0" w:space="0" w:color="auto"/>
            <w:bottom w:val="none" w:sz="0" w:space="0" w:color="auto"/>
            <w:right w:val="none" w:sz="0" w:space="0" w:color="auto"/>
          </w:divBdr>
        </w:div>
        <w:div w:id="2086754813">
          <w:marLeft w:val="640"/>
          <w:marRight w:val="0"/>
          <w:marTop w:val="0"/>
          <w:marBottom w:val="0"/>
          <w:divBdr>
            <w:top w:val="none" w:sz="0" w:space="0" w:color="auto"/>
            <w:left w:val="none" w:sz="0" w:space="0" w:color="auto"/>
            <w:bottom w:val="none" w:sz="0" w:space="0" w:color="auto"/>
            <w:right w:val="none" w:sz="0" w:space="0" w:color="auto"/>
          </w:divBdr>
        </w:div>
        <w:div w:id="1583373822">
          <w:marLeft w:val="640"/>
          <w:marRight w:val="0"/>
          <w:marTop w:val="0"/>
          <w:marBottom w:val="0"/>
          <w:divBdr>
            <w:top w:val="none" w:sz="0" w:space="0" w:color="auto"/>
            <w:left w:val="none" w:sz="0" w:space="0" w:color="auto"/>
            <w:bottom w:val="none" w:sz="0" w:space="0" w:color="auto"/>
            <w:right w:val="none" w:sz="0" w:space="0" w:color="auto"/>
          </w:divBdr>
        </w:div>
        <w:div w:id="1486585569">
          <w:marLeft w:val="640"/>
          <w:marRight w:val="0"/>
          <w:marTop w:val="0"/>
          <w:marBottom w:val="0"/>
          <w:divBdr>
            <w:top w:val="none" w:sz="0" w:space="0" w:color="auto"/>
            <w:left w:val="none" w:sz="0" w:space="0" w:color="auto"/>
            <w:bottom w:val="none" w:sz="0" w:space="0" w:color="auto"/>
            <w:right w:val="none" w:sz="0" w:space="0" w:color="auto"/>
          </w:divBdr>
        </w:div>
        <w:div w:id="1774089684">
          <w:marLeft w:val="640"/>
          <w:marRight w:val="0"/>
          <w:marTop w:val="0"/>
          <w:marBottom w:val="0"/>
          <w:divBdr>
            <w:top w:val="none" w:sz="0" w:space="0" w:color="auto"/>
            <w:left w:val="none" w:sz="0" w:space="0" w:color="auto"/>
            <w:bottom w:val="none" w:sz="0" w:space="0" w:color="auto"/>
            <w:right w:val="none" w:sz="0" w:space="0" w:color="auto"/>
          </w:divBdr>
        </w:div>
      </w:divsChild>
    </w:div>
    <w:div w:id="574048749">
      <w:bodyDiv w:val="1"/>
      <w:marLeft w:val="0"/>
      <w:marRight w:val="0"/>
      <w:marTop w:val="0"/>
      <w:marBottom w:val="0"/>
      <w:divBdr>
        <w:top w:val="none" w:sz="0" w:space="0" w:color="auto"/>
        <w:left w:val="none" w:sz="0" w:space="0" w:color="auto"/>
        <w:bottom w:val="none" w:sz="0" w:space="0" w:color="auto"/>
        <w:right w:val="none" w:sz="0" w:space="0" w:color="auto"/>
      </w:divBdr>
    </w:div>
    <w:div w:id="585119176">
      <w:bodyDiv w:val="1"/>
      <w:marLeft w:val="0"/>
      <w:marRight w:val="0"/>
      <w:marTop w:val="0"/>
      <w:marBottom w:val="0"/>
      <w:divBdr>
        <w:top w:val="none" w:sz="0" w:space="0" w:color="auto"/>
        <w:left w:val="none" w:sz="0" w:space="0" w:color="auto"/>
        <w:bottom w:val="none" w:sz="0" w:space="0" w:color="auto"/>
        <w:right w:val="none" w:sz="0" w:space="0" w:color="auto"/>
      </w:divBdr>
      <w:divsChild>
        <w:div w:id="526333285">
          <w:marLeft w:val="640"/>
          <w:marRight w:val="0"/>
          <w:marTop w:val="0"/>
          <w:marBottom w:val="0"/>
          <w:divBdr>
            <w:top w:val="none" w:sz="0" w:space="0" w:color="auto"/>
            <w:left w:val="none" w:sz="0" w:space="0" w:color="auto"/>
            <w:bottom w:val="none" w:sz="0" w:space="0" w:color="auto"/>
            <w:right w:val="none" w:sz="0" w:space="0" w:color="auto"/>
          </w:divBdr>
        </w:div>
        <w:div w:id="994453745">
          <w:marLeft w:val="640"/>
          <w:marRight w:val="0"/>
          <w:marTop w:val="0"/>
          <w:marBottom w:val="0"/>
          <w:divBdr>
            <w:top w:val="none" w:sz="0" w:space="0" w:color="auto"/>
            <w:left w:val="none" w:sz="0" w:space="0" w:color="auto"/>
            <w:bottom w:val="none" w:sz="0" w:space="0" w:color="auto"/>
            <w:right w:val="none" w:sz="0" w:space="0" w:color="auto"/>
          </w:divBdr>
        </w:div>
        <w:div w:id="1527283069">
          <w:marLeft w:val="640"/>
          <w:marRight w:val="0"/>
          <w:marTop w:val="0"/>
          <w:marBottom w:val="0"/>
          <w:divBdr>
            <w:top w:val="none" w:sz="0" w:space="0" w:color="auto"/>
            <w:left w:val="none" w:sz="0" w:space="0" w:color="auto"/>
            <w:bottom w:val="none" w:sz="0" w:space="0" w:color="auto"/>
            <w:right w:val="none" w:sz="0" w:space="0" w:color="auto"/>
          </w:divBdr>
        </w:div>
        <w:div w:id="900678304">
          <w:marLeft w:val="640"/>
          <w:marRight w:val="0"/>
          <w:marTop w:val="0"/>
          <w:marBottom w:val="0"/>
          <w:divBdr>
            <w:top w:val="none" w:sz="0" w:space="0" w:color="auto"/>
            <w:left w:val="none" w:sz="0" w:space="0" w:color="auto"/>
            <w:bottom w:val="none" w:sz="0" w:space="0" w:color="auto"/>
            <w:right w:val="none" w:sz="0" w:space="0" w:color="auto"/>
          </w:divBdr>
        </w:div>
        <w:div w:id="572351430">
          <w:marLeft w:val="640"/>
          <w:marRight w:val="0"/>
          <w:marTop w:val="0"/>
          <w:marBottom w:val="0"/>
          <w:divBdr>
            <w:top w:val="none" w:sz="0" w:space="0" w:color="auto"/>
            <w:left w:val="none" w:sz="0" w:space="0" w:color="auto"/>
            <w:bottom w:val="none" w:sz="0" w:space="0" w:color="auto"/>
            <w:right w:val="none" w:sz="0" w:space="0" w:color="auto"/>
          </w:divBdr>
        </w:div>
        <w:div w:id="76679992">
          <w:marLeft w:val="640"/>
          <w:marRight w:val="0"/>
          <w:marTop w:val="0"/>
          <w:marBottom w:val="0"/>
          <w:divBdr>
            <w:top w:val="none" w:sz="0" w:space="0" w:color="auto"/>
            <w:left w:val="none" w:sz="0" w:space="0" w:color="auto"/>
            <w:bottom w:val="none" w:sz="0" w:space="0" w:color="auto"/>
            <w:right w:val="none" w:sz="0" w:space="0" w:color="auto"/>
          </w:divBdr>
        </w:div>
        <w:div w:id="1075083475">
          <w:marLeft w:val="640"/>
          <w:marRight w:val="0"/>
          <w:marTop w:val="0"/>
          <w:marBottom w:val="0"/>
          <w:divBdr>
            <w:top w:val="none" w:sz="0" w:space="0" w:color="auto"/>
            <w:left w:val="none" w:sz="0" w:space="0" w:color="auto"/>
            <w:bottom w:val="none" w:sz="0" w:space="0" w:color="auto"/>
            <w:right w:val="none" w:sz="0" w:space="0" w:color="auto"/>
          </w:divBdr>
        </w:div>
        <w:div w:id="1579754427">
          <w:marLeft w:val="640"/>
          <w:marRight w:val="0"/>
          <w:marTop w:val="0"/>
          <w:marBottom w:val="0"/>
          <w:divBdr>
            <w:top w:val="none" w:sz="0" w:space="0" w:color="auto"/>
            <w:left w:val="none" w:sz="0" w:space="0" w:color="auto"/>
            <w:bottom w:val="none" w:sz="0" w:space="0" w:color="auto"/>
            <w:right w:val="none" w:sz="0" w:space="0" w:color="auto"/>
          </w:divBdr>
        </w:div>
        <w:div w:id="1813675100">
          <w:marLeft w:val="640"/>
          <w:marRight w:val="0"/>
          <w:marTop w:val="0"/>
          <w:marBottom w:val="0"/>
          <w:divBdr>
            <w:top w:val="none" w:sz="0" w:space="0" w:color="auto"/>
            <w:left w:val="none" w:sz="0" w:space="0" w:color="auto"/>
            <w:bottom w:val="none" w:sz="0" w:space="0" w:color="auto"/>
            <w:right w:val="none" w:sz="0" w:space="0" w:color="auto"/>
          </w:divBdr>
        </w:div>
        <w:div w:id="1864241759">
          <w:marLeft w:val="640"/>
          <w:marRight w:val="0"/>
          <w:marTop w:val="0"/>
          <w:marBottom w:val="0"/>
          <w:divBdr>
            <w:top w:val="none" w:sz="0" w:space="0" w:color="auto"/>
            <w:left w:val="none" w:sz="0" w:space="0" w:color="auto"/>
            <w:bottom w:val="none" w:sz="0" w:space="0" w:color="auto"/>
            <w:right w:val="none" w:sz="0" w:space="0" w:color="auto"/>
          </w:divBdr>
        </w:div>
        <w:div w:id="1368141003">
          <w:marLeft w:val="640"/>
          <w:marRight w:val="0"/>
          <w:marTop w:val="0"/>
          <w:marBottom w:val="0"/>
          <w:divBdr>
            <w:top w:val="none" w:sz="0" w:space="0" w:color="auto"/>
            <w:left w:val="none" w:sz="0" w:space="0" w:color="auto"/>
            <w:bottom w:val="none" w:sz="0" w:space="0" w:color="auto"/>
            <w:right w:val="none" w:sz="0" w:space="0" w:color="auto"/>
          </w:divBdr>
        </w:div>
        <w:div w:id="2022932227">
          <w:marLeft w:val="640"/>
          <w:marRight w:val="0"/>
          <w:marTop w:val="0"/>
          <w:marBottom w:val="0"/>
          <w:divBdr>
            <w:top w:val="none" w:sz="0" w:space="0" w:color="auto"/>
            <w:left w:val="none" w:sz="0" w:space="0" w:color="auto"/>
            <w:bottom w:val="none" w:sz="0" w:space="0" w:color="auto"/>
            <w:right w:val="none" w:sz="0" w:space="0" w:color="auto"/>
          </w:divBdr>
        </w:div>
        <w:div w:id="1384524267">
          <w:marLeft w:val="640"/>
          <w:marRight w:val="0"/>
          <w:marTop w:val="0"/>
          <w:marBottom w:val="0"/>
          <w:divBdr>
            <w:top w:val="none" w:sz="0" w:space="0" w:color="auto"/>
            <w:left w:val="none" w:sz="0" w:space="0" w:color="auto"/>
            <w:bottom w:val="none" w:sz="0" w:space="0" w:color="auto"/>
            <w:right w:val="none" w:sz="0" w:space="0" w:color="auto"/>
          </w:divBdr>
        </w:div>
        <w:div w:id="1863475981">
          <w:marLeft w:val="640"/>
          <w:marRight w:val="0"/>
          <w:marTop w:val="0"/>
          <w:marBottom w:val="0"/>
          <w:divBdr>
            <w:top w:val="none" w:sz="0" w:space="0" w:color="auto"/>
            <w:left w:val="none" w:sz="0" w:space="0" w:color="auto"/>
            <w:bottom w:val="none" w:sz="0" w:space="0" w:color="auto"/>
            <w:right w:val="none" w:sz="0" w:space="0" w:color="auto"/>
          </w:divBdr>
        </w:div>
        <w:div w:id="1098332726">
          <w:marLeft w:val="640"/>
          <w:marRight w:val="0"/>
          <w:marTop w:val="0"/>
          <w:marBottom w:val="0"/>
          <w:divBdr>
            <w:top w:val="none" w:sz="0" w:space="0" w:color="auto"/>
            <w:left w:val="none" w:sz="0" w:space="0" w:color="auto"/>
            <w:bottom w:val="none" w:sz="0" w:space="0" w:color="auto"/>
            <w:right w:val="none" w:sz="0" w:space="0" w:color="auto"/>
          </w:divBdr>
        </w:div>
        <w:div w:id="1771200744">
          <w:marLeft w:val="640"/>
          <w:marRight w:val="0"/>
          <w:marTop w:val="0"/>
          <w:marBottom w:val="0"/>
          <w:divBdr>
            <w:top w:val="none" w:sz="0" w:space="0" w:color="auto"/>
            <w:left w:val="none" w:sz="0" w:space="0" w:color="auto"/>
            <w:bottom w:val="none" w:sz="0" w:space="0" w:color="auto"/>
            <w:right w:val="none" w:sz="0" w:space="0" w:color="auto"/>
          </w:divBdr>
        </w:div>
        <w:div w:id="1330595076">
          <w:marLeft w:val="640"/>
          <w:marRight w:val="0"/>
          <w:marTop w:val="0"/>
          <w:marBottom w:val="0"/>
          <w:divBdr>
            <w:top w:val="none" w:sz="0" w:space="0" w:color="auto"/>
            <w:left w:val="none" w:sz="0" w:space="0" w:color="auto"/>
            <w:bottom w:val="none" w:sz="0" w:space="0" w:color="auto"/>
            <w:right w:val="none" w:sz="0" w:space="0" w:color="auto"/>
          </w:divBdr>
        </w:div>
        <w:div w:id="2108652624">
          <w:marLeft w:val="640"/>
          <w:marRight w:val="0"/>
          <w:marTop w:val="0"/>
          <w:marBottom w:val="0"/>
          <w:divBdr>
            <w:top w:val="none" w:sz="0" w:space="0" w:color="auto"/>
            <w:left w:val="none" w:sz="0" w:space="0" w:color="auto"/>
            <w:bottom w:val="none" w:sz="0" w:space="0" w:color="auto"/>
            <w:right w:val="none" w:sz="0" w:space="0" w:color="auto"/>
          </w:divBdr>
        </w:div>
        <w:div w:id="450441065">
          <w:marLeft w:val="640"/>
          <w:marRight w:val="0"/>
          <w:marTop w:val="0"/>
          <w:marBottom w:val="0"/>
          <w:divBdr>
            <w:top w:val="none" w:sz="0" w:space="0" w:color="auto"/>
            <w:left w:val="none" w:sz="0" w:space="0" w:color="auto"/>
            <w:bottom w:val="none" w:sz="0" w:space="0" w:color="auto"/>
            <w:right w:val="none" w:sz="0" w:space="0" w:color="auto"/>
          </w:divBdr>
        </w:div>
        <w:div w:id="735472437">
          <w:marLeft w:val="640"/>
          <w:marRight w:val="0"/>
          <w:marTop w:val="0"/>
          <w:marBottom w:val="0"/>
          <w:divBdr>
            <w:top w:val="none" w:sz="0" w:space="0" w:color="auto"/>
            <w:left w:val="none" w:sz="0" w:space="0" w:color="auto"/>
            <w:bottom w:val="none" w:sz="0" w:space="0" w:color="auto"/>
            <w:right w:val="none" w:sz="0" w:space="0" w:color="auto"/>
          </w:divBdr>
        </w:div>
        <w:div w:id="1474177769">
          <w:marLeft w:val="640"/>
          <w:marRight w:val="0"/>
          <w:marTop w:val="0"/>
          <w:marBottom w:val="0"/>
          <w:divBdr>
            <w:top w:val="none" w:sz="0" w:space="0" w:color="auto"/>
            <w:left w:val="none" w:sz="0" w:space="0" w:color="auto"/>
            <w:bottom w:val="none" w:sz="0" w:space="0" w:color="auto"/>
            <w:right w:val="none" w:sz="0" w:space="0" w:color="auto"/>
          </w:divBdr>
        </w:div>
        <w:div w:id="2083866032">
          <w:marLeft w:val="640"/>
          <w:marRight w:val="0"/>
          <w:marTop w:val="0"/>
          <w:marBottom w:val="0"/>
          <w:divBdr>
            <w:top w:val="none" w:sz="0" w:space="0" w:color="auto"/>
            <w:left w:val="none" w:sz="0" w:space="0" w:color="auto"/>
            <w:bottom w:val="none" w:sz="0" w:space="0" w:color="auto"/>
            <w:right w:val="none" w:sz="0" w:space="0" w:color="auto"/>
          </w:divBdr>
        </w:div>
        <w:div w:id="937297088">
          <w:marLeft w:val="640"/>
          <w:marRight w:val="0"/>
          <w:marTop w:val="0"/>
          <w:marBottom w:val="0"/>
          <w:divBdr>
            <w:top w:val="none" w:sz="0" w:space="0" w:color="auto"/>
            <w:left w:val="none" w:sz="0" w:space="0" w:color="auto"/>
            <w:bottom w:val="none" w:sz="0" w:space="0" w:color="auto"/>
            <w:right w:val="none" w:sz="0" w:space="0" w:color="auto"/>
          </w:divBdr>
        </w:div>
        <w:div w:id="1347512478">
          <w:marLeft w:val="640"/>
          <w:marRight w:val="0"/>
          <w:marTop w:val="0"/>
          <w:marBottom w:val="0"/>
          <w:divBdr>
            <w:top w:val="none" w:sz="0" w:space="0" w:color="auto"/>
            <w:left w:val="none" w:sz="0" w:space="0" w:color="auto"/>
            <w:bottom w:val="none" w:sz="0" w:space="0" w:color="auto"/>
            <w:right w:val="none" w:sz="0" w:space="0" w:color="auto"/>
          </w:divBdr>
        </w:div>
        <w:div w:id="1130518927">
          <w:marLeft w:val="640"/>
          <w:marRight w:val="0"/>
          <w:marTop w:val="0"/>
          <w:marBottom w:val="0"/>
          <w:divBdr>
            <w:top w:val="none" w:sz="0" w:space="0" w:color="auto"/>
            <w:left w:val="none" w:sz="0" w:space="0" w:color="auto"/>
            <w:bottom w:val="none" w:sz="0" w:space="0" w:color="auto"/>
            <w:right w:val="none" w:sz="0" w:space="0" w:color="auto"/>
          </w:divBdr>
        </w:div>
        <w:div w:id="393622037">
          <w:marLeft w:val="640"/>
          <w:marRight w:val="0"/>
          <w:marTop w:val="0"/>
          <w:marBottom w:val="0"/>
          <w:divBdr>
            <w:top w:val="none" w:sz="0" w:space="0" w:color="auto"/>
            <w:left w:val="none" w:sz="0" w:space="0" w:color="auto"/>
            <w:bottom w:val="none" w:sz="0" w:space="0" w:color="auto"/>
            <w:right w:val="none" w:sz="0" w:space="0" w:color="auto"/>
          </w:divBdr>
        </w:div>
        <w:div w:id="934554011">
          <w:marLeft w:val="640"/>
          <w:marRight w:val="0"/>
          <w:marTop w:val="0"/>
          <w:marBottom w:val="0"/>
          <w:divBdr>
            <w:top w:val="none" w:sz="0" w:space="0" w:color="auto"/>
            <w:left w:val="none" w:sz="0" w:space="0" w:color="auto"/>
            <w:bottom w:val="none" w:sz="0" w:space="0" w:color="auto"/>
            <w:right w:val="none" w:sz="0" w:space="0" w:color="auto"/>
          </w:divBdr>
        </w:div>
        <w:div w:id="136339226">
          <w:marLeft w:val="640"/>
          <w:marRight w:val="0"/>
          <w:marTop w:val="0"/>
          <w:marBottom w:val="0"/>
          <w:divBdr>
            <w:top w:val="none" w:sz="0" w:space="0" w:color="auto"/>
            <w:left w:val="none" w:sz="0" w:space="0" w:color="auto"/>
            <w:bottom w:val="none" w:sz="0" w:space="0" w:color="auto"/>
            <w:right w:val="none" w:sz="0" w:space="0" w:color="auto"/>
          </w:divBdr>
        </w:div>
        <w:div w:id="1715537996">
          <w:marLeft w:val="640"/>
          <w:marRight w:val="0"/>
          <w:marTop w:val="0"/>
          <w:marBottom w:val="0"/>
          <w:divBdr>
            <w:top w:val="none" w:sz="0" w:space="0" w:color="auto"/>
            <w:left w:val="none" w:sz="0" w:space="0" w:color="auto"/>
            <w:bottom w:val="none" w:sz="0" w:space="0" w:color="auto"/>
            <w:right w:val="none" w:sz="0" w:space="0" w:color="auto"/>
          </w:divBdr>
        </w:div>
        <w:div w:id="637226175">
          <w:marLeft w:val="640"/>
          <w:marRight w:val="0"/>
          <w:marTop w:val="0"/>
          <w:marBottom w:val="0"/>
          <w:divBdr>
            <w:top w:val="none" w:sz="0" w:space="0" w:color="auto"/>
            <w:left w:val="none" w:sz="0" w:space="0" w:color="auto"/>
            <w:bottom w:val="none" w:sz="0" w:space="0" w:color="auto"/>
            <w:right w:val="none" w:sz="0" w:space="0" w:color="auto"/>
          </w:divBdr>
        </w:div>
        <w:div w:id="496071628">
          <w:marLeft w:val="640"/>
          <w:marRight w:val="0"/>
          <w:marTop w:val="0"/>
          <w:marBottom w:val="0"/>
          <w:divBdr>
            <w:top w:val="none" w:sz="0" w:space="0" w:color="auto"/>
            <w:left w:val="none" w:sz="0" w:space="0" w:color="auto"/>
            <w:bottom w:val="none" w:sz="0" w:space="0" w:color="auto"/>
            <w:right w:val="none" w:sz="0" w:space="0" w:color="auto"/>
          </w:divBdr>
        </w:div>
        <w:div w:id="703136383">
          <w:marLeft w:val="640"/>
          <w:marRight w:val="0"/>
          <w:marTop w:val="0"/>
          <w:marBottom w:val="0"/>
          <w:divBdr>
            <w:top w:val="none" w:sz="0" w:space="0" w:color="auto"/>
            <w:left w:val="none" w:sz="0" w:space="0" w:color="auto"/>
            <w:bottom w:val="none" w:sz="0" w:space="0" w:color="auto"/>
            <w:right w:val="none" w:sz="0" w:space="0" w:color="auto"/>
          </w:divBdr>
        </w:div>
        <w:div w:id="859315528">
          <w:marLeft w:val="640"/>
          <w:marRight w:val="0"/>
          <w:marTop w:val="0"/>
          <w:marBottom w:val="0"/>
          <w:divBdr>
            <w:top w:val="none" w:sz="0" w:space="0" w:color="auto"/>
            <w:left w:val="none" w:sz="0" w:space="0" w:color="auto"/>
            <w:bottom w:val="none" w:sz="0" w:space="0" w:color="auto"/>
            <w:right w:val="none" w:sz="0" w:space="0" w:color="auto"/>
          </w:divBdr>
        </w:div>
        <w:div w:id="1191989103">
          <w:marLeft w:val="640"/>
          <w:marRight w:val="0"/>
          <w:marTop w:val="0"/>
          <w:marBottom w:val="0"/>
          <w:divBdr>
            <w:top w:val="none" w:sz="0" w:space="0" w:color="auto"/>
            <w:left w:val="none" w:sz="0" w:space="0" w:color="auto"/>
            <w:bottom w:val="none" w:sz="0" w:space="0" w:color="auto"/>
            <w:right w:val="none" w:sz="0" w:space="0" w:color="auto"/>
          </w:divBdr>
        </w:div>
        <w:div w:id="250050648">
          <w:marLeft w:val="640"/>
          <w:marRight w:val="0"/>
          <w:marTop w:val="0"/>
          <w:marBottom w:val="0"/>
          <w:divBdr>
            <w:top w:val="none" w:sz="0" w:space="0" w:color="auto"/>
            <w:left w:val="none" w:sz="0" w:space="0" w:color="auto"/>
            <w:bottom w:val="none" w:sz="0" w:space="0" w:color="auto"/>
            <w:right w:val="none" w:sz="0" w:space="0" w:color="auto"/>
          </w:divBdr>
        </w:div>
        <w:div w:id="1155955496">
          <w:marLeft w:val="640"/>
          <w:marRight w:val="0"/>
          <w:marTop w:val="0"/>
          <w:marBottom w:val="0"/>
          <w:divBdr>
            <w:top w:val="none" w:sz="0" w:space="0" w:color="auto"/>
            <w:left w:val="none" w:sz="0" w:space="0" w:color="auto"/>
            <w:bottom w:val="none" w:sz="0" w:space="0" w:color="auto"/>
            <w:right w:val="none" w:sz="0" w:space="0" w:color="auto"/>
          </w:divBdr>
        </w:div>
        <w:div w:id="1697392534">
          <w:marLeft w:val="640"/>
          <w:marRight w:val="0"/>
          <w:marTop w:val="0"/>
          <w:marBottom w:val="0"/>
          <w:divBdr>
            <w:top w:val="none" w:sz="0" w:space="0" w:color="auto"/>
            <w:left w:val="none" w:sz="0" w:space="0" w:color="auto"/>
            <w:bottom w:val="none" w:sz="0" w:space="0" w:color="auto"/>
            <w:right w:val="none" w:sz="0" w:space="0" w:color="auto"/>
          </w:divBdr>
        </w:div>
        <w:div w:id="754204830">
          <w:marLeft w:val="640"/>
          <w:marRight w:val="0"/>
          <w:marTop w:val="0"/>
          <w:marBottom w:val="0"/>
          <w:divBdr>
            <w:top w:val="none" w:sz="0" w:space="0" w:color="auto"/>
            <w:left w:val="none" w:sz="0" w:space="0" w:color="auto"/>
            <w:bottom w:val="none" w:sz="0" w:space="0" w:color="auto"/>
            <w:right w:val="none" w:sz="0" w:space="0" w:color="auto"/>
          </w:divBdr>
        </w:div>
        <w:div w:id="1144807942">
          <w:marLeft w:val="640"/>
          <w:marRight w:val="0"/>
          <w:marTop w:val="0"/>
          <w:marBottom w:val="0"/>
          <w:divBdr>
            <w:top w:val="none" w:sz="0" w:space="0" w:color="auto"/>
            <w:left w:val="none" w:sz="0" w:space="0" w:color="auto"/>
            <w:bottom w:val="none" w:sz="0" w:space="0" w:color="auto"/>
            <w:right w:val="none" w:sz="0" w:space="0" w:color="auto"/>
          </w:divBdr>
        </w:div>
      </w:divsChild>
    </w:div>
    <w:div w:id="589583260">
      <w:bodyDiv w:val="1"/>
      <w:marLeft w:val="0"/>
      <w:marRight w:val="0"/>
      <w:marTop w:val="0"/>
      <w:marBottom w:val="0"/>
      <w:divBdr>
        <w:top w:val="none" w:sz="0" w:space="0" w:color="auto"/>
        <w:left w:val="none" w:sz="0" w:space="0" w:color="auto"/>
        <w:bottom w:val="none" w:sz="0" w:space="0" w:color="auto"/>
        <w:right w:val="none" w:sz="0" w:space="0" w:color="auto"/>
      </w:divBdr>
      <w:divsChild>
        <w:div w:id="418530190">
          <w:marLeft w:val="640"/>
          <w:marRight w:val="0"/>
          <w:marTop w:val="0"/>
          <w:marBottom w:val="0"/>
          <w:divBdr>
            <w:top w:val="none" w:sz="0" w:space="0" w:color="auto"/>
            <w:left w:val="none" w:sz="0" w:space="0" w:color="auto"/>
            <w:bottom w:val="none" w:sz="0" w:space="0" w:color="auto"/>
            <w:right w:val="none" w:sz="0" w:space="0" w:color="auto"/>
          </w:divBdr>
        </w:div>
        <w:div w:id="1088769975">
          <w:marLeft w:val="640"/>
          <w:marRight w:val="0"/>
          <w:marTop w:val="0"/>
          <w:marBottom w:val="0"/>
          <w:divBdr>
            <w:top w:val="none" w:sz="0" w:space="0" w:color="auto"/>
            <w:left w:val="none" w:sz="0" w:space="0" w:color="auto"/>
            <w:bottom w:val="none" w:sz="0" w:space="0" w:color="auto"/>
            <w:right w:val="none" w:sz="0" w:space="0" w:color="auto"/>
          </w:divBdr>
        </w:div>
        <w:div w:id="1057631862">
          <w:marLeft w:val="640"/>
          <w:marRight w:val="0"/>
          <w:marTop w:val="0"/>
          <w:marBottom w:val="0"/>
          <w:divBdr>
            <w:top w:val="none" w:sz="0" w:space="0" w:color="auto"/>
            <w:left w:val="none" w:sz="0" w:space="0" w:color="auto"/>
            <w:bottom w:val="none" w:sz="0" w:space="0" w:color="auto"/>
            <w:right w:val="none" w:sz="0" w:space="0" w:color="auto"/>
          </w:divBdr>
        </w:div>
        <w:div w:id="1740444933">
          <w:marLeft w:val="640"/>
          <w:marRight w:val="0"/>
          <w:marTop w:val="0"/>
          <w:marBottom w:val="0"/>
          <w:divBdr>
            <w:top w:val="none" w:sz="0" w:space="0" w:color="auto"/>
            <w:left w:val="none" w:sz="0" w:space="0" w:color="auto"/>
            <w:bottom w:val="none" w:sz="0" w:space="0" w:color="auto"/>
            <w:right w:val="none" w:sz="0" w:space="0" w:color="auto"/>
          </w:divBdr>
        </w:div>
        <w:div w:id="1634406978">
          <w:marLeft w:val="640"/>
          <w:marRight w:val="0"/>
          <w:marTop w:val="0"/>
          <w:marBottom w:val="0"/>
          <w:divBdr>
            <w:top w:val="none" w:sz="0" w:space="0" w:color="auto"/>
            <w:left w:val="none" w:sz="0" w:space="0" w:color="auto"/>
            <w:bottom w:val="none" w:sz="0" w:space="0" w:color="auto"/>
            <w:right w:val="none" w:sz="0" w:space="0" w:color="auto"/>
          </w:divBdr>
        </w:div>
        <w:div w:id="1885406524">
          <w:marLeft w:val="640"/>
          <w:marRight w:val="0"/>
          <w:marTop w:val="0"/>
          <w:marBottom w:val="0"/>
          <w:divBdr>
            <w:top w:val="none" w:sz="0" w:space="0" w:color="auto"/>
            <w:left w:val="none" w:sz="0" w:space="0" w:color="auto"/>
            <w:bottom w:val="none" w:sz="0" w:space="0" w:color="auto"/>
            <w:right w:val="none" w:sz="0" w:space="0" w:color="auto"/>
          </w:divBdr>
        </w:div>
        <w:div w:id="1416172551">
          <w:marLeft w:val="640"/>
          <w:marRight w:val="0"/>
          <w:marTop w:val="0"/>
          <w:marBottom w:val="0"/>
          <w:divBdr>
            <w:top w:val="none" w:sz="0" w:space="0" w:color="auto"/>
            <w:left w:val="none" w:sz="0" w:space="0" w:color="auto"/>
            <w:bottom w:val="none" w:sz="0" w:space="0" w:color="auto"/>
            <w:right w:val="none" w:sz="0" w:space="0" w:color="auto"/>
          </w:divBdr>
        </w:div>
        <w:div w:id="1688098751">
          <w:marLeft w:val="640"/>
          <w:marRight w:val="0"/>
          <w:marTop w:val="0"/>
          <w:marBottom w:val="0"/>
          <w:divBdr>
            <w:top w:val="none" w:sz="0" w:space="0" w:color="auto"/>
            <w:left w:val="none" w:sz="0" w:space="0" w:color="auto"/>
            <w:bottom w:val="none" w:sz="0" w:space="0" w:color="auto"/>
            <w:right w:val="none" w:sz="0" w:space="0" w:color="auto"/>
          </w:divBdr>
        </w:div>
        <w:div w:id="1319265628">
          <w:marLeft w:val="640"/>
          <w:marRight w:val="0"/>
          <w:marTop w:val="0"/>
          <w:marBottom w:val="0"/>
          <w:divBdr>
            <w:top w:val="none" w:sz="0" w:space="0" w:color="auto"/>
            <w:left w:val="none" w:sz="0" w:space="0" w:color="auto"/>
            <w:bottom w:val="none" w:sz="0" w:space="0" w:color="auto"/>
            <w:right w:val="none" w:sz="0" w:space="0" w:color="auto"/>
          </w:divBdr>
        </w:div>
        <w:div w:id="522130052">
          <w:marLeft w:val="640"/>
          <w:marRight w:val="0"/>
          <w:marTop w:val="0"/>
          <w:marBottom w:val="0"/>
          <w:divBdr>
            <w:top w:val="none" w:sz="0" w:space="0" w:color="auto"/>
            <w:left w:val="none" w:sz="0" w:space="0" w:color="auto"/>
            <w:bottom w:val="none" w:sz="0" w:space="0" w:color="auto"/>
            <w:right w:val="none" w:sz="0" w:space="0" w:color="auto"/>
          </w:divBdr>
        </w:div>
        <w:div w:id="1487939055">
          <w:marLeft w:val="640"/>
          <w:marRight w:val="0"/>
          <w:marTop w:val="0"/>
          <w:marBottom w:val="0"/>
          <w:divBdr>
            <w:top w:val="none" w:sz="0" w:space="0" w:color="auto"/>
            <w:left w:val="none" w:sz="0" w:space="0" w:color="auto"/>
            <w:bottom w:val="none" w:sz="0" w:space="0" w:color="auto"/>
            <w:right w:val="none" w:sz="0" w:space="0" w:color="auto"/>
          </w:divBdr>
        </w:div>
        <w:div w:id="1379546182">
          <w:marLeft w:val="640"/>
          <w:marRight w:val="0"/>
          <w:marTop w:val="0"/>
          <w:marBottom w:val="0"/>
          <w:divBdr>
            <w:top w:val="none" w:sz="0" w:space="0" w:color="auto"/>
            <w:left w:val="none" w:sz="0" w:space="0" w:color="auto"/>
            <w:bottom w:val="none" w:sz="0" w:space="0" w:color="auto"/>
            <w:right w:val="none" w:sz="0" w:space="0" w:color="auto"/>
          </w:divBdr>
        </w:div>
        <w:div w:id="1811361437">
          <w:marLeft w:val="640"/>
          <w:marRight w:val="0"/>
          <w:marTop w:val="0"/>
          <w:marBottom w:val="0"/>
          <w:divBdr>
            <w:top w:val="none" w:sz="0" w:space="0" w:color="auto"/>
            <w:left w:val="none" w:sz="0" w:space="0" w:color="auto"/>
            <w:bottom w:val="none" w:sz="0" w:space="0" w:color="auto"/>
            <w:right w:val="none" w:sz="0" w:space="0" w:color="auto"/>
          </w:divBdr>
        </w:div>
        <w:div w:id="1428958968">
          <w:marLeft w:val="640"/>
          <w:marRight w:val="0"/>
          <w:marTop w:val="0"/>
          <w:marBottom w:val="0"/>
          <w:divBdr>
            <w:top w:val="none" w:sz="0" w:space="0" w:color="auto"/>
            <w:left w:val="none" w:sz="0" w:space="0" w:color="auto"/>
            <w:bottom w:val="none" w:sz="0" w:space="0" w:color="auto"/>
            <w:right w:val="none" w:sz="0" w:space="0" w:color="auto"/>
          </w:divBdr>
        </w:div>
        <w:div w:id="1740126829">
          <w:marLeft w:val="640"/>
          <w:marRight w:val="0"/>
          <w:marTop w:val="0"/>
          <w:marBottom w:val="0"/>
          <w:divBdr>
            <w:top w:val="none" w:sz="0" w:space="0" w:color="auto"/>
            <w:left w:val="none" w:sz="0" w:space="0" w:color="auto"/>
            <w:bottom w:val="none" w:sz="0" w:space="0" w:color="auto"/>
            <w:right w:val="none" w:sz="0" w:space="0" w:color="auto"/>
          </w:divBdr>
        </w:div>
        <w:div w:id="2017489181">
          <w:marLeft w:val="640"/>
          <w:marRight w:val="0"/>
          <w:marTop w:val="0"/>
          <w:marBottom w:val="0"/>
          <w:divBdr>
            <w:top w:val="none" w:sz="0" w:space="0" w:color="auto"/>
            <w:left w:val="none" w:sz="0" w:space="0" w:color="auto"/>
            <w:bottom w:val="none" w:sz="0" w:space="0" w:color="auto"/>
            <w:right w:val="none" w:sz="0" w:space="0" w:color="auto"/>
          </w:divBdr>
        </w:div>
        <w:div w:id="309796484">
          <w:marLeft w:val="640"/>
          <w:marRight w:val="0"/>
          <w:marTop w:val="0"/>
          <w:marBottom w:val="0"/>
          <w:divBdr>
            <w:top w:val="none" w:sz="0" w:space="0" w:color="auto"/>
            <w:left w:val="none" w:sz="0" w:space="0" w:color="auto"/>
            <w:bottom w:val="none" w:sz="0" w:space="0" w:color="auto"/>
            <w:right w:val="none" w:sz="0" w:space="0" w:color="auto"/>
          </w:divBdr>
        </w:div>
        <w:div w:id="968899297">
          <w:marLeft w:val="640"/>
          <w:marRight w:val="0"/>
          <w:marTop w:val="0"/>
          <w:marBottom w:val="0"/>
          <w:divBdr>
            <w:top w:val="none" w:sz="0" w:space="0" w:color="auto"/>
            <w:left w:val="none" w:sz="0" w:space="0" w:color="auto"/>
            <w:bottom w:val="none" w:sz="0" w:space="0" w:color="auto"/>
            <w:right w:val="none" w:sz="0" w:space="0" w:color="auto"/>
          </w:divBdr>
        </w:div>
        <w:div w:id="1421560053">
          <w:marLeft w:val="640"/>
          <w:marRight w:val="0"/>
          <w:marTop w:val="0"/>
          <w:marBottom w:val="0"/>
          <w:divBdr>
            <w:top w:val="none" w:sz="0" w:space="0" w:color="auto"/>
            <w:left w:val="none" w:sz="0" w:space="0" w:color="auto"/>
            <w:bottom w:val="none" w:sz="0" w:space="0" w:color="auto"/>
            <w:right w:val="none" w:sz="0" w:space="0" w:color="auto"/>
          </w:divBdr>
        </w:div>
        <w:div w:id="2006590662">
          <w:marLeft w:val="640"/>
          <w:marRight w:val="0"/>
          <w:marTop w:val="0"/>
          <w:marBottom w:val="0"/>
          <w:divBdr>
            <w:top w:val="none" w:sz="0" w:space="0" w:color="auto"/>
            <w:left w:val="none" w:sz="0" w:space="0" w:color="auto"/>
            <w:bottom w:val="none" w:sz="0" w:space="0" w:color="auto"/>
            <w:right w:val="none" w:sz="0" w:space="0" w:color="auto"/>
          </w:divBdr>
        </w:div>
        <w:div w:id="1538271207">
          <w:marLeft w:val="640"/>
          <w:marRight w:val="0"/>
          <w:marTop w:val="0"/>
          <w:marBottom w:val="0"/>
          <w:divBdr>
            <w:top w:val="none" w:sz="0" w:space="0" w:color="auto"/>
            <w:left w:val="none" w:sz="0" w:space="0" w:color="auto"/>
            <w:bottom w:val="none" w:sz="0" w:space="0" w:color="auto"/>
            <w:right w:val="none" w:sz="0" w:space="0" w:color="auto"/>
          </w:divBdr>
        </w:div>
        <w:div w:id="1427382560">
          <w:marLeft w:val="640"/>
          <w:marRight w:val="0"/>
          <w:marTop w:val="0"/>
          <w:marBottom w:val="0"/>
          <w:divBdr>
            <w:top w:val="none" w:sz="0" w:space="0" w:color="auto"/>
            <w:left w:val="none" w:sz="0" w:space="0" w:color="auto"/>
            <w:bottom w:val="none" w:sz="0" w:space="0" w:color="auto"/>
            <w:right w:val="none" w:sz="0" w:space="0" w:color="auto"/>
          </w:divBdr>
        </w:div>
        <w:div w:id="1611738435">
          <w:marLeft w:val="640"/>
          <w:marRight w:val="0"/>
          <w:marTop w:val="0"/>
          <w:marBottom w:val="0"/>
          <w:divBdr>
            <w:top w:val="none" w:sz="0" w:space="0" w:color="auto"/>
            <w:left w:val="none" w:sz="0" w:space="0" w:color="auto"/>
            <w:bottom w:val="none" w:sz="0" w:space="0" w:color="auto"/>
            <w:right w:val="none" w:sz="0" w:space="0" w:color="auto"/>
          </w:divBdr>
        </w:div>
        <w:div w:id="2101948140">
          <w:marLeft w:val="640"/>
          <w:marRight w:val="0"/>
          <w:marTop w:val="0"/>
          <w:marBottom w:val="0"/>
          <w:divBdr>
            <w:top w:val="none" w:sz="0" w:space="0" w:color="auto"/>
            <w:left w:val="none" w:sz="0" w:space="0" w:color="auto"/>
            <w:bottom w:val="none" w:sz="0" w:space="0" w:color="auto"/>
            <w:right w:val="none" w:sz="0" w:space="0" w:color="auto"/>
          </w:divBdr>
        </w:div>
        <w:div w:id="427308637">
          <w:marLeft w:val="640"/>
          <w:marRight w:val="0"/>
          <w:marTop w:val="0"/>
          <w:marBottom w:val="0"/>
          <w:divBdr>
            <w:top w:val="none" w:sz="0" w:space="0" w:color="auto"/>
            <w:left w:val="none" w:sz="0" w:space="0" w:color="auto"/>
            <w:bottom w:val="none" w:sz="0" w:space="0" w:color="auto"/>
            <w:right w:val="none" w:sz="0" w:space="0" w:color="auto"/>
          </w:divBdr>
        </w:div>
        <w:div w:id="934169926">
          <w:marLeft w:val="640"/>
          <w:marRight w:val="0"/>
          <w:marTop w:val="0"/>
          <w:marBottom w:val="0"/>
          <w:divBdr>
            <w:top w:val="none" w:sz="0" w:space="0" w:color="auto"/>
            <w:left w:val="none" w:sz="0" w:space="0" w:color="auto"/>
            <w:bottom w:val="none" w:sz="0" w:space="0" w:color="auto"/>
            <w:right w:val="none" w:sz="0" w:space="0" w:color="auto"/>
          </w:divBdr>
        </w:div>
      </w:divsChild>
    </w:div>
    <w:div w:id="599414785">
      <w:bodyDiv w:val="1"/>
      <w:marLeft w:val="0"/>
      <w:marRight w:val="0"/>
      <w:marTop w:val="0"/>
      <w:marBottom w:val="0"/>
      <w:divBdr>
        <w:top w:val="none" w:sz="0" w:space="0" w:color="auto"/>
        <w:left w:val="none" w:sz="0" w:space="0" w:color="auto"/>
        <w:bottom w:val="none" w:sz="0" w:space="0" w:color="auto"/>
        <w:right w:val="none" w:sz="0" w:space="0" w:color="auto"/>
      </w:divBdr>
      <w:divsChild>
        <w:div w:id="423764160">
          <w:marLeft w:val="640"/>
          <w:marRight w:val="0"/>
          <w:marTop w:val="0"/>
          <w:marBottom w:val="0"/>
          <w:divBdr>
            <w:top w:val="none" w:sz="0" w:space="0" w:color="auto"/>
            <w:left w:val="none" w:sz="0" w:space="0" w:color="auto"/>
            <w:bottom w:val="none" w:sz="0" w:space="0" w:color="auto"/>
            <w:right w:val="none" w:sz="0" w:space="0" w:color="auto"/>
          </w:divBdr>
        </w:div>
        <w:div w:id="260114015">
          <w:marLeft w:val="640"/>
          <w:marRight w:val="0"/>
          <w:marTop w:val="0"/>
          <w:marBottom w:val="0"/>
          <w:divBdr>
            <w:top w:val="none" w:sz="0" w:space="0" w:color="auto"/>
            <w:left w:val="none" w:sz="0" w:space="0" w:color="auto"/>
            <w:bottom w:val="none" w:sz="0" w:space="0" w:color="auto"/>
            <w:right w:val="none" w:sz="0" w:space="0" w:color="auto"/>
          </w:divBdr>
        </w:div>
        <w:div w:id="1602251208">
          <w:marLeft w:val="640"/>
          <w:marRight w:val="0"/>
          <w:marTop w:val="0"/>
          <w:marBottom w:val="0"/>
          <w:divBdr>
            <w:top w:val="none" w:sz="0" w:space="0" w:color="auto"/>
            <w:left w:val="none" w:sz="0" w:space="0" w:color="auto"/>
            <w:bottom w:val="none" w:sz="0" w:space="0" w:color="auto"/>
            <w:right w:val="none" w:sz="0" w:space="0" w:color="auto"/>
          </w:divBdr>
        </w:div>
        <w:div w:id="1740901439">
          <w:marLeft w:val="640"/>
          <w:marRight w:val="0"/>
          <w:marTop w:val="0"/>
          <w:marBottom w:val="0"/>
          <w:divBdr>
            <w:top w:val="none" w:sz="0" w:space="0" w:color="auto"/>
            <w:left w:val="none" w:sz="0" w:space="0" w:color="auto"/>
            <w:bottom w:val="none" w:sz="0" w:space="0" w:color="auto"/>
            <w:right w:val="none" w:sz="0" w:space="0" w:color="auto"/>
          </w:divBdr>
        </w:div>
        <w:div w:id="2041281201">
          <w:marLeft w:val="640"/>
          <w:marRight w:val="0"/>
          <w:marTop w:val="0"/>
          <w:marBottom w:val="0"/>
          <w:divBdr>
            <w:top w:val="none" w:sz="0" w:space="0" w:color="auto"/>
            <w:left w:val="none" w:sz="0" w:space="0" w:color="auto"/>
            <w:bottom w:val="none" w:sz="0" w:space="0" w:color="auto"/>
            <w:right w:val="none" w:sz="0" w:space="0" w:color="auto"/>
          </w:divBdr>
        </w:div>
        <w:div w:id="1314601372">
          <w:marLeft w:val="640"/>
          <w:marRight w:val="0"/>
          <w:marTop w:val="0"/>
          <w:marBottom w:val="0"/>
          <w:divBdr>
            <w:top w:val="none" w:sz="0" w:space="0" w:color="auto"/>
            <w:left w:val="none" w:sz="0" w:space="0" w:color="auto"/>
            <w:bottom w:val="none" w:sz="0" w:space="0" w:color="auto"/>
            <w:right w:val="none" w:sz="0" w:space="0" w:color="auto"/>
          </w:divBdr>
        </w:div>
        <w:div w:id="2055810656">
          <w:marLeft w:val="640"/>
          <w:marRight w:val="0"/>
          <w:marTop w:val="0"/>
          <w:marBottom w:val="0"/>
          <w:divBdr>
            <w:top w:val="none" w:sz="0" w:space="0" w:color="auto"/>
            <w:left w:val="none" w:sz="0" w:space="0" w:color="auto"/>
            <w:bottom w:val="none" w:sz="0" w:space="0" w:color="auto"/>
            <w:right w:val="none" w:sz="0" w:space="0" w:color="auto"/>
          </w:divBdr>
        </w:div>
        <w:div w:id="1229073881">
          <w:marLeft w:val="640"/>
          <w:marRight w:val="0"/>
          <w:marTop w:val="0"/>
          <w:marBottom w:val="0"/>
          <w:divBdr>
            <w:top w:val="none" w:sz="0" w:space="0" w:color="auto"/>
            <w:left w:val="none" w:sz="0" w:space="0" w:color="auto"/>
            <w:bottom w:val="none" w:sz="0" w:space="0" w:color="auto"/>
            <w:right w:val="none" w:sz="0" w:space="0" w:color="auto"/>
          </w:divBdr>
        </w:div>
        <w:div w:id="2136873043">
          <w:marLeft w:val="640"/>
          <w:marRight w:val="0"/>
          <w:marTop w:val="0"/>
          <w:marBottom w:val="0"/>
          <w:divBdr>
            <w:top w:val="none" w:sz="0" w:space="0" w:color="auto"/>
            <w:left w:val="none" w:sz="0" w:space="0" w:color="auto"/>
            <w:bottom w:val="none" w:sz="0" w:space="0" w:color="auto"/>
            <w:right w:val="none" w:sz="0" w:space="0" w:color="auto"/>
          </w:divBdr>
        </w:div>
        <w:div w:id="1961691316">
          <w:marLeft w:val="640"/>
          <w:marRight w:val="0"/>
          <w:marTop w:val="0"/>
          <w:marBottom w:val="0"/>
          <w:divBdr>
            <w:top w:val="none" w:sz="0" w:space="0" w:color="auto"/>
            <w:left w:val="none" w:sz="0" w:space="0" w:color="auto"/>
            <w:bottom w:val="none" w:sz="0" w:space="0" w:color="auto"/>
            <w:right w:val="none" w:sz="0" w:space="0" w:color="auto"/>
          </w:divBdr>
        </w:div>
        <w:div w:id="910307734">
          <w:marLeft w:val="640"/>
          <w:marRight w:val="0"/>
          <w:marTop w:val="0"/>
          <w:marBottom w:val="0"/>
          <w:divBdr>
            <w:top w:val="none" w:sz="0" w:space="0" w:color="auto"/>
            <w:left w:val="none" w:sz="0" w:space="0" w:color="auto"/>
            <w:bottom w:val="none" w:sz="0" w:space="0" w:color="auto"/>
            <w:right w:val="none" w:sz="0" w:space="0" w:color="auto"/>
          </w:divBdr>
        </w:div>
        <w:div w:id="1834025985">
          <w:marLeft w:val="640"/>
          <w:marRight w:val="0"/>
          <w:marTop w:val="0"/>
          <w:marBottom w:val="0"/>
          <w:divBdr>
            <w:top w:val="none" w:sz="0" w:space="0" w:color="auto"/>
            <w:left w:val="none" w:sz="0" w:space="0" w:color="auto"/>
            <w:bottom w:val="none" w:sz="0" w:space="0" w:color="auto"/>
            <w:right w:val="none" w:sz="0" w:space="0" w:color="auto"/>
          </w:divBdr>
        </w:div>
        <w:div w:id="1738089486">
          <w:marLeft w:val="640"/>
          <w:marRight w:val="0"/>
          <w:marTop w:val="0"/>
          <w:marBottom w:val="0"/>
          <w:divBdr>
            <w:top w:val="none" w:sz="0" w:space="0" w:color="auto"/>
            <w:left w:val="none" w:sz="0" w:space="0" w:color="auto"/>
            <w:bottom w:val="none" w:sz="0" w:space="0" w:color="auto"/>
            <w:right w:val="none" w:sz="0" w:space="0" w:color="auto"/>
          </w:divBdr>
        </w:div>
        <w:div w:id="308442485">
          <w:marLeft w:val="640"/>
          <w:marRight w:val="0"/>
          <w:marTop w:val="0"/>
          <w:marBottom w:val="0"/>
          <w:divBdr>
            <w:top w:val="none" w:sz="0" w:space="0" w:color="auto"/>
            <w:left w:val="none" w:sz="0" w:space="0" w:color="auto"/>
            <w:bottom w:val="none" w:sz="0" w:space="0" w:color="auto"/>
            <w:right w:val="none" w:sz="0" w:space="0" w:color="auto"/>
          </w:divBdr>
        </w:div>
        <w:div w:id="831795703">
          <w:marLeft w:val="640"/>
          <w:marRight w:val="0"/>
          <w:marTop w:val="0"/>
          <w:marBottom w:val="0"/>
          <w:divBdr>
            <w:top w:val="none" w:sz="0" w:space="0" w:color="auto"/>
            <w:left w:val="none" w:sz="0" w:space="0" w:color="auto"/>
            <w:bottom w:val="none" w:sz="0" w:space="0" w:color="auto"/>
            <w:right w:val="none" w:sz="0" w:space="0" w:color="auto"/>
          </w:divBdr>
        </w:div>
        <w:div w:id="1582568589">
          <w:marLeft w:val="640"/>
          <w:marRight w:val="0"/>
          <w:marTop w:val="0"/>
          <w:marBottom w:val="0"/>
          <w:divBdr>
            <w:top w:val="none" w:sz="0" w:space="0" w:color="auto"/>
            <w:left w:val="none" w:sz="0" w:space="0" w:color="auto"/>
            <w:bottom w:val="none" w:sz="0" w:space="0" w:color="auto"/>
            <w:right w:val="none" w:sz="0" w:space="0" w:color="auto"/>
          </w:divBdr>
        </w:div>
        <w:div w:id="1876427394">
          <w:marLeft w:val="640"/>
          <w:marRight w:val="0"/>
          <w:marTop w:val="0"/>
          <w:marBottom w:val="0"/>
          <w:divBdr>
            <w:top w:val="none" w:sz="0" w:space="0" w:color="auto"/>
            <w:left w:val="none" w:sz="0" w:space="0" w:color="auto"/>
            <w:bottom w:val="none" w:sz="0" w:space="0" w:color="auto"/>
            <w:right w:val="none" w:sz="0" w:space="0" w:color="auto"/>
          </w:divBdr>
        </w:div>
        <w:div w:id="1743528068">
          <w:marLeft w:val="640"/>
          <w:marRight w:val="0"/>
          <w:marTop w:val="0"/>
          <w:marBottom w:val="0"/>
          <w:divBdr>
            <w:top w:val="none" w:sz="0" w:space="0" w:color="auto"/>
            <w:left w:val="none" w:sz="0" w:space="0" w:color="auto"/>
            <w:bottom w:val="none" w:sz="0" w:space="0" w:color="auto"/>
            <w:right w:val="none" w:sz="0" w:space="0" w:color="auto"/>
          </w:divBdr>
        </w:div>
        <w:div w:id="7634513">
          <w:marLeft w:val="640"/>
          <w:marRight w:val="0"/>
          <w:marTop w:val="0"/>
          <w:marBottom w:val="0"/>
          <w:divBdr>
            <w:top w:val="none" w:sz="0" w:space="0" w:color="auto"/>
            <w:left w:val="none" w:sz="0" w:space="0" w:color="auto"/>
            <w:bottom w:val="none" w:sz="0" w:space="0" w:color="auto"/>
            <w:right w:val="none" w:sz="0" w:space="0" w:color="auto"/>
          </w:divBdr>
        </w:div>
        <w:div w:id="455832664">
          <w:marLeft w:val="640"/>
          <w:marRight w:val="0"/>
          <w:marTop w:val="0"/>
          <w:marBottom w:val="0"/>
          <w:divBdr>
            <w:top w:val="none" w:sz="0" w:space="0" w:color="auto"/>
            <w:left w:val="none" w:sz="0" w:space="0" w:color="auto"/>
            <w:bottom w:val="none" w:sz="0" w:space="0" w:color="auto"/>
            <w:right w:val="none" w:sz="0" w:space="0" w:color="auto"/>
          </w:divBdr>
        </w:div>
        <w:div w:id="300425709">
          <w:marLeft w:val="640"/>
          <w:marRight w:val="0"/>
          <w:marTop w:val="0"/>
          <w:marBottom w:val="0"/>
          <w:divBdr>
            <w:top w:val="none" w:sz="0" w:space="0" w:color="auto"/>
            <w:left w:val="none" w:sz="0" w:space="0" w:color="auto"/>
            <w:bottom w:val="none" w:sz="0" w:space="0" w:color="auto"/>
            <w:right w:val="none" w:sz="0" w:space="0" w:color="auto"/>
          </w:divBdr>
        </w:div>
        <w:div w:id="431324101">
          <w:marLeft w:val="640"/>
          <w:marRight w:val="0"/>
          <w:marTop w:val="0"/>
          <w:marBottom w:val="0"/>
          <w:divBdr>
            <w:top w:val="none" w:sz="0" w:space="0" w:color="auto"/>
            <w:left w:val="none" w:sz="0" w:space="0" w:color="auto"/>
            <w:bottom w:val="none" w:sz="0" w:space="0" w:color="auto"/>
            <w:right w:val="none" w:sz="0" w:space="0" w:color="auto"/>
          </w:divBdr>
        </w:div>
        <w:div w:id="359018971">
          <w:marLeft w:val="640"/>
          <w:marRight w:val="0"/>
          <w:marTop w:val="0"/>
          <w:marBottom w:val="0"/>
          <w:divBdr>
            <w:top w:val="none" w:sz="0" w:space="0" w:color="auto"/>
            <w:left w:val="none" w:sz="0" w:space="0" w:color="auto"/>
            <w:bottom w:val="none" w:sz="0" w:space="0" w:color="auto"/>
            <w:right w:val="none" w:sz="0" w:space="0" w:color="auto"/>
          </w:divBdr>
        </w:div>
        <w:div w:id="826475902">
          <w:marLeft w:val="640"/>
          <w:marRight w:val="0"/>
          <w:marTop w:val="0"/>
          <w:marBottom w:val="0"/>
          <w:divBdr>
            <w:top w:val="none" w:sz="0" w:space="0" w:color="auto"/>
            <w:left w:val="none" w:sz="0" w:space="0" w:color="auto"/>
            <w:bottom w:val="none" w:sz="0" w:space="0" w:color="auto"/>
            <w:right w:val="none" w:sz="0" w:space="0" w:color="auto"/>
          </w:divBdr>
        </w:div>
        <w:div w:id="1808282318">
          <w:marLeft w:val="640"/>
          <w:marRight w:val="0"/>
          <w:marTop w:val="0"/>
          <w:marBottom w:val="0"/>
          <w:divBdr>
            <w:top w:val="none" w:sz="0" w:space="0" w:color="auto"/>
            <w:left w:val="none" w:sz="0" w:space="0" w:color="auto"/>
            <w:bottom w:val="none" w:sz="0" w:space="0" w:color="auto"/>
            <w:right w:val="none" w:sz="0" w:space="0" w:color="auto"/>
          </w:divBdr>
        </w:div>
        <w:div w:id="742027081">
          <w:marLeft w:val="640"/>
          <w:marRight w:val="0"/>
          <w:marTop w:val="0"/>
          <w:marBottom w:val="0"/>
          <w:divBdr>
            <w:top w:val="none" w:sz="0" w:space="0" w:color="auto"/>
            <w:left w:val="none" w:sz="0" w:space="0" w:color="auto"/>
            <w:bottom w:val="none" w:sz="0" w:space="0" w:color="auto"/>
            <w:right w:val="none" w:sz="0" w:space="0" w:color="auto"/>
          </w:divBdr>
        </w:div>
        <w:div w:id="1181702679">
          <w:marLeft w:val="640"/>
          <w:marRight w:val="0"/>
          <w:marTop w:val="0"/>
          <w:marBottom w:val="0"/>
          <w:divBdr>
            <w:top w:val="none" w:sz="0" w:space="0" w:color="auto"/>
            <w:left w:val="none" w:sz="0" w:space="0" w:color="auto"/>
            <w:bottom w:val="none" w:sz="0" w:space="0" w:color="auto"/>
            <w:right w:val="none" w:sz="0" w:space="0" w:color="auto"/>
          </w:divBdr>
        </w:div>
        <w:div w:id="1001932991">
          <w:marLeft w:val="640"/>
          <w:marRight w:val="0"/>
          <w:marTop w:val="0"/>
          <w:marBottom w:val="0"/>
          <w:divBdr>
            <w:top w:val="none" w:sz="0" w:space="0" w:color="auto"/>
            <w:left w:val="none" w:sz="0" w:space="0" w:color="auto"/>
            <w:bottom w:val="none" w:sz="0" w:space="0" w:color="auto"/>
            <w:right w:val="none" w:sz="0" w:space="0" w:color="auto"/>
          </w:divBdr>
        </w:div>
        <w:div w:id="1782647273">
          <w:marLeft w:val="640"/>
          <w:marRight w:val="0"/>
          <w:marTop w:val="0"/>
          <w:marBottom w:val="0"/>
          <w:divBdr>
            <w:top w:val="none" w:sz="0" w:space="0" w:color="auto"/>
            <w:left w:val="none" w:sz="0" w:space="0" w:color="auto"/>
            <w:bottom w:val="none" w:sz="0" w:space="0" w:color="auto"/>
            <w:right w:val="none" w:sz="0" w:space="0" w:color="auto"/>
          </w:divBdr>
        </w:div>
        <w:div w:id="1345597517">
          <w:marLeft w:val="640"/>
          <w:marRight w:val="0"/>
          <w:marTop w:val="0"/>
          <w:marBottom w:val="0"/>
          <w:divBdr>
            <w:top w:val="none" w:sz="0" w:space="0" w:color="auto"/>
            <w:left w:val="none" w:sz="0" w:space="0" w:color="auto"/>
            <w:bottom w:val="none" w:sz="0" w:space="0" w:color="auto"/>
            <w:right w:val="none" w:sz="0" w:space="0" w:color="auto"/>
          </w:divBdr>
        </w:div>
        <w:div w:id="1223633505">
          <w:marLeft w:val="640"/>
          <w:marRight w:val="0"/>
          <w:marTop w:val="0"/>
          <w:marBottom w:val="0"/>
          <w:divBdr>
            <w:top w:val="none" w:sz="0" w:space="0" w:color="auto"/>
            <w:left w:val="none" w:sz="0" w:space="0" w:color="auto"/>
            <w:bottom w:val="none" w:sz="0" w:space="0" w:color="auto"/>
            <w:right w:val="none" w:sz="0" w:space="0" w:color="auto"/>
          </w:divBdr>
        </w:div>
        <w:div w:id="1748766912">
          <w:marLeft w:val="640"/>
          <w:marRight w:val="0"/>
          <w:marTop w:val="0"/>
          <w:marBottom w:val="0"/>
          <w:divBdr>
            <w:top w:val="none" w:sz="0" w:space="0" w:color="auto"/>
            <w:left w:val="none" w:sz="0" w:space="0" w:color="auto"/>
            <w:bottom w:val="none" w:sz="0" w:space="0" w:color="auto"/>
            <w:right w:val="none" w:sz="0" w:space="0" w:color="auto"/>
          </w:divBdr>
        </w:div>
        <w:div w:id="1216086666">
          <w:marLeft w:val="640"/>
          <w:marRight w:val="0"/>
          <w:marTop w:val="0"/>
          <w:marBottom w:val="0"/>
          <w:divBdr>
            <w:top w:val="none" w:sz="0" w:space="0" w:color="auto"/>
            <w:left w:val="none" w:sz="0" w:space="0" w:color="auto"/>
            <w:bottom w:val="none" w:sz="0" w:space="0" w:color="auto"/>
            <w:right w:val="none" w:sz="0" w:space="0" w:color="auto"/>
          </w:divBdr>
        </w:div>
        <w:div w:id="284044620">
          <w:marLeft w:val="640"/>
          <w:marRight w:val="0"/>
          <w:marTop w:val="0"/>
          <w:marBottom w:val="0"/>
          <w:divBdr>
            <w:top w:val="none" w:sz="0" w:space="0" w:color="auto"/>
            <w:left w:val="none" w:sz="0" w:space="0" w:color="auto"/>
            <w:bottom w:val="none" w:sz="0" w:space="0" w:color="auto"/>
            <w:right w:val="none" w:sz="0" w:space="0" w:color="auto"/>
          </w:divBdr>
        </w:div>
        <w:div w:id="715197430">
          <w:marLeft w:val="640"/>
          <w:marRight w:val="0"/>
          <w:marTop w:val="0"/>
          <w:marBottom w:val="0"/>
          <w:divBdr>
            <w:top w:val="none" w:sz="0" w:space="0" w:color="auto"/>
            <w:left w:val="none" w:sz="0" w:space="0" w:color="auto"/>
            <w:bottom w:val="none" w:sz="0" w:space="0" w:color="auto"/>
            <w:right w:val="none" w:sz="0" w:space="0" w:color="auto"/>
          </w:divBdr>
        </w:div>
      </w:divsChild>
    </w:div>
    <w:div w:id="601651557">
      <w:bodyDiv w:val="1"/>
      <w:marLeft w:val="0"/>
      <w:marRight w:val="0"/>
      <w:marTop w:val="0"/>
      <w:marBottom w:val="0"/>
      <w:divBdr>
        <w:top w:val="none" w:sz="0" w:space="0" w:color="auto"/>
        <w:left w:val="none" w:sz="0" w:space="0" w:color="auto"/>
        <w:bottom w:val="none" w:sz="0" w:space="0" w:color="auto"/>
        <w:right w:val="none" w:sz="0" w:space="0" w:color="auto"/>
      </w:divBdr>
      <w:divsChild>
        <w:div w:id="1767799897">
          <w:marLeft w:val="640"/>
          <w:marRight w:val="0"/>
          <w:marTop w:val="0"/>
          <w:marBottom w:val="0"/>
          <w:divBdr>
            <w:top w:val="none" w:sz="0" w:space="0" w:color="auto"/>
            <w:left w:val="none" w:sz="0" w:space="0" w:color="auto"/>
            <w:bottom w:val="none" w:sz="0" w:space="0" w:color="auto"/>
            <w:right w:val="none" w:sz="0" w:space="0" w:color="auto"/>
          </w:divBdr>
        </w:div>
        <w:div w:id="249891844">
          <w:marLeft w:val="640"/>
          <w:marRight w:val="0"/>
          <w:marTop w:val="0"/>
          <w:marBottom w:val="0"/>
          <w:divBdr>
            <w:top w:val="none" w:sz="0" w:space="0" w:color="auto"/>
            <w:left w:val="none" w:sz="0" w:space="0" w:color="auto"/>
            <w:bottom w:val="none" w:sz="0" w:space="0" w:color="auto"/>
            <w:right w:val="none" w:sz="0" w:space="0" w:color="auto"/>
          </w:divBdr>
        </w:div>
        <w:div w:id="59181596">
          <w:marLeft w:val="640"/>
          <w:marRight w:val="0"/>
          <w:marTop w:val="0"/>
          <w:marBottom w:val="0"/>
          <w:divBdr>
            <w:top w:val="none" w:sz="0" w:space="0" w:color="auto"/>
            <w:left w:val="none" w:sz="0" w:space="0" w:color="auto"/>
            <w:bottom w:val="none" w:sz="0" w:space="0" w:color="auto"/>
            <w:right w:val="none" w:sz="0" w:space="0" w:color="auto"/>
          </w:divBdr>
        </w:div>
        <w:div w:id="1665741020">
          <w:marLeft w:val="640"/>
          <w:marRight w:val="0"/>
          <w:marTop w:val="0"/>
          <w:marBottom w:val="0"/>
          <w:divBdr>
            <w:top w:val="none" w:sz="0" w:space="0" w:color="auto"/>
            <w:left w:val="none" w:sz="0" w:space="0" w:color="auto"/>
            <w:bottom w:val="none" w:sz="0" w:space="0" w:color="auto"/>
            <w:right w:val="none" w:sz="0" w:space="0" w:color="auto"/>
          </w:divBdr>
        </w:div>
        <w:div w:id="1905725411">
          <w:marLeft w:val="640"/>
          <w:marRight w:val="0"/>
          <w:marTop w:val="0"/>
          <w:marBottom w:val="0"/>
          <w:divBdr>
            <w:top w:val="none" w:sz="0" w:space="0" w:color="auto"/>
            <w:left w:val="none" w:sz="0" w:space="0" w:color="auto"/>
            <w:bottom w:val="none" w:sz="0" w:space="0" w:color="auto"/>
            <w:right w:val="none" w:sz="0" w:space="0" w:color="auto"/>
          </w:divBdr>
        </w:div>
        <w:div w:id="1958441165">
          <w:marLeft w:val="640"/>
          <w:marRight w:val="0"/>
          <w:marTop w:val="0"/>
          <w:marBottom w:val="0"/>
          <w:divBdr>
            <w:top w:val="none" w:sz="0" w:space="0" w:color="auto"/>
            <w:left w:val="none" w:sz="0" w:space="0" w:color="auto"/>
            <w:bottom w:val="none" w:sz="0" w:space="0" w:color="auto"/>
            <w:right w:val="none" w:sz="0" w:space="0" w:color="auto"/>
          </w:divBdr>
        </w:div>
        <w:div w:id="127206988">
          <w:marLeft w:val="640"/>
          <w:marRight w:val="0"/>
          <w:marTop w:val="0"/>
          <w:marBottom w:val="0"/>
          <w:divBdr>
            <w:top w:val="none" w:sz="0" w:space="0" w:color="auto"/>
            <w:left w:val="none" w:sz="0" w:space="0" w:color="auto"/>
            <w:bottom w:val="none" w:sz="0" w:space="0" w:color="auto"/>
            <w:right w:val="none" w:sz="0" w:space="0" w:color="auto"/>
          </w:divBdr>
        </w:div>
        <w:div w:id="272327490">
          <w:marLeft w:val="640"/>
          <w:marRight w:val="0"/>
          <w:marTop w:val="0"/>
          <w:marBottom w:val="0"/>
          <w:divBdr>
            <w:top w:val="none" w:sz="0" w:space="0" w:color="auto"/>
            <w:left w:val="none" w:sz="0" w:space="0" w:color="auto"/>
            <w:bottom w:val="none" w:sz="0" w:space="0" w:color="auto"/>
            <w:right w:val="none" w:sz="0" w:space="0" w:color="auto"/>
          </w:divBdr>
        </w:div>
        <w:div w:id="191304959">
          <w:marLeft w:val="640"/>
          <w:marRight w:val="0"/>
          <w:marTop w:val="0"/>
          <w:marBottom w:val="0"/>
          <w:divBdr>
            <w:top w:val="none" w:sz="0" w:space="0" w:color="auto"/>
            <w:left w:val="none" w:sz="0" w:space="0" w:color="auto"/>
            <w:bottom w:val="none" w:sz="0" w:space="0" w:color="auto"/>
            <w:right w:val="none" w:sz="0" w:space="0" w:color="auto"/>
          </w:divBdr>
        </w:div>
        <w:div w:id="249823869">
          <w:marLeft w:val="640"/>
          <w:marRight w:val="0"/>
          <w:marTop w:val="0"/>
          <w:marBottom w:val="0"/>
          <w:divBdr>
            <w:top w:val="none" w:sz="0" w:space="0" w:color="auto"/>
            <w:left w:val="none" w:sz="0" w:space="0" w:color="auto"/>
            <w:bottom w:val="none" w:sz="0" w:space="0" w:color="auto"/>
            <w:right w:val="none" w:sz="0" w:space="0" w:color="auto"/>
          </w:divBdr>
        </w:div>
        <w:div w:id="1929805781">
          <w:marLeft w:val="640"/>
          <w:marRight w:val="0"/>
          <w:marTop w:val="0"/>
          <w:marBottom w:val="0"/>
          <w:divBdr>
            <w:top w:val="none" w:sz="0" w:space="0" w:color="auto"/>
            <w:left w:val="none" w:sz="0" w:space="0" w:color="auto"/>
            <w:bottom w:val="none" w:sz="0" w:space="0" w:color="auto"/>
            <w:right w:val="none" w:sz="0" w:space="0" w:color="auto"/>
          </w:divBdr>
        </w:div>
        <w:div w:id="751047286">
          <w:marLeft w:val="640"/>
          <w:marRight w:val="0"/>
          <w:marTop w:val="0"/>
          <w:marBottom w:val="0"/>
          <w:divBdr>
            <w:top w:val="none" w:sz="0" w:space="0" w:color="auto"/>
            <w:left w:val="none" w:sz="0" w:space="0" w:color="auto"/>
            <w:bottom w:val="none" w:sz="0" w:space="0" w:color="auto"/>
            <w:right w:val="none" w:sz="0" w:space="0" w:color="auto"/>
          </w:divBdr>
        </w:div>
        <w:div w:id="1146699357">
          <w:marLeft w:val="640"/>
          <w:marRight w:val="0"/>
          <w:marTop w:val="0"/>
          <w:marBottom w:val="0"/>
          <w:divBdr>
            <w:top w:val="none" w:sz="0" w:space="0" w:color="auto"/>
            <w:left w:val="none" w:sz="0" w:space="0" w:color="auto"/>
            <w:bottom w:val="none" w:sz="0" w:space="0" w:color="auto"/>
            <w:right w:val="none" w:sz="0" w:space="0" w:color="auto"/>
          </w:divBdr>
        </w:div>
        <w:div w:id="77337376">
          <w:marLeft w:val="640"/>
          <w:marRight w:val="0"/>
          <w:marTop w:val="0"/>
          <w:marBottom w:val="0"/>
          <w:divBdr>
            <w:top w:val="none" w:sz="0" w:space="0" w:color="auto"/>
            <w:left w:val="none" w:sz="0" w:space="0" w:color="auto"/>
            <w:bottom w:val="none" w:sz="0" w:space="0" w:color="auto"/>
            <w:right w:val="none" w:sz="0" w:space="0" w:color="auto"/>
          </w:divBdr>
        </w:div>
        <w:div w:id="988095763">
          <w:marLeft w:val="640"/>
          <w:marRight w:val="0"/>
          <w:marTop w:val="0"/>
          <w:marBottom w:val="0"/>
          <w:divBdr>
            <w:top w:val="none" w:sz="0" w:space="0" w:color="auto"/>
            <w:left w:val="none" w:sz="0" w:space="0" w:color="auto"/>
            <w:bottom w:val="none" w:sz="0" w:space="0" w:color="auto"/>
            <w:right w:val="none" w:sz="0" w:space="0" w:color="auto"/>
          </w:divBdr>
        </w:div>
        <w:div w:id="1260135780">
          <w:marLeft w:val="640"/>
          <w:marRight w:val="0"/>
          <w:marTop w:val="0"/>
          <w:marBottom w:val="0"/>
          <w:divBdr>
            <w:top w:val="none" w:sz="0" w:space="0" w:color="auto"/>
            <w:left w:val="none" w:sz="0" w:space="0" w:color="auto"/>
            <w:bottom w:val="none" w:sz="0" w:space="0" w:color="auto"/>
            <w:right w:val="none" w:sz="0" w:space="0" w:color="auto"/>
          </w:divBdr>
        </w:div>
        <w:div w:id="327557434">
          <w:marLeft w:val="640"/>
          <w:marRight w:val="0"/>
          <w:marTop w:val="0"/>
          <w:marBottom w:val="0"/>
          <w:divBdr>
            <w:top w:val="none" w:sz="0" w:space="0" w:color="auto"/>
            <w:left w:val="none" w:sz="0" w:space="0" w:color="auto"/>
            <w:bottom w:val="none" w:sz="0" w:space="0" w:color="auto"/>
            <w:right w:val="none" w:sz="0" w:space="0" w:color="auto"/>
          </w:divBdr>
        </w:div>
        <w:div w:id="1388259360">
          <w:marLeft w:val="640"/>
          <w:marRight w:val="0"/>
          <w:marTop w:val="0"/>
          <w:marBottom w:val="0"/>
          <w:divBdr>
            <w:top w:val="none" w:sz="0" w:space="0" w:color="auto"/>
            <w:left w:val="none" w:sz="0" w:space="0" w:color="auto"/>
            <w:bottom w:val="none" w:sz="0" w:space="0" w:color="auto"/>
            <w:right w:val="none" w:sz="0" w:space="0" w:color="auto"/>
          </w:divBdr>
        </w:div>
        <w:div w:id="2036809774">
          <w:marLeft w:val="640"/>
          <w:marRight w:val="0"/>
          <w:marTop w:val="0"/>
          <w:marBottom w:val="0"/>
          <w:divBdr>
            <w:top w:val="none" w:sz="0" w:space="0" w:color="auto"/>
            <w:left w:val="none" w:sz="0" w:space="0" w:color="auto"/>
            <w:bottom w:val="none" w:sz="0" w:space="0" w:color="auto"/>
            <w:right w:val="none" w:sz="0" w:space="0" w:color="auto"/>
          </w:divBdr>
        </w:div>
        <w:div w:id="1065447699">
          <w:marLeft w:val="640"/>
          <w:marRight w:val="0"/>
          <w:marTop w:val="0"/>
          <w:marBottom w:val="0"/>
          <w:divBdr>
            <w:top w:val="none" w:sz="0" w:space="0" w:color="auto"/>
            <w:left w:val="none" w:sz="0" w:space="0" w:color="auto"/>
            <w:bottom w:val="none" w:sz="0" w:space="0" w:color="auto"/>
            <w:right w:val="none" w:sz="0" w:space="0" w:color="auto"/>
          </w:divBdr>
        </w:div>
        <w:div w:id="448135172">
          <w:marLeft w:val="640"/>
          <w:marRight w:val="0"/>
          <w:marTop w:val="0"/>
          <w:marBottom w:val="0"/>
          <w:divBdr>
            <w:top w:val="none" w:sz="0" w:space="0" w:color="auto"/>
            <w:left w:val="none" w:sz="0" w:space="0" w:color="auto"/>
            <w:bottom w:val="none" w:sz="0" w:space="0" w:color="auto"/>
            <w:right w:val="none" w:sz="0" w:space="0" w:color="auto"/>
          </w:divBdr>
        </w:div>
        <w:div w:id="644240007">
          <w:marLeft w:val="640"/>
          <w:marRight w:val="0"/>
          <w:marTop w:val="0"/>
          <w:marBottom w:val="0"/>
          <w:divBdr>
            <w:top w:val="none" w:sz="0" w:space="0" w:color="auto"/>
            <w:left w:val="none" w:sz="0" w:space="0" w:color="auto"/>
            <w:bottom w:val="none" w:sz="0" w:space="0" w:color="auto"/>
            <w:right w:val="none" w:sz="0" w:space="0" w:color="auto"/>
          </w:divBdr>
        </w:div>
      </w:divsChild>
    </w:div>
    <w:div w:id="610742693">
      <w:bodyDiv w:val="1"/>
      <w:marLeft w:val="0"/>
      <w:marRight w:val="0"/>
      <w:marTop w:val="0"/>
      <w:marBottom w:val="0"/>
      <w:divBdr>
        <w:top w:val="none" w:sz="0" w:space="0" w:color="auto"/>
        <w:left w:val="none" w:sz="0" w:space="0" w:color="auto"/>
        <w:bottom w:val="none" w:sz="0" w:space="0" w:color="auto"/>
        <w:right w:val="none" w:sz="0" w:space="0" w:color="auto"/>
      </w:divBdr>
      <w:divsChild>
        <w:div w:id="1549489202">
          <w:marLeft w:val="640"/>
          <w:marRight w:val="0"/>
          <w:marTop w:val="0"/>
          <w:marBottom w:val="0"/>
          <w:divBdr>
            <w:top w:val="none" w:sz="0" w:space="0" w:color="auto"/>
            <w:left w:val="none" w:sz="0" w:space="0" w:color="auto"/>
            <w:bottom w:val="none" w:sz="0" w:space="0" w:color="auto"/>
            <w:right w:val="none" w:sz="0" w:space="0" w:color="auto"/>
          </w:divBdr>
        </w:div>
        <w:div w:id="685208022">
          <w:marLeft w:val="640"/>
          <w:marRight w:val="0"/>
          <w:marTop w:val="0"/>
          <w:marBottom w:val="0"/>
          <w:divBdr>
            <w:top w:val="none" w:sz="0" w:space="0" w:color="auto"/>
            <w:left w:val="none" w:sz="0" w:space="0" w:color="auto"/>
            <w:bottom w:val="none" w:sz="0" w:space="0" w:color="auto"/>
            <w:right w:val="none" w:sz="0" w:space="0" w:color="auto"/>
          </w:divBdr>
        </w:div>
        <w:div w:id="1310935649">
          <w:marLeft w:val="640"/>
          <w:marRight w:val="0"/>
          <w:marTop w:val="0"/>
          <w:marBottom w:val="0"/>
          <w:divBdr>
            <w:top w:val="none" w:sz="0" w:space="0" w:color="auto"/>
            <w:left w:val="none" w:sz="0" w:space="0" w:color="auto"/>
            <w:bottom w:val="none" w:sz="0" w:space="0" w:color="auto"/>
            <w:right w:val="none" w:sz="0" w:space="0" w:color="auto"/>
          </w:divBdr>
        </w:div>
        <w:div w:id="2048411440">
          <w:marLeft w:val="640"/>
          <w:marRight w:val="0"/>
          <w:marTop w:val="0"/>
          <w:marBottom w:val="0"/>
          <w:divBdr>
            <w:top w:val="none" w:sz="0" w:space="0" w:color="auto"/>
            <w:left w:val="none" w:sz="0" w:space="0" w:color="auto"/>
            <w:bottom w:val="none" w:sz="0" w:space="0" w:color="auto"/>
            <w:right w:val="none" w:sz="0" w:space="0" w:color="auto"/>
          </w:divBdr>
        </w:div>
        <w:div w:id="137962266">
          <w:marLeft w:val="640"/>
          <w:marRight w:val="0"/>
          <w:marTop w:val="0"/>
          <w:marBottom w:val="0"/>
          <w:divBdr>
            <w:top w:val="none" w:sz="0" w:space="0" w:color="auto"/>
            <w:left w:val="none" w:sz="0" w:space="0" w:color="auto"/>
            <w:bottom w:val="none" w:sz="0" w:space="0" w:color="auto"/>
            <w:right w:val="none" w:sz="0" w:space="0" w:color="auto"/>
          </w:divBdr>
        </w:div>
        <w:div w:id="829560635">
          <w:marLeft w:val="640"/>
          <w:marRight w:val="0"/>
          <w:marTop w:val="0"/>
          <w:marBottom w:val="0"/>
          <w:divBdr>
            <w:top w:val="none" w:sz="0" w:space="0" w:color="auto"/>
            <w:left w:val="none" w:sz="0" w:space="0" w:color="auto"/>
            <w:bottom w:val="none" w:sz="0" w:space="0" w:color="auto"/>
            <w:right w:val="none" w:sz="0" w:space="0" w:color="auto"/>
          </w:divBdr>
        </w:div>
        <w:div w:id="1152210811">
          <w:marLeft w:val="640"/>
          <w:marRight w:val="0"/>
          <w:marTop w:val="0"/>
          <w:marBottom w:val="0"/>
          <w:divBdr>
            <w:top w:val="none" w:sz="0" w:space="0" w:color="auto"/>
            <w:left w:val="none" w:sz="0" w:space="0" w:color="auto"/>
            <w:bottom w:val="none" w:sz="0" w:space="0" w:color="auto"/>
            <w:right w:val="none" w:sz="0" w:space="0" w:color="auto"/>
          </w:divBdr>
        </w:div>
      </w:divsChild>
    </w:div>
    <w:div w:id="653879746">
      <w:bodyDiv w:val="1"/>
      <w:marLeft w:val="0"/>
      <w:marRight w:val="0"/>
      <w:marTop w:val="0"/>
      <w:marBottom w:val="0"/>
      <w:divBdr>
        <w:top w:val="none" w:sz="0" w:space="0" w:color="auto"/>
        <w:left w:val="none" w:sz="0" w:space="0" w:color="auto"/>
        <w:bottom w:val="none" w:sz="0" w:space="0" w:color="auto"/>
        <w:right w:val="none" w:sz="0" w:space="0" w:color="auto"/>
      </w:divBdr>
      <w:divsChild>
        <w:div w:id="2078431904">
          <w:marLeft w:val="640"/>
          <w:marRight w:val="0"/>
          <w:marTop w:val="0"/>
          <w:marBottom w:val="0"/>
          <w:divBdr>
            <w:top w:val="none" w:sz="0" w:space="0" w:color="auto"/>
            <w:left w:val="none" w:sz="0" w:space="0" w:color="auto"/>
            <w:bottom w:val="none" w:sz="0" w:space="0" w:color="auto"/>
            <w:right w:val="none" w:sz="0" w:space="0" w:color="auto"/>
          </w:divBdr>
        </w:div>
        <w:div w:id="666523354">
          <w:marLeft w:val="640"/>
          <w:marRight w:val="0"/>
          <w:marTop w:val="0"/>
          <w:marBottom w:val="0"/>
          <w:divBdr>
            <w:top w:val="none" w:sz="0" w:space="0" w:color="auto"/>
            <w:left w:val="none" w:sz="0" w:space="0" w:color="auto"/>
            <w:bottom w:val="none" w:sz="0" w:space="0" w:color="auto"/>
            <w:right w:val="none" w:sz="0" w:space="0" w:color="auto"/>
          </w:divBdr>
        </w:div>
        <w:div w:id="155925213">
          <w:marLeft w:val="640"/>
          <w:marRight w:val="0"/>
          <w:marTop w:val="0"/>
          <w:marBottom w:val="0"/>
          <w:divBdr>
            <w:top w:val="none" w:sz="0" w:space="0" w:color="auto"/>
            <w:left w:val="none" w:sz="0" w:space="0" w:color="auto"/>
            <w:bottom w:val="none" w:sz="0" w:space="0" w:color="auto"/>
            <w:right w:val="none" w:sz="0" w:space="0" w:color="auto"/>
          </w:divBdr>
        </w:div>
        <w:div w:id="1896039754">
          <w:marLeft w:val="640"/>
          <w:marRight w:val="0"/>
          <w:marTop w:val="0"/>
          <w:marBottom w:val="0"/>
          <w:divBdr>
            <w:top w:val="none" w:sz="0" w:space="0" w:color="auto"/>
            <w:left w:val="none" w:sz="0" w:space="0" w:color="auto"/>
            <w:bottom w:val="none" w:sz="0" w:space="0" w:color="auto"/>
            <w:right w:val="none" w:sz="0" w:space="0" w:color="auto"/>
          </w:divBdr>
        </w:div>
        <w:div w:id="515733332">
          <w:marLeft w:val="640"/>
          <w:marRight w:val="0"/>
          <w:marTop w:val="0"/>
          <w:marBottom w:val="0"/>
          <w:divBdr>
            <w:top w:val="none" w:sz="0" w:space="0" w:color="auto"/>
            <w:left w:val="none" w:sz="0" w:space="0" w:color="auto"/>
            <w:bottom w:val="none" w:sz="0" w:space="0" w:color="auto"/>
            <w:right w:val="none" w:sz="0" w:space="0" w:color="auto"/>
          </w:divBdr>
        </w:div>
        <w:div w:id="1192105202">
          <w:marLeft w:val="640"/>
          <w:marRight w:val="0"/>
          <w:marTop w:val="0"/>
          <w:marBottom w:val="0"/>
          <w:divBdr>
            <w:top w:val="none" w:sz="0" w:space="0" w:color="auto"/>
            <w:left w:val="none" w:sz="0" w:space="0" w:color="auto"/>
            <w:bottom w:val="none" w:sz="0" w:space="0" w:color="auto"/>
            <w:right w:val="none" w:sz="0" w:space="0" w:color="auto"/>
          </w:divBdr>
        </w:div>
        <w:div w:id="1100219911">
          <w:marLeft w:val="640"/>
          <w:marRight w:val="0"/>
          <w:marTop w:val="0"/>
          <w:marBottom w:val="0"/>
          <w:divBdr>
            <w:top w:val="none" w:sz="0" w:space="0" w:color="auto"/>
            <w:left w:val="none" w:sz="0" w:space="0" w:color="auto"/>
            <w:bottom w:val="none" w:sz="0" w:space="0" w:color="auto"/>
            <w:right w:val="none" w:sz="0" w:space="0" w:color="auto"/>
          </w:divBdr>
        </w:div>
        <w:div w:id="834344363">
          <w:marLeft w:val="640"/>
          <w:marRight w:val="0"/>
          <w:marTop w:val="0"/>
          <w:marBottom w:val="0"/>
          <w:divBdr>
            <w:top w:val="none" w:sz="0" w:space="0" w:color="auto"/>
            <w:left w:val="none" w:sz="0" w:space="0" w:color="auto"/>
            <w:bottom w:val="none" w:sz="0" w:space="0" w:color="auto"/>
            <w:right w:val="none" w:sz="0" w:space="0" w:color="auto"/>
          </w:divBdr>
        </w:div>
        <w:div w:id="1725911792">
          <w:marLeft w:val="640"/>
          <w:marRight w:val="0"/>
          <w:marTop w:val="0"/>
          <w:marBottom w:val="0"/>
          <w:divBdr>
            <w:top w:val="none" w:sz="0" w:space="0" w:color="auto"/>
            <w:left w:val="none" w:sz="0" w:space="0" w:color="auto"/>
            <w:bottom w:val="none" w:sz="0" w:space="0" w:color="auto"/>
            <w:right w:val="none" w:sz="0" w:space="0" w:color="auto"/>
          </w:divBdr>
        </w:div>
        <w:div w:id="1824083111">
          <w:marLeft w:val="640"/>
          <w:marRight w:val="0"/>
          <w:marTop w:val="0"/>
          <w:marBottom w:val="0"/>
          <w:divBdr>
            <w:top w:val="none" w:sz="0" w:space="0" w:color="auto"/>
            <w:left w:val="none" w:sz="0" w:space="0" w:color="auto"/>
            <w:bottom w:val="none" w:sz="0" w:space="0" w:color="auto"/>
            <w:right w:val="none" w:sz="0" w:space="0" w:color="auto"/>
          </w:divBdr>
        </w:div>
        <w:div w:id="1365131819">
          <w:marLeft w:val="640"/>
          <w:marRight w:val="0"/>
          <w:marTop w:val="0"/>
          <w:marBottom w:val="0"/>
          <w:divBdr>
            <w:top w:val="none" w:sz="0" w:space="0" w:color="auto"/>
            <w:left w:val="none" w:sz="0" w:space="0" w:color="auto"/>
            <w:bottom w:val="none" w:sz="0" w:space="0" w:color="auto"/>
            <w:right w:val="none" w:sz="0" w:space="0" w:color="auto"/>
          </w:divBdr>
        </w:div>
        <w:div w:id="698894693">
          <w:marLeft w:val="640"/>
          <w:marRight w:val="0"/>
          <w:marTop w:val="0"/>
          <w:marBottom w:val="0"/>
          <w:divBdr>
            <w:top w:val="none" w:sz="0" w:space="0" w:color="auto"/>
            <w:left w:val="none" w:sz="0" w:space="0" w:color="auto"/>
            <w:bottom w:val="none" w:sz="0" w:space="0" w:color="auto"/>
            <w:right w:val="none" w:sz="0" w:space="0" w:color="auto"/>
          </w:divBdr>
        </w:div>
        <w:div w:id="1614441753">
          <w:marLeft w:val="640"/>
          <w:marRight w:val="0"/>
          <w:marTop w:val="0"/>
          <w:marBottom w:val="0"/>
          <w:divBdr>
            <w:top w:val="none" w:sz="0" w:space="0" w:color="auto"/>
            <w:left w:val="none" w:sz="0" w:space="0" w:color="auto"/>
            <w:bottom w:val="none" w:sz="0" w:space="0" w:color="auto"/>
            <w:right w:val="none" w:sz="0" w:space="0" w:color="auto"/>
          </w:divBdr>
        </w:div>
        <w:div w:id="411321126">
          <w:marLeft w:val="640"/>
          <w:marRight w:val="0"/>
          <w:marTop w:val="0"/>
          <w:marBottom w:val="0"/>
          <w:divBdr>
            <w:top w:val="none" w:sz="0" w:space="0" w:color="auto"/>
            <w:left w:val="none" w:sz="0" w:space="0" w:color="auto"/>
            <w:bottom w:val="none" w:sz="0" w:space="0" w:color="auto"/>
            <w:right w:val="none" w:sz="0" w:space="0" w:color="auto"/>
          </w:divBdr>
        </w:div>
        <w:div w:id="2103062584">
          <w:marLeft w:val="640"/>
          <w:marRight w:val="0"/>
          <w:marTop w:val="0"/>
          <w:marBottom w:val="0"/>
          <w:divBdr>
            <w:top w:val="none" w:sz="0" w:space="0" w:color="auto"/>
            <w:left w:val="none" w:sz="0" w:space="0" w:color="auto"/>
            <w:bottom w:val="none" w:sz="0" w:space="0" w:color="auto"/>
            <w:right w:val="none" w:sz="0" w:space="0" w:color="auto"/>
          </w:divBdr>
        </w:div>
        <w:div w:id="1591308242">
          <w:marLeft w:val="640"/>
          <w:marRight w:val="0"/>
          <w:marTop w:val="0"/>
          <w:marBottom w:val="0"/>
          <w:divBdr>
            <w:top w:val="none" w:sz="0" w:space="0" w:color="auto"/>
            <w:left w:val="none" w:sz="0" w:space="0" w:color="auto"/>
            <w:bottom w:val="none" w:sz="0" w:space="0" w:color="auto"/>
            <w:right w:val="none" w:sz="0" w:space="0" w:color="auto"/>
          </w:divBdr>
        </w:div>
        <w:div w:id="297079555">
          <w:marLeft w:val="640"/>
          <w:marRight w:val="0"/>
          <w:marTop w:val="0"/>
          <w:marBottom w:val="0"/>
          <w:divBdr>
            <w:top w:val="none" w:sz="0" w:space="0" w:color="auto"/>
            <w:left w:val="none" w:sz="0" w:space="0" w:color="auto"/>
            <w:bottom w:val="none" w:sz="0" w:space="0" w:color="auto"/>
            <w:right w:val="none" w:sz="0" w:space="0" w:color="auto"/>
          </w:divBdr>
        </w:div>
        <w:div w:id="1259410646">
          <w:marLeft w:val="640"/>
          <w:marRight w:val="0"/>
          <w:marTop w:val="0"/>
          <w:marBottom w:val="0"/>
          <w:divBdr>
            <w:top w:val="none" w:sz="0" w:space="0" w:color="auto"/>
            <w:left w:val="none" w:sz="0" w:space="0" w:color="auto"/>
            <w:bottom w:val="none" w:sz="0" w:space="0" w:color="auto"/>
            <w:right w:val="none" w:sz="0" w:space="0" w:color="auto"/>
          </w:divBdr>
        </w:div>
        <w:div w:id="564486808">
          <w:marLeft w:val="640"/>
          <w:marRight w:val="0"/>
          <w:marTop w:val="0"/>
          <w:marBottom w:val="0"/>
          <w:divBdr>
            <w:top w:val="none" w:sz="0" w:space="0" w:color="auto"/>
            <w:left w:val="none" w:sz="0" w:space="0" w:color="auto"/>
            <w:bottom w:val="none" w:sz="0" w:space="0" w:color="auto"/>
            <w:right w:val="none" w:sz="0" w:space="0" w:color="auto"/>
          </w:divBdr>
        </w:div>
        <w:div w:id="289407396">
          <w:marLeft w:val="640"/>
          <w:marRight w:val="0"/>
          <w:marTop w:val="0"/>
          <w:marBottom w:val="0"/>
          <w:divBdr>
            <w:top w:val="none" w:sz="0" w:space="0" w:color="auto"/>
            <w:left w:val="none" w:sz="0" w:space="0" w:color="auto"/>
            <w:bottom w:val="none" w:sz="0" w:space="0" w:color="auto"/>
            <w:right w:val="none" w:sz="0" w:space="0" w:color="auto"/>
          </w:divBdr>
        </w:div>
        <w:div w:id="149566627">
          <w:marLeft w:val="640"/>
          <w:marRight w:val="0"/>
          <w:marTop w:val="0"/>
          <w:marBottom w:val="0"/>
          <w:divBdr>
            <w:top w:val="none" w:sz="0" w:space="0" w:color="auto"/>
            <w:left w:val="none" w:sz="0" w:space="0" w:color="auto"/>
            <w:bottom w:val="none" w:sz="0" w:space="0" w:color="auto"/>
            <w:right w:val="none" w:sz="0" w:space="0" w:color="auto"/>
          </w:divBdr>
        </w:div>
        <w:div w:id="2075856462">
          <w:marLeft w:val="640"/>
          <w:marRight w:val="0"/>
          <w:marTop w:val="0"/>
          <w:marBottom w:val="0"/>
          <w:divBdr>
            <w:top w:val="none" w:sz="0" w:space="0" w:color="auto"/>
            <w:left w:val="none" w:sz="0" w:space="0" w:color="auto"/>
            <w:bottom w:val="none" w:sz="0" w:space="0" w:color="auto"/>
            <w:right w:val="none" w:sz="0" w:space="0" w:color="auto"/>
          </w:divBdr>
        </w:div>
        <w:div w:id="1050347873">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1591423939">
          <w:marLeft w:val="640"/>
          <w:marRight w:val="0"/>
          <w:marTop w:val="0"/>
          <w:marBottom w:val="0"/>
          <w:divBdr>
            <w:top w:val="none" w:sz="0" w:space="0" w:color="auto"/>
            <w:left w:val="none" w:sz="0" w:space="0" w:color="auto"/>
            <w:bottom w:val="none" w:sz="0" w:space="0" w:color="auto"/>
            <w:right w:val="none" w:sz="0" w:space="0" w:color="auto"/>
          </w:divBdr>
        </w:div>
        <w:div w:id="1772893393">
          <w:marLeft w:val="640"/>
          <w:marRight w:val="0"/>
          <w:marTop w:val="0"/>
          <w:marBottom w:val="0"/>
          <w:divBdr>
            <w:top w:val="none" w:sz="0" w:space="0" w:color="auto"/>
            <w:left w:val="none" w:sz="0" w:space="0" w:color="auto"/>
            <w:bottom w:val="none" w:sz="0" w:space="0" w:color="auto"/>
            <w:right w:val="none" w:sz="0" w:space="0" w:color="auto"/>
          </w:divBdr>
        </w:div>
        <w:div w:id="588194193">
          <w:marLeft w:val="640"/>
          <w:marRight w:val="0"/>
          <w:marTop w:val="0"/>
          <w:marBottom w:val="0"/>
          <w:divBdr>
            <w:top w:val="none" w:sz="0" w:space="0" w:color="auto"/>
            <w:left w:val="none" w:sz="0" w:space="0" w:color="auto"/>
            <w:bottom w:val="none" w:sz="0" w:space="0" w:color="auto"/>
            <w:right w:val="none" w:sz="0" w:space="0" w:color="auto"/>
          </w:divBdr>
        </w:div>
        <w:div w:id="899100112">
          <w:marLeft w:val="640"/>
          <w:marRight w:val="0"/>
          <w:marTop w:val="0"/>
          <w:marBottom w:val="0"/>
          <w:divBdr>
            <w:top w:val="none" w:sz="0" w:space="0" w:color="auto"/>
            <w:left w:val="none" w:sz="0" w:space="0" w:color="auto"/>
            <w:bottom w:val="none" w:sz="0" w:space="0" w:color="auto"/>
            <w:right w:val="none" w:sz="0" w:space="0" w:color="auto"/>
          </w:divBdr>
        </w:div>
        <w:div w:id="1689454129">
          <w:marLeft w:val="640"/>
          <w:marRight w:val="0"/>
          <w:marTop w:val="0"/>
          <w:marBottom w:val="0"/>
          <w:divBdr>
            <w:top w:val="none" w:sz="0" w:space="0" w:color="auto"/>
            <w:left w:val="none" w:sz="0" w:space="0" w:color="auto"/>
            <w:bottom w:val="none" w:sz="0" w:space="0" w:color="auto"/>
            <w:right w:val="none" w:sz="0" w:space="0" w:color="auto"/>
          </w:divBdr>
        </w:div>
        <w:div w:id="337386011">
          <w:marLeft w:val="640"/>
          <w:marRight w:val="0"/>
          <w:marTop w:val="0"/>
          <w:marBottom w:val="0"/>
          <w:divBdr>
            <w:top w:val="none" w:sz="0" w:space="0" w:color="auto"/>
            <w:left w:val="none" w:sz="0" w:space="0" w:color="auto"/>
            <w:bottom w:val="none" w:sz="0" w:space="0" w:color="auto"/>
            <w:right w:val="none" w:sz="0" w:space="0" w:color="auto"/>
          </w:divBdr>
        </w:div>
        <w:div w:id="1693535099">
          <w:marLeft w:val="640"/>
          <w:marRight w:val="0"/>
          <w:marTop w:val="0"/>
          <w:marBottom w:val="0"/>
          <w:divBdr>
            <w:top w:val="none" w:sz="0" w:space="0" w:color="auto"/>
            <w:left w:val="none" w:sz="0" w:space="0" w:color="auto"/>
            <w:bottom w:val="none" w:sz="0" w:space="0" w:color="auto"/>
            <w:right w:val="none" w:sz="0" w:space="0" w:color="auto"/>
          </w:divBdr>
        </w:div>
      </w:divsChild>
    </w:div>
    <w:div w:id="656687792">
      <w:bodyDiv w:val="1"/>
      <w:marLeft w:val="0"/>
      <w:marRight w:val="0"/>
      <w:marTop w:val="0"/>
      <w:marBottom w:val="0"/>
      <w:divBdr>
        <w:top w:val="none" w:sz="0" w:space="0" w:color="auto"/>
        <w:left w:val="none" w:sz="0" w:space="0" w:color="auto"/>
        <w:bottom w:val="none" w:sz="0" w:space="0" w:color="auto"/>
        <w:right w:val="none" w:sz="0" w:space="0" w:color="auto"/>
      </w:divBdr>
      <w:divsChild>
        <w:div w:id="1873882758">
          <w:marLeft w:val="640"/>
          <w:marRight w:val="0"/>
          <w:marTop w:val="0"/>
          <w:marBottom w:val="0"/>
          <w:divBdr>
            <w:top w:val="none" w:sz="0" w:space="0" w:color="auto"/>
            <w:left w:val="none" w:sz="0" w:space="0" w:color="auto"/>
            <w:bottom w:val="none" w:sz="0" w:space="0" w:color="auto"/>
            <w:right w:val="none" w:sz="0" w:space="0" w:color="auto"/>
          </w:divBdr>
        </w:div>
        <w:div w:id="348220311">
          <w:marLeft w:val="640"/>
          <w:marRight w:val="0"/>
          <w:marTop w:val="0"/>
          <w:marBottom w:val="0"/>
          <w:divBdr>
            <w:top w:val="none" w:sz="0" w:space="0" w:color="auto"/>
            <w:left w:val="none" w:sz="0" w:space="0" w:color="auto"/>
            <w:bottom w:val="none" w:sz="0" w:space="0" w:color="auto"/>
            <w:right w:val="none" w:sz="0" w:space="0" w:color="auto"/>
          </w:divBdr>
        </w:div>
        <w:div w:id="635140786">
          <w:marLeft w:val="640"/>
          <w:marRight w:val="0"/>
          <w:marTop w:val="0"/>
          <w:marBottom w:val="0"/>
          <w:divBdr>
            <w:top w:val="none" w:sz="0" w:space="0" w:color="auto"/>
            <w:left w:val="none" w:sz="0" w:space="0" w:color="auto"/>
            <w:bottom w:val="none" w:sz="0" w:space="0" w:color="auto"/>
            <w:right w:val="none" w:sz="0" w:space="0" w:color="auto"/>
          </w:divBdr>
        </w:div>
        <w:div w:id="499320289">
          <w:marLeft w:val="640"/>
          <w:marRight w:val="0"/>
          <w:marTop w:val="0"/>
          <w:marBottom w:val="0"/>
          <w:divBdr>
            <w:top w:val="none" w:sz="0" w:space="0" w:color="auto"/>
            <w:left w:val="none" w:sz="0" w:space="0" w:color="auto"/>
            <w:bottom w:val="none" w:sz="0" w:space="0" w:color="auto"/>
            <w:right w:val="none" w:sz="0" w:space="0" w:color="auto"/>
          </w:divBdr>
        </w:div>
        <w:div w:id="933709586">
          <w:marLeft w:val="640"/>
          <w:marRight w:val="0"/>
          <w:marTop w:val="0"/>
          <w:marBottom w:val="0"/>
          <w:divBdr>
            <w:top w:val="none" w:sz="0" w:space="0" w:color="auto"/>
            <w:left w:val="none" w:sz="0" w:space="0" w:color="auto"/>
            <w:bottom w:val="none" w:sz="0" w:space="0" w:color="auto"/>
            <w:right w:val="none" w:sz="0" w:space="0" w:color="auto"/>
          </w:divBdr>
        </w:div>
        <w:div w:id="189032598">
          <w:marLeft w:val="640"/>
          <w:marRight w:val="0"/>
          <w:marTop w:val="0"/>
          <w:marBottom w:val="0"/>
          <w:divBdr>
            <w:top w:val="none" w:sz="0" w:space="0" w:color="auto"/>
            <w:left w:val="none" w:sz="0" w:space="0" w:color="auto"/>
            <w:bottom w:val="none" w:sz="0" w:space="0" w:color="auto"/>
            <w:right w:val="none" w:sz="0" w:space="0" w:color="auto"/>
          </w:divBdr>
        </w:div>
        <w:div w:id="571895989">
          <w:marLeft w:val="640"/>
          <w:marRight w:val="0"/>
          <w:marTop w:val="0"/>
          <w:marBottom w:val="0"/>
          <w:divBdr>
            <w:top w:val="none" w:sz="0" w:space="0" w:color="auto"/>
            <w:left w:val="none" w:sz="0" w:space="0" w:color="auto"/>
            <w:bottom w:val="none" w:sz="0" w:space="0" w:color="auto"/>
            <w:right w:val="none" w:sz="0" w:space="0" w:color="auto"/>
          </w:divBdr>
        </w:div>
        <w:div w:id="234819800">
          <w:marLeft w:val="640"/>
          <w:marRight w:val="0"/>
          <w:marTop w:val="0"/>
          <w:marBottom w:val="0"/>
          <w:divBdr>
            <w:top w:val="none" w:sz="0" w:space="0" w:color="auto"/>
            <w:left w:val="none" w:sz="0" w:space="0" w:color="auto"/>
            <w:bottom w:val="none" w:sz="0" w:space="0" w:color="auto"/>
            <w:right w:val="none" w:sz="0" w:space="0" w:color="auto"/>
          </w:divBdr>
        </w:div>
        <w:div w:id="102577434">
          <w:marLeft w:val="640"/>
          <w:marRight w:val="0"/>
          <w:marTop w:val="0"/>
          <w:marBottom w:val="0"/>
          <w:divBdr>
            <w:top w:val="none" w:sz="0" w:space="0" w:color="auto"/>
            <w:left w:val="none" w:sz="0" w:space="0" w:color="auto"/>
            <w:bottom w:val="none" w:sz="0" w:space="0" w:color="auto"/>
            <w:right w:val="none" w:sz="0" w:space="0" w:color="auto"/>
          </w:divBdr>
        </w:div>
        <w:div w:id="1091898269">
          <w:marLeft w:val="640"/>
          <w:marRight w:val="0"/>
          <w:marTop w:val="0"/>
          <w:marBottom w:val="0"/>
          <w:divBdr>
            <w:top w:val="none" w:sz="0" w:space="0" w:color="auto"/>
            <w:left w:val="none" w:sz="0" w:space="0" w:color="auto"/>
            <w:bottom w:val="none" w:sz="0" w:space="0" w:color="auto"/>
            <w:right w:val="none" w:sz="0" w:space="0" w:color="auto"/>
          </w:divBdr>
        </w:div>
        <w:div w:id="611787139">
          <w:marLeft w:val="640"/>
          <w:marRight w:val="0"/>
          <w:marTop w:val="0"/>
          <w:marBottom w:val="0"/>
          <w:divBdr>
            <w:top w:val="none" w:sz="0" w:space="0" w:color="auto"/>
            <w:left w:val="none" w:sz="0" w:space="0" w:color="auto"/>
            <w:bottom w:val="none" w:sz="0" w:space="0" w:color="auto"/>
            <w:right w:val="none" w:sz="0" w:space="0" w:color="auto"/>
          </w:divBdr>
        </w:div>
        <w:div w:id="861867124">
          <w:marLeft w:val="640"/>
          <w:marRight w:val="0"/>
          <w:marTop w:val="0"/>
          <w:marBottom w:val="0"/>
          <w:divBdr>
            <w:top w:val="none" w:sz="0" w:space="0" w:color="auto"/>
            <w:left w:val="none" w:sz="0" w:space="0" w:color="auto"/>
            <w:bottom w:val="none" w:sz="0" w:space="0" w:color="auto"/>
            <w:right w:val="none" w:sz="0" w:space="0" w:color="auto"/>
          </w:divBdr>
        </w:div>
        <w:div w:id="1425879669">
          <w:marLeft w:val="640"/>
          <w:marRight w:val="0"/>
          <w:marTop w:val="0"/>
          <w:marBottom w:val="0"/>
          <w:divBdr>
            <w:top w:val="none" w:sz="0" w:space="0" w:color="auto"/>
            <w:left w:val="none" w:sz="0" w:space="0" w:color="auto"/>
            <w:bottom w:val="none" w:sz="0" w:space="0" w:color="auto"/>
            <w:right w:val="none" w:sz="0" w:space="0" w:color="auto"/>
          </w:divBdr>
        </w:div>
        <w:div w:id="2041659156">
          <w:marLeft w:val="640"/>
          <w:marRight w:val="0"/>
          <w:marTop w:val="0"/>
          <w:marBottom w:val="0"/>
          <w:divBdr>
            <w:top w:val="none" w:sz="0" w:space="0" w:color="auto"/>
            <w:left w:val="none" w:sz="0" w:space="0" w:color="auto"/>
            <w:bottom w:val="none" w:sz="0" w:space="0" w:color="auto"/>
            <w:right w:val="none" w:sz="0" w:space="0" w:color="auto"/>
          </w:divBdr>
        </w:div>
        <w:div w:id="1156148148">
          <w:marLeft w:val="640"/>
          <w:marRight w:val="0"/>
          <w:marTop w:val="0"/>
          <w:marBottom w:val="0"/>
          <w:divBdr>
            <w:top w:val="none" w:sz="0" w:space="0" w:color="auto"/>
            <w:left w:val="none" w:sz="0" w:space="0" w:color="auto"/>
            <w:bottom w:val="none" w:sz="0" w:space="0" w:color="auto"/>
            <w:right w:val="none" w:sz="0" w:space="0" w:color="auto"/>
          </w:divBdr>
        </w:div>
        <w:div w:id="854613523">
          <w:marLeft w:val="640"/>
          <w:marRight w:val="0"/>
          <w:marTop w:val="0"/>
          <w:marBottom w:val="0"/>
          <w:divBdr>
            <w:top w:val="none" w:sz="0" w:space="0" w:color="auto"/>
            <w:left w:val="none" w:sz="0" w:space="0" w:color="auto"/>
            <w:bottom w:val="none" w:sz="0" w:space="0" w:color="auto"/>
            <w:right w:val="none" w:sz="0" w:space="0" w:color="auto"/>
          </w:divBdr>
        </w:div>
        <w:div w:id="699159534">
          <w:marLeft w:val="640"/>
          <w:marRight w:val="0"/>
          <w:marTop w:val="0"/>
          <w:marBottom w:val="0"/>
          <w:divBdr>
            <w:top w:val="none" w:sz="0" w:space="0" w:color="auto"/>
            <w:left w:val="none" w:sz="0" w:space="0" w:color="auto"/>
            <w:bottom w:val="none" w:sz="0" w:space="0" w:color="auto"/>
            <w:right w:val="none" w:sz="0" w:space="0" w:color="auto"/>
          </w:divBdr>
        </w:div>
        <w:div w:id="898368196">
          <w:marLeft w:val="640"/>
          <w:marRight w:val="0"/>
          <w:marTop w:val="0"/>
          <w:marBottom w:val="0"/>
          <w:divBdr>
            <w:top w:val="none" w:sz="0" w:space="0" w:color="auto"/>
            <w:left w:val="none" w:sz="0" w:space="0" w:color="auto"/>
            <w:bottom w:val="none" w:sz="0" w:space="0" w:color="auto"/>
            <w:right w:val="none" w:sz="0" w:space="0" w:color="auto"/>
          </w:divBdr>
        </w:div>
        <w:div w:id="1398169192">
          <w:marLeft w:val="640"/>
          <w:marRight w:val="0"/>
          <w:marTop w:val="0"/>
          <w:marBottom w:val="0"/>
          <w:divBdr>
            <w:top w:val="none" w:sz="0" w:space="0" w:color="auto"/>
            <w:left w:val="none" w:sz="0" w:space="0" w:color="auto"/>
            <w:bottom w:val="none" w:sz="0" w:space="0" w:color="auto"/>
            <w:right w:val="none" w:sz="0" w:space="0" w:color="auto"/>
          </w:divBdr>
        </w:div>
        <w:div w:id="1089157041">
          <w:marLeft w:val="640"/>
          <w:marRight w:val="0"/>
          <w:marTop w:val="0"/>
          <w:marBottom w:val="0"/>
          <w:divBdr>
            <w:top w:val="none" w:sz="0" w:space="0" w:color="auto"/>
            <w:left w:val="none" w:sz="0" w:space="0" w:color="auto"/>
            <w:bottom w:val="none" w:sz="0" w:space="0" w:color="auto"/>
            <w:right w:val="none" w:sz="0" w:space="0" w:color="auto"/>
          </w:divBdr>
        </w:div>
        <w:div w:id="789209537">
          <w:marLeft w:val="640"/>
          <w:marRight w:val="0"/>
          <w:marTop w:val="0"/>
          <w:marBottom w:val="0"/>
          <w:divBdr>
            <w:top w:val="none" w:sz="0" w:space="0" w:color="auto"/>
            <w:left w:val="none" w:sz="0" w:space="0" w:color="auto"/>
            <w:bottom w:val="none" w:sz="0" w:space="0" w:color="auto"/>
            <w:right w:val="none" w:sz="0" w:space="0" w:color="auto"/>
          </w:divBdr>
        </w:div>
        <w:div w:id="191769213">
          <w:marLeft w:val="640"/>
          <w:marRight w:val="0"/>
          <w:marTop w:val="0"/>
          <w:marBottom w:val="0"/>
          <w:divBdr>
            <w:top w:val="none" w:sz="0" w:space="0" w:color="auto"/>
            <w:left w:val="none" w:sz="0" w:space="0" w:color="auto"/>
            <w:bottom w:val="none" w:sz="0" w:space="0" w:color="auto"/>
            <w:right w:val="none" w:sz="0" w:space="0" w:color="auto"/>
          </w:divBdr>
        </w:div>
        <w:div w:id="66080061">
          <w:marLeft w:val="640"/>
          <w:marRight w:val="0"/>
          <w:marTop w:val="0"/>
          <w:marBottom w:val="0"/>
          <w:divBdr>
            <w:top w:val="none" w:sz="0" w:space="0" w:color="auto"/>
            <w:left w:val="none" w:sz="0" w:space="0" w:color="auto"/>
            <w:bottom w:val="none" w:sz="0" w:space="0" w:color="auto"/>
            <w:right w:val="none" w:sz="0" w:space="0" w:color="auto"/>
          </w:divBdr>
        </w:div>
        <w:div w:id="1196188436">
          <w:marLeft w:val="640"/>
          <w:marRight w:val="0"/>
          <w:marTop w:val="0"/>
          <w:marBottom w:val="0"/>
          <w:divBdr>
            <w:top w:val="none" w:sz="0" w:space="0" w:color="auto"/>
            <w:left w:val="none" w:sz="0" w:space="0" w:color="auto"/>
            <w:bottom w:val="none" w:sz="0" w:space="0" w:color="auto"/>
            <w:right w:val="none" w:sz="0" w:space="0" w:color="auto"/>
          </w:divBdr>
        </w:div>
        <w:div w:id="817384510">
          <w:marLeft w:val="640"/>
          <w:marRight w:val="0"/>
          <w:marTop w:val="0"/>
          <w:marBottom w:val="0"/>
          <w:divBdr>
            <w:top w:val="none" w:sz="0" w:space="0" w:color="auto"/>
            <w:left w:val="none" w:sz="0" w:space="0" w:color="auto"/>
            <w:bottom w:val="none" w:sz="0" w:space="0" w:color="auto"/>
            <w:right w:val="none" w:sz="0" w:space="0" w:color="auto"/>
          </w:divBdr>
        </w:div>
        <w:div w:id="1542403909">
          <w:marLeft w:val="640"/>
          <w:marRight w:val="0"/>
          <w:marTop w:val="0"/>
          <w:marBottom w:val="0"/>
          <w:divBdr>
            <w:top w:val="none" w:sz="0" w:space="0" w:color="auto"/>
            <w:left w:val="none" w:sz="0" w:space="0" w:color="auto"/>
            <w:bottom w:val="none" w:sz="0" w:space="0" w:color="auto"/>
            <w:right w:val="none" w:sz="0" w:space="0" w:color="auto"/>
          </w:divBdr>
        </w:div>
        <w:div w:id="125123556">
          <w:marLeft w:val="640"/>
          <w:marRight w:val="0"/>
          <w:marTop w:val="0"/>
          <w:marBottom w:val="0"/>
          <w:divBdr>
            <w:top w:val="none" w:sz="0" w:space="0" w:color="auto"/>
            <w:left w:val="none" w:sz="0" w:space="0" w:color="auto"/>
            <w:bottom w:val="none" w:sz="0" w:space="0" w:color="auto"/>
            <w:right w:val="none" w:sz="0" w:space="0" w:color="auto"/>
          </w:divBdr>
        </w:div>
        <w:div w:id="486022942">
          <w:marLeft w:val="640"/>
          <w:marRight w:val="0"/>
          <w:marTop w:val="0"/>
          <w:marBottom w:val="0"/>
          <w:divBdr>
            <w:top w:val="none" w:sz="0" w:space="0" w:color="auto"/>
            <w:left w:val="none" w:sz="0" w:space="0" w:color="auto"/>
            <w:bottom w:val="none" w:sz="0" w:space="0" w:color="auto"/>
            <w:right w:val="none" w:sz="0" w:space="0" w:color="auto"/>
          </w:divBdr>
        </w:div>
        <w:div w:id="2015376493">
          <w:marLeft w:val="640"/>
          <w:marRight w:val="0"/>
          <w:marTop w:val="0"/>
          <w:marBottom w:val="0"/>
          <w:divBdr>
            <w:top w:val="none" w:sz="0" w:space="0" w:color="auto"/>
            <w:left w:val="none" w:sz="0" w:space="0" w:color="auto"/>
            <w:bottom w:val="none" w:sz="0" w:space="0" w:color="auto"/>
            <w:right w:val="none" w:sz="0" w:space="0" w:color="auto"/>
          </w:divBdr>
        </w:div>
        <w:div w:id="356198812">
          <w:marLeft w:val="640"/>
          <w:marRight w:val="0"/>
          <w:marTop w:val="0"/>
          <w:marBottom w:val="0"/>
          <w:divBdr>
            <w:top w:val="none" w:sz="0" w:space="0" w:color="auto"/>
            <w:left w:val="none" w:sz="0" w:space="0" w:color="auto"/>
            <w:bottom w:val="none" w:sz="0" w:space="0" w:color="auto"/>
            <w:right w:val="none" w:sz="0" w:space="0" w:color="auto"/>
          </w:divBdr>
        </w:div>
        <w:div w:id="491718554">
          <w:marLeft w:val="640"/>
          <w:marRight w:val="0"/>
          <w:marTop w:val="0"/>
          <w:marBottom w:val="0"/>
          <w:divBdr>
            <w:top w:val="none" w:sz="0" w:space="0" w:color="auto"/>
            <w:left w:val="none" w:sz="0" w:space="0" w:color="auto"/>
            <w:bottom w:val="none" w:sz="0" w:space="0" w:color="auto"/>
            <w:right w:val="none" w:sz="0" w:space="0" w:color="auto"/>
          </w:divBdr>
        </w:div>
        <w:div w:id="1934507733">
          <w:marLeft w:val="640"/>
          <w:marRight w:val="0"/>
          <w:marTop w:val="0"/>
          <w:marBottom w:val="0"/>
          <w:divBdr>
            <w:top w:val="none" w:sz="0" w:space="0" w:color="auto"/>
            <w:left w:val="none" w:sz="0" w:space="0" w:color="auto"/>
            <w:bottom w:val="none" w:sz="0" w:space="0" w:color="auto"/>
            <w:right w:val="none" w:sz="0" w:space="0" w:color="auto"/>
          </w:divBdr>
        </w:div>
        <w:div w:id="1092629787">
          <w:marLeft w:val="640"/>
          <w:marRight w:val="0"/>
          <w:marTop w:val="0"/>
          <w:marBottom w:val="0"/>
          <w:divBdr>
            <w:top w:val="none" w:sz="0" w:space="0" w:color="auto"/>
            <w:left w:val="none" w:sz="0" w:space="0" w:color="auto"/>
            <w:bottom w:val="none" w:sz="0" w:space="0" w:color="auto"/>
            <w:right w:val="none" w:sz="0" w:space="0" w:color="auto"/>
          </w:divBdr>
        </w:div>
        <w:div w:id="174151673">
          <w:marLeft w:val="640"/>
          <w:marRight w:val="0"/>
          <w:marTop w:val="0"/>
          <w:marBottom w:val="0"/>
          <w:divBdr>
            <w:top w:val="none" w:sz="0" w:space="0" w:color="auto"/>
            <w:left w:val="none" w:sz="0" w:space="0" w:color="auto"/>
            <w:bottom w:val="none" w:sz="0" w:space="0" w:color="auto"/>
            <w:right w:val="none" w:sz="0" w:space="0" w:color="auto"/>
          </w:divBdr>
        </w:div>
      </w:divsChild>
    </w:div>
    <w:div w:id="668405177">
      <w:bodyDiv w:val="1"/>
      <w:marLeft w:val="0"/>
      <w:marRight w:val="0"/>
      <w:marTop w:val="0"/>
      <w:marBottom w:val="0"/>
      <w:divBdr>
        <w:top w:val="none" w:sz="0" w:space="0" w:color="auto"/>
        <w:left w:val="none" w:sz="0" w:space="0" w:color="auto"/>
        <w:bottom w:val="none" w:sz="0" w:space="0" w:color="auto"/>
        <w:right w:val="none" w:sz="0" w:space="0" w:color="auto"/>
      </w:divBdr>
      <w:divsChild>
        <w:div w:id="1568763722">
          <w:marLeft w:val="640"/>
          <w:marRight w:val="0"/>
          <w:marTop w:val="0"/>
          <w:marBottom w:val="0"/>
          <w:divBdr>
            <w:top w:val="none" w:sz="0" w:space="0" w:color="auto"/>
            <w:left w:val="none" w:sz="0" w:space="0" w:color="auto"/>
            <w:bottom w:val="none" w:sz="0" w:space="0" w:color="auto"/>
            <w:right w:val="none" w:sz="0" w:space="0" w:color="auto"/>
          </w:divBdr>
        </w:div>
        <w:div w:id="1430466215">
          <w:marLeft w:val="640"/>
          <w:marRight w:val="0"/>
          <w:marTop w:val="0"/>
          <w:marBottom w:val="0"/>
          <w:divBdr>
            <w:top w:val="none" w:sz="0" w:space="0" w:color="auto"/>
            <w:left w:val="none" w:sz="0" w:space="0" w:color="auto"/>
            <w:bottom w:val="none" w:sz="0" w:space="0" w:color="auto"/>
            <w:right w:val="none" w:sz="0" w:space="0" w:color="auto"/>
          </w:divBdr>
        </w:div>
        <w:div w:id="1669164020">
          <w:marLeft w:val="640"/>
          <w:marRight w:val="0"/>
          <w:marTop w:val="0"/>
          <w:marBottom w:val="0"/>
          <w:divBdr>
            <w:top w:val="none" w:sz="0" w:space="0" w:color="auto"/>
            <w:left w:val="none" w:sz="0" w:space="0" w:color="auto"/>
            <w:bottom w:val="none" w:sz="0" w:space="0" w:color="auto"/>
            <w:right w:val="none" w:sz="0" w:space="0" w:color="auto"/>
          </w:divBdr>
        </w:div>
        <w:div w:id="934367417">
          <w:marLeft w:val="640"/>
          <w:marRight w:val="0"/>
          <w:marTop w:val="0"/>
          <w:marBottom w:val="0"/>
          <w:divBdr>
            <w:top w:val="none" w:sz="0" w:space="0" w:color="auto"/>
            <w:left w:val="none" w:sz="0" w:space="0" w:color="auto"/>
            <w:bottom w:val="none" w:sz="0" w:space="0" w:color="auto"/>
            <w:right w:val="none" w:sz="0" w:space="0" w:color="auto"/>
          </w:divBdr>
        </w:div>
        <w:div w:id="99104212">
          <w:marLeft w:val="640"/>
          <w:marRight w:val="0"/>
          <w:marTop w:val="0"/>
          <w:marBottom w:val="0"/>
          <w:divBdr>
            <w:top w:val="none" w:sz="0" w:space="0" w:color="auto"/>
            <w:left w:val="none" w:sz="0" w:space="0" w:color="auto"/>
            <w:bottom w:val="none" w:sz="0" w:space="0" w:color="auto"/>
            <w:right w:val="none" w:sz="0" w:space="0" w:color="auto"/>
          </w:divBdr>
        </w:div>
        <w:div w:id="1483111915">
          <w:marLeft w:val="640"/>
          <w:marRight w:val="0"/>
          <w:marTop w:val="0"/>
          <w:marBottom w:val="0"/>
          <w:divBdr>
            <w:top w:val="none" w:sz="0" w:space="0" w:color="auto"/>
            <w:left w:val="none" w:sz="0" w:space="0" w:color="auto"/>
            <w:bottom w:val="none" w:sz="0" w:space="0" w:color="auto"/>
            <w:right w:val="none" w:sz="0" w:space="0" w:color="auto"/>
          </w:divBdr>
        </w:div>
        <w:div w:id="972519602">
          <w:marLeft w:val="640"/>
          <w:marRight w:val="0"/>
          <w:marTop w:val="0"/>
          <w:marBottom w:val="0"/>
          <w:divBdr>
            <w:top w:val="none" w:sz="0" w:space="0" w:color="auto"/>
            <w:left w:val="none" w:sz="0" w:space="0" w:color="auto"/>
            <w:bottom w:val="none" w:sz="0" w:space="0" w:color="auto"/>
            <w:right w:val="none" w:sz="0" w:space="0" w:color="auto"/>
          </w:divBdr>
        </w:div>
        <w:div w:id="1698044312">
          <w:marLeft w:val="640"/>
          <w:marRight w:val="0"/>
          <w:marTop w:val="0"/>
          <w:marBottom w:val="0"/>
          <w:divBdr>
            <w:top w:val="none" w:sz="0" w:space="0" w:color="auto"/>
            <w:left w:val="none" w:sz="0" w:space="0" w:color="auto"/>
            <w:bottom w:val="none" w:sz="0" w:space="0" w:color="auto"/>
            <w:right w:val="none" w:sz="0" w:space="0" w:color="auto"/>
          </w:divBdr>
        </w:div>
        <w:div w:id="1873037057">
          <w:marLeft w:val="640"/>
          <w:marRight w:val="0"/>
          <w:marTop w:val="0"/>
          <w:marBottom w:val="0"/>
          <w:divBdr>
            <w:top w:val="none" w:sz="0" w:space="0" w:color="auto"/>
            <w:left w:val="none" w:sz="0" w:space="0" w:color="auto"/>
            <w:bottom w:val="none" w:sz="0" w:space="0" w:color="auto"/>
            <w:right w:val="none" w:sz="0" w:space="0" w:color="auto"/>
          </w:divBdr>
        </w:div>
        <w:div w:id="480345367">
          <w:marLeft w:val="640"/>
          <w:marRight w:val="0"/>
          <w:marTop w:val="0"/>
          <w:marBottom w:val="0"/>
          <w:divBdr>
            <w:top w:val="none" w:sz="0" w:space="0" w:color="auto"/>
            <w:left w:val="none" w:sz="0" w:space="0" w:color="auto"/>
            <w:bottom w:val="none" w:sz="0" w:space="0" w:color="auto"/>
            <w:right w:val="none" w:sz="0" w:space="0" w:color="auto"/>
          </w:divBdr>
        </w:div>
        <w:div w:id="828520585">
          <w:marLeft w:val="640"/>
          <w:marRight w:val="0"/>
          <w:marTop w:val="0"/>
          <w:marBottom w:val="0"/>
          <w:divBdr>
            <w:top w:val="none" w:sz="0" w:space="0" w:color="auto"/>
            <w:left w:val="none" w:sz="0" w:space="0" w:color="auto"/>
            <w:bottom w:val="none" w:sz="0" w:space="0" w:color="auto"/>
            <w:right w:val="none" w:sz="0" w:space="0" w:color="auto"/>
          </w:divBdr>
        </w:div>
        <w:div w:id="934051756">
          <w:marLeft w:val="640"/>
          <w:marRight w:val="0"/>
          <w:marTop w:val="0"/>
          <w:marBottom w:val="0"/>
          <w:divBdr>
            <w:top w:val="none" w:sz="0" w:space="0" w:color="auto"/>
            <w:left w:val="none" w:sz="0" w:space="0" w:color="auto"/>
            <w:bottom w:val="none" w:sz="0" w:space="0" w:color="auto"/>
            <w:right w:val="none" w:sz="0" w:space="0" w:color="auto"/>
          </w:divBdr>
        </w:div>
        <w:div w:id="801967238">
          <w:marLeft w:val="640"/>
          <w:marRight w:val="0"/>
          <w:marTop w:val="0"/>
          <w:marBottom w:val="0"/>
          <w:divBdr>
            <w:top w:val="none" w:sz="0" w:space="0" w:color="auto"/>
            <w:left w:val="none" w:sz="0" w:space="0" w:color="auto"/>
            <w:bottom w:val="none" w:sz="0" w:space="0" w:color="auto"/>
            <w:right w:val="none" w:sz="0" w:space="0" w:color="auto"/>
          </w:divBdr>
        </w:div>
        <w:div w:id="1452088223">
          <w:marLeft w:val="640"/>
          <w:marRight w:val="0"/>
          <w:marTop w:val="0"/>
          <w:marBottom w:val="0"/>
          <w:divBdr>
            <w:top w:val="none" w:sz="0" w:space="0" w:color="auto"/>
            <w:left w:val="none" w:sz="0" w:space="0" w:color="auto"/>
            <w:bottom w:val="none" w:sz="0" w:space="0" w:color="auto"/>
            <w:right w:val="none" w:sz="0" w:space="0" w:color="auto"/>
          </w:divBdr>
        </w:div>
        <w:div w:id="1674642778">
          <w:marLeft w:val="640"/>
          <w:marRight w:val="0"/>
          <w:marTop w:val="0"/>
          <w:marBottom w:val="0"/>
          <w:divBdr>
            <w:top w:val="none" w:sz="0" w:space="0" w:color="auto"/>
            <w:left w:val="none" w:sz="0" w:space="0" w:color="auto"/>
            <w:bottom w:val="none" w:sz="0" w:space="0" w:color="auto"/>
            <w:right w:val="none" w:sz="0" w:space="0" w:color="auto"/>
          </w:divBdr>
        </w:div>
        <w:div w:id="536703595">
          <w:marLeft w:val="640"/>
          <w:marRight w:val="0"/>
          <w:marTop w:val="0"/>
          <w:marBottom w:val="0"/>
          <w:divBdr>
            <w:top w:val="none" w:sz="0" w:space="0" w:color="auto"/>
            <w:left w:val="none" w:sz="0" w:space="0" w:color="auto"/>
            <w:bottom w:val="none" w:sz="0" w:space="0" w:color="auto"/>
            <w:right w:val="none" w:sz="0" w:space="0" w:color="auto"/>
          </w:divBdr>
        </w:div>
        <w:div w:id="1630015437">
          <w:marLeft w:val="640"/>
          <w:marRight w:val="0"/>
          <w:marTop w:val="0"/>
          <w:marBottom w:val="0"/>
          <w:divBdr>
            <w:top w:val="none" w:sz="0" w:space="0" w:color="auto"/>
            <w:left w:val="none" w:sz="0" w:space="0" w:color="auto"/>
            <w:bottom w:val="none" w:sz="0" w:space="0" w:color="auto"/>
            <w:right w:val="none" w:sz="0" w:space="0" w:color="auto"/>
          </w:divBdr>
        </w:div>
        <w:div w:id="232089213">
          <w:marLeft w:val="640"/>
          <w:marRight w:val="0"/>
          <w:marTop w:val="0"/>
          <w:marBottom w:val="0"/>
          <w:divBdr>
            <w:top w:val="none" w:sz="0" w:space="0" w:color="auto"/>
            <w:left w:val="none" w:sz="0" w:space="0" w:color="auto"/>
            <w:bottom w:val="none" w:sz="0" w:space="0" w:color="auto"/>
            <w:right w:val="none" w:sz="0" w:space="0" w:color="auto"/>
          </w:divBdr>
        </w:div>
        <w:div w:id="1231698364">
          <w:marLeft w:val="640"/>
          <w:marRight w:val="0"/>
          <w:marTop w:val="0"/>
          <w:marBottom w:val="0"/>
          <w:divBdr>
            <w:top w:val="none" w:sz="0" w:space="0" w:color="auto"/>
            <w:left w:val="none" w:sz="0" w:space="0" w:color="auto"/>
            <w:bottom w:val="none" w:sz="0" w:space="0" w:color="auto"/>
            <w:right w:val="none" w:sz="0" w:space="0" w:color="auto"/>
          </w:divBdr>
        </w:div>
        <w:div w:id="52848997">
          <w:marLeft w:val="640"/>
          <w:marRight w:val="0"/>
          <w:marTop w:val="0"/>
          <w:marBottom w:val="0"/>
          <w:divBdr>
            <w:top w:val="none" w:sz="0" w:space="0" w:color="auto"/>
            <w:left w:val="none" w:sz="0" w:space="0" w:color="auto"/>
            <w:bottom w:val="none" w:sz="0" w:space="0" w:color="auto"/>
            <w:right w:val="none" w:sz="0" w:space="0" w:color="auto"/>
          </w:divBdr>
        </w:div>
        <w:div w:id="352457139">
          <w:marLeft w:val="640"/>
          <w:marRight w:val="0"/>
          <w:marTop w:val="0"/>
          <w:marBottom w:val="0"/>
          <w:divBdr>
            <w:top w:val="none" w:sz="0" w:space="0" w:color="auto"/>
            <w:left w:val="none" w:sz="0" w:space="0" w:color="auto"/>
            <w:bottom w:val="none" w:sz="0" w:space="0" w:color="auto"/>
            <w:right w:val="none" w:sz="0" w:space="0" w:color="auto"/>
          </w:divBdr>
        </w:div>
        <w:div w:id="1934392248">
          <w:marLeft w:val="640"/>
          <w:marRight w:val="0"/>
          <w:marTop w:val="0"/>
          <w:marBottom w:val="0"/>
          <w:divBdr>
            <w:top w:val="none" w:sz="0" w:space="0" w:color="auto"/>
            <w:left w:val="none" w:sz="0" w:space="0" w:color="auto"/>
            <w:bottom w:val="none" w:sz="0" w:space="0" w:color="auto"/>
            <w:right w:val="none" w:sz="0" w:space="0" w:color="auto"/>
          </w:divBdr>
        </w:div>
        <w:div w:id="432045456">
          <w:marLeft w:val="640"/>
          <w:marRight w:val="0"/>
          <w:marTop w:val="0"/>
          <w:marBottom w:val="0"/>
          <w:divBdr>
            <w:top w:val="none" w:sz="0" w:space="0" w:color="auto"/>
            <w:left w:val="none" w:sz="0" w:space="0" w:color="auto"/>
            <w:bottom w:val="none" w:sz="0" w:space="0" w:color="auto"/>
            <w:right w:val="none" w:sz="0" w:space="0" w:color="auto"/>
          </w:divBdr>
        </w:div>
        <w:div w:id="947081813">
          <w:marLeft w:val="640"/>
          <w:marRight w:val="0"/>
          <w:marTop w:val="0"/>
          <w:marBottom w:val="0"/>
          <w:divBdr>
            <w:top w:val="none" w:sz="0" w:space="0" w:color="auto"/>
            <w:left w:val="none" w:sz="0" w:space="0" w:color="auto"/>
            <w:bottom w:val="none" w:sz="0" w:space="0" w:color="auto"/>
            <w:right w:val="none" w:sz="0" w:space="0" w:color="auto"/>
          </w:divBdr>
        </w:div>
        <w:div w:id="912202559">
          <w:marLeft w:val="640"/>
          <w:marRight w:val="0"/>
          <w:marTop w:val="0"/>
          <w:marBottom w:val="0"/>
          <w:divBdr>
            <w:top w:val="none" w:sz="0" w:space="0" w:color="auto"/>
            <w:left w:val="none" w:sz="0" w:space="0" w:color="auto"/>
            <w:bottom w:val="none" w:sz="0" w:space="0" w:color="auto"/>
            <w:right w:val="none" w:sz="0" w:space="0" w:color="auto"/>
          </w:divBdr>
        </w:div>
        <w:div w:id="2052611956">
          <w:marLeft w:val="640"/>
          <w:marRight w:val="0"/>
          <w:marTop w:val="0"/>
          <w:marBottom w:val="0"/>
          <w:divBdr>
            <w:top w:val="none" w:sz="0" w:space="0" w:color="auto"/>
            <w:left w:val="none" w:sz="0" w:space="0" w:color="auto"/>
            <w:bottom w:val="none" w:sz="0" w:space="0" w:color="auto"/>
            <w:right w:val="none" w:sz="0" w:space="0" w:color="auto"/>
          </w:divBdr>
        </w:div>
        <w:div w:id="1494833155">
          <w:marLeft w:val="640"/>
          <w:marRight w:val="0"/>
          <w:marTop w:val="0"/>
          <w:marBottom w:val="0"/>
          <w:divBdr>
            <w:top w:val="none" w:sz="0" w:space="0" w:color="auto"/>
            <w:left w:val="none" w:sz="0" w:space="0" w:color="auto"/>
            <w:bottom w:val="none" w:sz="0" w:space="0" w:color="auto"/>
            <w:right w:val="none" w:sz="0" w:space="0" w:color="auto"/>
          </w:divBdr>
        </w:div>
        <w:div w:id="121121678">
          <w:marLeft w:val="640"/>
          <w:marRight w:val="0"/>
          <w:marTop w:val="0"/>
          <w:marBottom w:val="0"/>
          <w:divBdr>
            <w:top w:val="none" w:sz="0" w:space="0" w:color="auto"/>
            <w:left w:val="none" w:sz="0" w:space="0" w:color="auto"/>
            <w:bottom w:val="none" w:sz="0" w:space="0" w:color="auto"/>
            <w:right w:val="none" w:sz="0" w:space="0" w:color="auto"/>
          </w:divBdr>
        </w:div>
        <w:div w:id="1675452319">
          <w:marLeft w:val="640"/>
          <w:marRight w:val="0"/>
          <w:marTop w:val="0"/>
          <w:marBottom w:val="0"/>
          <w:divBdr>
            <w:top w:val="none" w:sz="0" w:space="0" w:color="auto"/>
            <w:left w:val="none" w:sz="0" w:space="0" w:color="auto"/>
            <w:bottom w:val="none" w:sz="0" w:space="0" w:color="auto"/>
            <w:right w:val="none" w:sz="0" w:space="0" w:color="auto"/>
          </w:divBdr>
        </w:div>
        <w:div w:id="476341985">
          <w:marLeft w:val="640"/>
          <w:marRight w:val="0"/>
          <w:marTop w:val="0"/>
          <w:marBottom w:val="0"/>
          <w:divBdr>
            <w:top w:val="none" w:sz="0" w:space="0" w:color="auto"/>
            <w:left w:val="none" w:sz="0" w:space="0" w:color="auto"/>
            <w:bottom w:val="none" w:sz="0" w:space="0" w:color="auto"/>
            <w:right w:val="none" w:sz="0" w:space="0" w:color="auto"/>
          </w:divBdr>
        </w:div>
        <w:div w:id="1400251221">
          <w:marLeft w:val="640"/>
          <w:marRight w:val="0"/>
          <w:marTop w:val="0"/>
          <w:marBottom w:val="0"/>
          <w:divBdr>
            <w:top w:val="none" w:sz="0" w:space="0" w:color="auto"/>
            <w:left w:val="none" w:sz="0" w:space="0" w:color="auto"/>
            <w:bottom w:val="none" w:sz="0" w:space="0" w:color="auto"/>
            <w:right w:val="none" w:sz="0" w:space="0" w:color="auto"/>
          </w:divBdr>
        </w:div>
        <w:div w:id="944846247">
          <w:marLeft w:val="640"/>
          <w:marRight w:val="0"/>
          <w:marTop w:val="0"/>
          <w:marBottom w:val="0"/>
          <w:divBdr>
            <w:top w:val="none" w:sz="0" w:space="0" w:color="auto"/>
            <w:left w:val="none" w:sz="0" w:space="0" w:color="auto"/>
            <w:bottom w:val="none" w:sz="0" w:space="0" w:color="auto"/>
            <w:right w:val="none" w:sz="0" w:space="0" w:color="auto"/>
          </w:divBdr>
        </w:div>
        <w:div w:id="1384671202">
          <w:marLeft w:val="640"/>
          <w:marRight w:val="0"/>
          <w:marTop w:val="0"/>
          <w:marBottom w:val="0"/>
          <w:divBdr>
            <w:top w:val="none" w:sz="0" w:space="0" w:color="auto"/>
            <w:left w:val="none" w:sz="0" w:space="0" w:color="auto"/>
            <w:bottom w:val="none" w:sz="0" w:space="0" w:color="auto"/>
            <w:right w:val="none" w:sz="0" w:space="0" w:color="auto"/>
          </w:divBdr>
        </w:div>
        <w:div w:id="1415399947">
          <w:marLeft w:val="640"/>
          <w:marRight w:val="0"/>
          <w:marTop w:val="0"/>
          <w:marBottom w:val="0"/>
          <w:divBdr>
            <w:top w:val="none" w:sz="0" w:space="0" w:color="auto"/>
            <w:left w:val="none" w:sz="0" w:space="0" w:color="auto"/>
            <w:bottom w:val="none" w:sz="0" w:space="0" w:color="auto"/>
            <w:right w:val="none" w:sz="0" w:space="0" w:color="auto"/>
          </w:divBdr>
        </w:div>
        <w:div w:id="742993934">
          <w:marLeft w:val="640"/>
          <w:marRight w:val="0"/>
          <w:marTop w:val="0"/>
          <w:marBottom w:val="0"/>
          <w:divBdr>
            <w:top w:val="none" w:sz="0" w:space="0" w:color="auto"/>
            <w:left w:val="none" w:sz="0" w:space="0" w:color="auto"/>
            <w:bottom w:val="none" w:sz="0" w:space="0" w:color="auto"/>
            <w:right w:val="none" w:sz="0" w:space="0" w:color="auto"/>
          </w:divBdr>
        </w:div>
        <w:div w:id="1855653949">
          <w:marLeft w:val="640"/>
          <w:marRight w:val="0"/>
          <w:marTop w:val="0"/>
          <w:marBottom w:val="0"/>
          <w:divBdr>
            <w:top w:val="none" w:sz="0" w:space="0" w:color="auto"/>
            <w:left w:val="none" w:sz="0" w:space="0" w:color="auto"/>
            <w:bottom w:val="none" w:sz="0" w:space="0" w:color="auto"/>
            <w:right w:val="none" w:sz="0" w:space="0" w:color="auto"/>
          </w:divBdr>
        </w:div>
        <w:div w:id="364983109">
          <w:marLeft w:val="640"/>
          <w:marRight w:val="0"/>
          <w:marTop w:val="0"/>
          <w:marBottom w:val="0"/>
          <w:divBdr>
            <w:top w:val="none" w:sz="0" w:space="0" w:color="auto"/>
            <w:left w:val="none" w:sz="0" w:space="0" w:color="auto"/>
            <w:bottom w:val="none" w:sz="0" w:space="0" w:color="auto"/>
            <w:right w:val="none" w:sz="0" w:space="0" w:color="auto"/>
          </w:divBdr>
        </w:div>
        <w:div w:id="1525752129">
          <w:marLeft w:val="640"/>
          <w:marRight w:val="0"/>
          <w:marTop w:val="0"/>
          <w:marBottom w:val="0"/>
          <w:divBdr>
            <w:top w:val="none" w:sz="0" w:space="0" w:color="auto"/>
            <w:left w:val="none" w:sz="0" w:space="0" w:color="auto"/>
            <w:bottom w:val="none" w:sz="0" w:space="0" w:color="auto"/>
            <w:right w:val="none" w:sz="0" w:space="0" w:color="auto"/>
          </w:divBdr>
        </w:div>
        <w:div w:id="1919554472">
          <w:marLeft w:val="640"/>
          <w:marRight w:val="0"/>
          <w:marTop w:val="0"/>
          <w:marBottom w:val="0"/>
          <w:divBdr>
            <w:top w:val="none" w:sz="0" w:space="0" w:color="auto"/>
            <w:left w:val="none" w:sz="0" w:space="0" w:color="auto"/>
            <w:bottom w:val="none" w:sz="0" w:space="0" w:color="auto"/>
            <w:right w:val="none" w:sz="0" w:space="0" w:color="auto"/>
          </w:divBdr>
        </w:div>
      </w:divsChild>
    </w:div>
    <w:div w:id="672217982">
      <w:bodyDiv w:val="1"/>
      <w:marLeft w:val="0"/>
      <w:marRight w:val="0"/>
      <w:marTop w:val="0"/>
      <w:marBottom w:val="0"/>
      <w:divBdr>
        <w:top w:val="none" w:sz="0" w:space="0" w:color="auto"/>
        <w:left w:val="none" w:sz="0" w:space="0" w:color="auto"/>
        <w:bottom w:val="none" w:sz="0" w:space="0" w:color="auto"/>
        <w:right w:val="none" w:sz="0" w:space="0" w:color="auto"/>
      </w:divBdr>
      <w:divsChild>
        <w:div w:id="268125560">
          <w:marLeft w:val="640"/>
          <w:marRight w:val="0"/>
          <w:marTop w:val="0"/>
          <w:marBottom w:val="0"/>
          <w:divBdr>
            <w:top w:val="none" w:sz="0" w:space="0" w:color="auto"/>
            <w:left w:val="none" w:sz="0" w:space="0" w:color="auto"/>
            <w:bottom w:val="none" w:sz="0" w:space="0" w:color="auto"/>
            <w:right w:val="none" w:sz="0" w:space="0" w:color="auto"/>
          </w:divBdr>
        </w:div>
        <w:div w:id="673722903">
          <w:marLeft w:val="640"/>
          <w:marRight w:val="0"/>
          <w:marTop w:val="0"/>
          <w:marBottom w:val="0"/>
          <w:divBdr>
            <w:top w:val="none" w:sz="0" w:space="0" w:color="auto"/>
            <w:left w:val="none" w:sz="0" w:space="0" w:color="auto"/>
            <w:bottom w:val="none" w:sz="0" w:space="0" w:color="auto"/>
            <w:right w:val="none" w:sz="0" w:space="0" w:color="auto"/>
          </w:divBdr>
        </w:div>
        <w:div w:id="617297996">
          <w:marLeft w:val="640"/>
          <w:marRight w:val="0"/>
          <w:marTop w:val="0"/>
          <w:marBottom w:val="0"/>
          <w:divBdr>
            <w:top w:val="none" w:sz="0" w:space="0" w:color="auto"/>
            <w:left w:val="none" w:sz="0" w:space="0" w:color="auto"/>
            <w:bottom w:val="none" w:sz="0" w:space="0" w:color="auto"/>
            <w:right w:val="none" w:sz="0" w:space="0" w:color="auto"/>
          </w:divBdr>
        </w:div>
        <w:div w:id="1552568886">
          <w:marLeft w:val="640"/>
          <w:marRight w:val="0"/>
          <w:marTop w:val="0"/>
          <w:marBottom w:val="0"/>
          <w:divBdr>
            <w:top w:val="none" w:sz="0" w:space="0" w:color="auto"/>
            <w:left w:val="none" w:sz="0" w:space="0" w:color="auto"/>
            <w:bottom w:val="none" w:sz="0" w:space="0" w:color="auto"/>
            <w:right w:val="none" w:sz="0" w:space="0" w:color="auto"/>
          </w:divBdr>
        </w:div>
        <w:div w:id="2048991599">
          <w:marLeft w:val="640"/>
          <w:marRight w:val="0"/>
          <w:marTop w:val="0"/>
          <w:marBottom w:val="0"/>
          <w:divBdr>
            <w:top w:val="none" w:sz="0" w:space="0" w:color="auto"/>
            <w:left w:val="none" w:sz="0" w:space="0" w:color="auto"/>
            <w:bottom w:val="none" w:sz="0" w:space="0" w:color="auto"/>
            <w:right w:val="none" w:sz="0" w:space="0" w:color="auto"/>
          </w:divBdr>
        </w:div>
      </w:divsChild>
    </w:div>
    <w:div w:id="680088076">
      <w:bodyDiv w:val="1"/>
      <w:marLeft w:val="0"/>
      <w:marRight w:val="0"/>
      <w:marTop w:val="0"/>
      <w:marBottom w:val="0"/>
      <w:divBdr>
        <w:top w:val="none" w:sz="0" w:space="0" w:color="auto"/>
        <w:left w:val="none" w:sz="0" w:space="0" w:color="auto"/>
        <w:bottom w:val="none" w:sz="0" w:space="0" w:color="auto"/>
        <w:right w:val="none" w:sz="0" w:space="0" w:color="auto"/>
      </w:divBdr>
      <w:divsChild>
        <w:div w:id="878973331">
          <w:marLeft w:val="640"/>
          <w:marRight w:val="0"/>
          <w:marTop w:val="0"/>
          <w:marBottom w:val="0"/>
          <w:divBdr>
            <w:top w:val="none" w:sz="0" w:space="0" w:color="auto"/>
            <w:left w:val="none" w:sz="0" w:space="0" w:color="auto"/>
            <w:bottom w:val="none" w:sz="0" w:space="0" w:color="auto"/>
            <w:right w:val="none" w:sz="0" w:space="0" w:color="auto"/>
          </w:divBdr>
        </w:div>
        <w:div w:id="969823917">
          <w:marLeft w:val="640"/>
          <w:marRight w:val="0"/>
          <w:marTop w:val="0"/>
          <w:marBottom w:val="0"/>
          <w:divBdr>
            <w:top w:val="none" w:sz="0" w:space="0" w:color="auto"/>
            <w:left w:val="none" w:sz="0" w:space="0" w:color="auto"/>
            <w:bottom w:val="none" w:sz="0" w:space="0" w:color="auto"/>
            <w:right w:val="none" w:sz="0" w:space="0" w:color="auto"/>
          </w:divBdr>
        </w:div>
        <w:div w:id="577784670">
          <w:marLeft w:val="640"/>
          <w:marRight w:val="0"/>
          <w:marTop w:val="0"/>
          <w:marBottom w:val="0"/>
          <w:divBdr>
            <w:top w:val="none" w:sz="0" w:space="0" w:color="auto"/>
            <w:left w:val="none" w:sz="0" w:space="0" w:color="auto"/>
            <w:bottom w:val="none" w:sz="0" w:space="0" w:color="auto"/>
            <w:right w:val="none" w:sz="0" w:space="0" w:color="auto"/>
          </w:divBdr>
        </w:div>
        <w:div w:id="1797062731">
          <w:marLeft w:val="640"/>
          <w:marRight w:val="0"/>
          <w:marTop w:val="0"/>
          <w:marBottom w:val="0"/>
          <w:divBdr>
            <w:top w:val="none" w:sz="0" w:space="0" w:color="auto"/>
            <w:left w:val="none" w:sz="0" w:space="0" w:color="auto"/>
            <w:bottom w:val="none" w:sz="0" w:space="0" w:color="auto"/>
            <w:right w:val="none" w:sz="0" w:space="0" w:color="auto"/>
          </w:divBdr>
        </w:div>
        <w:div w:id="2102990371">
          <w:marLeft w:val="640"/>
          <w:marRight w:val="0"/>
          <w:marTop w:val="0"/>
          <w:marBottom w:val="0"/>
          <w:divBdr>
            <w:top w:val="none" w:sz="0" w:space="0" w:color="auto"/>
            <w:left w:val="none" w:sz="0" w:space="0" w:color="auto"/>
            <w:bottom w:val="none" w:sz="0" w:space="0" w:color="auto"/>
            <w:right w:val="none" w:sz="0" w:space="0" w:color="auto"/>
          </w:divBdr>
        </w:div>
        <w:div w:id="49111162">
          <w:marLeft w:val="640"/>
          <w:marRight w:val="0"/>
          <w:marTop w:val="0"/>
          <w:marBottom w:val="0"/>
          <w:divBdr>
            <w:top w:val="none" w:sz="0" w:space="0" w:color="auto"/>
            <w:left w:val="none" w:sz="0" w:space="0" w:color="auto"/>
            <w:bottom w:val="none" w:sz="0" w:space="0" w:color="auto"/>
            <w:right w:val="none" w:sz="0" w:space="0" w:color="auto"/>
          </w:divBdr>
        </w:div>
        <w:div w:id="1571379377">
          <w:marLeft w:val="640"/>
          <w:marRight w:val="0"/>
          <w:marTop w:val="0"/>
          <w:marBottom w:val="0"/>
          <w:divBdr>
            <w:top w:val="none" w:sz="0" w:space="0" w:color="auto"/>
            <w:left w:val="none" w:sz="0" w:space="0" w:color="auto"/>
            <w:bottom w:val="none" w:sz="0" w:space="0" w:color="auto"/>
            <w:right w:val="none" w:sz="0" w:space="0" w:color="auto"/>
          </w:divBdr>
        </w:div>
        <w:div w:id="1895583966">
          <w:marLeft w:val="640"/>
          <w:marRight w:val="0"/>
          <w:marTop w:val="0"/>
          <w:marBottom w:val="0"/>
          <w:divBdr>
            <w:top w:val="none" w:sz="0" w:space="0" w:color="auto"/>
            <w:left w:val="none" w:sz="0" w:space="0" w:color="auto"/>
            <w:bottom w:val="none" w:sz="0" w:space="0" w:color="auto"/>
            <w:right w:val="none" w:sz="0" w:space="0" w:color="auto"/>
          </w:divBdr>
        </w:div>
        <w:div w:id="1649936095">
          <w:marLeft w:val="640"/>
          <w:marRight w:val="0"/>
          <w:marTop w:val="0"/>
          <w:marBottom w:val="0"/>
          <w:divBdr>
            <w:top w:val="none" w:sz="0" w:space="0" w:color="auto"/>
            <w:left w:val="none" w:sz="0" w:space="0" w:color="auto"/>
            <w:bottom w:val="none" w:sz="0" w:space="0" w:color="auto"/>
            <w:right w:val="none" w:sz="0" w:space="0" w:color="auto"/>
          </w:divBdr>
        </w:div>
        <w:div w:id="1551845670">
          <w:marLeft w:val="640"/>
          <w:marRight w:val="0"/>
          <w:marTop w:val="0"/>
          <w:marBottom w:val="0"/>
          <w:divBdr>
            <w:top w:val="none" w:sz="0" w:space="0" w:color="auto"/>
            <w:left w:val="none" w:sz="0" w:space="0" w:color="auto"/>
            <w:bottom w:val="none" w:sz="0" w:space="0" w:color="auto"/>
            <w:right w:val="none" w:sz="0" w:space="0" w:color="auto"/>
          </w:divBdr>
        </w:div>
        <w:div w:id="1784694176">
          <w:marLeft w:val="640"/>
          <w:marRight w:val="0"/>
          <w:marTop w:val="0"/>
          <w:marBottom w:val="0"/>
          <w:divBdr>
            <w:top w:val="none" w:sz="0" w:space="0" w:color="auto"/>
            <w:left w:val="none" w:sz="0" w:space="0" w:color="auto"/>
            <w:bottom w:val="none" w:sz="0" w:space="0" w:color="auto"/>
            <w:right w:val="none" w:sz="0" w:space="0" w:color="auto"/>
          </w:divBdr>
        </w:div>
        <w:div w:id="1477868268">
          <w:marLeft w:val="640"/>
          <w:marRight w:val="0"/>
          <w:marTop w:val="0"/>
          <w:marBottom w:val="0"/>
          <w:divBdr>
            <w:top w:val="none" w:sz="0" w:space="0" w:color="auto"/>
            <w:left w:val="none" w:sz="0" w:space="0" w:color="auto"/>
            <w:bottom w:val="none" w:sz="0" w:space="0" w:color="auto"/>
            <w:right w:val="none" w:sz="0" w:space="0" w:color="auto"/>
          </w:divBdr>
        </w:div>
        <w:div w:id="65882104">
          <w:marLeft w:val="640"/>
          <w:marRight w:val="0"/>
          <w:marTop w:val="0"/>
          <w:marBottom w:val="0"/>
          <w:divBdr>
            <w:top w:val="none" w:sz="0" w:space="0" w:color="auto"/>
            <w:left w:val="none" w:sz="0" w:space="0" w:color="auto"/>
            <w:bottom w:val="none" w:sz="0" w:space="0" w:color="auto"/>
            <w:right w:val="none" w:sz="0" w:space="0" w:color="auto"/>
          </w:divBdr>
        </w:div>
        <w:div w:id="1589191576">
          <w:marLeft w:val="640"/>
          <w:marRight w:val="0"/>
          <w:marTop w:val="0"/>
          <w:marBottom w:val="0"/>
          <w:divBdr>
            <w:top w:val="none" w:sz="0" w:space="0" w:color="auto"/>
            <w:left w:val="none" w:sz="0" w:space="0" w:color="auto"/>
            <w:bottom w:val="none" w:sz="0" w:space="0" w:color="auto"/>
            <w:right w:val="none" w:sz="0" w:space="0" w:color="auto"/>
          </w:divBdr>
        </w:div>
        <w:div w:id="764427139">
          <w:marLeft w:val="640"/>
          <w:marRight w:val="0"/>
          <w:marTop w:val="0"/>
          <w:marBottom w:val="0"/>
          <w:divBdr>
            <w:top w:val="none" w:sz="0" w:space="0" w:color="auto"/>
            <w:left w:val="none" w:sz="0" w:space="0" w:color="auto"/>
            <w:bottom w:val="none" w:sz="0" w:space="0" w:color="auto"/>
            <w:right w:val="none" w:sz="0" w:space="0" w:color="auto"/>
          </w:divBdr>
        </w:div>
        <w:div w:id="1960068502">
          <w:marLeft w:val="640"/>
          <w:marRight w:val="0"/>
          <w:marTop w:val="0"/>
          <w:marBottom w:val="0"/>
          <w:divBdr>
            <w:top w:val="none" w:sz="0" w:space="0" w:color="auto"/>
            <w:left w:val="none" w:sz="0" w:space="0" w:color="auto"/>
            <w:bottom w:val="none" w:sz="0" w:space="0" w:color="auto"/>
            <w:right w:val="none" w:sz="0" w:space="0" w:color="auto"/>
          </w:divBdr>
        </w:div>
        <w:div w:id="1633367783">
          <w:marLeft w:val="640"/>
          <w:marRight w:val="0"/>
          <w:marTop w:val="0"/>
          <w:marBottom w:val="0"/>
          <w:divBdr>
            <w:top w:val="none" w:sz="0" w:space="0" w:color="auto"/>
            <w:left w:val="none" w:sz="0" w:space="0" w:color="auto"/>
            <w:bottom w:val="none" w:sz="0" w:space="0" w:color="auto"/>
            <w:right w:val="none" w:sz="0" w:space="0" w:color="auto"/>
          </w:divBdr>
        </w:div>
        <w:div w:id="669867440">
          <w:marLeft w:val="640"/>
          <w:marRight w:val="0"/>
          <w:marTop w:val="0"/>
          <w:marBottom w:val="0"/>
          <w:divBdr>
            <w:top w:val="none" w:sz="0" w:space="0" w:color="auto"/>
            <w:left w:val="none" w:sz="0" w:space="0" w:color="auto"/>
            <w:bottom w:val="none" w:sz="0" w:space="0" w:color="auto"/>
            <w:right w:val="none" w:sz="0" w:space="0" w:color="auto"/>
          </w:divBdr>
        </w:div>
        <w:div w:id="1358507705">
          <w:marLeft w:val="640"/>
          <w:marRight w:val="0"/>
          <w:marTop w:val="0"/>
          <w:marBottom w:val="0"/>
          <w:divBdr>
            <w:top w:val="none" w:sz="0" w:space="0" w:color="auto"/>
            <w:left w:val="none" w:sz="0" w:space="0" w:color="auto"/>
            <w:bottom w:val="none" w:sz="0" w:space="0" w:color="auto"/>
            <w:right w:val="none" w:sz="0" w:space="0" w:color="auto"/>
          </w:divBdr>
        </w:div>
        <w:div w:id="410351370">
          <w:marLeft w:val="640"/>
          <w:marRight w:val="0"/>
          <w:marTop w:val="0"/>
          <w:marBottom w:val="0"/>
          <w:divBdr>
            <w:top w:val="none" w:sz="0" w:space="0" w:color="auto"/>
            <w:left w:val="none" w:sz="0" w:space="0" w:color="auto"/>
            <w:bottom w:val="none" w:sz="0" w:space="0" w:color="auto"/>
            <w:right w:val="none" w:sz="0" w:space="0" w:color="auto"/>
          </w:divBdr>
        </w:div>
        <w:div w:id="1544292097">
          <w:marLeft w:val="640"/>
          <w:marRight w:val="0"/>
          <w:marTop w:val="0"/>
          <w:marBottom w:val="0"/>
          <w:divBdr>
            <w:top w:val="none" w:sz="0" w:space="0" w:color="auto"/>
            <w:left w:val="none" w:sz="0" w:space="0" w:color="auto"/>
            <w:bottom w:val="none" w:sz="0" w:space="0" w:color="auto"/>
            <w:right w:val="none" w:sz="0" w:space="0" w:color="auto"/>
          </w:divBdr>
        </w:div>
        <w:div w:id="1649624320">
          <w:marLeft w:val="640"/>
          <w:marRight w:val="0"/>
          <w:marTop w:val="0"/>
          <w:marBottom w:val="0"/>
          <w:divBdr>
            <w:top w:val="none" w:sz="0" w:space="0" w:color="auto"/>
            <w:left w:val="none" w:sz="0" w:space="0" w:color="auto"/>
            <w:bottom w:val="none" w:sz="0" w:space="0" w:color="auto"/>
            <w:right w:val="none" w:sz="0" w:space="0" w:color="auto"/>
          </w:divBdr>
        </w:div>
        <w:div w:id="1535460623">
          <w:marLeft w:val="640"/>
          <w:marRight w:val="0"/>
          <w:marTop w:val="0"/>
          <w:marBottom w:val="0"/>
          <w:divBdr>
            <w:top w:val="none" w:sz="0" w:space="0" w:color="auto"/>
            <w:left w:val="none" w:sz="0" w:space="0" w:color="auto"/>
            <w:bottom w:val="none" w:sz="0" w:space="0" w:color="auto"/>
            <w:right w:val="none" w:sz="0" w:space="0" w:color="auto"/>
          </w:divBdr>
        </w:div>
        <w:div w:id="136648207">
          <w:marLeft w:val="640"/>
          <w:marRight w:val="0"/>
          <w:marTop w:val="0"/>
          <w:marBottom w:val="0"/>
          <w:divBdr>
            <w:top w:val="none" w:sz="0" w:space="0" w:color="auto"/>
            <w:left w:val="none" w:sz="0" w:space="0" w:color="auto"/>
            <w:bottom w:val="none" w:sz="0" w:space="0" w:color="auto"/>
            <w:right w:val="none" w:sz="0" w:space="0" w:color="auto"/>
          </w:divBdr>
        </w:div>
        <w:div w:id="1496459700">
          <w:marLeft w:val="640"/>
          <w:marRight w:val="0"/>
          <w:marTop w:val="0"/>
          <w:marBottom w:val="0"/>
          <w:divBdr>
            <w:top w:val="none" w:sz="0" w:space="0" w:color="auto"/>
            <w:left w:val="none" w:sz="0" w:space="0" w:color="auto"/>
            <w:bottom w:val="none" w:sz="0" w:space="0" w:color="auto"/>
            <w:right w:val="none" w:sz="0" w:space="0" w:color="auto"/>
          </w:divBdr>
        </w:div>
        <w:div w:id="192423156">
          <w:marLeft w:val="640"/>
          <w:marRight w:val="0"/>
          <w:marTop w:val="0"/>
          <w:marBottom w:val="0"/>
          <w:divBdr>
            <w:top w:val="none" w:sz="0" w:space="0" w:color="auto"/>
            <w:left w:val="none" w:sz="0" w:space="0" w:color="auto"/>
            <w:bottom w:val="none" w:sz="0" w:space="0" w:color="auto"/>
            <w:right w:val="none" w:sz="0" w:space="0" w:color="auto"/>
          </w:divBdr>
        </w:div>
        <w:div w:id="639925936">
          <w:marLeft w:val="640"/>
          <w:marRight w:val="0"/>
          <w:marTop w:val="0"/>
          <w:marBottom w:val="0"/>
          <w:divBdr>
            <w:top w:val="none" w:sz="0" w:space="0" w:color="auto"/>
            <w:left w:val="none" w:sz="0" w:space="0" w:color="auto"/>
            <w:bottom w:val="none" w:sz="0" w:space="0" w:color="auto"/>
            <w:right w:val="none" w:sz="0" w:space="0" w:color="auto"/>
          </w:divBdr>
        </w:div>
        <w:div w:id="1399597447">
          <w:marLeft w:val="640"/>
          <w:marRight w:val="0"/>
          <w:marTop w:val="0"/>
          <w:marBottom w:val="0"/>
          <w:divBdr>
            <w:top w:val="none" w:sz="0" w:space="0" w:color="auto"/>
            <w:left w:val="none" w:sz="0" w:space="0" w:color="auto"/>
            <w:bottom w:val="none" w:sz="0" w:space="0" w:color="auto"/>
            <w:right w:val="none" w:sz="0" w:space="0" w:color="auto"/>
          </w:divBdr>
        </w:div>
        <w:div w:id="1306591812">
          <w:marLeft w:val="640"/>
          <w:marRight w:val="0"/>
          <w:marTop w:val="0"/>
          <w:marBottom w:val="0"/>
          <w:divBdr>
            <w:top w:val="none" w:sz="0" w:space="0" w:color="auto"/>
            <w:left w:val="none" w:sz="0" w:space="0" w:color="auto"/>
            <w:bottom w:val="none" w:sz="0" w:space="0" w:color="auto"/>
            <w:right w:val="none" w:sz="0" w:space="0" w:color="auto"/>
          </w:divBdr>
        </w:div>
        <w:div w:id="756370307">
          <w:marLeft w:val="640"/>
          <w:marRight w:val="0"/>
          <w:marTop w:val="0"/>
          <w:marBottom w:val="0"/>
          <w:divBdr>
            <w:top w:val="none" w:sz="0" w:space="0" w:color="auto"/>
            <w:left w:val="none" w:sz="0" w:space="0" w:color="auto"/>
            <w:bottom w:val="none" w:sz="0" w:space="0" w:color="auto"/>
            <w:right w:val="none" w:sz="0" w:space="0" w:color="auto"/>
          </w:divBdr>
        </w:div>
      </w:divsChild>
    </w:div>
    <w:div w:id="698162061">
      <w:bodyDiv w:val="1"/>
      <w:marLeft w:val="0"/>
      <w:marRight w:val="0"/>
      <w:marTop w:val="0"/>
      <w:marBottom w:val="0"/>
      <w:divBdr>
        <w:top w:val="none" w:sz="0" w:space="0" w:color="auto"/>
        <w:left w:val="none" w:sz="0" w:space="0" w:color="auto"/>
        <w:bottom w:val="none" w:sz="0" w:space="0" w:color="auto"/>
        <w:right w:val="none" w:sz="0" w:space="0" w:color="auto"/>
      </w:divBdr>
      <w:divsChild>
        <w:div w:id="1224684312">
          <w:marLeft w:val="640"/>
          <w:marRight w:val="0"/>
          <w:marTop w:val="0"/>
          <w:marBottom w:val="0"/>
          <w:divBdr>
            <w:top w:val="none" w:sz="0" w:space="0" w:color="auto"/>
            <w:left w:val="none" w:sz="0" w:space="0" w:color="auto"/>
            <w:bottom w:val="none" w:sz="0" w:space="0" w:color="auto"/>
            <w:right w:val="none" w:sz="0" w:space="0" w:color="auto"/>
          </w:divBdr>
        </w:div>
        <w:div w:id="1209756927">
          <w:marLeft w:val="640"/>
          <w:marRight w:val="0"/>
          <w:marTop w:val="0"/>
          <w:marBottom w:val="0"/>
          <w:divBdr>
            <w:top w:val="none" w:sz="0" w:space="0" w:color="auto"/>
            <w:left w:val="none" w:sz="0" w:space="0" w:color="auto"/>
            <w:bottom w:val="none" w:sz="0" w:space="0" w:color="auto"/>
            <w:right w:val="none" w:sz="0" w:space="0" w:color="auto"/>
          </w:divBdr>
        </w:div>
        <w:div w:id="444543307">
          <w:marLeft w:val="640"/>
          <w:marRight w:val="0"/>
          <w:marTop w:val="0"/>
          <w:marBottom w:val="0"/>
          <w:divBdr>
            <w:top w:val="none" w:sz="0" w:space="0" w:color="auto"/>
            <w:left w:val="none" w:sz="0" w:space="0" w:color="auto"/>
            <w:bottom w:val="none" w:sz="0" w:space="0" w:color="auto"/>
            <w:right w:val="none" w:sz="0" w:space="0" w:color="auto"/>
          </w:divBdr>
        </w:div>
        <w:div w:id="744575114">
          <w:marLeft w:val="640"/>
          <w:marRight w:val="0"/>
          <w:marTop w:val="0"/>
          <w:marBottom w:val="0"/>
          <w:divBdr>
            <w:top w:val="none" w:sz="0" w:space="0" w:color="auto"/>
            <w:left w:val="none" w:sz="0" w:space="0" w:color="auto"/>
            <w:bottom w:val="none" w:sz="0" w:space="0" w:color="auto"/>
            <w:right w:val="none" w:sz="0" w:space="0" w:color="auto"/>
          </w:divBdr>
        </w:div>
        <w:div w:id="1713387827">
          <w:marLeft w:val="640"/>
          <w:marRight w:val="0"/>
          <w:marTop w:val="0"/>
          <w:marBottom w:val="0"/>
          <w:divBdr>
            <w:top w:val="none" w:sz="0" w:space="0" w:color="auto"/>
            <w:left w:val="none" w:sz="0" w:space="0" w:color="auto"/>
            <w:bottom w:val="none" w:sz="0" w:space="0" w:color="auto"/>
            <w:right w:val="none" w:sz="0" w:space="0" w:color="auto"/>
          </w:divBdr>
        </w:div>
        <w:div w:id="2073195398">
          <w:marLeft w:val="640"/>
          <w:marRight w:val="0"/>
          <w:marTop w:val="0"/>
          <w:marBottom w:val="0"/>
          <w:divBdr>
            <w:top w:val="none" w:sz="0" w:space="0" w:color="auto"/>
            <w:left w:val="none" w:sz="0" w:space="0" w:color="auto"/>
            <w:bottom w:val="none" w:sz="0" w:space="0" w:color="auto"/>
            <w:right w:val="none" w:sz="0" w:space="0" w:color="auto"/>
          </w:divBdr>
        </w:div>
        <w:div w:id="132407942">
          <w:marLeft w:val="640"/>
          <w:marRight w:val="0"/>
          <w:marTop w:val="0"/>
          <w:marBottom w:val="0"/>
          <w:divBdr>
            <w:top w:val="none" w:sz="0" w:space="0" w:color="auto"/>
            <w:left w:val="none" w:sz="0" w:space="0" w:color="auto"/>
            <w:bottom w:val="none" w:sz="0" w:space="0" w:color="auto"/>
            <w:right w:val="none" w:sz="0" w:space="0" w:color="auto"/>
          </w:divBdr>
        </w:div>
        <w:div w:id="1090128115">
          <w:marLeft w:val="640"/>
          <w:marRight w:val="0"/>
          <w:marTop w:val="0"/>
          <w:marBottom w:val="0"/>
          <w:divBdr>
            <w:top w:val="none" w:sz="0" w:space="0" w:color="auto"/>
            <w:left w:val="none" w:sz="0" w:space="0" w:color="auto"/>
            <w:bottom w:val="none" w:sz="0" w:space="0" w:color="auto"/>
            <w:right w:val="none" w:sz="0" w:space="0" w:color="auto"/>
          </w:divBdr>
        </w:div>
        <w:div w:id="1490099861">
          <w:marLeft w:val="640"/>
          <w:marRight w:val="0"/>
          <w:marTop w:val="0"/>
          <w:marBottom w:val="0"/>
          <w:divBdr>
            <w:top w:val="none" w:sz="0" w:space="0" w:color="auto"/>
            <w:left w:val="none" w:sz="0" w:space="0" w:color="auto"/>
            <w:bottom w:val="none" w:sz="0" w:space="0" w:color="auto"/>
            <w:right w:val="none" w:sz="0" w:space="0" w:color="auto"/>
          </w:divBdr>
        </w:div>
        <w:div w:id="1009212274">
          <w:marLeft w:val="640"/>
          <w:marRight w:val="0"/>
          <w:marTop w:val="0"/>
          <w:marBottom w:val="0"/>
          <w:divBdr>
            <w:top w:val="none" w:sz="0" w:space="0" w:color="auto"/>
            <w:left w:val="none" w:sz="0" w:space="0" w:color="auto"/>
            <w:bottom w:val="none" w:sz="0" w:space="0" w:color="auto"/>
            <w:right w:val="none" w:sz="0" w:space="0" w:color="auto"/>
          </w:divBdr>
        </w:div>
        <w:div w:id="1495803098">
          <w:marLeft w:val="640"/>
          <w:marRight w:val="0"/>
          <w:marTop w:val="0"/>
          <w:marBottom w:val="0"/>
          <w:divBdr>
            <w:top w:val="none" w:sz="0" w:space="0" w:color="auto"/>
            <w:left w:val="none" w:sz="0" w:space="0" w:color="auto"/>
            <w:bottom w:val="none" w:sz="0" w:space="0" w:color="auto"/>
            <w:right w:val="none" w:sz="0" w:space="0" w:color="auto"/>
          </w:divBdr>
        </w:div>
        <w:div w:id="1465809853">
          <w:marLeft w:val="640"/>
          <w:marRight w:val="0"/>
          <w:marTop w:val="0"/>
          <w:marBottom w:val="0"/>
          <w:divBdr>
            <w:top w:val="none" w:sz="0" w:space="0" w:color="auto"/>
            <w:left w:val="none" w:sz="0" w:space="0" w:color="auto"/>
            <w:bottom w:val="none" w:sz="0" w:space="0" w:color="auto"/>
            <w:right w:val="none" w:sz="0" w:space="0" w:color="auto"/>
          </w:divBdr>
        </w:div>
        <w:div w:id="1065687495">
          <w:marLeft w:val="640"/>
          <w:marRight w:val="0"/>
          <w:marTop w:val="0"/>
          <w:marBottom w:val="0"/>
          <w:divBdr>
            <w:top w:val="none" w:sz="0" w:space="0" w:color="auto"/>
            <w:left w:val="none" w:sz="0" w:space="0" w:color="auto"/>
            <w:bottom w:val="none" w:sz="0" w:space="0" w:color="auto"/>
            <w:right w:val="none" w:sz="0" w:space="0" w:color="auto"/>
          </w:divBdr>
        </w:div>
        <w:div w:id="1769228793">
          <w:marLeft w:val="640"/>
          <w:marRight w:val="0"/>
          <w:marTop w:val="0"/>
          <w:marBottom w:val="0"/>
          <w:divBdr>
            <w:top w:val="none" w:sz="0" w:space="0" w:color="auto"/>
            <w:left w:val="none" w:sz="0" w:space="0" w:color="auto"/>
            <w:bottom w:val="none" w:sz="0" w:space="0" w:color="auto"/>
            <w:right w:val="none" w:sz="0" w:space="0" w:color="auto"/>
          </w:divBdr>
        </w:div>
        <w:div w:id="55520862">
          <w:marLeft w:val="640"/>
          <w:marRight w:val="0"/>
          <w:marTop w:val="0"/>
          <w:marBottom w:val="0"/>
          <w:divBdr>
            <w:top w:val="none" w:sz="0" w:space="0" w:color="auto"/>
            <w:left w:val="none" w:sz="0" w:space="0" w:color="auto"/>
            <w:bottom w:val="none" w:sz="0" w:space="0" w:color="auto"/>
            <w:right w:val="none" w:sz="0" w:space="0" w:color="auto"/>
          </w:divBdr>
        </w:div>
        <w:div w:id="1782801998">
          <w:marLeft w:val="640"/>
          <w:marRight w:val="0"/>
          <w:marTop w:val="0"/>
          <w:marBottom w:val="0"/>
          <w:divBdr>
            <w:top w:val="none" w:sz="0" w:space="0" w:color="auto"/>
            <w:left w:val="none" w:sz="0" w:space="0" w:color="auto"/>
            <w:bottom w:val="none" w:sz="0" w:space="0" w:color="auto"/>
            <w:right w:val="none" w:sz="0" w:space="0" w:color="auto"/>
          </w:divBdr>
        </w:div>
        <w:div w:id="1381781989">
          <w:marLeft w:val="640"/>
          <w:marRight w:val="0"/>
          <w:marTop w:val="0"/>
          <w:marBottom w:val="0"/>
          <w:divBdr>
            <w:top w:val="none" w:sz="0" w:space="0" w:color="auto"/>
            <w:left w:val="none" w:sz="0" w:space="0" w:color="auto"/>
            <w:bottom w:val="none" w:sz="0" w:space="0" w:color="auto"/>
            <w:right w:val="none" w:sz="0" w:space="0" w:color="auto"/>
          </w:divBdr>
        </w:div>
        <w:div w:id="1551762998">
          <w:marLeft w:val="640"/>
          <w:marRight w:val="0"/>
          <w:marTop w:val="0"/>
          <w:marBottom w:val="0"/>
          <w:divBdr>
            <w:top w:val="none" w:sz="0" w:space="0" w:color="auto"/>
            <w:left w:val="none" w:sz="0" w:space="0" w:color="auto"/>
            <w:bottom w:val="none" w:sz="0" w:space="0" w:color="auto"/>
            <w:right w:val="none" w:sz="0" w:space="0" w:color="auto"/>
          </w:divBdr>
        </w:div>
        <w:div w:id="1629895643">
          <w:marLeft w:val="640"/>
          <w:marRight w:val="0"/>
          <w:marTop w:val="0"/>
          <w:marBottom w:val="0"/>
          <w:divBdr>
            <w:top w:val="none" w:sz="0" w:space="0" w:color="auto"/>
            <w:left w:val="none" w:sz="0" w:space="0" w:color="auto"/>
            <w:bottom w:val="none" w:sz="0" w:space="0" w:color="auto"/>
            <w:right w:val="none" w:sz="0" w:space="0" w:color="auto"/>
          </w:divBdr>
        </w:div>
        <w:div w:id="1257590965">
          <w:marLeft w:val="640"/>
          <w:marRight w:val="0"/>
          <w:marTop w:val="0"/>
          <w:marBottom w:val="0"/>
          <w:divBdr>
            <w:top w:val="none" w:sz="0" w:space="0" w:color="auto"/>
            <w:left w:val="none" w:sz="0" w:space="0" w:color="auto"/>
            <w:bottom w:val="none" w:sz="0" w:space="0" w:color="auto"/>
            <w:right w:val="none" w:sz="0" w:space="0" w:color="auto"/>
          </w:divBdr>
        </w:div>
        <w:div w:id="1571427828">
          <w:marLeft w:val="640"/>
          <w:marRight w:val="0"/>
          <w:marTop w:val="0"/>
          <w:marBottom w:val="0"/>
          <w:divBdr>
            <w:top w:val="none" w:sz="0" w:space="0" w:color="auto"/>
            <w:left w:val="none" w:sz="0" w:space="0" w:color="auto"/>
            <w:bottom w:val="none" w:sz="0" w:space="0" w:color="auto"/>
            <w:right w:val="none" w:sz="0" w:space="0" w:color="auto"/>
          </w:divBdr>
        </w:div>
        <w:div w:id="1274678251">
          <w:marLeft w:val="640"/>
          <w:marRight w:val="0"/>
          <w:marTop w:val="0"/>
          <w:marBottom w:val="0"/>
          <w:divBdr>
            <w:top w:val="none" w:sz="0" w:space="0" w:color="auto"/>
            <w:left w:val="none" w:sz="0" w:space="0" w:color="auto"/>
            <w:bottom w:val="none" w:sz="0" w:space="0" w:color="auto"/>
            <w:right w:val="none" w:sz="0" w:space="0" w:color="auto"/>
          </w:divBdr>
        </w:div>
        <w:div w:id="1085103811">
          <w:marLeft w:val="640"/>
          <w:marRight w:val="0"/>
          <w:marTop w:val="0"/>
          <w:marBottom w:val="0"/>
          <w:divBdr>
            <w:top w:val="none" w:sz="0" w:space="0" w:color="auto"/>
            <w:left w:val="none" w:sz="0" w:space="0" w:color="auto"/>
            <w:bottom w:val="none" w:sz="0" w:space="0" w:color="auto"/>
            <w:right w:val="none" w:sz="0" w:space="0" w:color="auto"/>
          </w:divBdr>
        </w:div>
        <w:div w:id="171726769">
          <w:marLeft w:val="640"/>
          <w:marRight w:val="0"/>
          <w:marTop w:val="0"/>
          <w:marBottom w:val="0"/>
          <w:divBdr>
            <w:top w:val="none" w:sz="0" w:space="0" w:color="auto"/>
            <w:left w:val="none" w:sz="0" w:space="0" w:color="auto"/>
            <w:bottom w:val="none" w:sz="0" w:space="0" w:color="auto"/>
            <w:right w:val="none" w:sz="0" w:space="0" w:color="auto"/>
          </w:divBdr>
        </w:div>
        <w:div w:id="1012993170">
          <w:marLeft w:val="640"/>
          <w:marRight w:val="0"/>
          <w:marTop w:val="0"/>
          <w:marBottom w:val="0"/>
          <w:divBdr>
            <w:top w:val="none" w:sz="0" w:space="0" w:color="auto"/>
            <w:left w:val="none" w:sz="0" w:space="0" w:color="auto"/>
            <w:bottom w:val="none" w:sz="0" w:space="0" w:color="auto"/>
            <w:right w:val="none" w:sz="0" w:space="0" w:color="auto"/>
          </w:divBdr>
        </w:div>
        <w:div w:id="1000699468">
          <w:marLeft w:val="640"/>
          <w:marRight w:val="0"/>
          <w:marTop w:val="0"/>
          <w:marBottom w:val="0"/>
          <w:divBdr>
            <w:top w:val="none" w:sz="0" w:space="0" w:color="auto"/>
            <w:left w:val="none" w:sz="0" w:space="0" w:color="auto"/>
            <w:bottom w:val="none" w:sz="0" w:space="0" w:color="auto"/>
            <w:right w:val="none" w:sz="0" w:space="0" w:color="auto"/>
          </w:divBdr>
        </w:div>
        <w:div w:id="2067753640">
          <w:marLeft w:val="640"/>
          <w:marRight w:val="0"/>
          <w:marTop w:val="0"/>
          <w:marBottom w:val="0"/>
          <w:divBdr>
            <w:top w:val="none" w:sz="0" w:space="0" w:color="auto"/>
            <w:left w:val="none" w:sz="0" w:space="0" w:color="auto"/>
            <w:bottom w:val="none" w:sz="0" w:space="0" w:color="auto"/>
            <w:right w:val="none" w:sz="0" w:space="0" w:color="auto"/>
          </w:divBdr>
        </w:div>
        <w:div w:id="1514996266">
          <w:marLeft w:val="640"/>
          <w:marRight w:val="0"/>
          <w:marTop w:val="0"/>
          <w:marBottom w:val="0"/>
          <w:divBdr>
            <w:top w:val="none" w:sz="0" w:space="0" w:color="auto"/>
            <w:left w:val="none" w:sz="0" w:space="0" w:color="auto"/>
            <w:bottom w:val="none" w:sz="0" w:space="0" w:color="auto"/>
            <w:right w:val="none" w:sz="0" w:space="0" w:color="auto"/>
          </w:divBdr>
        </w:div>
        <w:div w:id="438649745">
          <w:marLeft w:val="640"/>
          <w:marRight w:val="0"/>
          <w:marTop w:val="0"/>
          <w:marBottom w:val="0"/>
          <w:divBdr>
            <w:top w:val="none" w:sz="0" w:space="0" w:color="auto"/>
            <w:left w:val="none" w:sz="0" w:space="0" w:color="auto"/>
            <w:bottom w:val="none" w:sz="0" w:space="0" w:color="auto"/>
            <w:right w:val="none" w:sz="0" w:space="0" w:color="auto"/>
          </w:divBdr>
        </w:div>
        <w:div w:id="457918063">
          <w:marLeft w:val="640"/>
          <w:marRight w:val="0"/>
          <w:marTop w:val="0"/>
          <w:marBottom w:val="0"/>
          <w:divBdr>
            <w:top w:val="none" w:sz="0" w:space="0" w:color="auto"/>
            <w:left w:val="none" w:sz="0" w:space="0" w:color="auto"/>
            <w:bottom w:val="none" w:sz="0" w:space="0" w:color="auto"/>
            <w:right w:val="none" w:sz="0" w:space="0" w:color="auto"/>
          </w:divBdr>
        </w:div>
      </w:divsChild>
    </w:div>
    <w:div w:id="710419211">
      <w:bodyDiv w:val="1"/>
      <w:marLeft w:val="0"/>
      <w:marRight w:val="0"/>
      <w:marTop w:val="0"/>
      <w:marBottom w:val="0"/>
      <w:divBdr>
        <w:top w:val="none" w:sz="0" w:space="0" w:color="auto"/>
        <w:left w:val="none" w:sz="0" w:space="0" w:color="auto"/>
        <w:bottom w:val="none" w:sz="0" w:space="0" w:color="auto"/>
        <w:right w:val="none" w:sz="0" w:space="0" w:color="auto"/>
      </w:divBdr>
    </w:div>
    <w:div w:id="712733211">
      <w:bodyDiv w:val="1"/>
      <w:marLeft w:val="0"/>
      <w:marRight w:val="0"/>
      <w:marTop w:val="0"/>
      <w:marBottom w:val="0"/>
      <w:divBdr>
        <w:top w:val="none" w:sz="0" w:space="0" w:color="auto"/>
        <w:left w:val="none" w:sz="0" w:space="0" w:color="auto"/>
        <w:bottom w:val="none" w:sz="0" w:space="0" w:color="auto"/>
        <w:right w:val="none" w:sz="0" w:space="0" w:color="auto"/>
      </w:divBdr>
      <w:divsChild>
        <w:div w:id="410125599">
          <w:marLeft w:val="640"/>
          <w:marRight w:val="0"/>
          <w:marTop w:val="0"/>
          <w:marBottom w:val="0"/>
          <w:divBdr>
            <w:top w:val="none" w:sz="0" w:space="0" w:color="auto"/>
            <w:left w:val="none" w:sz="0" w:space="0" w:color="auto"/>
            <w:bottom w:val="none" w:sz="0" w:space="0" w:color="auto"/>
            <w:right w:val="none" w:sz="0" w:space="0" w:color="auto"/>
          </w:divBdr>
        </w:div>
        <w:div w:id="81994414">
          <w:marLeft w:val="640"/>
          <w:marRight w:val="0"/>
          <w:marTop w:val="0"/>
          <w:marBottom w:val="0"/>
          <w:divBdr>
            <w:top w:val="none" w:sz="0" w:space="0" w:color="auto"/>
            <w:left w:val="none" w:sz="0" w:space="0" w:color="auto"/>
            <w:bottom w:val="none" w:sz="0" w:space="0" w:color="auto"/>
            <w:right w:val="none" w:sz="0" w:space="0" w:color="auto"/>
          </w:divBdr>
        </w:div>
        <w:div w:id="2010408053">
          <w:marLeft w:val="640"/>
          <w:marRight w:val="0"/>
          <w:marTop w:val="0"/>
          <w:marBottom w:val="0"/>
          <w:divBdr>
            <w:top w:val="none" w:sz="0" w:space="0" w:color="auto"/>
            <w:left w:val="none" w:sz="0" w:space="0" w:color="auto"/>
            <w:bottom w:val="none" w:sz="0" w:space="0" w:color="auto"/>
            <w:right w:val="none" w:sz="0" w:space="0" w:color="auto"/>
          </w:divBdr>
        </w:div>
        <w:div w:id="227226139">
          <w:marLeft w:val="640"/>
          <w:marRight w:val="0"/>
          <w:marTop w:val="0"/>
          <w:marBottom w:val="0"/>
          <w:divBdr>
            <w:top w:val="none" w:sz="0" w:space="0" w:color="auto"/>
            <w:left w:val="none" w:sz="0" w:space="0" w:color="auto"/>
            <w:bottom w:val="none" w:sz="0" w:space="0" w:color="auto"/>
            <w:right w:val="none" w:sz="0" w:space="0" w:color="auto"/>
          </w:divBdr>
        </w:div>
        <w:div w:id="1392074992">
          <w:marLeft w:val="640"/>
          <w:marRight w:val="0"/>
          <w:marTop w:val="0"/>
          <w:marBottom w:val="0"/>
          <w:divBdr>
            <w:top w:val="none" w:sz="0" w:space="0" w:color="auto"/>
            <w:left w:val="none" w:sz="0" w:space="0" w:color="auto"/>
            <w:bottom w:val="none" w:sz="0" w:space="0" w:color="auto"/>
            <w:right w:val="none" w:sz="0" w:space="0" w:color="auto"/>
          </w:divBdr>
        </w:div>
        <w:div w:id="2010136524">
          <w:marLeft w:val="640"/>
          <w:marRight w:val="0"/>
          <w:marTop w:val="0"/>
          <w:marBottom w:val="0"/>
          <w:divBdr>
            <w:top w:val="none" w:sz="0" w:space="0" w:color="auto"/>
            <w:left w:val="none" w:sz="0" w:space="0" w:color="auto"/>
            <w:bottom w:val="none" w:sz="0" w:space="0" w:color="auto"/>
            <w:right w:val="none" w:sz="0" w:space="0" w:color="auto"/>
          </w:divBdr>
        </w:div>
        <w:div w:id="155191243">
          <w:marLeft w:val="640"/>
          <w:marRight w:val="0"/>
          <w:marTop w:val="0"/>
          <w:marBottom w:val="0"/>
          <w:divBdr>
            <w:top w:val="none" w:sz="0" w:space="0" w:color="auto"/>
            <w:left w:val="none" w:sz="0" w:space="0" w:color="auto"/>
            <w:bottom w:val="none" w:sz="0" w:space="0" w:color="auto"/>
            <w:right w:val="none" w:sz="0" w:space="0" w:color="auto"/>
          </w:divBdr>
        </w:div>
        <w:div w:id="77598724">
          <w:marLeft w:val="640"/>
          <w:marRight w:val="0"/>
          <w:marTop w:val="0"/>
          <w:marBottom w:val="0"/>
          <w:divBdr>
            <w:top w:val="none" w:sz="0" w:space="0" w:color="auto"/>
            <w:left w:val="none" w:sz="0" w:space="0" w:color="auto"/>
            <w:bottom w:val="none" w:sz="0" w:space="0" w:color="auto"/>
            <w:right w:val="none" w:sz="0" w:space="0" w:color="auto"/>
          </w:divBdr>
        </w:div>
        <w:div w:id="1972897629">
          <w:marLeft w:val="640"/>
          <w:marRight w:val="0"/>
          <w:marTop w:val="0"/>
          <w:marBottom w:val="0"/>
          <w:divBdr>
            <w:top w:val="none" w:sz="0" w:space="0" w:color="auto"/>
            <w:left w:val="none" w:sz="0" w:space="0" w:color="auto"/>
            <w:bottom w:val="none" w:sz="0" w:space="0" w:color="auto"/>
            <w:right w:val="none" w:sz="0" w:space="0" w:color="auto"/>
          </w:divBdr>
        </w:div>
        <w:div w:id="1943030254">
          <w:marLeft w:val="640"/>
          <w:marRight w:val="0"/>
          <w:marTop w:val="0"/>
          <w:marBottom w:val="0"/>
          <w:divBdr>
            <w:top w:val="none" w:sz="0" w:space="0" w:color="auto"/>
            <w:left w:val="none" w:sz="0" w:space="0" w:color="auto"/>
            <w:bottom w:val="none" w:sz="0" w:space="0" w:color="auto"/>
            <w:right w:val="none" w:sz="0" w:space="0" w:color="auto"/>
          </w:divBdr>
        </w:div>
        <w:div w:id="1133210446">
          <w:marLeft w:val="640"/>
          <w:marRight w:val="0"/>
          <w:marTop w:val="0"/>
          <w:marBottom w:val="0"/>
          <w:divBdr>
            <w:top w:val="none" w:sz="0" w:space="0" w:color="auto"/>
            <w:left w:val="none" w:sz="0" w:space="0" w:color="auto"/>
            <w:bottom w:val="none" w:sz="0" w:space="0" w:color="auto"/>
            <w:right w:val="none" w:sz="0" w:space="0" w:color="auto"/>
          </w:divBdr>
        </w:div>
        <w:div w:id="797836436">
          <w:marLeft w:val="640"/>
          <w:marRight w:val="0"/>
          <w:marTop w:val="0"/>
          <w:marBottom w:val="0"/>
          <w:divBdr>
            <w:top w:val="none" w:sz="0" w:space="0" w:color="auto"/>
            <w:left w:val="none" w:sz="0" w:space="0" w:color="auto"/>
            <w:bottom w:val="none" w:sz="0" w:space="0" w:color="auto"/>
            <w:right w:val="none" w:sz="0" w:space="0" w:color="auto"/>
          </w:divBdr>
        </w:div>
        <w:div w:id="504974370">
          <w:marLeft w:val="640"/>
          <w:marRight w:val="0"/>
          <w:marTop w:val="0"/>
          <w:marBottom w:val="0"/>
          <w:divBdr>
            <w:top w:val="none" w:sz="0" w:space="0" w:color="auto"/>
            <w:left w:val="none" w:sz="0" w:space="0" w:color="auto"/>
            <w:bottom w:val="none" w:sz="0" w:space="0" w:color="auto"/>
            <w:right w:val="none" w:sz="0" w:space="0" w:color="auto"/>
          </w:divBdr>
        </w:div>
        <w:div w:id="1444806745">
          <w:marLeft w:val="640"/>
          <w:marRight w:val="0"/>
          <w:marTop w:val="0"/>
          <w:marBottom w:val="0"/>
          <w:divBdr>
            <w:top w:val="none" w:sz="0" w:space="0" w:color="auto"/>
            <w:left w:val="none" w:sz="0" w:space="0" w:color="auto"/>
            <w:bottom w:val="none" w:sz="0" w:space="0" w:color="auto"/>
            <w:right w:val="none" w:sz="0" w:space="0" w:color="auto"/>
          </w:divBdr>
        </w:div>
        <w:div w:id="1538198950">
          <w:marLeft w:val="640"/>
          <w:marRight w:val="0"/>
          <w:marTop w:val="0"/>
          <w:marBottom w:val="0"/>
          <w:divBdr>
            <w:top w:val="none" w:sz="0" w:space="0" w:color="auto"/>
            <w:left w:val="none" w:sz="0" w:space="0" w:color="auto"/>
            <w:bottom w:val="none" w:sz="0" w:space="0" w:color="auto"/>
            <w:right w:val="none" w:sz="0" w:space="0" w:color="auto"/>
          </w:divBdr>
        </w:div>
        <w:div w:id="879127294">
          <w:marLeft w:val="640"/>
          <w:marRight w:val="0"/>
          <w:marTop w:val="0"/>
          <w:marBottom w:val="0"/>
          <w:divBdr>
            <w:top w:val="none" w:sz="0" w:space="0" w:color="auto"/>
            <w:left w:val="none" w:sz="0" w:space="0" w:color="auto"/>
            <w:bottom w:val="none" w:sz="0" w:space="0" w:color="auto"/>
            <w:right w:val="none" w:sz="0" w:space="0" w:color="auto"/>
          </w:divBdr>
        </w:div>
        <w:div w:id="877739192">
          <w:marLeft w:val="640"/>
          <w:marRight w:val="0"/>
          <w:marTop w:val="0"/>
          <w:marBottom w:val="0"/>
          <w:divBdr>
            <w:top w:val="none" w:sz="0" w:space="0" w:color="auto"/>
            <w:left w:val="none" w:sz="0" w:space="0" w:color="auto"/>
            <w:bottom w:val="none" w:sz="0" w:space="0" w:color="auto"/>
            <w:right w:val="none" w:sz="0" w:space="0" w:color="auto"/>
          </w:divBdr>
        </w:div>
        <w:div w:id="1900557789">
          <w:marLeft w:val="640"/>
          <w:marRight w:val="0"/>
          <w:marTop w:val="0"/>
          <w:marBottom w:val="0"/>
          <w:divBdr>
            <w:top w:val="none" w:sz="0" w:space="0" w:color="auto"/>
            <w:left w:val="none" w:sz="0" w:space="0" w:color="auto"/>
            <w:bottom w:val="none" w:sz="0" w:space="0" w:color="auto"/>
            <w:right w:val="none" w:sz="0" w:space="0" w:color="auto"/>
          </w:divBdr>
        </w:div>
        <w:div w:id="2061199574">
          <w:marLeft w:val="640"/>
          <w:marRight w:val="0"/>
          <w:marTop w:val="0"/>
          <w:marBottom w:val="0"/>
          <w:divBdr>
            <w:top w:val="none" w:sz="0" w:space="0" w:color="auto"/>
            <w:left w:val="none" w:sz="0" w:space="0" w:color="auto"/>
            <w:bottom w:val="none" w:sz="0" w:space="0" w:color="auto"/>
            <w:right w:val="none" w:sz="0" w:space="0" w:color="auto"/>
          </w:divBdr>
        </w:div>
        <w:div w:id="73017756">
          <w:marLeft w:val="640"/>
          <w:marRight w:val="0"/>
          <w:marTop w:val="0"/>
          <w:marBottom w:val="0"/>
          <w:divBdr>
            <w:top w:val="none" w:sz="0" w:space="0" w:color="auto"/>
            <w:left w:val="none" w:sz="0" w:space="0" w:color="auto"/>
            <w:bottom w:val="none" w:sz="0" w:space="0" w:color="auto"/>
            <w:right w:val="none" w:sz="0" w:space="0" w:color="auto"/>
          </w:divBdr>
        </w:div>
        <w:div w:id="1384528060">
          <w:marLeft w:val="640"/>
          <w:marRight w:val="0"/>
          <w:marTop w:val="0"/>
          <w:marBottom w:val="0"/>
          <w:divBdr>
            <w:top w:val="none" w:sz="0" w:space="0" w:color="auto"/>
            <w:left w:val="none" w:sz="0" w:space="0" w:color="auto"/>
            <w:bottom w:val="none" w:sz="0" w:space="0" w:color="auto"/>
            <w:right w:val="none" w:sz="0" w:space="0" w:color="auto"/>
          </w:divBdr>
        </w:div>
        <w:div w:id="217858979">
          <w:marLeft w:val="640"/>
          <w:marRight w:val="0"/>
          <w:marTop w:val="0"/>
          <w:marBottom w:val="0"/>
          <w:divBdr>
            <w:top w:val="none" w:sz="0" w:space="0" w:color="auto"/>
            <w:left w:val="none" w:sz="0" w:space="0" w:color="auto"/>
            <w:bottom w:val="none" w:sz="0" w:space="0" w:color="auto"/>
            <w:right w:val="none" w:sz="0" w:space="0" w:color="auto"/>
          </w:divBdr>
        </w:div>
        <w:div w:id="1347369385">
          <w:marLeft w:val="640"/>
          <w:marRight w:val="0"/>
          <w:marTop w:val="0"/>
          <w:marBottom w:val="0"/>
          <w:divBdr>
            <w:top w:val="none" w:sz="0" w:space="0" w:color="auto"/>
            <w:left w:val="none" w:sz="0" w:space="0" w:color="auto"/>
            <w:bottom w:val="none" w:sz="0" w:space="0" w:color="auto"/>
            <w:right w:val="none" w:sz="0" w:space="0" w:color="auto"/>
          </w:divBdr>
        </w:div>
      </w:divsChild>
    </w:div>
    <w:div w:id="717777896">
      <w:bodyDiv w:val="1"/>
      <w:marLeft w:val="0"/>
      <w:marRight w:val="0"/>
      <w:marTop w:val="0"/>
      <w:marBottom w:val="0"/>
      <w:divBdr>
        <w:top w:val="none" w:sz="0" w:space="0" w:color="auto"/>
        <w:left w:val="none" w:sz="0" w:space="0" w:color="auto"/>
        <w:bottom w:val="none" w:sz="0" w:space="0" w:color="auto"/>
        <w:right w:val="none" w:sz="0" w:space="0" w:color="auto"/>
      </w:divBdr>
      <w:divsChild>
        <w:div w:id="1035274969">
          <w:marLeft w:val="640"/>
          <w:marRight w:val="0"/>
          <w:marTop w:val="0"/>
          <w:marBottom w:val="0"/>
          <w:divBdr>
            <w:top w:val="none" w:sz="0" w:space="0" w:color="auto"/>
            <w:left w:val="none" w:sz="0" w:space="0" w:color="auto"/>
            <w:bottom w:val="none" w:sz="0" w:space="0" w:color="auto"/>
            <w:right w:val="none" w:sz="0" w:space="0" w:color="auto"/>
          </w:divBdr>
        </w:div>
        <w:div w:id="1007948231">
          <w:marLeft w:val="640"/>
          <w:marRight w:val="0"/>
          <w:marTop w:val="0"/>
          <w:marBottom w:val="0"/>
          <w:divBdr>
            <w:top w:val="none" w:sz="0" w:space="0" w:color="auto"/>
            <w:left w:val="none" w:sz="0" w:space="0" w:color="auto"/>
            <w:bottom w:val="none" w:sz="0" w:space="0" w:color="auto"/>
            <w:right w:val="none" w:sz="0" w:space="0" w:color="auto"/>
          </w:divBdr>
        </w:div>
        <w:div w:id="159350602">
          <w:marLeft w:val="640"/>
          <w:marRight w:val="0"/>
          <w:marTop w:val="0"/>
          <w:marBottom w:val="0"/>
          <w:divBdr>
            <w:top w:val="none" w:sz="0" w:space="0" w:color="auto"/>
            <w:left w:val="none" w:sz="0" w:space="0" w:color="auto"/>
            <w:bottom w:val="none" w:sz="0" w:space="0" w:color="auto"/>
            <w:right w:val="none" w:sz="0" w:space="0" w:color="auto"/>
          </w:divBdr>
        </w:div>
        <w:div w:id="121656678">
          <w:marLeft w:val="640"/>
          <w:marRight w:val="0"/>
          <w:marTop w:val="0"/>
          <w:marBottom w:val="0"/>
          <w:divBdr>
            <w:top w:val="none" w:sz="0" w:space="0" w:color="auto"/>
            <w:left w:val="none" w:sz="0" w:space="0" w:color="auto"/>
            <w:bottom w:val="none" w:sz="0" w:space="0" w:color="auto"/>
            <w:right w:val="none" w:sz="0" w:space="0" w:color="auto"/>
          </w:divBdr>
        </w:div>
        <w:div w:id="1064988999">
          <w:marLeft w:val="640"/>
          <w:marRight w:val="0"/>
          <w:marTop w:val="0"/>
          <w:marBottom w:val="0"/>
          <w:divBdr>
            <w:top w:val="none" w:sz="0" w:space="0" w:color="auto"/>
            <w:left w:val="none" w:sz="0" w:space="0" w:color="auto"/>
            <w:bottom w:val="none" w:sz="0" w:space="0" w:color="auto"/>
            <w:right w:val="none" w:sz="0" w:space="0" w:color="auto"/>
          </w:divBdr>
        </w:div>
        <w:div w:id="635523789">
          <w:marLeft w:val="640"/>
          <w:marRight w:val="0"/>
          <w:marTop w:val="0"/>
          <w:marBottom w:val="0"/>
          <w:divBdr>
            <w:top w:val="none" w:sz="0" w:space="0" w:color="auto"/>
            <w:left w:val="none" w:sz="0" w:space="0" w:color="auto"/>
            <w:bottom w:val="none" w:sz="0" w:space="0" w:color="auto"/>
            <w:right w:val="none" w:sz="0" w:space="0" w:color="auto"/>
          </w:divBdr>
        </w:div>
        <w:div w:id="1705445281">
          <w:marLeft w:val="640"/>
          <w:marRight w:val="0"/>
          <w:marTop w:val="0"/>
          <w:marBottom w:val="0"/>
          <w:divBdr>
            <w:top w:val="none" w:sz="0" w:space="0" w:color="auto"/>
            <w:left w:val="none" w:sz="0" w:space="0" w:color="auto"/>
            <w:bottom w:val="none" w:sz="0" w:space="0" w:color="auto"/>
            <w:right w:val="none" w:sz="0" w:space="0" w:color="auto"/>
          </w:divBdr>
        </w:div>
        <w:div w:id="172498033">
          <w:marLeft w:val="640"/>
          <w:marRight w:val="0"/>
          <w:marTop w:val="0"/>
          <w:marBottom w:val="0"/>
          <w:divBdr>
            <w:top w:val="none" w:sz="0" w:space="0" w:color="auto"/>
            <w:left w:val="none" w:sz="0" w:space="0" w:color="auto"/>
            <w:bottom w:val="none" w:sz="0" w:space="0" w:color="auto"/>
            <w:right w:val="none" w:sz="0" w:space="0" w:color="auto"/>
          </w:divBdr>
        </w:div>
        <w:div w:id="118646035">
          <w:marLeft w:val="640"/>
          <w:marRight w:val="0"/>
          <w:marTop w:val="0"/>
          <w:marBottom w:val="0"/>
          <w:divBdr>
            <w:top w:val="none" w:sz="0" w:space="0" w:color="auto"/>
            <w:left w:val="none" w:sz="0" w:space="0" w:color="auto"/>
            <w:bottom w:val="none" w:sz="0" w:space="0" w:color="auto"/>
            <w:right w:val="none" w:sz="0" w:space="0" w:color="auto"/>
          </w:divBdr>
        </w:div>
        <w:div w:id="1330988247">
          <w:marLeft w:val="640"/>
          <w:marRight w:val="0"/>
          <w:marTop w:val="0"/>
          <w:marBottom w:val="0"/>
          <w:divBdr>
            <w:top w:val="none" w:sz="0" w:space="0" w:color="auto"/>
            <w:left w:val="none" w:sz="0" w:space="0" w:color="auto"/>
            <w:bottom w:val="none" w:sz="0" w:space="0" w:color="auto"/>
            <w:right w:val="none" w:sz="0" w:space="0" w:color="auto"/>
          </w:divBdr>
        </w:div>
        <w:div w:id="332412355">
          <w:marLeft w:val="640"/>
          <w:marRight w:val="0"/>
          <w:marTop w:val="0"/>
          <w:marBottom w:val="0"/>
          <w:divBdr>
            <w:top w:val="none" w:sz="0" w:space="0" w:color="auto"/>
            <w:left w:val="none" w:sz="0" w:space="0" w:color="auto"/>
            <w:bottom w:val="none" w:sz="0" w:space="0" w:color="auto"/>
            <w:right w:val="none" w:sz="0" w:space="0" w:color="auto"/>
          </w:divBdr>
        </w:div>
        <w:div w:id="1950165036">
          <w:marLeft w:val="640"/>
          <w:marRight w:val="0"/>
          <w:marTop w:val="0"/>
          <w:marBottom w:val="0"/>
          <w:divBdr>
            <w:top w:val="none" w:sz="0" w:space="0" w:color="auto"/>
            <w:left w:val="none" w:sz="0" w:space="0" w:color="auto"/>
            <w:bottom w:val="none" w:sz="0" w:space="0" w:color="auto"/>
            <w:right w:val="none" w:sz="0" w:space="0" w:color="auto"/>
          </w:divBdr>
        </w:div>
        <w:div w:id="1111631869">
          <w:marLeft w:val="640"/>
          <w:marRight w:val="0"/>
          <w:marTop w:val="0"/>
          <w:marBottom w:val="0"/>
          <w:divBdr>
            <w:top w:val="none" w:sz="0" w:space="0" w:color="auto"/>
            <w:left w:val="none" w:sz="0" w:space="0" w:color="auto"/>
            <w:bottom w:val="none" w:sz="0" w:space="0" w:color="auto"/>
            <w:right w:val="none" w:sz="0" w:space="0" w:color="auto"/>
          </w:divBdr>
        </w:div>
        <w:div w:id="1011220643">
          <w:marLeft w:val="640"/>
          <w:marRight w:val="0"/>
          <w:marTop w:val="0"/>
          <w:marBottom w:val="0"/>
          <w:divBdr>
            <w:top w:val="none" w:sz="0" w:space="0" w:color="auto"/>
            <w:left w:val="none" w:sz="0" w:space="0" w:color="auto"/>
            <w:bottom w:val="none" w:sz="0" w:space="0" w:color="auto"/>
            <w:right w:val="none" w:sz="0" w:space="0" w:color="auto"/>
          </w:divBdr>
        </w:div>
        <w:div w:id="1467695149">
          <w:marLeft w:val="640"/>
          <w:marRight w:val="0"/>
          <w:marTop w:val="0"/>
          <w:marBottom w:val="0"/>
          <w:divBdr>
            <w:top w:val="none" w:sz="0" w:space="0" w:color="auto"/>
            <w:left w:val="none" w:sz="0" w:space="0" w:color="auto"/>
            <w:bottom w:val="none" w:sz="0" w:space="0" w:color="auto"/>
            <w:right w:val="none" w:sz="0" w:space="0" w:color="auto"/>
          </w:divBdr>
        </w:div>
        <w:div w:id="886260008">
          <w:marLeft w:val="640"/>
          <w:marRight w:val="0"/>
          <w:marTop w:val="0"/>
          <w:marBottom w:val="0"/>
          <w:divBdr>
            <w:top w:val="none" w:sz="0" w:space="0" w:color="auto"/>
            <w:left w:val="none" w:sz="0" w:space="0" w:color="auto"/>
            <w:bottom w:val="none" w:sz="0" w:space="0" w:color="auto"/>
            <w:right w:val="none" w:sz="0" w:space="0" w:color="auto"/>
          </w:divBdr>
        </w:div>
        <w:div w:id="1950426019">
          <w:marLeft w:val="640"/>
          <w:marRight w:val="0"/>
          <w:marTop w:val="0"/>
          <w:marBottom w:val="0"/>
          <w:divBdr>
            <w:top w:val="none" w:sz="0" w:space="0" w:color="auto"/>
            <w:left w:val="none" w:sz="0" w:space="0" w:color="auto"/>
            <w:bottom w:val="none" w:sz="0" w:space="0" w:color="auto"/>
            <w:right w:val="none" w:sz="0" w:space="0" w:color="auto"/>
          </w:divBdr>
        </w:div>
        <w:div w:id="888422943">
          <w:marLeft w:val="640"/>
          <w:marRight w:val="0"/>
          <w:marTop w:val="0"/>
          <w:marBottom w:val="0"/>
          <w:divBdr>
            <w:top w:val="none" w:sz="0" w:space="0" w:color="auto"/>
            <w:left w:val="none" w:sz="0" w:space="0" w:color="auto"/>
            <w:bottom w:val="none" w:sz="0" w:space="0" w:color="auto"/>
            <w:right w:val="none" w:sz="0" w:space="0" w:color="auto"/>
          </w:divBdr>
        </w:div>
        <w:div w:id="889683390">
          <w:marLeft w:val="640"/>
          <w:marRight w:val="0"/>
          <w:marTop w:val="0"/>
          <w:marBottom w:val="0"/>
          <w:divBdr>
            <w:top w:val="none" w:sz="0" w:space="0" w:color="auto"/>
            <w:left w:val="none" w:sz="0" w:space="0" w:color="auto"/>
            <w:bottom w:val="none" w:sz="0" w:space="0" w:color="auto"/>
            <w:right w:val="none" w:sz="0" w:space="0" w:color="auto"/>
          </w:divBdr>
        </w:div>
        <w:div w:id="221597331">
          <w:marLeft w:val="640"/>
          <w:marRight w:val="0"/>
          <w:marTop w:val="0"/>
          <w:marBottom w:val="0"/>
          <w:divBdr>
            <w:top w:val="none" w:sz="0" w:space="0" w:color="auto"/>
            <w:left w:val="none" w:sz="0" w:space="0" w:color="auto"/>
            <w:bottom w:val="none" w:sz="0" w:space="0" w:color="auto"/>
            <w:right w:val="none" w:sz="0" w:space="0" w:color="auto"/>
          </w:divBdr>
        </w:div>
        <w:div w:id="1466311424">
          <w:marLeft w:val="640"/>
          <w:marRight w:val="0"/>
          <w:marTop w:val="0"/>
          <w:marBottom w:val="0"/>
          <w:divBdr>
            <w:top w:val="none" w:sz="0" w:space="0" w:color="auto"/>
            <w:left w:val="none" w:sz="0" w:space="0" w:color="auto"/>
            <w:bottom w:val="none" w:sz="0" w:space="0" w:color="auto"/>
            <w:right w:val="none" w:sz="0" w:space="0" w:color="auto"/>
          </w:divBdr>
        </w:div>
        <w:div w:id="84350148">
          <w:marLeft w:val="640"/>
          <w:marRight w:val="0"/>
          <w:marTop w:val="0"/>
          <w:marBottom w:val="0"/>
          <w:divBdr>
            <w:top w:val="none" w:sz="0" w:space="0" w:color="auto"/>
            <w:left w:val="none" w:sz="0" w:space="0" w:color="auto"/>
            <w:bottom w:val="none" w:sz="0" w:space="0" w:color="auto"/>
            <w:right w:val="none" w:sz="0" w:space="0" w:color="auto"/>
          </w:divBdr>
        </w:div>
        <w:div w:id="1819806352">
          <w:marLeft w:val="640"/>
          <w:marRight w:val="0"/>
          <w:marTop w:val="0"/>
          <w:marBottom w:val="0"/>
          <w:divBdr>
            <w:top w:val="none" w:sz="0" w:space="0" w:color="auto"/>
            <w:left w:val="none" w:sz="0" w:space="0" w:color="auto"/>
            <w:bottom w:val="none" w:sz="0" w:space="0" w:color="auto"/>
            <w:right w:val="none" w:sz="0" w:space="0" w:color="auto"/>
          </w:divBdr>
        </w:div>
        <w:div w:id="1197544684">
          <w:marLeft w:val="640"/>
          <w:marRight w:val="0"/>
          <w:marTop w:val="0"/>
          <w:marBottom w:val="0"/>
          <w:divBdr>
            <w:top w:val="none" w:sz="0" w:space="0" w:color="auto"/>
            <w:left w:val="none" w:sz="0" w:space="0" w:color="auto"/>
            <w:bottom w:val="none" w:sz="0" w:space="0" w:color="auto"/>
            <w:right w:val="none" w:sz="0" w:space="0" w:color="auto"/>
          </w:divBdr>
        </w:div>
        <w:div w:id="1634865411">
          <w:marLeft w:val="640"/>
          <w:marRight w:val="0"/>
          <w:marTop w:val="0"/>
          <w:marBottom w:val="0"/>
          <w:divBdr>
            <w:top w:val="none" w:sz="0" w:space="0" w:color="auto"/>
            <w:left w:val="none" w:sz="0" w:space="0" w:color="auto"/>
            <w:bottom w:val="none" w:sz="0" w:space="0" w:color="auto"/>
            <w:right w:val="none" w:sz="0" w:space="0" w:color="auto"/>
          </w:divBdr>
        </w:div>
        <w:div w:id="19398772">
          <w:marLeft w:val="640"/>
          <w:marRight w:val="0"/>
          <w:marTop w:val="0"/>
          <w:marBottom w:val="0"/>
          <w:divBdr>
            <w:top w:val="none" w:sz="0" w:space="0" w:color="auto"/>
            <w:left w:val="none" w:sz="0" w:space="0" w:color="auto"/>
            <w:bottom w:val="none" w:sz="0" w:space="0" w:color="auto"/>
            <w:right w:val="none" w:sz="0" w:space="0" w:color="auto"/>
          </w:divBdr>
        </w:div>
        <w:div w:id="110101882">
          <w:marLeft w:val="640"/>
          <w:marRight w:val="0"/>
          <w:marTop w:val="0"/>
          <w:marBottom w:val="0"/>
          <w:divBdr>
            <w:top w:val="none" w:sz="0" w:space="0" w:color="auto"/>
            <w:left w:val="none" w:sz="0" w:space="0" w:color="auto"/>
            <w:bottom w:val="none" w:sz="0" w:space="0" w:color="auto"/>
            <w:right w:val="none" w:sz="0" w:space="0" w:color="auto"/>
          </w:divBdr>
        </w:div>
        <w:div w:id="802622130">
          <w:marLeft w:val="640"/>
          <w:marRight w:val="0"/>
          <w:marTop w:val="0"/>
          <w:marBottom w:val="0"/>
          <w:divBdr>
            <w:top w:val="none" w:sz="0" w:space="0" w:color="auto"/>
            <w:left w:val="none" w:sz="0" w:space="0" w:color="auto"/>
            <w:bottom w:val="none" w:sz="0" w:space="0" w:color="auto"/>
            <w:right w:val="none" w:sz="0" w:space="0" w:color="auto"/>
          </w:divBdr>
        </w:div>
        <w:div w:id="869805680">
          <w:marLeft w:val="640"/>
          <w:marRight w:val="0"/>
          <w:marTop w:val="0"/>
          <w:marBottom w:val="0"/>
          <w:divBdr>
            <w:top w:val="none" w:sz="0" w:space="0" w:color="auto"/>
            <w:left w:val="none" w:sz="0" w:space="0" w:color="auto"/>
            <w:bottom w:val="none" w:sz="0" w:space="0" w:color="auto"/>
            <w:right w:val="none" w:sz="0" w:space="0" w:color="auto"/>
          </w:divBdr>
        </w:div>
        <w:div w:id="1344938110">
          <w:marLeft w:val="640"/>
          <w:marRight w:val="0"/>
          <w:marTop w:val="0"/>
          <w:marBottom w:val="0"/>
          <w:divBdr>
            <w:top w:val="none" w:sz="0" w:space="0" w:color="auto"/>
            <w:left w:val="none" w:sz="0" w:space="0" w:color="auto"/>
            <w:bottom w:val="none" w:sz="0" w:space="0" w:color="auto"/>
            <w:right w:val="none" w:sz="0" w:space="0" w:color="auto"/>
          </w:divBdr>
        </w:div>
        <w:div w:id="1551770446">
          <w:marLeft w:val="640"/>
          <w:marRight w:val="0"/>
          <w:marTop w:val="0"/>
          <w:marBottom w:val="0"/>
          <w:divBdr>
            <w:top w:val="none" w:sz="0" w:space="0" w:color="auto"/>
            <w:left w:val="none" w:sz="0" w:space="0" w:color="auto"/>
            <w:bottom w:val="none" w:sz="0" w:space="0" w:color="auto"/>
            <w:right w:val="none" w:sz="0" w:space="0" w:color="auto"/>
          </w:divBdr>
        </w:div>
        <w:div w:id="403648646">
          <w:marLeft w:val="640"/>
          <w:marRight w:val="0"/>
          <w:marTop w:val="0"/>
          <w:marBottom w:val="0"/>
          <w:divBdr>
            <w:top w:val="none" w:sz="0" w:space="0" w:color="auto"/>
            <w:left w:val="none" w:sz="0" w:space="0" w:color="auto"/>
            <w:bottom w:val="none" w:sz="0" w:space="0" w:color="auto"/>
            <w:right w:val="none" w:sz="0" w:space="0" w:color="auto"/>
          </w:divBdr>
        </w:div>
        <w:div w:id="1400715525">
          <w:marLeft w:val="640"/>
          <w:marRight w:val="0"/>
          <w:marTop w:val="0"/>
          <w:marBottom w:val="0"/>
          <w:divBdr>
            <w:top w:val="none" w:sz="0" w:space="0" w:color="auto"/>
            <w:left w:val="none" w:sz="0" w:space="0" w:color="auto"/>
            <w:bottom w:val="none" w:sz="0" w:space="0" w:color="auto"/>
            <w:right w:val="none" w:sz="0" w:space="0" w:color="auto"/>
          </w:divBdr>
        </w:div>
        <w:div w:id="1657032775">
          <w:marLeft w:val="640"/>
          <w:marRight w:val="0"/>
          <w:marTop w:val="0"/>
          <w:marBottom w:val="0"/>
          <w:divBdr>
            <w:top w:val="none" w:sz="0" w:space="0" w:color="auto"/>
            <w:left w:val="none" w:sz="0" w:space="0" w:color="auto"/>
            <w:bottom w:val="none" w:sz="0" w:space="0" w:color="auto"/>
            <w:right w:val="none" w:sz="0" w:space="0" w:color="auto"/>
          </w:divBdr>
        </w:div>
        <w:div w:id="819074260">
          <w:marLeft w:val="640"/>
          <w:marRight w:val="0"/>
          <w:marTop w:val="0"/>
          <w:marBottom w:val="0"/>
          <w:divBdr>
            <w:top w:val="none" w:sz="0" w:space="0" w:color="auto"/>
            <w:left w:val="none" w:sz="0" w:space="0" w:color="auto"/>
            <w:bottom w:val="none" w:sz="0" w:space="0" w:color="auto"/>
            <w:right w:val="none" w:sz="0" w:space="0" w:color="auto"/>
          </w:divBdr>
        </w:div>
        <w:div w:id="1395007648">
          <w:marLeft w:val="640"/>
          <w:marRight w:val="0"/>
          <w:marTop w:val="0"/>
          <w:marBottom w:val="0"/>
          <w:divBdr>
            <w:top w:val="none" w:sz="0" w:space="0" w:color="auto"/>
            <w:left w:val="none" w:sz="0" w:space="0" w:color="auto"/>
            <w:bottom w:val="none" w:sz="0" w:space="0" w:color="auto"/>
            <w:right w:val="none" w:sz="0" w:space="0" w:color="auto"/>
          </w:divBdr>
        </w:div>
        <w:div w:id="1818764382">
          <w:marLeft w:val="640"/>
          <w:marRight w:val="0"/>
          <w:marTop w:val="0"/>
          <w:marBottom w:val="0"/>
          <w:divBdr>
            <w:top w:val="none" w:sz="0" w:space="0" w:color="auto"/>
            <w:left w:val="none" w:sz="0" w:space="0" w:color="auto"/>
            <w:bottom w:val="none" w:sz="0" w:space="0" w:color="auto"/>
            <w:right w:val="none" w:sz="0" w:space="0" w:color="auto"/>
          </w:divBdr>
        </w:div>
        <w:div w:id="1207990683">
          <w:marLeft w:val="640"/>
          <w:marRight w:val="0"/>
          <w:marTop w:val="0"/>
          <w:marBottom w:val="0"/>
          <w:divBdr>
            <w:top w:val="none" w:sz="0" w:space="0" w:color="auto"/>
            <w:left w:val="none" w:sz="0" w:space="0" w:color="auto"/>
            <w:bottom w:val="none" w:sz="0" w:space="0" w:color="auto"/>
            <w:right w:val="none" w:sz="0" w:space="0" w:color="auto"/>
          </w:divBdr>
        </w:div>
        <w:div w:id="890579289">
          <w:marLeft w:val="640"/>
          <w:marRight w:val="0"/>
          <w:marTop w:val="0"/>
          <w:marBottom w:val="0"/>
          <w:divBdr>
            <w:top w:val="none" w:sz="0" w:space="0" w:color="auto"/>
            <w:left w:val="none" w:sz="0" w:space="0" w:color="auto"/>
            <w:bottom w:val="none" w:sz="0" w:space="0" w:color="auto"/>
            <w:right w:val="none" w:sz="0" w:space="0" w:color="auto"/>
          </w:divBdr>
        </w:div>
      </w:divsChild>
    </w:div>
    <w:div w:id="720397566">
      <w:bodyDiv w:val="1"/>
      <w:marLeft w:val="0"/>
      <w:marRight w:val="0"/>
      <w:marTop w:val="0"/>
      <w:marBottom w:val="0"/>
      <w:divBdr>
        <w:top w:val="none" w:sz="0" w:space="0" w:color="auto"/>
        <w:left w:val="none" w:sz="0" w:space="0" w:color="auto"/>
        <w:bottom w:val="none" w:sz="0" w:space="0" w:color="auto"/>
        <w:right w:val="none" w:sz="0" w:space="0" w:color="auto"/>
      </w:divBdr>
      <w:divsChild>
        <w:div w:id="690033226">
          <w:marLeft w:val="640"/>
          <w:marRight w:val="0"/>
          <w:marTop w:val="0"/>
          <w:marBottom w:val="0"/>
          <w:divBdr>
            <w:top w:val="none" w:sz="0" w:space="0" w:color="auto"/>
            <w:left w:val="none" w:sz="0" w:space="0" w:color="auto"/>
            <w:bottom w:val="none" w:sz="0" w:space="0" w:color="auto"/>
            <w:right w:val="none" w:sz="0" w:space="0" w:color="auto"/>
          </w:divBdr>
        </w:div>
        <w:div w:id="992299148">
          <w:marLeft w:val="640"/>
          <w:marRight w:val="0"/>
          <w:marTop w:val="0"/>
          <w:marBottom w:val="0"/>
          <w:divBdr>
            <w:top w:val="none" w:sz="0" w:space="0" w:color="auto"/>
            <w:left w:val="none" w:sz="0" w:space="0" w:color="auto"/>
            <w:bottom w:val="none" w:sz="0" w:space="0" w:color="auto"/>
            <w:right w:val="none" w:sz="0" w:space="0" w:color="auto"/>
          </w:divBdr>
        </w:div>
        <w:div w:id="1097825957">
          <w:marLeft w:val="640"/>
          <w:marRight w:val="0"/>
          <w:marTop w:val="0"/>
          <w:marBottom w:val="0"/>
          <w:divBdr>
            <w:top w:val="none" w:sz="0" w:space="0" w:color="auto"/>
            <w:left w:val="none" w:sz="0" w:space="0" w:color="auto"/>
            <w:bottom w:val="none" w:sz="0" w:space="0" w:color="auto"/>
            <w:right w:val="none" w:sz="0" w:space="0" w:color="auto"/>
          </w:divBdr>
        </w:div>
        <w:div w:id="458185941">
          <w:marLeft w:val="640"/>
          <w:marRight w:val="0"/>
          <w:marTop w:val="0"/>
          <w:marBottom w:val="0"/>
          <w:divBdr>
            <w:top w:val="none" w:sz="0" w:space="0" w:color="auto"/>
            <w:left w:val="none" w:sz="0" w:space="0" w:color="auto"/>
            <w:bottom w:val="none" w:sz="0" w:space="0" w:color="auto"/>
            <w:right w:val="none" w:sz="0" w:space="0" w:color="auto"/>
          </w:divBdr>
        </w:div>
        <w:div w:id="2028752821">
          <w:marLeft w:val="640"/>
          <w:marRight w:val="0"/>
          <w:marTop w:val="0"/>
          <w:marBottom w:val="0"/>
          <w:divBdr>
            <w:top w:val="none" w:sz="0" w:space="0" w:color="auto"/>
            <w:left w:val="none" w:sz="0" w:space="0" w:color="auto"/>
            <w:bottom w:val="none" w:sz="0" w:space="0" w:color="auto"/>
            <w:right w:val="none" w:sz="0" w:space="0" w:color="auto"/>
          </w:divBdr>
        </w:div>
        <w:div w:id="2036996412">
          <w:marLeft w:val="640"/>
          <w:marRight w:val="0"/>
          <w:marTop w:val="0"/>
          <w:marBottom w:val="0"/>
          <w:divBdr>
            <w:top w:val="none" w:sz="0" w:space="0" w:color="auto"/>
            <w:left w:val="none" w:sz="0" w:space="0" w:color="auto"/>
            <w:bottom w:val="none" w:sz="0" w:space="0" w:color="auto"/>
            <w:right w:val="none" w:sz="0" w:space="0" w:color="auto"/>
          </w:divBdr>
        </w:div>
        <w:div w:id="746462721">
          <w:marLeft w:val="640"/>
          <w:marRight w:val="0"/>
          <w:marTop w:val="0"/>
          <w:marBottom w:val="0"/>
          <w:divBdr>
            <w:top w:val="none" w:sz="0" w:space="0" w:color="auto"/>
            <w:left w:val="none" w:sz="0" w:space="0" w:color="auto"/>
            <w:bottom w:val="none" w:sz="0" w:space="0" w:color="auto"/>
            <w:right w:val="none" w:sz="0" w:space="0" w:color="auto"/>
          </w:divBdr>
        </w:div>
        <w:div w:id="249704073">
          <w:marLeft w:val="640"/>
          <w:marRight w:val="0"/>
          <w:marTop w:val="0"/>
          <w:marBottom w:val="0"/>
          <w:divBdr>
            <w:top w:val="none" w:sz="0" w:space="0" w:color="auto"/>
            <w:left w:val="none" w:sz="0" w:space="0" w:color="auto"/>
            <w:bottom w:val="none" w:sz="0" w:space="0" w:color="auto"/>
            <w:right w:val="none" w:sz="0" w:space="0" w:color="auto"/>
          </w:divBdr>
        </w:div>
        <w:div w:id="1298030142">
          <w:marLeft w:val="640"/>
          <w:marRight w:val="0"/>
          <w:marTop w:val="0"/>
          <w:marBottom w:val="0"/>
          <w:divBdr>
            <w:top w:val="none" w:sz="0" w:space="0" w:color="auto"/>
            <w:left w:val="none" w:sz="0" w:space="0" w:color="auto"/>
            <w:bottom w:val="none" w:sz="0" w:space="0" w:color="auto"/>
            <w:right w:val="none" w:sz="0" w:space="0" w:color="auto"/>
          </w:divBdr>
        </w:div>
        <w:div w:id="123164092">
          <w:marLeft w:val="640"/>
          <w:marRight w:val="0"/>
          <w:marTop w:val="0"/>
          <w:marBottom w:val="0"/>
          <w:divBdr>
            <w:top w:val="none" w:sz="0" w:space="0" w:color="auto"/>
            <w:left w:val="none" w:sz="0" w:space="0" w:color="auto"/>
            <w:bottom w:val="none" w:sz="0" w:space="0" w:color="auto"/>
            <w:right w:val="none" w:sz="0" w:space="0" w:color="auto"/>
          </w:divBdr>
        </w:div>
        <w:div w:id="1081411100">
          <w:marLeft w:val="640"/>
          <w:marRight w:val="0"/>
          <w:marTop w:val="0"/>
          <w:marBottom w:val="0"/>
          <w:divBdr>
            <w:top w:val="none" w:sz="0" w:space="0" w:color="auto"/>
            <w:left w:val="none" w:sz="0" w:space="0" w:color="auto"/>
            <w:bottom w:val="none" w:sz="0" w:space="0" w:color="auto"/>
            <w:right w:val="none" w:sz="0" w:space="0" w:color="auto"/>
          </w:divBdr>
        </w:div>
        <w:div w:id="1883976072">
          <w:marLeft w:val="640"/>
          <w:marRight w:val="0"/>
          <w:marTop w:val="0"/>
          <w:marBottom w:val="0"/>
          <w:divBdr>
            <w:top w:val="none" w:sz="0" w:space="0" w:color="auto"/>
            <w:left w:val="none" w:sz="0" w:space="0" w:color="auto"/>
            <w:bottom w:val="none" w:sz="0" w:space="0" w:color="auto"/>
            <w:right w:val="none" w:sz="0" w:space="0" w:color="auto"/>
          </w:divBdr>
        </w:div>
        <w:div w:id="1452822979">
          <w:marLeft w:val="640"/>
          <w:marRight w:val="0"/>
          <w:marTop w:val="0"/>
          <w:marBottom w:val="0"/>
          <w:divBdr>
            <w:top w:val="none" w:sz="0" w:space="0" w:color="auto"/>
            <w:left w:val="none" w:sz="0" w:space="0" w:color="auto"/>
            <w:bottom w:val="none" w:sz="0" w:space="0" w:color="auto"/>
            <w:right w:val="none" w:sz="0" w:space="0" w:color="auto"/>
          </w:divBdr>
        </w:div>
        <w:div w:id="1001084117">
          <w:marLeft w:val="640"/>
          <w:marRight w:val="0"/>
          <w:marTop w:val="0"/>
          <w:marBottom w:val="0"/>
          <w:divBdr>
            <w:top w:val="none" w:sz="0" w:space="0" w:color="auto"/>
            <w:left w:val="none" w:sz="0" w:space="0" w:color="auto"/>
            <w:bottom w:val="none" w:sz="0" w:space="0" w:color="auto"/>
            <w:right w:val="none" w:sz="0" w:space="0" w:color="auto"/>
          </w:divBdr>
        </w:div>
        <w:div w:id="238902711">
          <w:marLeft w:val="640"/>
          <w:marRight w:val="0"/>
          <w:marTop w:val="0"/>
          <w:marBottom w:val="0"/>
          <w:divBdr>
            <w:top w:val="none" w:sz="0" w:space="0" w:color="auto"/>
            <w:left w:val="none" w:sz="0" w:space="0" w:color="auto"/>
            <w:bottom w:val="none" w:sz="0" w:space="0" w:color="auto"/>
            <w:right w:val="none" w:sz="0" w:space="0" w:color="auto"/>
          </w:divBdr>
        </w:div>
        <w:div w:id="1276911782">
          <w:marLeft w:val="640"/>
          <w:marRight w:val="0"/>
          <w:marTop w:val="0"/>
          <w:marBottom w:val="0"/>
          <w:divBdr>
            <w:top w:val="none" w:sz="0" w:space="0" w:color="auto"/>
            <w:left w:val="none" w:sz="0" w:space="0" w:color="auto"/>
            <w:bottom w:val="none" w:sz="0" w:space="0" w:color="auto"/>
            <w:right w:val="none" w:sz="0" w:space="0" w:color="auto"/>
          </w:divBdr>
        </w:div>
        <w:div w:id="584998950">
          <w:marLeft w:val="640"/>
          <w:marRight w:val="0"/>
          <w:marTop w:val="0"/>
          <w:marBottom w:val="0"/>
          <w:divBdr>
            <w:top w:val="none" w:sz="0" w:space="0" w:color="auto"/>
            <w:left w:val="none" w:sz="0" w:space="0" w:color="auto"/>
            <w:bottom w:val="none" w:sz="0" w:space="0" w:color="auto"/>
            <w:right w:val="none" w:sz="0" w:space="0" w:color="auto"/>
          </w:divBdr>
        </w:div>
        <w:div w:id="619992968">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sChild>
    </w:div>
    <w:div w:id="740713979">
      <w:bodyDiv w:val="1"/>
      <w:marLeft w:val="0"/>
      <w:marRight w:val="0"/>
      <w:marTop w:val="0"/>
      <w:marBottom w:val="0"/>
      <w:divBdr>
        <w:top w:val="none" w:sz="0" w:space="0" w:color="auto"/>
        <w:left w:val="none" w:sz="0" w:space="0" w:color="auto"/>
        <w:bottom w:val="none" w:sz="0" w:space="0" w:color="auto"/>
        <w:right w:val="none" w:sz="0" w:space="0" w:color="auto"/>
      </w:divBdr>
      <w:divsChild>
        <w:div w:id="851645541">
          <w:marLeft w:val="640"/>
          <w:marRight w:val="0"/>
          <w:marTop w:val="0"/>
          <w:marBottom w:val="0"/>
          <w:divBdr>
            <w:top w:val="none" w:sz="0" w:space="0" w:color="auto"/>
            <w:left w:val="none" w:sz="0" w:space="0" w:color="auto"/>
            <w:bottom w:val="none" w:sz="0" w:space="0" w:color="auto"/>
            <w:right w:val="none" w:sz="0" w:space="0" w:color="auto"/>
          </w:divBdr>
        </w:div>
        <w:div w:id="1794981304">
          <w:marLeft w:val="640"/>
          <w:marRight w:val="0"/>
          <w:marTop w:val="0"/>
          <w:marBottom w:val="0"/>
          <w:divBdr>
            <w:top w:val="none" w:sz="0" w:space="0" w:color="auto"/>
            <w:left w:val="none" w:sz="0" w:space="0" w:color="auto"/>
            <w:bottom w:val="none" w:sz="0" w:space="0" w:color="auto"/>
            <w:right w:val="none" w:sz="0" w:space="0" w:color="auto"/>
          </w:divBdr>
        </w:div>
        <w:div w:id="1423716842">
          <w:marLeft w:val="640"/>
          <w:marRight w:val="0"/>
          <w:marTop w:val="0"/>
          <w:marBottom w:val="0"/>
          <w:divBdr>
            <w:top w:val="none" w:sz="0" w:space="0" w:color="auto"/>
            <w:left w:val="none" w:sz="0" w:space="0" w:color="auto"/>
            <w:bottom w:val="none" w:sz="0" w:space="0" w:color="auto"/>
            <w:right w:val="none" w:sz="0" w:space="0" w:color="auto"/>
          </w:divBdr>
        </w:div>
        <w:div w:id="2123838399">
          <w:marLeft w:val="640"/>
          <w:marRight w:val="0"/>
          <w:marTop w:val="0"/>
          <w:marBottom w:val="0"/>
          <w:divBdr>
            <w:top w:val="none" w:sz="0" w:space="0" w:color="auto"/>
            <w:left w:val="none" w:sz="0" w:space="0" w:color="auto"/>
            <w:bottom w:val="none" w:sz="0" w:space="0" w:color="auto"/>
            <w:right w:val="none" w:sz="0" w:space="0" w:color="auto"/>
          </w:divBdr>
        </w:div>
        <w:div w:id="847601872">
          <w:marLeft w:val="640"/>
          <w:marRight w:val="0"/>
          <w:marTop w:val="0"/>
          <w:marBottom w:val="0"/>
          <w:divBdr>
            <w:top w:val="none" w:sz="0" w:space="0" w:color="auto"/>
            <w:left w:val="none" w:sz="0" w:space="0" w:color="auto"/>
            <w:bottom w:val="none" w:sz="0" w:space="0" w:color="auto"/>
            <w:right w:val="none" w:sz="0" w:space="0" w:color="auto"/>
          </w:divBdr>
        </w:div>
      </w:divsChild>
    </w:div>
    <w:div w:id="762069184">
      <w:bodyDiv w:val="1"/>
      <w:marLeft w:val="0"/>
      <w:marRight w:val="0"/>
      <w:marTop w:val="0"/>
      <w:marBottom w:val="0"/>
      <w:divBdr>
        <w:top w:val="none" w:sz="0" w:space="0" w:color="auto"/>
        <w:left w:val="none" w:sz="0" w:space="0" w:color="auto"/>
        <w:bottom w:val="none" w:sz="0" w:space="0" w:color="auto"/>
        <w:right w:val="none" w:sz="0" w:space="0" w:color="auto"/>
      </w:divBdr>
      <w:divsChild>
        <w:div w:id="2047824790">
          <w:marLeft w:val="640"/>
          <w:marRight w:val="0"/>
          <w:marTop w:val="0"/>
          <w:marBottom w:val="0"/>
          <w:divBdr>
            <w:top w:val="none" w:sz="0" w:space="0" w:color="auto"/>
            <w:left w:val="none" w:sz="0" w:space="0" w:color="auto"/>
            <w:bottom w:val="none" w:sz="0" w:space="0" w:color="auto"/>
            <w:right w:val="none" w:sz="0" w:space="0" w:color="auto"/>
          </w:divBdr>
        </w:div>
        <w:div w:id="960770976">
          <w:marLeft w:val="640"/>
          <w:marRight w:val="0"/>
          <w:marTop w:val="0"/>
          <w:marBottom w:val="0"/>
          <w:divBdr>
            <w:top w:val="none" w:sz="0" w:space="0" w:color="auto"/>
            <w:left w:val="none" w:sz="0" w:space="0" w:color="auto"/>
            <w:bottom w:val="none" w:sz="0" w:space="0" w:color="auto"/>
            <w:right w:val="none" w:sz="0" w:space="0" w:color="auto"/>
          </w:divBdr>
        </w:div>
        <w:div w:id="108593447">
          <w:marLeft w:val="640"/>
          <w:marRight w:val="0"/>
          <w:marTop w:val="0"/>
          <w:marBottom w:val="0"/>
          <w:divBdr>
            <w:top w:val="none" w:sz="0" w:space="0" w:color="auto"/>
            <w:left w:val="none" w:sz="0" w:space="0" w:color="auto"/>
            <w:bottom w:val="none" w:sz="0" w:space="0" w:color="auto"/>
            <w:right w:val="none" w:sz="0" w:space="0" w:color="auto"/>
          </w:divBdr>
        </w:div>
        <w:div w:id="1343554449">
          <w:marLeft w:val="640"/>
          <w:marRight w:val="0"/>
          <w:marTop w:val="0"/>
          <w:marBottom w:val="0"/>
          <w:divBdr>
            <w:top w:val="none" w:sz="0" w:space="0" w:color="auto"/>
            <w:left w:val="none" w:sz="0" w:space="0" w:color="auto"/>
            <w:bottom w:val="none" w:sz="0" w:space="0" w:color="auto"/>
            <w:right w:val="none" w:sz="0" w:space="0" w:color="auto"/>
          </w:divBdr>
        </w:div>
        <w:div w:id="1330644773">
          <w:marLeft w:val="640"/>
          <w:marRight w:val="0"/>
          <w:marTop w:val="0"/>
          <w:marBottom w:val="0"/>
          <w:divBdr>
            <w:top w:val="none" w:sz="0" w:space="0" w:color="auto"/>
            <w:left w:val="none" w:sz="0" w:space="0" w:color="auto"/>
            <w:bottom w:val="none" w:sz="0" w:space="0" w:color="auto"/>
            <w:right w:val="none" w:sz="0" w:space="0" w:color="auto"/>
          </w:divBdr>
        </w:div>
        <w:div w:id="689842897">
          <w:marLeft w:val="640"/>
          <w:marRight w:val="0"/>
          <w:marTop w:val="0"/>
          <w:marBottom w:val="0"/>
          <w:divBdr>
            <w:top w:val="none" w:sz="0" w:space="0" w:color="auto"/>
            <w:left w:val="none" w:sz="0" w:space="0" w:color="auto"/>
            <w:bottom w:val="none" w:sz="0" w:space="0" w:color="auto"/>
            <w:right w:val="none" w:sz="0" w:space="0" w:color="auto"/>
          </w:divBdr>
        </w:div>
        <w:div w:id="819151055">
          <w:marLeft w:val="640"/>
          <w:marRight w:val="0"/>
          <w:marTop w:val="0"/>
          <w:marBottom w:val="0"/>
          <w:divBdr>
            <w:top w:val="none" w:sz="0" w:space="0" w:color="auto"/>
            <w:left w:val="none" w:sz="0" w:space="0" w:color="auto"/>
            <w:bottom w:val="none" w:sz="0" w:space="0" w:color="auto"/>
            <w:right w:val="none" w:sz="0" w:space="0" w:color="auto"/>
          </w:divBdr>
        </w:div>
        <w:div w:id="1487671508">
          <w:marLeft w:val="640"/>
          <w:marRight w:val="0"/>
          <w:marTop w:val="0"/>
          <w:marBottom w:val="0"/>
          <w:divBdr>
            <w:top w:val="none" w:sz="0" w:space="0" w:color="auto"/>
            <w:left w:val="none" w:sz="0" w:space="0" w:color="auto"/>
            <w:bottom w:val="none" w:sz="0" w:space="0" w:color="auto"/>
            <w:right w:val="none" w:sz="0" w:space="0" w:color="auto"/>
          </w:divBdr>
        </w:div>
      </w:divsChild>
    </w:div>
    <w:div w:id="762189910">
      <w:bodyDiv w:val="1"/>
      <w:marLeft w:val="0"/>
      <w:marRight w:val="0"/>
      <w:marTop w:val="0"/>
      <w:marBottom w:val="0"/>
      <w:divBdr>
        <w:top w:val="none" w:sz="0" w:space="0" w:color="auto"/>
        <w:left w:val="none" w:sz="0" w:space="0" w:color="auto"/>
        <w:bottom w:val="none" w:sz="0" w:space="0" w:color="auto"/>
        <w:right w:val="none" w:sz="0" w:space="0" w:color="auto"/>
      </w:divBdr>
      <w:divsChild>
        <w:div w:id="2092382613">
          <w:marLeft w:val="640"/>
          <w:marRight w:val="0"/>
          <w:marTop w:val="0"/>
          <w:marBottom w:val="0"/>
          <w:divBdr>
            <w:top w:val="none" w:sz="0" w:space="0" w:color="auto"/>
            <w:left w:val="none" w:sz="0" w:space="0" w:color="auto"/>
            <w:bottom w:val="none" w:sz="0" w:space="0" w:color="auto"/>
            <w:right w:val="none" w:sz="0" w:space="0" w:color="auto"/>
          </w:divBdr>
        </w:div>
        <w:div w:id="378015697">
          <w:marLeft w:val="640"/>
          <w:marRight w:val="0"/>
          <w:marTop w:val="0"/>
          <w:marBottom w:val="0"/>
          <w:divBdr>
            <w:top w:val="none" w:sz="0" w:space="0" w:color="auto"/>
            <w:left w:val="none" w:sz="0" w:space="0" w:color="auto"/>
            <w:bottom w:val="none" w:sz="0" w:space="0" w:color="auto"/>
            <w:right w:val="none" w:sz="0" w:space="0" w:color="auto"/>
          </w:divBdr>
        </w:div>
        <w:div w:id="1629163952">
          <w:marLeft w:val="640"/>
          <w:marRight w:val="0"/>
          <w:marTop w:val="0"/>
          <w:marBottom w:val="0"/>
          <w:divBdr>
            <w:top w:val="none" w:sz="0" w:space="0" w:color="auto"/>
            <w:left w:val="none" w:sz="0" w:space="0" w:color="auto"/>
            <w:bottom w:val="none" w:sz="0" w:space="0" w:color="auto"/>
            <w:right w:val="none" w:sz="0" w:space="0" w:color="auto"/>
          </w:divBdr>
        </w:div>
        <w:div w:id="180749026">
          <w:marLeft w:val="640"/>
          <w:marRight w:val="0"/>
          <w:marTop w:val="0"/>
          <w:marBottom w:val="0"/>
          <w:divBdr>
            <w:top w:val="none" w:sz="0" w:space="0" w:color="auto"/>
            <w:left w:val="none" w:sz="0" w:space="0" w:color="auto"/>
            <w:bottom w:val="none" w:sz="0" w:space="0" w:color="auto"/>
            <w:right w:val="none" w:sz="0" w:space="0" w:color="auto"/>
          </w:divBdr>
        </w:div>
        <w:div w:id="482696378">
          <w:marLeft w:val="640"/>
          <w:marRight w:val="0"/>
          <w:marTop w:val="0"/>
          <w:marBottom w:val="0"/>
          <w:divBdr>
            <w:top w:val="none" w:sz="0" w:space="0" w:color="auto"/>
            <w:left w:val="none" w:sz="0" w:space="0" w:color="auto"/>
            <w:bottom w:val="none" w:sz="0" w:space="0" w:color="auto"/>
            <w:right w:val="none" w:sz="0" w:space="0" w:color="auto"/>
          </w:divBdr>
        </w:div>
        <w:div w:id="1619489627">
          <w:marLeft w:val="640"/>
          <w:marRight w:val="0"/>
          <w:marTop w:val="0"/>
          <w:marBottom w:val="0"/>
          <w:divBdr>
            <w:top w:val="none" w:sz="0" w:space="0" w:color="auto"/>
            <w:left w:val="none" w:sz="0" w:space="0" w:color="auto"/>
            <w:bottom w:val="none" w:sz="0" w:space="0" w:color="auto"/>
            <w:right w:val="none" w:sz="0" w:space="0" w:color="auto"/>
          </w:divBdr>
        </w:div>
        <w:div w:id="590434111">
          <w:marLeft w:val="640"/>
          <w:marRight w:val="0"/>
          <w:marTop w:val="0"/>
          <w:marBottom w:val="0"/>
          <w:divBdr>
            <w:top w:val="none" w:sz="0" w:space="0" w:color="auto"/>
            <w:left w:val="none" w:sz="0" w:space="0" w:color="auto"/>
            <w:bottom w:val="none" w:sz="0" w:space="0" w:color="auto"/>
            <w:right w:val="none" w:sz="0" w:space="0" w:color="auto"/>
          </w:divBdr>
        </w:div>
        <w:div w:id="1162744080">
          <w:marLeft w:val="640"/>
          <w:marRight w:val="0"/>
          <w:marTop w:val="0"/>
          <w:marBottom w:val="0"/>
          <w:divBdr>
            <w:top w:val="none" w:sz="0" w:space="0" w:color="auto"/>
            <w:left w:val="none" w:sz="0" w:space="0" w:color="auto"/>
            <w:bottom w:val="none" w:sz="0" w:space="0" w:color="auto"/>
            <w:right w:val="none" w:sz="0" w:space="0" w:color="auto"/>
          </w:divBdr>
        </w:div>
        <w:div w:id="444816424">
          <w:marLeft w:val="640"/>
          <w:marRight w:val="0"/>
          <w:marTop w:val="0"/>
          <w:marBottom w:val="0"/>
          <w:divBdr>
            <w:top w:val="none" w:sz="0" w:space="0" w:color="auto"/>
            <w:left w:val="none" w:sz="0" w:space="0" w:color="auto"/>
            <w:bottom w:val="none" w:sz="0" w:space="0" w:color="auto"/>
            <w:right w:val="none" w:sz="0" w:space="0" w:color="auto"/>
          </w:divBdr>
        </w:div>
        <w:div w:id="428818729">
          <w:marLeft w:val="640"/>
          <w:marRight w:val="0"/>
          <w:marTop w:val="0"/>
          <w:marBottom w:val="0"/>
          <w:divBdr>
            <w:top w:val="none" w:sz="0" w:space="0" w:color="auto"/>
            <w:left w:val="none" w:sz="0" w:space="0" w:color="auto"/>
            <w:bottom w:val="none" w:sz="0" w:space="0" w:color="auto"/>
            <w:right w:val="none" w:sz="0" w:space="0" w:color="auto"/>
          </w:divBdr>
        </w:div>
        <w:div w:id="1826971724">
          <w:marLeft w:val="640"/>
          <w:marRight w:val="0"/>
          <w:marTop w:val="0"/>
          <w:marBottom w:val="0"/>
          <w:divBdr>
            <w:top w:val="none" w:sz="0" w:space="0" w:color="auto"/>
            <w:left w:val="none" w:sz="0" w:space="0" w:color="auto"/>
            <w:bottom w:val="none" w:sz="0" w:space="0" w:color="auto"/>
            <w:right w:val="none" w:sz="0" w:space="0" w:color="auto"/>
          </w:divBdr>
        </w:div>
        <w:div w:id="2055959655">
          <w:marLeft w:val="640"/>
          <w:marRight w:val="0"/>
          <w:marTop w:val="0"/>
          <w:marBottom w:val="0"/>
          <w:divBdr>
            <w:top w:val="none" w:sz="0" w:space="0" w:color="auto"/>
            <w:left w:val="none" w:sz="0" w:space="0" w:color="auto"/>
            <w:bottom w:val="none" w:sz="0" w:space="0" w:color="auto"/>
            <w:right w:val="none" w:sz="0" w:space="0" w:color="auto"/>
          </w:divBdr>
        </w:div>
        <w:div w:id="1210917366">
          <w:marLeft w:val="640"/>
          <w:marRight w:val="0"/>
          <w:marTop w:val="0"/>
          <w:marBottom w:val="0"/>
          <w:divBdr>
            <w:top w:val="none" w:sz="0" w:space="0" w:color="auto"/>
            <w:left w:val="none" w:sz="0" w:space="0" w:color="auto"/>
            <w:bottom w:val="none" w:sz="0" w:space="0" w:color="auto"/>
            <w:right w:val="none" w:sz="0" w:space="0" w:color="auto"/>
          </w:divBdr>
        </w:div>
        <w:div w:id="1566377378">
          <w:marLeft w:val="640"/>
          <w:marRight w:val="0"/>
          <w:marTop w:val="0"/>
          <w:marBottom w:val="0"/>
          <w:divBdr>
            <w:top w:val="none" w:sz="0" w:space="0" w:color="auto"/>
            <w:left w:val="none" w:sz="0" w:space="0" w:color="auto"/>
            <w:bottom w:val="none" w:sz="0" w:space="0" w:color="auto"/>
            <w:right w:val="none" w:sz="0" w:space="0" w:color="auto"/>
          </w:divBdr>
        </w:div>
        <w:div w:id="324163372">
          <w:marLeft w:val="640"/>
          <w:marRight w:val="0"/>
          <w:marTop w:val="0"/>
          <w:marBottom w:val="0"/>
          <w:divBdr>
            <w:top w:val="none" w:sz="0" w:space="0" w:color="auto"/>
            <w:left w:val="none" w:sz="0" w:space="0" w:color="auto"/>
            <w:bottom w:val="none" w:sz="0" w:space="0" w:color="auto"/>
            <w:right w:val="none" w:sz="0" w:space="0" w:color="auto"/>
          </w:divBdr>
        </w:div>
        <w:div w:id="1727531015">
          <w:marLeft w:val="640"/>
          <w:marRight w:val="0"/>
          <w:marTop w:val="0"/>
          <w:marBottom w:val="0"/>
          <w:divBdr>
            <w:top w:val="none" w:sz="0" w:space="0" w:color="auto"/>
            <w:left w:val="none" w:sz="0" w:space="0" w:color="auto"/>
            <w:bottom w:val="none" w:sz="0" w:space="0" w:color="auto"/>
            <w:right w:val="none" w:sz="0" w:space="0" w:color="auto"/>
          </w:divBdr>
        </w:div>
        <w:div w:id="152600008">
          <w:marLeft w:val="640"/>
          <w:marRight w:val="0"/>
          <w:marTop w:val="0"/>
          <w:marBottom w:val="0"/>
          <w:divBdr>
            <w:top w:val="none" w:sz="0" w:space="0" w:color="auto"/>
            <w:left w:val="none" w:sz="0" w:space="0" w:color="auto"/>
            <w:bottom w:val="none" w:sz="0" w:space="0" w:color="auto"/>
            <w:right w:val="none" w:sz="0" w:space="0" w:color="auto"/>
          </w:divBdr>
        </w:div>
        <w:div w:id="471555170">
          <w:marLeft w:val="640"/>
          <w:marRight w:val="0"/>
          <w:marTop w:val="0"/>
          <w:marBottom w:val="0"/>
          <w:divBdr>
            <w:top w:val="none" w:sz="0" w:space="0" w:color="auto"/>
            <w:left w:val="none" w:sz="0" w:space="0" w:color="auto"/>
            <w:bottom w:val="none" w:sz="0" w:space="0" w:color="auto"/>
            <w:right w:val="none" w:sz="0" w:space="0" w:color="auto"/>
          </w:divBdr>
        </w:div>
      </w:divsChild>
    </w:div>
    <w:div w:id="763960081">
      <w:bodyDiv w:val="1"/>
      <w:marLeft w:val="0"/>
      <w:marRight w:val="0"/>
      <w:marTop w:val="0"/>
      <w:marBottom w:val="0"/>
      <w:divBdr>
        <w:top w:val="none" w:sz="0" w:space="0" w:color="auto"/>
        <w:left w:val="none" w:sz="0" w:space="0" w:color="auto"/>
        <w:bottom w:val="none" w:sz="0" w:space="0" w:color="auto"/>
        <w:right w:val="none" w:sz="0" w:space="0" w:color="auto"/>
      </w:divBdr>
      <w:divsChild>
        <w:div w:id="868177423">
          <w:marLeft w:val="640"/>
          <w:marRight w:val="0"/>
          <w:marTop w:val="0"/>
          <w:marBottom w:val="0"/>
          <w:divBdr>
            <w:top w:val="none" w:sz="0" w:space="0" w:color="auto"/>
            <w:left w:val="none" w:sz="0" w:space="0" w:color="auto"/>
            <w:bottom w:val="none" w:sz="0" w:space="0" w:color="auto"/>
            <w:right w:val="none" w:sz="0" w:space="0" w:color="auto"/>
          </w:divBdr>
        </w:div>
        <w:div w:id="709301586">
          <w:marLeft w:val="640"/>
          <w:marRight w:val="0"/>
          <w:marTop w:val="0"/>
          <w:marBottom w:val="0"/>
          <w:divBdr>
            <w:top w:val="none" w:sz="0" w:space="0" w:color="auto"/>
            <w:left w:val="none" w:sz="0" w:space="0" w:color="auto"/>
            <w:bottom w:val="none" w:sz="0" w:space="0" w:color="auto"/>
            <w:right w:val="none" w:sz="0" w:space="0" w:color="auto"/>
          </w:divBdr>
        </w:div>
        <w:div w:id="1963462715">
          <w:marLeft w:val="640"/>
          <w:marRight w:val="0"/>
          <w:marTop w:val="0"/>
          <w:marBottom w:val="0"/>
          <w:divBdr>
            <w:top w:val="none" w:sz="0" w:space="0" w:color="auto"/>
            <w:left w:val="none" w:sz="0" w:space="0" w:color="auto"/>
            <w:bottom w:val="none" w:sz="0" w:space="0" w:color="auto"/>
            <w:right w:val="none" w:sz="0" w:space="0" w:color="auto"/>
          </w:divBdr>
        </w:div>
        <w:div w:id="638539992">
          <w:marLeft w:val="640"/>
          <w:marRight w:val="0"/>
          <w:marTop w:val="0"/>
          <w:marBottom w:val="0"/>
          <w:divBdr>
            <w:top w:val="none" w:sz="0" w:space="0" w:color="auto"/>
            <w:left w:val="none" w:sz="0" w:space="0" w:color="auto"/>
            <w:bottom w:val="none" w:sz="0" w:space="0" w:color="auto"/>
            <w:right w:val="none" w:sz="0" w:space="0" w:color="auto"/>
          </w:divBdr>
        </w:div>
        <w:div w:id="1747335907">
          <w:marLeft w:val="640"/>
          <w:marRight w:val="0"/>
          <w:marTop w:val="0"/>
          <w:marBottom w:val="0"/>
          <w:divBdr>
            <w:top w:val="none" w:sz="0" w:space="0" w:color="auto"/>
            <w:left w:val="none" w:sz="0" w:space="0" w:color="auto"/>
            <w:bottom w:val="none" w:sz="0" w:space="0" w:color="auto"/>
            <w:right w:val="none" w:sz="0" w:space="0" w:color="auto"/>
          </w:divBdr>
        </w:div>
        <w:div w:id="550502765">
          <w:marLeft w:val="640"/>
          <w:marRight w:val="0"/>
          <w:marTop w:val="0"/>
          <w:marBottom w:val="0"/>
          <w:divBdr>
            <w:top w:val="none" w:sz="0" w:space="0" w:color="auto"/>
            <w:left w:val="none" w:sz="0" w:space="0" w:color="auto"/>
            <w:bottom w:val="none" w:sz="0" w:space="0" w:color="auto"/>
            <w:right w:val="none" w:sz="0" w:space="0" w:color="auto"/>
          </w:divBdr>
        </w:div>
        <w:div w:id="989015614">
          <w:marLeft w:val="640"/>
          <w:marRight w:val="0"/>
          <w:marTop w:val="0"/>
          <w:marBottom w:val="0"/>
          <w:divBdr>
            <w:top w:val="none" w:sz="0" w:space="0" w:color="auto"/>
            <w:left w:val="none" w:sz="0" w:space="0" w:color="auto"/>
            <w:bottom w:val="none" w:sz="0" w:space="0" w:color="auto"/>
            <w:right w:val="none" w:sz="0" w:space="0" w:color="auto"/>
          </w:divBdr>
        </w:div>
        <w:div w:id="90391951">
          <w:marLeft w:val="640"/>
          <w:marRight w:val="0"/>
          <w:marTop w:val="0"/>
          <w:marBottom w:val="0"/>
          <w:divBdr>
            <w:top w:val="none" w:sz="0" w:space="0" w:color="auto"/>
            <w:left w:val="none" w:sz="0" w:space="0" w:color="auto"/>
            <w:bottom w:val="none" w:sz="0" w:space="0" w:color="auto"/>
            <w:right w:val="none" w:sz="0" w:space="0" w:color="auto"/>
          </w:divBdr>
        </w:div>
        <w:div w:id="585385386">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446536074">
          <w:marLeft w:val="640"/>
          <w:marRight w:val="0"/>
          <w:marTop w:val="0"/>
          <w:marBottom w:val="0"/>
          <w:divBdr>
            <w:top w:val="none" w:sz="0" w:space="0" w:color="auto"/>
            <w:left w:val="none" w:sz="0" w:space="0" w:color="auto"/>
            <w:bottom w:val="none" w:sz="0" w:space="0" w:color="auto"/>
            <w:right w:val="none" w:sz="0" w:space="0" w:color="auto"/>
          </w:divBdr>
        </w:div>
        <w:div w:id="1055737037">
          <w:marLeft w:val="640"/>
          <w:marRight w:val="0"/>
          <w:marTop w:val="0"/>
          <w:marBottom w:val="0"/>
          <w:divBdr>
            <w:top w:val="none" w:sz="0" w:space="0" w:color="auto"/>
            <w:left w:val="none" w:sz="0" w:space="0" w:color="auto"/>
            <w:bottom w:val="none" w:sz="0" w:space="0" w:color="auto"/>
            <w:right w:val="none" w:sz="0" w:space="0" w:color="auto"/>
          </w:divBdr>
        </w:div>
        <w:div w:id="180440744">
          <w:marLeft w:val="640"/>
          <w:marRight w:val="0"/>
          <w:marTop w:val="0"/>
          <w:marBottom w:val="0"/>
          <w:divBdr>
            <w:top w:val="none" w:sz="0" w:space="0" w:color="auto"/>
            <w:left w:val="none" w:sz="0" w:space="0" w:color="auto"/>
            <w:bottom w:val="none" w:sz="0" w:space="0" w:color="auto"/>
            <w:right w:val="none" w:sz="0" w:space="0" w:color="auto"/>
          </w:divBdr>
        </w:div>
      </w:divsChild>
    </w:div>
    <w:div w:id="765075557">
      <w:bodyDiv w:val="1"/>
      <w:marLeft w:val="0"/>
      <w:marRight w:val="0"/>
      <w:marTop w:val="0"/>
      <w:marBottom w:val="0"/>
      <w:divBdr>
        <w:top w:val="none" w:sz="0" w:space="0" w:color="auto"/>
        <w:left w:val="none" w:sz="0" w:space="0" w:color="auto"/>
        <w:bottom w:val="none" w:sz="0" w:space="0" w:color="auto"/>
        <w:right w:val="none" w:sz="0" w:space="0" w:color="auto"/>
      </w:divBdr>
    </w:div>
    <w:div w:id="768282465">
      <w:bodyDiv w:val="1"/>
      <w:marLeft w:val="0"/>
      <w:marRight w:val="0"/>
      <w:marTop w:val="0"/>
      <w:marBottom w:val="0"/>
      <w:divBdr>
        <w:top w:val="none" w:sz="0" w:space="0" w:color="auto"/>
        <w:left w:val="none" w:sz="0" w:space="0" w:color="auto"/>
        <w:bottom w:val="none" w:sz="0" w:space="0" w:color="auto"/>
        <w:right w:val="none" w:sz="0" w:space="0" w:color="auto"/>
      </w:divBdr>
    </w:div>
    <w:div w:id="768475823">
      <w:bodyDiv w:val="1"/>
      <w:marLeft w:val="0"/>
      <w:marRight w:val="0"/>
      <w:marTop w:val="0"/>
      <w:marBottom w:val="0"/>
      <w:divBdr>
        <w:top w:val="none" w:sz="0" w:space="0" w:color="auto"/>
        <w:left w:val="none" w:sz="0" w:space="0" w:color="auto"/>
        <w:bottom w:val="none" w:sz="0" w:space="0" w:color="auto"/>
        <w:right w:val="none" w:sz="0" w:space="0" w:color="auto"/>
      </w:divBdr>
    </w:div>
    <w:div w:id="772286874">
      <w:bodyDiv w:val="1"/>
      <w:marLeft w:val="0"/>
      <w:marRight w:val="0"/>
      <w:marTop w:val="0"/>
      <w:marBottom w:val="0"/>
      <w:divBdr>
        <w:top w:val="none" w:sz="0" w:space="0" w:color="auto"/>
        <w:left w:val="none" w:sz="0" w:space="0" w:color="auto"/>
        <w:bottom w:val="none" w:sz="0" w:space="0" w:color="auto"/>
        <w:right w:val="none" w:sz="0" w:space="0" w:color="auto"/>
      </w:divBdr>
      <w:divsChild>
        <w:div w:id="429621017">
          <w:marLeft w:val="640"/>
          <w:marRight w:val="0"/>
          <w:marTop w:val="0"/>
          <w:marBottom w:val="0"/>
          <w:divBdr>
            <w:top w:val="none" w:sz="0" w:space="0" w:color="auto"/>
            <w:left w:val="none" w:sz="0" w:space="0" w:color="auto"/>
            <w:bottom w:val="none" w:sz="0" w:space="0" w:color="auto"/>
            <w:right w:val="none" w:sz="0" w:space="0" w:color="auto"/>
          </w:divBdr>
        </w:div>
        <w:div w:id="501821055">
          <w:marLeft w:val="640"/>
          <w:marRight w:val="0"/>
          <w:marTop w:val="0"/>
          <w:marBottom w:val="0"/>
          <w:divBdr>
            <w:top w:val="none" w:sz="0" w:space="0" w:color="auto"/>
            <w:left w:val="none" w:sz="0" w:space="0" w:color="auto"/>
            <w:bottom w:val="none" w:sz="0" w:space="0" w:color="auto"/>
            <w:right w:val="none" w:sz="0" w:space="0" w:color="auto"/>
          </w:divBdr>
        </w:div>
        <w:div w:id="1484077805">
          <w:marLeft w:val="640"/>
          <w:marRight w:val="0"/>
          <w:marTop w:val="0"/>
          <w:marBottom w:val="0"/>
          <w:divBdr>
            <w:top w:val="none" w:sz="0" w:space="0" w:color="auto"/>
            <w:left w:val="none" w:sz="0" w:space="0" w:color="auto"/>
            <w:bottom w:val="none" w:sz="0" w:space="0" w:color="auto"/>
            <w:right w:val="none" w:sz="0" w:space="0" w:color="auto"/>
          </w:divBdr>
        </w:div>
        <w:div w:id="880870301">
          <w:marLeft w:val="640"/>
          <w:marRight w:val="0"/>
          <w:marTop w:val="0"/>
          <w:marBottom w:val="0"/>
          <w:divBdr>
            <w:top w:val="none" w:sz="0" w:space="0" w:color="auto"/>
            <w:left w:val="none" w:sz="0" w:space="0" w:color="auto"/>
            <w:bottom w:val="none" w:sz="0" w:space="0" w:color="auto"/>
            <w:right w:val="none" w:sz="0" w:space="0" w:color="auto"/>
          </w:divBdr>
        </w:div>
      </w:divsChild>
    </w:div>
    <w:div w:id="787817290">
      <w:bodyDiv w:val="1"/>
      <w:marLeft w:val="0"/>
      <w:marRight w:val="0"/>
      <w:marTop w:val="0"/>
      <w:marBottom w:val="0"/>
      <w:divBdr>
        <w:top w:val="none" w:sz="0" w:space="0" w:color="auto"/>
        <w:left w:val="none" w:sz="0" w:space="0" w:color="auto"/>
        <w:bottom w:val="none" w:sz="0" w:space="0" w:color="auto"/>
        <w:right w:val="none" w:sz="0" w:space="0" w:color="auto"/>
      </w:divBdr>
      <w:divsChild>
        <w:div w:id="849635421">
          <w:marLeft w:val="640"/>
          <w:marRight w:val="0"/>
          <w:marTop w:val="0"/>
          <w:marBottom w:val="0"/>
          <w:divBdr>
            <w:top w:val="none" w:sz="0" w:space="0" w:color="auto"/>
            <w:left w:val="none" w:sz="0" w:space="0" w:color="auto"/>
            <w:bottom w:val="none" w:sz="0" w:space="0" w:color="auto"/>
            <w:right w:val="none" w:sz="0" w:space="0" w:color="auto"/>
          </w:divBdr>
        </w:div>
        <w:div w:id="1959792485">
          <w:marLeft w:val="640"/>
          <w:marRight w:val="0"/>
          <w:marTop w:val="0"/>
          <w:marBottom w:val="0"/>
          <w:divBdr>
            <w:top w:val="none" w:sz="0" w:space="0" w:color="auto"/>
            <w:left w:val="none" w:sz="0" w:space="0" w:color="auto"/>
            <w:bottom w:val="none" w:sz="0" w:space="0" w:color="auto"/>
            <w:right w:val="none" w:sz="0" w:space="0" w:color="auto"/>
          </w:divBdr>
        </w:div>
        <w:div w:id="1778520690">
          <w:marLeft w:val="640"/>
          <w:marRight w:val="0"/>
          <w:marTop w:val="0"/>
          <w:marBottom w:val="0"/>
          <w:divBdr>
            <w:top w:val="none" w:sz="0" w:space="0" w:color="auto"/>
            <w:left w:val="none" w:sz="0" w:space="0" w:color="auto"/>
            <w:bottom w:val="none" w:sz="0" w:space="0" w:color="auto"/>
            <w:right w:val="none" w:sz="0" w:space="0" w:color="auto"/>
          </w:divBdr>
        </w:div>
        <w:div w:id="1061908933">
          <w:marLeft w:val="640"/>
          <w:marRight w:val="0"/>
          <w:marTop w:val="0"/>
          <w:marBottom w:val="0"/>
          <w:divBdr>
            <w:top w:val="none" w:sz="0" w:space="0" w:color="auto"/>
            <w:left w:val="none" w:sz="0" w:space="0" w:color="auto"/>
            <w:bottom w:val="none" w:sz="0" w:space="0" w:color="auto"/>
            <w:right w:val="none" w:sz="0" w:space="0" w:color="auto"/>
          </w:divBdr>
        </w:div>
        <w:div w:id="1547568722">
          <w:marLeft w:val="640"/>
          <w:marRight w:val="0"/>
          <w:marTop w:val="0"/>
          <w:marBottom w:val="0"/>
          <w:divBdr>
            <w:top w:val="none" w:sz="0" w:space="0" w:color="auto"/>
            <w:left w:val="none" w:sz="0" w:space="0" w:color="auto"/>
            <w:bottom w:val="none" w:sz="0" w:space="0" w:color="auto"/>
            <w:right w:val="none" w:sz="0" w:space="0" w:color="auto"/>
          </w:divBdr>
        </w:div>
        <w:div w:id="946890803">
          <w:marLeft w:val="640"/>
          <w:marRight w:val="0"/>
          <w:marTop w:val="0"/>
          <w:marBottom w:val="0"/>
          <w:divBdr>
            <w:top w:val="none" w:sz="0" w:space="0" w:color="auto"/>
            <w:left w:val="none" w:sz="0" w:space="0" w:color="auto"/>
            <w:bottom w:val="none" w:sz="0" w:space="0" w:color="auto"/>
            <w:right w:val="none" w:sz="0" w:space="0" w:color="auto"/>
          </w:divBdr>
        </w:div>
        <w:div w:id="1135950254">
          <w:marLeft w:val="640"/>
          <w:marRight w:val="0"/>
          <w:marTop w:val="0"/>
          <w:marBottom w:val="0"/>
          <w:divBdr>
            <w:top w:val="none" w:sz="0" w:space="0" w:color="auto"/>
            <w:left w:val="none" w:sz="0" w:space="0" w:color="auto"/>
            <w:bottom w:val="none" w:sz="0" w:space="0" w:color="auto"/>
            <w:right w:val="none" w:sz="0" w:space="0" w:color="auto"/>
          </w:divBdr>
        </w:div>
        <w:div w:id="1395810150">
          <w:marLeft w:val="640"/>
          <w:marRight w:val="0"/>
          <w:marTop w:val="0"/>
          <w:marBottom w:val="0"/>
          <w:divBdr>
            <w:top w:val="none" w:sz="0" w:space="0" w:color="auto"/>
            <w:left w:val="none" w:sz="0" w:space="0" w:color="auto"/>
            <w:bottom w:val="none" w:sz="0" w:space="0" w:color="auto"/>
            <w:right w:val="none" w:sz="0" w:space="0" w:color="auto"/>
          </w:divBdr>
        </w:div>
        <w:div w:id="1715810407">
          <w:marLeft w:val="640"/>
          <w:marRight w:val="0"/>
          <w:marTop w:val="0"/>
          <w:marBottom w:val="0"/>
          <w:divBdr>
            <w:top w:val="none" w:sz="0" w:space="0" w:color="auto"/>
            <w:left w:val="none" w:sz="0" w:space="0" w:color="auto"/>
            <w:bottom w:val="none" w:sz="0" w:space="0" w:color="auto"/>
            <w:right w:val="none" w:sz="0" w:space="0" w:color="auto"/>
          </w:divBdr>
        </w:div>
        <w:div w:id="1582173840">
          <w:marLeft w:val="640"/>
          <w:marRight w:val="0"/>
          <w:marTop w:val="0"/>
          <w:marBottom w:val="0"/>
          <w:divBdr>
            <w:top w:val="none" w:sz="0" w:space="0" w:color="auto"/>
            <w:left w:val="none" w:sz="0" w:space="0" w:color="auto"/>
            <w:bottom w:val="none" w:sz="0" w:space="0" w:color="auto"/>
            <w:right w:val="none" w:sz="0" w:space="0" w:color="auto"/>
          </w:divBdr>
        </w:div>
        <w:div w:id="1364869039">
          <w:marLeft w:val="640"/>
          <w:marRight w:val="0"/>
          <w:marTop w:val="0"/>
          <w:marBottom w:val="0"/>
          <w:divBdr>
            <w:top w:val="none" w:sz="0" w:space="0" w:color="auto"/>
            <w:left w:val="none" w:sz="0" w:space="0" w:color="auto"/>
            <w:bottom w:val="none" w:sz="0" w:space="0" w:color="auto"/>
            <w:right w:val="none" w:sz="0" w:space="0" w:color="auto"/>
          </w:divBdr>
        </w:div>
        <w:div w:id="351610009">
          <w:marLeft w:val="640"/>
          <w:marRight w:val="0"/>
          <w:marTop w:val="0"/>
          <w:marBottom w:val="0"/>
          <w:divBdr>
            <w:top w:val="none" w:sz="0" w:space="0" w:color="auto"/>
            <w:left w:val="none" w:sz="0" w:space="0" w:color="auto"/>
            <w:bottom w:val="none" w:sz="0" w:space="0" w:color="auto"/>
            <w:right w:val="none" w:sz="0" w:space="0" w:color="auto"/>
          </w:divBdr>
        </w:div>
        <w:div w:id="1544708542">
          <w:marLeft w:val="640"/>
          <w:marRight w:val="0"/>
          <w:marTop w:val="0"/>
          <w:marBottom w:val="0"/>
          <w:divBdr>
            <w:top w:val="none" w:sz="0" w:space="0" w:color="auto"/>
            <w:left w:val="none" w:sz="0" w:space="0" w:color="auto"/>
            <w:bottom w:val="none" w:sz="0" w:space="0" w:color="auto"/>
            <w:right w:val="none" w:sz="0" w:space="0" w:color="auto"/>
          </w:divBdr>
        </w:div>
        <w:div w:id="172573389">
          <w:marLeft w:val="640"/>
          <w:marRight w:val="0"/>
          <w:marTop w:val="0"/>
          <w:marBottom w:val="0"/>
          <w:divBdr>
            <w:top w:val="none" w:sz="0" w:space="0" w:color="auto"/>
            <w:left w:val="none" w:sz="0" w:space="0" w:color="auto"/>
            <w:bottom w:val="none" w:sz="0" w:space="0" w:color="auto"/>
            <w:right w:val="none" w:sz="0" w:space="0" w:color="auto"/>
          </w:divBdr>
        </w:div>
        <w:div w:id="457188053">
          <w:marLeft w:val="640"/>
          <w:marRight w:val="0"/>
          <w:marTop w:val="0"/>
          <w:marBottom w:val="0"/>
          <w:divBdr>
            <w:top w:val="none" w:sz="0" w:space="0" w:color="auto"/>
            <w:left w:val="none" w:sz="0" w:space="0" w:color="auto"/>
            <w:bottom w:val="none" w:sz="0" w:space="0" w:color="auto"/>
            <w:right w:val="none" w:sz="0" w:space="0" w:color="auto"/>
          </w:divBdr>
        </w:div>
        <w:div w:id="259148928">
          <w:marLeft w:val="640"/>
          <w:marRight w:val="0"/>
          <w:marTop w:val="0"/>
          <w:marBottom w:val="0"/>
          <w:divBdr>
            <w:top w:val="none" w:sz="0" w:space="0" w:color="auto"/>
            <w:left w:val="none" w:sz="0" w:space="0" w:color="auto"/>
            <w:bottom w:val="none" w:sz="0" w:space="0" w:color="auto"/>
            <w:right w:val="none" w:sz="0" w:space="0" w:color="auto"/>
          </w:divBdr>
        </w:div>
        <w:div w:id="171192003">
          <w:marLeft w:val="640"/>
          <w:marRight w:val="0"/>
          <w:marTop w:val="0"/>
          <w:marBottom w:val="0"/>
          <w:divBdr>
            <w:top w:val="none" w:sz="0" w:space="0" w:color="auto"/>
            <w:left w:val="none" w:sz="0" w:space="0" w:color="auto"/>
            <w:bottom w:val="none" w:sz="0" w:space="0" w:color="auto"/>
            <w:right w:val="none" w:sz="0" w:space="0" w:color="auto"/>
          </w:divBdr>
        </w:div>
        <w:div w:id="1747916000">
          <w:marLeft w:val="640"/>
          <w:marRight w:val="0"/>
          <w:marTop w:val="0"/>
          <w:marBottom w:val="0"/>
          <w:divBdr>
            <w:top w:val="none" w:sz="0" w:space="0" w:color="auto"/>
            <w:left w:val="none" w:sz="0" w:space="0" w:color="auto"/>
            <w:bottom w:val="none" w:sz="0" w:space="0" w:color="auto"/>
            <w:right w:val="none" w:sz="0" w:space="0" w:color="auto"/>
          </w:divBdr>
        </w:div>
        <w:div w:id="1828550564">
          <w:marLeft w:val="640"/>
          <w:marRight w:val="0"/>
          <w:marTop w:val="0"/>
          <w:marBottom w:val="0"/>
          <w:divBdr>
            <w:top w:val="none" w:sz="0" w:space="0" w:color="auto"/>
            <w:left w:val="none" w:sz="0" w:space="0" w:color="auto"/>
            <w:bottom w:val="none" w:sz="0" w:space="0" w:color="auto"/>
            <w:right w:val="none" w:sz="0" w:space="0" w:color="auto"/>
          </w:divBdr>
        </w:div>
        <w:div w:id="2086493769">
          <w:marLeft w:val="640"/>
          <w:marRight w:val="0"/>
          <w:marTop w:val="0"/>
          <w:marBottom w:val="0"/>
          <w:divBdr>
            <w:top w:val="none" w:sz="0" w:space="0" w:color="auto"/>
            <w:left w:val="none" w:sz="0" w:space="0" w:color="auto"/>
            <w:bottom w:val="none" w:sz="0" w:space="0" w:color="auto"/>
            <w:right w:val="none" w:sz="0" w:space="0" w:color="auto"/>
          </w:divBdr>
        </w:div>
        <w:div w:id="1787381258">
          <w:marLeft w:val="640"/>
          <w:marRight w:val="0"/>
          <w:marTop w:val="0"/>
          <w:marBottom w:val="0"/>
          <w:divBdr>
            <w:top w:val="none" w:sz="0" w:space="0" w:color="auto"/>
            <w:left w:val="none" w:sz="0" w:space="0" w:color="auto"/>
            <w:bottom w:val="none" w:sz="0" w:space="0" w:color="auto"/>
            <w:right w:val="none" w:sz="0" w:space="0" w:color="auto"/>
          </w:divBdr>
        </w:div>
        <w:div w:id="735858111">
          <w:marLeft w:val="640"/>
          <w:marRight w:val="0"/>
          <w:marTop w:val="0"/>
          <w:marBottom w:val="0"/>
          <w:divBdr>
            <w:top w:val="none" w:sz="0" w:space="0" w:color="auto"/>
            <w:left w:val="none" w:sz="0" w:space="0" w:color="auto"/>
            <w:bottom w:val="none" w:sz="0" w:space="0" w:color="auto"/>
            <w:right w:val="none" w:sz="0" w:space="0" w:color="auto"/>
          </w:divBdr>
        </w:div>
        <w:div w:id="13042620">
          <w:marLeft w:val="640"/>
          <w:marRight w:val="0"/>
          <w:marTop w:val="0"/>
          <w:marBottom w:val="0"/>
          <w:divBdr>
            <w:top w:val="none" w:sz="0" w:space="0" w:color="auto"/>
            <w:left w:val="none" w:sz="0" w:space="0" w:color="auto"/>
            <w:bottom w:val="none" w:sz="0" w:space="0" w:color="auto"/>
            <w:right w:val="none" w:sz="0" w:space="0" w:color="auto"/>
          </w:divBdr>
        </w:div>
        <w:div w:id="346910780">
          <w:marLeft w:val="640"/>
          <w:marRight w:val="0"/>
          <w:marTop w:val="0"/>
          <w:marBottom w:val="0"/>
          <w:divBdr>
            <w:top w:val="none" w:sz="0" w:space="0" w:color="auto"/>
            <w:left w:val="none" w:sz="0" w:space="0" w:color="auto"/>
            <w:bottom w:val="none" w:sz="0" w:space="0" w:color="auto"/>
            <w:right w:val="none" w:sz="0" w:space="0" w:color="auto"/>
          </w:divBdr>
        </w:div>
        <w:div w:id="973096732">
          <w:marLeft w:val="640"/>
          <w:marRight w:val="0"/>
          <w:marTop w:val="0"/>
          <w:marBottom w:val="0"/>
          <w:divBdr>
            <w:top w:val="none" w:sz="0" w:space="0" w:color="auto"/>
            <w:left w:val="none" w:sz="0" w:space="0" w:color="auto"/>
            <w:bottom w:val="none" w:sz="0" w:space="0" w:color="auto"/>
            <w:right w:val="none" w:sz="0" w:space="0" w:color="auto"/>
          </w:divBdr>
        </w:div>
        <w:div w:id="195579363">
          <w:marLeft w:val="640"/>
          <w:marRight w:val="0"/>
          <w:marTop w:val="0"/>
          <w:marBottom w:val="0"/>
          <w:divBdr>
            <w:top w:val="none" w:sz="0" w:space="0" w:color="auto"/>
            <w:left w:val="none" w:sz="0" w:space="0" w:color="auto"/>
            <w:bottom w:val="none" w:sz="0" w:space="0" w:color="auto"/>
            <w:right w:val="none" w:sz="0" w:space="0" w:color="auto"/>
          </w:divBdr>
        </w:div>
        <w:div w:id="302275703">
          <w:marLeft w:val="640"/>
          <w:marRight w:val="0"/>
          <w:marTop w:val="0"/>
          <w:marBottom w:val="0"/>
          <w:divBdr>
            <w:top w:val="none" w:sz="0" w:space="0" w:color="auto"/>
            <w:left w:val="none" w:sz="0" w:space="0" w:color="auto"/>
            <w:bottom w:val="none" w:sz="0" w:space="0" w:color="auto"/>
            <w:right w:val="none" w:sz="0" w:space="0" w:color="auto"/>
          </w:divBdr>
        </w:div>
        <w:div w:id="848106971">
          <w:marLeft w:val="640"/>
          <w:marRight w:val="0"/>
          <w:marTop w:val="0"/>
          <w:marBottom w:val="0"/>
          <w:divBdr>
            <w:top w:val="none" w:sz="0" w:space="0" w:color="auto"/>
            <w:left w:val="none" w:sz="0" w:space="0" w:color="auto"/>
            <w:bottom w:val="none" w:sz="0" w:space="0" w:color="auto"/>
            <w:right w:val="none" w:sz="0" w:space="0" w:color="auto"/>
          </w:divBdr>
        </w:div>
        <w:div w:id="60494270">
          <w:marLeft w:val="640"/>
          <w:marRight w:val="0"/>
          <w:marTop w:val="0"/>
          <w:marBottom w:val="0"/>
          <w:divBdr>
            <w:top w:val="none" w:sz="0" w:space="0" w:color="auto"/>
            <w:left w:val="none" w:sz="0" w:space="0" w:color="auto"/>
            <w:bottom w:val="none" w:sz="0" w:space="0" w:color="auto"/>
            <w:right w:val="none" w:sz="0" w:space="0" w:color="auto"/>
          </w:divBdr>
        </w:div>
        <w:div w:id="1846746390">
          <w:marLeft w:val="640"/>
          <w:marRight w:val="0"/>
          <w:marTop w:val="0"/>
          <w:marBottom w:val="0"/>
          <w:divBdr>
            <w:top w:val="none" w:sz="0" w:space="0" w:color="auto"/>
            <w:left w:val="none" w:sz="0" w:space="0" w:color="auto"/>
            <w:bottom w:val="none" w:sz="0" w:space="0" w:color="auto"/>
            <w:right w:val="none" w:sz="0" w:space="0" w:color="auto"/>
          </w:divBdr>
        </w:div>
        <w:div w:id="1954940143">
          <w:marLeft w:val="640"/>
          <w:marRight w:val="0"/>
          <w:marTop w:val="0"/>
          <w:marBottom w:val="0"/>
          <w:divBdr>
            <w:top w:val="none" w:sz="0" w:space="0" w:color="auto"/>
            <w:left w:val="none" w:sz="0" w:space="0" w:color="auto"/>
            <w:bottom w:val="none" w:sz="0" w:space="0" w:color="auto"/>
            <w:right w:val="none" w:sz="0" w:space="0" w:color="auto"/>
          </w:divBdr>
        </w:div>
        <w:div w:id="1976375278">
          <w:marLeft w:val="640"/>
          <w:marRight w:val="0"/>
          <w:marTop w:val="0"/>
          <w:marBottom w:val="0"/>
          <w:divBdr>
            <w:top w:val="none" w:sz="0" w:space="0" w:color="auto"/>
            <w:left w:val="none" w:sz="0" w:space="0" w:color="auto"/>
            <w:bottom w:val="none" w:sz="0" w:space="0" w:color="auto"/>
            <w:right w:val="none" w:sz="0" w:space="0" w:color="auto"/>
          </w:divBdr>
        </w:div>
        <w:div w:id="663704261">
          <w:marLeft w:val="640"/>
          <w:marRight w:val="0"/>
          <w:marTop w:val="0"/>
          <w:marBottom w:val="0"/>
          <w:divBdr>
            <w:top w:val="none" w:sz="0" w:space="0" w:color="auto"/>
            <w:left w:val="none" w:sz="0" w:space="0" w:color="auto"/>
            <w:bottom w:val="none" w:sz="0" w:space="0" w:color="auto"/>
            <w:right w:val="none" w:sz="0" w:space="0" w:color="auto"/>
          </w:divBdr>
        </w:div>
        <w:div w:id="895166491">
          <w:marLeft w:val="640"/>
          <w:marRight w:val="0"/>
          <w:marTop w:val="0"/>
          <w:marBottom w:val="0"/>
          <w:divBdr>
            <w:top w:val="none" w:sz="0" w:space="0" w:color="auto"/>
            <w:left w:val="none" w:sz="0" w:space="0" w:color="auto"/>
            <w:bottom w:val="none" w:sz="0" w:space="0" w:color="auto"/>
            <w:right w:val="none" w:sz="0" w:space="0" w:color="auto"/>
          </w:divBdr>
        </w:div>
        <w:div w:id="481505555">
          <w:marLeft w:val="640"/>
          <w:marRight w:val="0"/>
          <w:marTop w:val="0"/>
          <w:marBottom w:val="0"/>
          <w:divBdr>
            <w:top w:val="none" w:sz="0" w:space="0" w:color="auto"/>
            <w:left w:val="none" w:sz="0" w:space="0" w:color="auto"/>
            <w:bottom w:val="none" w:sz="0" w:space="0" w:color="auto"/>
            <w:right w:val="none" w:sz="0" w:space="0" w:color="auto"/>
          </w:divBdr>
        </w:div>
        <w:div w:id="1003437199">
          <w:marLeft w:val="640"/>
          <w:marRight w:val="0"/>
          <w:marTop w:val="0"/>
          <w:marBottom w:val="0"/>
          <w:divBdr>
            <w:top w:val="none" w:sz="0" w:space="0" w:color="auto"/>
            <w:left w:val="none" w:sz="0" w:space="0" w:color="auto"/>
            <w:bottom w:val="none" w:sz="0" w:space="0" w:color="auto"/>
            <w:right w:val="none" w:sz="0" w:space="0" w:color="auto"/>
          </w:divBdr>
        </w:div>
        <w:div w:id="1684472496">
          <w:marLeft w:val="640"/>
          <w:marRight w:val="0"/>
          <w:marTop w:val="0"/>
          <w:marBottom w:val="0"/>
          <w:divBdr>
            <w:top w:val="none" w:sz="0" w:space="0" w:color="auto"/>
            <w:left w:val="none" w:sz="0" w:space="0" w:color="auto"/>
            <w:bottom w:val="none" w:sz="0" w:space="0" w:color="auto"/>
            <w:right w:val="none" w:sz="0" w:space="0" w:color="auto"/>
          </w:divBdr>
        </w:div>
        <w:div w:id="351998830">
          <w:marLeft w:val="640"/>
          <w:marRight w:val="0"/>
          <w:marTop w:val="0"/>
          <w:marBottom w:val="0"/>
          <w:divBdr>
            <w:top w:val="none" w:sz="0" w:space="0" w:color="auto"/>
            <w:left w:val="none" w:sz="0" w:space="0" w:color="auto"/>
            <w:bottom w:val="none" w:sz="0" w:space="0" w:color="auto"/>
            <w:right w:val="none" w:sz="0" w:space="0" w:color="auto"/>
          </w:divBdr>
        </w:div>
        <w:div w:id="404380649">
          <w:marLeft w:val="640"/>
          <w:marRight w:val="0"/>
          <w:marTop w:val="0"/>
          <w:marBottom w:val="0"/>
          <w:divBdr>
            <w:top w:val="none" w:sz="0" w:space="0" w:color="auto"/>
            <w:left w:val="none" w:sz="0" w:space="0" w:color="auto"/>
            <w:bottom w:val="none" w:sz="0" w:space="0" w:color="auto"/>
            <w:right w:val="none" w:sz="0" w:space="0" w:color="auto"/>
          </w:divBdr>
        </w:div>
        <w:div w:id="749423049">
          <w:marLeft w:val="640"/>
          <w:marRight w:val="0"/>
          <w:marTop w:val="0"/>
          <w:marBottom w:val="0"/>
          <w:divBdr>
            <w:top w:val="none" w:sz="0" w:space="0" w:color="auto"/>
            <w:left w:val="none" w:sz="0" w:space="0" w:color="auto"/>
            <w:bottom w:val="none" w:sz="0" w:space="0" w:color="auto"/>
            <w:right w:val="none" w:sz="0" w:space="0" w:color="auto"/>
          </w:divBdr>
        </w:div>
      </w:divsChild>
    </w:div>
    <w:div w:id="790980826">
      <w:bodyDiv w:val="1"/>
      <w:marLeft w:val="0"/>
      <w:marRight w:val="0"/>
      <w:marTop w:val="0"/>
      <w:marBottom w:val="0"/>
      <w:divBdr>
        <w:top w:val="none" w:sz="0" w:space="0" w:color="auto"/>
        <w:left w:val="none" w:sz="0" w:space="0" w:color="auto"/>
        <w:bottom w:val="none" w:sz="0" w:space="0" w:color="auto"/>
        <w:right w:val="none" w:sz="0" w:space="0" w:color="auto"/>
      </w:divBdr>
      <w:divsChild>
        <w:div w:id="539126297">
          <w:marLeft w:val="640"/>
          <w:marRight w:val="0"/>
          <w:marTop w:val="0"/>
          <w:marBottom w:val="0"/>
          <w:divBdr>
            <w:top w:val="none" w:sz="0" w:space="0" w:color="auto"/>
            <w:left w:val="none" w:sz="0" w:space="0" w:color="auto"/>
            <w:bottom w:val="none" w:sz="0" w:space="0" w:color="auto"/>
            <w:right w:val="none" w:sz="0" w:space="0" w:color="auto"/>
          </w:divBdr>
        </w:div>
        <w:div w:id="1767916515">
          <w:marLeft w:val="640"/>
          <w:marRight w:val="0"/>
          <w:marTop w:val="0"/>
          <w:marBottom w:val="0"/>
          <w:divBdr>
            <w:top w:val="none" w:sz="0" w:space="0" w:color="auto"/>
            <w:left w:val="none" w:sz="0" w:space="0" w:color="auto"/>
            <w:bottom w:val="none" w:sz="0" w:space="0" w:color="auto"/>
            <w:right w:val="none" w:sz="0" w:space="0" w:color="auto"/>
          </w:divBdr>
        </w:div>
        <w:div w:id="1992054381">
          <w:marLeft w:val="640"/>
          <w:marRight w:val="0"/>
          <w:marTop w:val="0"/>
          <w:marBottom w:val="0"/>
          <w:divBdr>
            <w:top w:val="none" w:sz="0" w:space="0" w:color="auto"/>
            <w:left w:val="none" w:sz="0" w:space="0" w:color="auto"/>
            <w:bottom w:val="none" w:sz="0" w:space="0" w:color="auto"/>
            <w:right w:val="none" w:sz="0" w:space="0" w:color="auto"/>
          </w:divBdr>
        </w:div>
        <w:div w:id="1103763741">
          <w:marLeft w:val="640"/>
          <w:marRight w:val="0"/>
          <w:marTop w:val="0"/>
          <w:marBottom w:val="0"/>
          <w:divBdr>
            <w:top w:val="none" w:sz="0" w:space="0" w:color="auto"/>
            <w:left w:val="none" w:sz="0" w:space="0" w:color="auto"/>
            <w:bottom w:val="none" w:sz="0" w:space="0" w:color="auto"/>
            <w:right w:val="none" w:sz="0" w:space="0" w:color="auto"/>
          </w:divBdr>
        </w:div>
        <w:div w:id="1963608645">
          <w:marLeft w:val="640"/>
          <w:marRight w:val="0"/>
          <w:marTop w:val="0"/>
          <w:marBottom w:val="0"/>
          <w:divBdr>
            <w:top w:val="none" w:sz="0" w:space="0" w:color="auto"/>
            <w:left w:val="none" w:sz="0" w:space="0" w:color="auto"/>
            <w:bottom w:val="none" w:sz="0" w:space="0" w:color="auto"/>
            <w:right w:val="none" w:sz="0" w:space="0" w:color="auto"/>
          </w:divBdr>
        </w:div>
        <w:div w:id="1184395744">
          <w:marLeft w:val="640"/>
          <w:marRight w:val="0"/>
          <w:marTop w:val="0"/>
          <w:marBottom w:val="0"/>
          <w:divBdr>
            <w:top w:val="none" w:sz="0" w:space="0" w:color="auto"/>
            <w:left w:val="none" w:sz="0" w:space="0" w:color="auto"/>
            <w:bottom w:val="none" w:sz="0" w:space="0" w:color="auto"/>
            <w:right w:val="none" w:sz="0" w:space="0" w:color="auto"/>
          </w:divBdr>
        </w:div>
        <w:div w:id="1283069962">
          <w:marLeft w:val="640"/>
          <w:marRight w:val="0"/>
          <w:marTop w:val="0"/>
          <w:marBottom w:val="0"/>
          <w:divBdr>
            <w:top w:val="none" w:sz="0" w:space="0" w:color="auto"/>
            <w:left w:val="none" w:sz="0" w:space="0" w:color="auto"/>
            <w:bottom w:val="none" w:sz="0" w:space="0" w:color="auto"/>
            <w:right w:val="none" w:sz="0" w:space="0" w:color="auto"/>
          </w:divBdr>
        </w:div>
        <w:div w:id="1113132887">
          <w:marLeft w:val="640"/>
          <w:marRight w:val="0"/>
          <w:marTop w:val="0"/>
          <w:marBottom w:val="0"/>
          <w:divBdr>
            <w:top w:val="none" w:sz="0" w:space="0" w:color="auto"/>
            <w:left w:val="none" w:sz="0" w:space="0" w:color="auto"/>
            <w:bottom w:val="none" w:sz="0" w:space="0" w:color="auto"/>
            <w:right w:val="none" w:sz="0" w:space="0" w:color="auto"/>
          </w:divBdr>
        </w:div>
        <w:div w:id="385645936">
          <w:marLeft w:val="640"/>
          <w:marRight w:val="0"/>
          <w:marTop w:val="0"/>
          <w:marBottom w:val="0"/>
          <w:divBdr>
            <w:top w:val="none" w:sz="0" w:space="0" w:color="auto"/>
            <w:left w:val="none" w:sz="0" w:space="0" w:color="auto"/>
            <w:bottom w:val="none" w:sz="0" w:space="0" w:color="auto"/>
            <w:right w:val="none" w:sz="0" w:space="0" w:color="auto"/>
          </w:divBdr>
        </w:div>
        <w:div w:id="1693871173">
          <w:marLeft w:val="640"/>
          <w:marRight w:val="0"/>
          <w:marTop w:val="0"/>
          <w:marBottom w:val="0"/>
          <w:divBdr>
            <w:top w:val="none" w:sz="0" w:space="0" w:color="auto"/>
            <w:left w:val="none" w:sz="0" w:space="0" w:color="auto"/>
            <w:bottom w:val="none" w:sz="0" w:space="0" w:color="auto"/>
            <w:right w:val="none" w:sz="0" w:space="0" w:color="auto"/>
          </w:divBdr>
        </w:div>
        <w:div w:id="1197042398">
          <w:marLeft w:val="640"/>
          <w:marRight w:val="0"/>
          <w:marTop w:val="0"/>
          <w:marBottom w:val="0"/>
          <w:divBdr>
            <w:top w:val="none" w:sz="0" w:space="0" w:color="auto"/>
            <w:left w:val="none" w:sz="0" w:space="0" w:color="auto"/>
            <w:bottom w:val="none" w:sz="0" w:space="0" w:color="auto"/>
            <w:right w:val="none" w:sz="0" w:space="0" w:color="auto"/>
          </w:divBdr>
        </w:div>
        <w:div w:id="1924338114">
          <w:marLeft w:val="640"/>
          <w:marRight w:val="0"/>
          <w:marTop w:val="0"/>
          <w:marBottom w:val="0"/>
          <w:divBdr>
            <w:top w:val="none" w:sz="0" w:space="0" w:color="auto"/>
            <w:left w:val="none" w:sz="0" w:space="0" w:color="auto"/>
            <w:bottom w:val="none" w:sz="0" w:space="0" w:color="auto"/>
            <w:right w:val="none" w:sz="0" w:space="0" w:color="auto"/>
          </w:divBdr>
        </w:div>
        <w:div w:id="1590693407">
          <w:marLeft w:val="640"/>
          <w:marRight w:val="0"/>
          <w:marTop w:val="0"/>
          <w:marBottom w:val="0"/>
          <w:divBdr>
            <w:top w:val="none" w:sz="0" w:space="0" w:color="auto"/>
            <w:left w:val="none" w:sz="0" w:space="0" w:color="auto"/>
            <w:bottom w:val="none" w:sz="0" w:space="0" w:color="auto"/>
            <w:right w:val="none" w:sz="0" w:space="0" w:color="auto"/>
          </w:divBdr>
        </w:div>
        <w:div w:id="1247573000">
          <w:marLeft w:val="640"/>
          <w:marRight w:val="0"/>
          <w:marTop w:val="0"/>
          <w:marBottom w:val="0"/>
          <w:divBdr>
            <w:top w:val="none" w:sz="0" w:space="0" w:color="auto"/>
            <w:left w:val="none" w:sz="0" w:space="0" w:color="auto"/>
            <w:bottom w:val="none" w:sz="0" w:space="0" w:color="auto"/>
            <w:right w:val="none" w:sz="0" w:space="0" w:color="auto"/>
          </w:divBdr>
        </w:div>
        <w:div w:id="317072676">
          <w:marLeft w:val="640"/>
          <w:marRight w:val="0"/>
          <w:marTop w:val="0"/>
          <w:marBottom w:val="0"/>
          <w:divBdr>
            <w:top w:val="none" w:sz="0" w:space="0" w:color="auto"/>
            <w:left w:val="none" w:sz="0" w:space="0" w:color="auto"/>
            <w:bottom w:val="none" w:sz="0" w:space="0" w:color="auto"/>
            <w:right w:val="none" w:sz="0" w:space="0" w:color="auto"/>
          </w:divBdr>
        </w:div>
        <w:div w:id="1518693989">
          <w:marLeft w:val="640"/>
          <w:marRight w:val="0"/>
          <w:marTop w:val="0"/>
          <w:marBottom w:val="0"/>
          <w:divBdr>
            <w:top w:val="none" w:sz="0" w:space="0" w:color="auto"/>
            <w:left w:val="none" w:sz="0" w:space="0" w:color="auto"/>
            <w:bottom w:val="none" w:sz="0" w:space="0" w:color="auto"/>
            <w:right w:val="none" w:sz="0" w:space="0" w:color="auto"/>
          </w:divBdr>
        </w:div>
        <w:div w:id="869993915">
          <w:marLeft w:val="640"/>
          <w:marRight w:val="0"/>
          <w:marTop w:val="0"/>
          <w:marBottom w:val="0"/>
          <w:divBdr>
            <w:top w:val="none" w:sz="0" w:space="0" w:color="auto"/>
            <w:left w:val="none" w:sz="0" w:space="0" w:color="auto"/>
            <w:bottom w:val="none" w:sz="0" w:space="0" w:color="auto"/>
            <w:right w:val="none" w:sz="0" w:space="0" w:color="auto"/>
          </w:divBdr>
        </w:div>
        <w:div w:id="1354452893">
          <w:marLeft w:val="640"/>
          <w:marRight w:val="0"/>
          <w:marTop w:val="0"/>
          <w:marBottom w:val="0"/>
          <w:divBdr>
            <w:top w:val="none" w:sz="0" w:space="0" w:color="auto"/>
            <w:left w:val="none" w:sz="0" w:space="0" w:color="auto"/>
            <w:bottom w:val="none" w:sz="0" w:space="0" w:color="auto"/>
            <w:right w:val="none" w:sz="0" w:space="0" w:color="auto"/>
          </w:divBdr>
        </w:div>
        <w:div w:id="1583679189">
          <w:marLeft w:val="640"/>
          <w:marRight w:val="0"/>
          <w:marTop w:val="0"/>
          <w:marBottom w:val="0"/>
          <w:divBdr>
            <w:top w:val="none" w:sz="0" w:space="0" w:color="auto"/>
            <w:left w:val="none" w:sz="0" w:space="0" w:color="auto"/>
            <w:bottom w:val="none" w:sz="0" w:space="0" w:color="auto"/>
            <w:right w:val="none" w:sz="0" w:space="0" w:color="auto"/>
          </w:divBdr>
        </w:div>
      </w:divsChild>
    </w:div>
    <w:div w:id="795491453">
      <w:bodyDiv w:val="1"/>
      <w:marLeft w:val="0"/>
      <w:marRight w:val="0"/>
      <w:marTop w:val="0"/>
      <w:marBottom w:val="0"/>
      <w:divBdr>
        <w:top w:val="none" w:sz="0" w:space="0" w:color="auto"/>
        <w:left w:val="none" w:sz="0" w:space="0" w:color="auto"/>
        <w:bottom w:val="none" w:sz="0" w:space="0" w:color="auto"/>
        <w:right w:val="none" w:sz="0" w:space="0" w:color="auto"/>
      </w:divBdr>
      <w:divsChild>
        <w:div w:id="1535847144">
          <w:marLeft w:val="640"/>
          <w:marRight w:val="0"/>
          <w:marTop w:val="0"/>
          <w:marBottom w:val="0"/>
          <w:divBdr>
            <w:top w:val="none" w:sz="0" w:space="0" w:color="auto"/>
            <w:left w:val="none" w:sz="0" w:space="0" w:color="auto"/>
            <w:bottom w:val="none" w:sz="0" w:space="0" w:color="auto"/>
            <w:right w:val="none" w:sz="0" w:space="0" w:color="auto"/>
          </w:divBdr>
        </w:div>
        <w:div w:id="441844845">
          <w:marLeft w:val="640"/>
          <w:marRight w:val="0"/>
          <w:marTop w:val="0"/>
          <w:marBottom w:val="0"/>
          <w:divBdr>
            <w:top w:val="none" w:sz="0" w:space="0" w:color="auto"/>
            <w:left w:val="none" w:sz="0" w:space="0" w:color="auto"/>
            <w:bottom w:val="none" w:sz="0" w:space="0" w:color="auto"/>
            <w:right w:val="none" w:sz="0" w:space="0" w:color="auto"/>
          </w:divBdr>
        </w:div>
        <w:div w:id="1424495837">
          <w:marLeft w:val="640"/>
          <w:marRight w:val="0"/>
          <w:marTop w:val="0"/>
          <w:marBottom w:val="0"/>
          <w:divBdr>
            <w:top w:val="none" w:sz="0" w:space="0" w:color="auto"/>
            <w:left w:val="none" w:sz="0" w:space="0" w:color="auto"/>
            <w:bottom w:val="none" w:sz="0" w:space="0" w:color="auto"/>
            <w:right w:val="none" w:sz="0" w:space="0" w:color="auto"/>
          </w:divBdr>
        </w:div>
        <w:div w:id="1794207034">
          <w:marLeft w:val="640"/>
          <w:marRight w:val="0"/>
          <w:marTop w:val="0"/>
          <w:marBottom w:val="0"/>
          <w:divBdr>
            <w:top w:val="none" w:sz="0" w:space="0" w:color="auto"/>
            <w:left w:val="none" w:sz="0" w:space="0" w:color="auto"/>
            <w:bottom w:val="none" w:sz="0" w:space="0" w:color="auto"/>
            <w:right w:val="none" w:sz="0" w:space="0" w:color="auto"/>
          </w:divBdr>
        </w:div>
        <w:div w:id="1807240406">
          <w:marLeft w:val="640"/>
          <w:marRight w:val="0"/>
          <w:marTop w:val="0"/>
          <w:marBottom w:val="0"/>
          <w:divBdr>
            <w:top w:val="none" w:sz="0" w:space="0" w:color="auto"/>
            <w:left w:val="none" w:sz="0" w:space="0" w:color="auto"/>
            <w:bottom w:val="none" w:sz="0" w:space="0" w:color="auto"/>
            <w:right w:val="none" w:sz="0" w:space="0" w:color="auto"/>
          </w:divBdr>
        </w:div>
        <w:div w:id="1401564189">
          <w:marLeft w:val="640"/>
          <w:marRight w:val="0"/>
          <w:marTop w:val="0"/>
          <w:marBottom w:val="0"/>
          <w:divBdr>
            <w:top w:val="none" w:sz="0" w:space="0" w:color="auto"/>
            <w:left w:val="none" w:sz="0" w:space="0" w:color="auto"/>
            <w:bottom w:val="none" w:sz="0" w:space="0" w:color="auto"/>
            <w:right w:val="none" w:sz="0" w:space="0" w:color="auto"/>
          </w:divBdr>
        </w:div>
        <w:div w:id="1520385045">
          <w:marLeft w:val="640"/>
          <w:marRight w:val="0"/>
          <w:marTop w:val="0"/>
          <w:marBottom w:val="0"/>
          <w:divBdr>
            <w:top w:val="none" w:sz="0" w:space="0" w:color="auto"/>
            <w:left w:val="none" w:sz="0" w:space="0" w:color="auto"/>
            <w:bottom w:val="none" w:sz="0" w:space="0" w:color="auto"/>
            <w:right w:val="none" w:sz="0" w:space="0" w:color="auto"/>
          </w:divBdr>
        </w:div>
        <w:div w:id="407582789">
          <w:marLeft w:val="640"/>
          <w:marRight w:val="0"/>
          <w:marTop w:val="0"/>
          <w:marBottom w:val="0"/>
          <w:divBdr>
            <w:top w:val="none" w:sz="0" w:space="0" w:color="auto"/>
            <w:left w:val="none" w:sz="0" w:space="0" w:color="auto"/>
            <w:bottom w:val="none" w:sz="0" w:space="0" w:color="auto"/>
            <w:right w:val="none" w:sz="0" w:space="0" w:color="auto"/>
          </w:divBdr>
        </w:div>
        <w:div w:id="1037777219">
          <w:marLeft w:val="640"/>
          <w:marRight w:val="0"/>
          <w:marTop w:val="0"/>
          <w:marBottom w:val="0"/>
          <w:divBdr>
            <w:top w:val="none" w:sz="0" w:space="0" w:color="auto"/>
            <w:left w:val="none" w:sz="0" w:space="0" w:color="auto"/>
            <w:bottom w:val="none" w:sz="0" w:space="0" w:color="auto"/>
            <w:right w:val="none" w:sz="0" w:space="0" w:color="auto"/>
          </w:divBdr>
        </w:div>
        <w:div w:id="1457333964">
          <w:marLeft w:val="640"/>
          <w:marRight w:val="0"/>
          <w:marTop w:val="0"/>
          <w:marBottom w:val="0"/>
          <w:divBdr>
            <w:top w:val="none" w:sz="0" w:space="0" w:color="auto"/>
            <w:left w:val="none" w:sz="0" w:space="0" w:color="auto"/>
            <w:bottom w:val="none" w:sz="0" w:space="0" w:color="auto"/>
            <w:right w:val="none" w:sz="0" w:space="0" w:color="auto"/>
          </w:divBdr>
        </w:div>
        <w:div w:id="1938367204">
          <w:marLeft w:val="640"/>
          <w:marRight w:val="0"/>
          <w:marTop w:val="0"/>
          <w:marBottom w:val="0"/>
          <w:divBdr>
            <w:top w:val="none" w:sz="0" w:space="0" w:color="auto"/>
            <w:left w:val="none" w:sz="0" w:space="0" w:color="auto"/>
            <w:bottom w:val="none" w:sz="0" w:space="0" w:color="auto"/>
            <w:right w:val="none" w:sz="0" w:space="0" w:color="auto"/>
          </w:divBdr>
        </w:div>
        <w:div w:id="334112172">
          <w:marLeft w:val="640"/>
          <w:marRight w:val="0"/>
          <w:marTop w:val="0"/>
          <w:marBottom w:val="0"/>
          <w:divBdr>
            <w:top w:val="none" w:sz="0" w:space="0" w:color="auto"/>
            <w:left w:val="none" w:sz="0" w:space="0" w:color="auto"/>
            <w:bottom w:val="none" w:sz="0" w:space="0" w:color="auto"/>
            <w:right w:val="none" w:sz="0" w:space="0" w:color="auto"/>
          </w:divBdr>
        </w:div>
        <w:div w:id="1062364165">
          <w:marLeft w:val="640"/>
          <w:marRight w:val="0"/>
          <w:marTop w:val="0"/>
          <w:marBottom w:val="0"/>
          <w:divBdr>
            <w:top w:val="none" w:sz="0" w:space="0" w:color="auto"/>
            <w:left w:val="none" w:sz="0" w:space="0" w:color="auto"/>
            <w:bottom w:val="none" w:sz="0" w:space="0" w:color="auto"/>
            <w:right w:val="none" w:sz="0" w:space="0" w:color="auto"/>
          </w:divBdr>
        </w:div>
        <w:div w:id="957418038">
          <w:marLeft w:val="640"/>
          <w:marRight w:val="0"/>
          <w:marTop w:val="0"/>
          <w:marBottom w:val="0"/>
          <w:divBdr>
            <w:top w:val="none" w:sz="0" w:space="0" w:color="auto"/>
            <w:left w:val="none" w:sz="0" w:space="0" w:color="auto"/>
            <w:bottom w:val="none" w:sz="0" w:space="0" w:color="auto"/>
            <w:right w:val="none" w:sz="0" w:space="0" w:color="auto"/>
          </w:divBdr>
        </w:div>
        <w:div w:id="1079523944">
          <w:marLeft w:val="640"/>
          <w:marRight w:val="0"/>
          <w:marTop w:val="0"/>
          <w:marBottom w:val="0"/>
          <w:divBdr>
            <w:top w:val="none" w:sz="0" w:space="0" w:color="auto"/>
            <w:left w:val="none" w:sz="0" w:space="0" w:color="auto"/>
            <w:bottom w:val="none" w:sz="0" w:space="0" w:color="auto"/>
            <w:right w:val="none" w:sz="0" w:space="0" w:color="auto"/>
          </w:divBdr>
        </w:div>
        <w:div w:id="1175612719">
          <w:marLeft w:val="640"/>
          <w:marRight w:val="0"/>
          <w:marTop w:val="0"/>
          <w:marBottom w:val="0"/>
          <w:divBdr>
            <w:top w:val="none" w:sz="0" w:space="0" w:color="auto"/>
            <w:left w:val="none" w:sz="0" w:space="0" w:color="auto"/>
            <w:bottom w:val="none" w:sz="0" w:space="0" w:color="auto"/>
            <w:right w:val="none" w:sz="0" w:space="0" w:color="auto"/>
          </w:divBdr>
        </w:div>
        <w:div w:id="1401054942">
          <w:marLeft w:val="640"/>
          <w:marRight w:val="0"/>
          <w:marTop w:val="0"/>
          <w:marBottom w:val="0"/>
          <w:divBdr>
            <w:top w:val="none" w:sz="0" w:space="0" w:color="auto"/>
            <w:left w:val="none" w:sz="0" w:space="0" w:color="auto"/>
            <w:bottom w:val="none" w:sz="0" w:space="0" w:color="auto"/>
            <w:right w:val="none" w:sz="0" w:space="0" w:color="auto"/>
          </w:divBdr>
        </w:div>
        <w:div w:id="2000233563">
          <w:marLeft w:val="640"/>
          <w:marRight w:val="0"/>
          <w:marTop w:val="0"/>
          <w:marBottom w:val="0"/>
          <w:divBdr>
            <w:top w:val="none" w:sz="0" w:space="0" w:color="auto"/>
            <w:left w:val="none" w:sz="0" w:space="0" w:color="auto"/>
            <w:bottom w:val="none" w:sz="0" w:space="0" w:color="auto"/>
            <w:right w:val="none" w:sz="0" w:space="0" w:color="auto"/>
          </w:divBdr>
        </w:div>
        <w:div w:id="1036469137">
          <w:marLeft w:val="640"/>
          <w:marRight w:val="0"/>
          <w:marTop w:val="0"/>
          <w:marBottom w:val="0"/>
          <w:divBdr>
            <w:top w:val="none" w:sz="0" w:space="0" w:color="auto"/>
            <w:left w:val="none" w:sz="0" w:space="0" w:color="auto"/>
            <w:bottom w:val="none" w:sz="0" w:space="0" w:color="auto"/>
            <w:right w:val="none" w:sz="0" w:space="0" w:color="auto"/>
          </w:divBdr>
        </w:div>
        <w:div w:id="675619828">
          <w:marLeft w:val="640"/>
          <w:marRight w:val="0"/>
          <w:marTop w:val="0"/>
          <w:marBottom w:val="0"/>
          <w:divBdr>
            <w:top w:val="none" w:sz="0" w:space="0" w:color="auto"/>
            <w:left w:val="none" w:sz="0" w:space="0" w:color="auto"/>
            <w:bottom w:val="none" w:sz="0" w:space="0" w:color="auto"/>
            <w:right w:val="none" w:sz="0" w:space="0" w:color="auto"/>
          </w:divBdr>
        </w:div>
        <w:div w:id="1231846882">
          <w:marLeft w:val="640"/>
          <w:marRight w:val="0"/>
          <w:marTop w:val="0"/>
          <w:marBottom w:val="0"/>
          <w:divBdr>
            <w:top w:val="none" w:sz="0" w:space="0" w:color="auto"/>
            <w:left w:val="none" w:sz="0" w:space="0" w:color="auto"/>
            <w:bottom w:val="none" w:sz="0" w:space="0" w:color="auto"/>
            <w:right w:val="none" w:sz="0" w:space="0" w:color="auto"/>
          </w:divBdr>
        </w:div>
        <w:div w:id="129977121">
          <w:marLeft w:val="640"/>
          <w:marRight w:val="0"/>
          <w:marTop w:val="0"/>
          <w:marBottom w:val="0"/>
          <w:divBdr>
            <w:top w:val="none" w:sz="0" w:space="0" w:color="auto"/>
            <w:left w:val="none" w:sz="0" w:space="0" w:color="auto"/>
            <w:bottom w:val="none" w:sz="0" w:space="0" w:color="auto"/>
            <w:right w:val="none" w:sz="0" w:space="0" w:color="auto"/>
          </w:divBdr>
        </w:div>
        <w:div w:id="1358191854">
          <w:marLeft w:val="640"/>
          <w:marRight w:val="0"/>
          <w:marTop w:val="0"/>
          <w:marBottom w:val="0"/>
          <w:divBdr>
            <w:top w:val="none" w:sz="0" w:space="0" w:color="auto"/>
            <w:left w:val="none" w:sz="0" w:space="0" w:color="auto"/>
            <w:bottom w:val="none" w:sz="0" w:space="0" w:color="auto"/>
            <w:right w:val="none" w:sz="0" w:space="0" w:color="auto"/>
          </w:divBdr>
        </w:div>
        <w:div w:id="1274898314">
          <w:marLeft w:val="640"/>
          <w:marRight w:val="0"/>
          <w:marTop w:val="0"/>
          <w:marBottom w:val="0"/>
          <w:divBdr>
            <w:top w:val="none" w:sz="0" w:space="0" w:color="auto"/>
            <w:left w:val="none" w:sz="0" w:space="0" w:color="auto"/>
            <w:bottom w:val="none" w:sz="0" w:space="0" w:color="auto"/>
            <w:right w:val="none" w:sz="0" w:space="0" w:color="auto"/>
          </w:divBdr>
        </w:div>
        <w:div w:id="773062942">
          <w:marLeft w:val="640"/>
          <w:marRight w:val="0"/>
          <w:marTop w:val="0"/>
          <w:marBottom w:val="0"/>
          <w:divBdr>
            <w:top w:val="none" w:sz="0" w:space="0" w:color="auto"/>
            <w:left w:val="none" w:sz="0" w:space="0" w:color="auto"/>
            <w:bottom w:val="none" w:sz="0" w:space="0" w:color="auto"/>
            <w:right w:val="none" w:sz="0" w:space="0" w:color="auto"/>
          </w:divBdr>
        </w:div>
        <w:div w:id="1688631464">
          <w:marLeft w:val="640"/>
          <w:marRight w:val="0"/>
          <w:marTop w:val="0"/>
          <w:marBottom w:val="0"/>
          <w:divBdr>
            <w:top w:val="none" w:sz="0" w:space="0" w:color="auto"/>
            <w:left w:val="none" w:sz="0" w:space="0" w:color="auto"/>
            <w:bottom w:val="none" w:sz="0" w:space="0" w:color="auto"/>
            <w:right w:val="none" w:sz="0" w:space="0" w:color="auto"/>
          </w:divBdr>
        </w:div>
        <w:div w:id="1719863986">
          <w:marLeft w:val="640"/>
          <w:marRight w:val="0"/>
          <w:marTop w:val="0"/>
          <w:marBottom w:val="0"/>
          <w:divBdr>
            <w:top w:val="none" w:sz="0" w:space="0" w:color="auto"/>
            <w:left w:val="none" w:sz="0" w:space="0" w:color="auto"/>
            <w:bottom w:val="none" w:sz="0" w:space="0" w:color="auto"/>
            <w:right w:val="none" w:sz="0" w:space="0" w:color="auto"/>
          </w:divBdr>
        </w:div>
        <w:div w:id="1447308032">
          <w:marLeft w:val="640"/>
          <w:marRight w:val="0"/>
          <w:marTop w:val="0"/>
          <w:marBottom w:val="0"/>
          <w:divBdr>
            <w:top w:val="none" w:sz="0" w:space="0" w:color="auto"/>
            <w:left w:val="none" w:sz="0" w:space="0" w:color="auto"/>
            <w:bottom w:val="none" w:sz="0" w:space="0" w:color="auto"/>
            <w:right w:val="none" w:sz="0" w:space="0" w:color="auto"/>
          </w:divBdr>
        </w:div>
      </w:divsChild>
    </w:div>
    <w:div w:id="796994905">
      <w:bodyDiv w:val="1"/>
      <w:marLeft w:val="0"/>
      <w:marRight w:val="0"/>
      <w:marTop w:val="0"/>
      <w:marBottom w:val="0"/>
      <w:divBdr>
        <w:top w:val="none" w:sz="0" w:space="0" w:color="auto"/>
        <w:left w:val="none" w:sz="0" w:space="0" w:color="auto"/>
        <w:bottom w:val="none" w:sz="0" w:space="0" w:color="auto"/>
        <w:right w:val="none" w:sz="0" w:space="0" w:color="auto"/>
      </w:divBdr>
      <w:divsChild>
        <w:div w:id="410467678">
          <w:marLeft w:val="640"/>
          <w:marRight w:val="0"/>
          <w:marTop w:val="0"/>
          <w:marBottom w:val="0"/>
          <w:divBdr>
            <w:top w:val="none" w:sz="0" w:space="0" w:color="auto"/>
            <w:left w:val="none" w:sz="0" w:space="0" w:color="auto"/>
            <w:bottom w:val="none" w:sz="0" w:space="0" w:color="auto"/>
            <w:right w:val="none" w:sz="0" w:space="0" w:color="auto"/>
          </w:divBdr>
        </w:div>
        <w:div w:id="2070690898">
          <w:marLeft w:val="640"/>
          <w:marRight w:val="0"/>
          <w:marTop w:val="0"/>
          <w:marBottom w:val="0"/>
          <w:divBdr>
            <w:top w:val="none" w:sz="0" w:space="0" w:color="auto"/>
            <w:left w:val="none" w:sz="0" w:space="0" w:color="auto"/>
            <w:bottom w:val="none" w:sz="0" w:space="0" w:color="auto"/>
            <w:right w:val="none" w:sz="0" w:space="0" w:color="auto"/>
          </w:divBdr>
        </w:div>
        <w:div w:id="1123117355">
          <w:marLeft w:val="640"/>
          <w:marRight w:val="0"/>
          <w:marTop w:val="0"/>
          <w:marBottom w:val="0"/>
          <w:divBdr>
            <w:top w:val="none" w:sz="0" w:space="0" w:color="auto"/>
            <w:left w:val="none" w:sz="0" w:space="0" w:color="auto"/>
            <w:bottom w:val="none" w:sz="0" w:space="0" w:color="auto"/>
            <w:right w:val="none" w:sz="0" w:space="0" w:color="auto"/>
          </w:divBdr>
        </w:div>
        <w:div w:id="1215389165">
          <w:marLeft w:val="640"/>
          <w:marRight w:val="0"/>
          <w:marTop w:val="0"/>
          <w:marBottom w:val="0"/>
          <w:divBdr>
            <w:top w:val="none" w:sz="0" w:space="0" w:color="auto"/>
            <w:left w:val="none" w:sz="0" w:space="0" w:color="auto"/>
            <w:bottom w:val="none" w:sz="0" w:space="0" w:color="auto"/>
            <w:right w:val="none" w:sz="0" w:space="0" w:color="auto"/>
          </w:divBdr>
        </w:div>
        <w:div w:id="793718664">
          <w:marLeft w:val="640"/>
          <w:marRight w:val="0"/>
          <w:marTop w:val="0"/>
          <w:marBottom w:val="0"/>
          <w:divBdr>
            <w:top w:val="none" w:sz="0" w:space="0" w:color="auto"/>
            <w:left w:val="none" w:sz="0" w:space="0" w:color="auto"/>
            <w:bottom w:val="none" w:sz="0" w:space="0" w:color="auto"/>
            <w:right w:val="none" w:sz="0" w:space="0" w:color="auto"/>
          </w:divBdr>
        </w:div>
        <w:div w:id="1895695497">
          <w:marLeft w:val="640"/>
          <w:marRight w:val="0"/>
          <w:marTop w:val="0"/>
          <w:marBottom w:val="0"/>
          <w:divBdr>
            <w:top w:val="none" w:sz="0" w:space="0" w:color="auto"/>
            <w:left w:val="none" w:sz="0" w:space="0" w:color="auto"/>
            <w:bottom w:val="none" w:sz="0" w:space="0" w:color="auto"/>
            <w:right w:val="none" w:sz="0" w:space="0" w:color="auto"/>
          </w:divBdr>
        </w:div>
        <w:div w:id="1820536882">
          <w:marLeft w:val="640"/>
          <w:marRight w:val="0"/>
          <w:marTop w:val="0"/>
          <w:marBottom w:val="0"/>
          <w:divBdr>
            <w:top w:val="none" w:sz="0" w:space="0" w:color="auto"/>
            <w:left w:val="none" w:sz="0" w:space="0" w:color="auto"/>
            <w:bottom w:val="none" w:sz="0" w:space="0" w:color="auto"/>
            <w:right w:val="none" w:sz="0" w:space="0" w:color="auto"/>
          </w:divBdr>
        </w:div>
        <w:div w:id="1708757">
          <w:marLeft w:val="640"/>
          <w:marRight w:val="0"/>
          <w:marTop w:val="0"/>
          <w:marBottom w:val="0"/>
          <w:divBdr>
            <w:top w:val="none" w:sz="0" w:space="0" w:color="auto"/>
            <w:left w:val="none" w:sz="0" w:space="0" w:color="auto"/>
            <w:bottom w:val="none" w:sz="0" w:space="0" w:color="auto"/>
            <w:right w:val="none" w:sz="0" w:space="0" w:color="auto"/>
          </w:divBdr>
        </w:div>
        <w:div w:id="847788686">
          <w:marLeft w:val="640"/>
          <w:marRight w:val="0"/>
          <w:marTop w:val="0"/>
          <w:marBottom w:val="0"/>
          <w:divBdr>
            <w:top w:val="none" w:sz="0" w:space="0" w:color="auto"/>
            <w:left w:val="none" w:sz="0" w:space="0" w:color="auto"/>
            <w:bottom w:val="none" w:sz="0" w:space="0" w:color="auto"/>
            <w:right w:val="none" w:sz="0" w:space="0" w:color="auto"/>
          </w:divBdr>
        </w:div>
        <w:div w:id="740636835">
          <w:marLeft w:val="640"/>
          <w:marRight w:val="0"/>
          <w:marTop w:val="0"/>
          <w:marBottom w:val="0"/>
          <w:divBdr>
            <w:top w:val="none" w:sz="0" w:space="0" w:color="auto"/>
            <w:left w:val="none" w:sz="0" w:space="0" w:color="auto"/>
            <w:bottom w:val="none" w:sz="0" w:space="0" w:color="auto"/>
            <w:right w:val="none" w:sz="0" w:space="0" w:color="auto"/>
          </w:divBdr>
        </w:div>
        <w:div w:id="1876115020">
          <w:marLeft w:val="640"/>
          <w:marRight w:val="0"/>
          <w:marTop w:val="0"/>
          <w:marBottom w:val="0"/>
          <w:divBdr>
            <w:top w:val="none" w:sz="0" w:space="0" w:color="auto"/>
            <w:left w:val="none" w:sz="0" w:space="0" w:color="auto"/>
            <w:bottom w:val="none" w:sz="0" w:space="0" w:color="auto"/>
            <w:right w:val="none" w:sz="0" w:space="0" w:color="auto"/>
          </w:divBdr>
        </w:div>
        <w:div w:id="561870077">
          <w:marLeft w:val="640"/>
          <w:marRight w:val="0"/>
          <w:marTop w:val="0"/>
          <w:marBottom w:val="0"/>
          <w:divBdr>
            <w:top w:val="none" w:sz="0" w:space="0" w:color="auto"/>
            <w:left w:val="none" w:sz="0" w:space="0" w:color="auto"/>
            <w:bottom w:val="none" w:sz="0" w:space="0" w:color="auto"/>
            <w:right w:val="none" w:sz="0" w:space="0" w:color="auto"/>
          </w:divBdr>
        </w:div>
        <w:div w:id="1806971756">
          <w:marLeft w:val="640"/>
          <w:marRight w:val="0"/>
          <w:marTop w:val="0"/>
          <w:marBottom w:val="0"/>
          <w:divBdr>
            <w:top w:val="none" w:sz="0" w:space="0" w:color="auto"/>
            <w:left w:val="none" w:sz="0" w:space="0" w:color="auto"/>
            <w:bottom w:val="none" w:sz="0" w:space="0" w:color="auto"/>
            <w:right w:val="none" w:sz="0" w:space="0" w:color="auto"/>
          </w:divBdr>
        </w:div>
        <w:div w:id="1052847189">
          <w:marLeft w:val="640"/>
          <w:marRight w:val="0"/>
          <w:marTop w:val="0"/>
          <w:marBottom w:val="0"/>
          <w:divBdr>
            <w:top w:val="none" w:sz="0" w:space="0" w:color="auto"/>
            <w:left w:val="none" w:sz="0" w:space="0" w:color="auto"/>
            <w:bottom w:val="none" w:sz="0" w:space="0" w:color="auto"/>
            <w:right w:val="none" w:sz="0" w:space="0" w:color="auto"/>
          </w:divBdr>
        </w:div>
        <w:div w:id="514882561">
          <w:marLeft w:val="640"/>
          <w:marRight w:val="0"/>
          <w:marTop w:val="0"/>
          <w:marBottom w:val="0"/>
          <w:divBdr>
            <w:top w:val="none" w:sz="0" w:space="0" w:color="auto"/>
            <w:left w:val="none" w:sz="0" w:space="0" w:color="auto"/>
            <w:bottom w:val="none" w:sz="0" w:space="0" w:color="auto"/>
            <w:right w:val="none" w:sz="0" w:space="0" w:color="auto"/>
          </w:divBdr>
        </w:div>
        <w:div w:id="1704819992">
          <w:marLeft w:val="640"/>
          <w:marRight w:val="0"/>
          <w:marTop w:val="0"/>
          <w:marBottom w:val="0"/>
          <w:divBdr>
            <w:top w:val="none" w:sz="0" w:space="0" w:color="auto"/>
            <w:left w:val="none" w:sz="0" w:space="0" w:color="auto"/>
            <w:bottom w:val="none" w:sz="0" w:space="0" w:color="auto"/>
            <w:right w:val="none" w:sz="0" w:space="0" w:color="auto"/>
          </w:divBdr>
        </w:div>
        <w:div w:id="1300111062">
          <w:marLeft w:val="640"/>
          <w:marRight w:val="0"/>
          <w:marTop w:val="0"/>
          <w:marBottom w:val="0"/>
          <w:divBdr>
            <w:top w:val="none" w:sz="0" w:space="0" w:color="auto"/>
            <w:left w:val="none" w:sz="0" w:space="0" w:color="auto"/>
            <w:bottom w:val="none" w:sz="0" w:space="0" w:color="auto"/>
            <w:right w:val="none" w:sz="0" w:space="0" w:color="auto"/>
          </w:divBdr>
        </w:div>
        <w:div w:id="1766686595">
          <w:marLeft w:val="640"/>
          <w:marRight w:val="0"/>
          <w:marTop w:val="0"/>
          <w:marBottom w:val="0"/>
          <w:divBdr>
            <w:top w:val="none" w:sz="0" w:space="0" w:color="auto"/>
            <w:left w:val="none" w:sz="0" w:space="0" w:color="auto"/>
            <w:bottom w:val="none" w:sz="0" w:space="0" w:color="auto"/>
            <w:right w:val="none" w:sz="0" w:space="0" w:color="auto"/>
          </w:divBdr>
        </w:div>
        <w:div w:id="1992832640">
          <w:marLeft w:val="640"/>
          <w:marRight w:val="0"/>
          <w:marTop w:val="0"/>
          <w:marBottom w:val="0"/>
          <w:divBdr>
            <w:top w:val="none" w:sz="0" w:space="0" w:color="auto"/>
            <w:left w:val="none" w:sz="0" w:space="0" w:color="auto"/>
            <w:bottom w:val="none" w:sz="0" w:space="0" w:color="auto"/>
            <w:right w:val="none" w:sz="0" w:space="0" w:color="auto"/>
          </w:divBdr>
        </w:div>
        <w:div w:id="910509504">
          <w:marLeft w:val="640"/>
          <w:marRight w:val="0"/>
          <w:marTop w:val="0"/>
          <w:marBottom w:val="0"/>
          <w:divBdr>
            <w:top w:val="none" w:sz="0" w:space="0" w:color="auto"/>
            <w:left w:val="none" w:sz="0" w:space="0" w:color="auto"/>
            <w:bottom w:val="none" w:sz="0" w:space="0" w:color="auto"/>
            <w:right w:val="none" w:sz="0" w:space="0" w:color="auto"/>
          </w:divBdr>
        </w:div>
        <w:div w:id="598608277">
          <w:marLeft w:val="640"/>
          <w:marRight w:val="0"/>
          <w:marTop w:val="0"/>
          <w:marBottom w:val="0"/>
          <w:divBdr>
            <w:top w:val="none" w:sz="0" w:space="0" w:color="auto"/>
            <w:left w:val="none" w:sz="0" w:space="0" w:color="auto"/>
            <w:bottom w:val="none" w:sz="0" w:space="0" w:color="auto"/>
            <w:right w:val="none" w:sz="0" w:space="0" w:color="auto"/>
          </w:divBdr>
        </w:div>
        <w:div w:id="196621737">
          <w:marLeft w:val="640"/>
          <w:marRight w:val="0"/>
          <w:marTop w:val="0"/>
          <w:marBottom w:val="0"/>
          <w:divBdr>
            <w:top w:val="none" w:sz="0" w:space="0" w:color="auto"/>
            <w:left w:val="none" w:sz="0" w:space="0" w:color="auto"/>
            <w:bottom w:val="none" w:sz="0" w:space="0" w:color="auto"/>
            <w:right w:val="none" w:sz="0" w:space="0" w:color="auto"/>
          </w:divBdr>
        </w:div>
        <w:div w:id="898710405">
          <w:marLeft w:val="640"/>
          <w:marRight w:val="0"/>
          <w:marTop w:val="0"/>
          <w:marBottom w:val="0"/>
          <w:divBdr>
            <w:top w:val="none" w:sz="0" w:space="0" w:color="auto"/>
            <w:left w:val="none" w:sz="0" w:space="0" w:color="auto"/>
            <w:bottom w:val="none" w:sz="0" w:space="0" w:color="auto"/>
            <w:right w:val="none" w:sz="0" w:space="0" w:color="auto"/>
          </w:divBdr>
        </w:div>
        <w:div w:id="1687903809">
          <w:marLeft w:val="640"/>
          <w:marRight w:val="0"/>
          <w:marTop w:val="0"/>
          <w:marBottom w:val="0"/>
          <w:divBdr>
            <w:top w:val="none" w:sz="0" w:space="0" w:color="auto"/>
            <w:left w:val="none" w:sz="0" w:space="0" w:color="auto"/>
            <w:bottom w:val="none" w:sz="0" w:space="0" w:color="auto"/>
            <w:right w:val="none" w:sz="0" w:space="0" w:color="auto"/>
          </w:divBdr>
        </w:div>
        <w:div w:id="1195119891">
          <w:marLeft w:val="640"/>
          <w:marRight w:val="0"/>
          <w:marTop w:val="0"/>
          <w:marBottom w:val="0"/>
          <w:divBdr>
            <w:top w:val="none" w:sz="0" w:space="0" w:color="auto"/>
            <w:left w:val="none" w:sz="0" w:space="0" w:color="auto"/>
            <w:bottom w:val="none" w:sz="0" w:space="0" w:color="auto"/>
            <w:right w:val="none" w:sz="0" w:space="0" w:color="auto"/>
          </w:divBdr>
        </w:div>
        <w:div w:id="1263806875">
          <w:marLeft w:val="640"/>
          <w:marRight w:val="0"/>
          <w:marTop w:val="0"/>
          <w:marBottom w:val="0"/>
          <w:divBdr>
            <w:top w:val="none" w:sz="0" w:space="0" w:color="auto"/>
            <w:left w:val="none" w:sz="0" w:space="0" w:color="auto"/>
            <w:bottom w:val="none" w:sz="0" w:space="0" w:color="auto"/>
            <w:right w:val="none" w:sz="0" w:space="0" w:color="auto"/>
          </w:divBdr>
        </w:div>
        <w:div w:id="300889145">
          <w:marLeft w:val="640"/>
          <w:marRight w:val="0"/>
          <w:marTop w:val="0"/>
          <w:marBottom w:val="0"/>
          <w:divBdr>
            <w:top w:val="none" w:sz="0" w:space="0" w:color="auto"/>
            <w:left w:val="none" w:sz="0" w:space="0" w:color="auto"/>
            <w:bottom w:val="none" w:sz="0" w:space="0" w:color="auto"/>
            <w:right w:val="none" w:sz="0" w:space="0" w:color="auto"/>
          </w:divBdr>
        </w:div>
        <w:div w:id="1368330889">
          <w:marLeft w:val="640"/>
          <w:marRight w:val="0"/>
          <w:marTop w:val="0"/>
          <w:marBottom w:val="0"/>
          <w:divBdr>
            <w:top w:val="none" w:sz="0" w:space="0" w:color="auto"/>
            <w:left w:val="none" w:sz="0" w:space="0" w:color="auto"/>
            <w:bottom w:val="none" w:sz="0" w:space="0" w:color="auto"/>
            <w:right w:val="none" w:sz="0" w:space="0" w:color="auto"/>
          </w:divBdr>
        </w:div>
        <w:div w:id="2069650176">
          <w:marLeft w:val="640"/>
          <w:marRight w:val="0"/>
          <w:marTop w:val="0"/>
          <w:marBottom w:val="0"/>
          <w:divBdr>
            <w:top w:val="none" w:sz="0" w:space="0" w:color="auto"/>
            <w:left w:val="none" w:sz="0" w:space="0" w:color="auto"/>
            <w:bottom w:val="none" w:sz="0" w:space="0" w:color="auto"/>
            <w:right w:val="none" w:sz="0" w:space="0" w:color="auto"/>
          </w:divBdr>
        </w:div>
        <w:div w:id="896159423">
          <w:marLeft w:val="640"/>
          <w:marRight w:val="0"/>
          <w:marTop w:val="0"/>
          <w:marBottom w:val="0"/>
          <w:divBdr>
            <w:top w:val="none" w:sz="0" w:space="0" w:color="auto"/>
            <w:left w:val="none" w:sz="0" w:space="0" w:color="auto"/>
            <w:bottom w:val="none" w:sz="0" w:space="0" w:color="auto"/>
            <w:right w:val="none" w:sz="0" w:space="0" w:color="auto"/>
          </w:divBdr>
        </w:div>
        <w:div w:id="1123429196">
          <w:marLeft w:val="640"/>
          <w:marRight w:val="0"/>
          <w:marTop w:val="0"/>
          <w:marBottom w:val="0"/>
          <w:divBdr>
            <w:top w:val="none" w:sz="0" w:space="0" w:color="auto"/>
            <w:left w:val="none" w:sz="0" w:space="0" w:color="auto"/>
            <w:bottom w:val="none" w:sz="0" w:space="0" w:color="auto"/>
            <w:right w:val="none" w:sz="0" w:space="0" w:color="auto"/>
          </w:divBdr>
        </w:div>
        <w:div w:id="1379664120">
          <w:marLeft w:val="640"/>
          <w:marRight w:val="0"/>
          <w:marTop w:val="0"/>
          <w:marBottom w:val="0"/>
          <w:divBdr>
            <w:top w:val="none" w:sz="0" w:space="0" w:color="auto"/>
            <w:left w:val="none" w:sz="0" w:space="0" w:color="auto"/>
            <w:bottom w:val="none" w:sz="0" w:space="0" w:color="auto"/>
            <w:right w:val="none" w:sz="0" w:space="0" w:color="auto"/>
          </w:divBdr>
        </w:div>
        <w:div w:id="1943606966">
          <w:marLeft w:val="640"/>
          <w:marRight w:val="0"/>
          <w:marTop w:val="0"/>
          <w:marBottom w:val="0"/>
          <w:divBdr>
            <w:top w:val="none" w:sz="0" w:space="0" w:color="auto"/>
            <w:left w:val="none" w:sz="0" w:space="0" w:color="auto"/>
            <w:bottom w:val="none" w:sz="0" w:space="0" w:color="auto"/>
            <w:right w:val="none" w:sz="0" w:space="0" w:color="auto"/>
          </w:divBdr>
        </w:div>
      </w:divsChild>
    </w:div>
    <w:div w:id="804813547">
      <w:bodyDiv w:val="1"/>
      <w:marLeft w:val="0"/>
      <w:marRight w:val="0"/>
      <w:marTop w:val="0"/>
      <w:marBottom w:val="0"/>
      <w:divBdr>
        <w:top w:val="none" w:sz="0" w:space="0" w:color="auto"/>
        <w:left w:val="none" w:sz="0" w:space="0" w:color="auto"/>
        <w:bottom w:val="none" w:sz="0" w:space="0" w:color="auto"/>
        <w:right w:val="none" w:sz="0" w:space="0" w:color="auto"/>
      </w:divBdr>
      <w:divsChild>
        <w:div w:id="420419148">
          <w:marLeft w:val="640"/>
          <w:marRight w:val="0"/>
          <w:marTop w:val="0"/>
          <w:marBottom w:val="0"/>
          <w:divBdr>
            <w:top w:val="none" w:sz="0" w:space="0" w:color="auto"/>
            <w:left w:val="none" w:sz="0" w:space="0" w:color="auto"/>
            <w:bottom w:val="none" w:sz="0" w:space="0" w:color="auto"/>
            <w:right w:val="none" w:sz="0" w:space="0" w:color="auto"/>
          </w:divBdr>
        </w:div>
        <w:div w:id="1856651464">
          <w:marLeft w:val="640"/>
          <w:marRight w:val="0"/>
          <w:marTop w:val="0"/>
          <w:marBottom w:val="0"/>
          <w:divBdr>
            <w:top w:val="none" w:sz="0" w:space="0" w:color="auto"/>
            <w:left w:val="none" w:sz="0" w:space="0" w:color="auto"/>
            <w:bottom w:val="none" w:sz="0" w:space="0" w:color="auto"/>
            <w:right w:val="none" w:sz="0" w:space="0" w:color="auto"/>
          </w:divBdr>
        </w:div>
        <w:div w:id="1276137930">
          <w:marLeft w:val="640"/>
          <w:marRight w:val="0"/>
          <w:marTop w:val="0"/>
          <w:marBottom w:val="0"/>
          <w:divBdr>
            <w:top w:val="none" w:sz="0" w:space="0" w:color="auto"/>
            <w:left w:val="none" w:sz="0" w:space="0" w:color="auto"/>
            <w:bottom w:val="none" w:sz="0" w:space="0" w:color="auto"/>
            <w:right w:val="none" w:sz="0" w:space="0" w:color="auto"/>
          </w:divBdr>
        </w:div>
        <w:div w:id="1302030838">
          <w:marLeft w:val="640"/>
          <w:marRight w:val="0"/>
          <w:marTop w:val="0"/>
          <w:marBottom w:val="0"/>
          <w:divBdr>
            <w:top w:val="none" w:sz="0" w:space="0" w:color="auto"/>
            <w:left w:val="none" w:sz="0" w:space="0" w:color="auto"/>
            <w:bottom w:val="none" w:sz="0" w:space="0" w:color="auto"/>
            <w:right w:val="none" w:sz="0" w:space="0" w:color="auto"/>
          </w:divBdr>
        </w:div>
        <w:div w:id="607587248">
          <w:marLeft w:val="640"/>
          <w:marRight w:val="0"/>
          <w:marTop w:val="0"/>
          <w:marBottom w:val="0"/>
          <w:divBdr>
            <w:top w:val="none" w:sz="0" w:space="0" w:color="auto"/>
            <w:left w:val="none" w:sz="0" w:space="0" w:color="auto"/>
            <w:bottom w:val="none" w:sz="0" w:space="0" w:color="auto"/>
            <w:right w:val="none" w:sz="0" w:space="0" w:color="auto"/>
          </w:divBdr>
        </w:div>
        <w:div w:id="1725980740">
          <w:marLeft w:val="640"/>
          <w:marRight w:val="0"/>
          <w:marTop w:val="0"/>
          <w:marBottom w:val="0"/>
          <w:divBdr>
            <w:top w:val="none" w:sz="0" w:space="0" w:color="auto"/>
            <w:left w:val="none" w:sz="0" w:space="0" w:color="auto"/>
            <w:bottom w:val="none" w:sz="0" w:space="0" w:color="auto"/>
            <w:right w:val="none" w:sz="0" w:space="0" w:color="auto"/>
          </w:divBdr>
        </w:div>
        <w:div w:id="1027175565">
          <w:marLeft w:val="640"/>
          <w:marRight w:val="0"/>
          <w:marTop w:val="0"/>
          <w:marBottom w:val="0"/>
          <w:divBdr>
            <w:top w:val="none" w:sz="0" w:space="0" w:color="auto"/>
            <w:left w:val="none" w:sz="0" w:space="0" w:color="auto"/>
            <w:bottom w:val="none" w:sz="0" w:space="0" w:color="auto"/>
            <w:right w:val="none" w:sz="0" w:space="0" w:color="auto"/>
          </w:divBdr>
        </w:div>
        <w:div w:id="1783383301">
          <w:marLeft w:val="640"/>
          <w:marRight w:val="0"/>
          <w:marTop w:val="0"/>
          <w:marBottom w:val="0"/>
          <w:divBdr>
            <w:top w:val="none" w:sz="0" w:space="0" w:color="auto"/>
            <w:left w:val="none" w:sz="0" w:space="0" w:color="auto"/>
            <w:bottom w:val="none" w:sz="0" w:space="0" w:color="auto"/>
            <w:right w:val="none" w:sz="0" w:space="0" w:color="auto"/>
          </w:divBdr>
        </w:div>
        <w:div w:id="2056539143">
          <w:marLeft w:val="640"/>
          <w:marRight w:val="0"/>
          <w:marTop w:val="0"/>
          <w:marBottom w:val="0"/>
          <w:divBdr>
            <w:top w:val="none" w:sz="0" w:space="0" w:color="auto"/>
            <w:left w:val="none" w:sz="0" w:space="0" w:color="auto"/>
            <w:bottom w:val="none" w:sz="0" w:space="0" w:color="auto"/>
            <w:right w:val="none" w:sz="0" w:space="0" w:color="auto"/>
          </w:divBdr>
        </w:div>
        <w:div w:id="1246918065">
          <w:marLeft w:val="640"/>
          <w:marRight w:val="0"/>
          <w:marTop w:val="0"/>
          <w:marBottom w:val="0"/>
          <w:divBdr>
            <w:top w:val="none" w:sz="0" w:space="0" w:color="auto"/>
            <w:left w:val="none" w:sz="0" w:space="0" w:color="auto"/>
            <w:bottom w:val="none" w:sz="0" w:space="0" w:color="auto"/>
            <w:right w:val="none" w:sz="0" w:space="0" w:color="auto"/>
          </w:divBdr>
        </w:div>
        <w:div w:id="1117524103">
          <w:marLeft w:val="640"/>
          <w:marRight w:val="0"/>
          <w:marTop w:val="0"/>
          <w:marBottom w:val="0"/>
          <w:divBdr>
            <w:top w:val="none" w:sz="0" w:space="0" w:color="auto"/>
            <w:left w:val="none" w:sz="0" w:space="0" w:color="auto"/>
            <w:bottom w:val="none" w:sz="0" w:space="0" w:color="auto"/>
            <w:right w:val="none" w:sz="0" w:space="0" w:color="auto"/>
          </w:divBdr>
        </w:div>
        <w:div w:id="245190813">
          <w:marLeft w:val="640"/>
          <w:marRight w:val="0"/>
          <w:marTop w:val="0"/>
          <w:marBottom w:val="0"/>
          <w:divBdr>
            <w:top w:val="none" w:sz="0" w:space="0" w:color="auto"/>
            <w:left w:val="none" w:sz="0" w:space="0" w:color="auto"/>
            <w:bottom w:val="none" w:sz="0" w:space="0" w:color="auto"/>
            <w:right w:val="none" w:sz="0" w:space="0" w:color="auto"/>
          </w:divBdr>
        </w:div>
        <w:div w:id="738749176">
          <w:marLeft w:val="640"/>
          <w:marRight w:val="0"/>
          <w:marTop w:val="0"/>
          <w:marBottom w:val="0"/>
          <w:divBdr>
            <w:top w:val="none" w:sz="0" w:space="0" w:color="auto"/>
            <w:left w:val="none" w:sz="0" w:space="0" w:color="auto"/>
            <w:bottom w:val="none" w:sz="0" w:space="0" w:color="auto"/>
            <w:right w:val="none" w:sz="0" w:space="0" w:color="auto"/>
          </w:divBdr>
        </w:div>
        <w:div w:id="1544487270">
          <w:marLeft w:val="640"/>
          <w:marRight w:val="0"/>
          <w:marTop w:val="0"/>
          <w:marBottom w:val="0"/>
          <w:divBdr>
            <w:top w:val="none" w:sz="0" w:space="0" w:color="auto"/>
            <w:left w:val="none" w:sz="0" w:space="0" w:color="auto"/>
            <w:bottom w:val="none" w:sz="0" w:space="0" w:color="auto"/>
            <w:right w:val="none" w:sz="0" w:space="0" w:color="auto"/>
          </w:divBdr>
        </w:div>
        <w:div w:id="1001547913">
          <w:marLeft w:val="640"/>
          <w:marRight w:val="0"/>
          <w:marTop w:val="0"/>
          <w:marBottom w:val="0"/>
          <w:divBdr>
            <w:top w:val="none" w:sz="0" w:space="0" w:color="auto"/>
            <w:left w:val="none" w:sz="0" w:space="0" w:color="auto"/>
            <w:bottom w:val="none" w:sz="0" w:space="0" w:color="auto"/>
            <w:right w:val="none" w:sz="0" w:space="0" w:color="auto"/>
          </w:divBdr>
        </w:div>
        <w:div w:id="2113815139">
          <w:marLeft w:val="640"/>
          <w:marRight w:val="0"/>
          <w:marTop w:val="0"/>
          <w:marBottom w:val="0"/>
          <w:divBdr>
            <w:top w:val="none" w:sz="0" w:space="0" w:color="auto"/>
            <w:left w:val="none" w:sz="0" w:space="0" w:color="auto"/>
            <w:bottom w:val="none" w:sz="0" w:space="0" w:color="auto"/>
            <w:right w:val="none" w:sz="0" w:space="0" w:color="auto"/>
          </w:divBdr>
        </w:div>
        <w:div w:id="1541476621">
          <w:marLeft w:val="640"/>
          <w:marRight w:val="0"/>
          <w:marTop w:val="0"/>
          <w:marBottom w:val="0"/>
          <w:divBdr>
            <w:top w:val="none" w:sz="0" w:space="0" w:color="auto"/>
            <w:left w:val="none" w:sz="0" w:space="0" w:color="auto"/>
            <w:bottom w:val="none" w:sz="0" w:space="0" w:color="auto"/>
            <w:right w:val="none" w:sz="0" w:space="0" w:color="auto"/>
          </w:divBdr>
        </w:div>
      </w:divsChild>
    </w:div>
    <w:div w:id="811214990">
      <w:bodyDiv w:val="1"/>
      <w:marLeft w:val="0"/>
      <w:marRight w:val="0"/>
      <w:marTop w:val="0"/>
      <w:marBottom w:val="0"/>
      <w:divBdr>
        <w:top w:val="none" w:sz="0" w:space="0" w:color="auto"/>
        <w:left w:val="none" w:sz="0" w:space="0" w:color="auto"/>
        <w:bottom w:val="none" w:sz="0" w:space="0" w:color="auto"/>
        <w:right w:val="none" w:sz="0" w:space="0" w:color="auto"/>
      </w:divBdr>
    </w:div>
    <w:div w:id="812985919">
      <w:bodyDiv w:val="1"/>
      <w:marLeft w:val="0"/>
      <w:marRight w:val="0"/>
      <w:marTop w:val="0"/>
      <w:marBottom w:val="0"/>
      <w:divBdr>
        <w:top w:val="none" w:sz="0" w:space="0" w:color="auto"/>
        <w:left w:val="none" w:sz="0" w:space="0" w:color="auto"/>
        <w:bottom w:val="none" w:sz="0" w:space="0" w:color="auto"/>
        <w:right w:val="none" w:sz="0" w:space="0" w:color="auto"/>
      </w:divBdr>
      <w:divsChild>
        <w:div w:id="572400119">
          <w:marLeft w:val="640"/>
          <w:marRight w:val="0"/>
          <w:marTop w:val="0"/>
          <w:marBottom w:val="0"/>
          <w:divBdr>
            <w:top w:val="none" w:sz="0" w:space="0" w:color="auto"/>
            <w:left w:val="none" w:sz="0" w:space="0" w:color="auto"/>
            <w:bottom w:val="none" w:sz="0" w:space="0" w:color="auto"/>
            <w:right w:val="none" w:sz="0" w:space="0" w:color="auto"/>
          </w:divBdr>
        </w:div>
        <w:div w:id="54361157">
          <w:marLeft w:val="640"/>
          <w:marRight w:val="0"/>
          <w:marTop w:val="0"/>
          <w:marBottom w:val="0"/>
          <w:divBdr>
            <w:top w:val="none" w:sz="0" w:space="0" w:color="auto"/>
            <w:left w:val="none" w:sz="0" w:space="0" w:color="auto"/>
            <w:bottom w:val="none" w:sz="0" w:space="0" w:color="auto"/>
            <w:right w:val="none" w:sz="0" w:space="0" w:color="auto"/>
          </w:divBdr>
        </w:div>
        <w:div w:id="260649199">
          <w:marLeft w:val="640"/>
          <w:marRight w:val="0"/>
          <w:marTop w:val="0"/>
          <w:marBottom w:val="0"/>
          <w:divBdr>
            <w:top w:val="none" w:sz="0" w:space="0" w:color="auto"/>
            <w:left w:val="none" w:sz="0" w:space="0" w:color="auto"/>
            <w:bottom w:val="none" w:sz="0" w:space="0" w:color="auto"/>
            <w:right w:val="none" w:sz="0" w:space="0" w:color="auto"/>
          </w:divBdr>
        </w:div>
        <w:div w:id="1634679989">
          <w:marLeft w:val="640"/>
          <w:marRight w:val="0"/>
          <w:marTop w:val="0"/>
          <w:marBottom w:val="0"/>
          <w:divBdr>
            <w:top w:val="none" w:sz="0" w:space="0" w:color="auto"/>
            <w:left w:val="none" w:sz="0" w:space="0" w:color="auto"/>
            <w:bottom w:val="none" w:sz="0" w:space="0" w:color="auto"/>
            <w:right w:val="none" w:sz="0" w:space="0" w:color="auto"/>
          </w:divBdr>
        </w:div>
        <w:div w:id="2044207394">
          <w:marLeft w:val="640"/>
          <w:marRight w:val="0"/>
          <w:marTop w:val="0"/>
          <w:marBottom w:val="0"/>
          <w:divBdr>
            <w:top w:val="none" w:sz="0" w:space="0" w:color="auto"/>
            <w:left w:val="none" w:sz="0" w:space="0" w:color="auto"/>
            <w:bottom w:val="none" w:sz="0" w:space="0" w:color="auto"/>
            <w:right w:val="none" w:sz="0" w:space="0" w:color="auto"/>
          </w:divBdr>
        </w:div>
        <w:div w:id="852689340">
          <w:marLeft w:val="640"/>
          <w:marRight w:val="0"/>
          <w:marTop w:val="0"/>
          <w:marBottom w:val="0"/>
          <w:divBdr>
            <w:top w:val="none" w:sz="0" w:space="0" w:color="auto"/>
            <w:left w:val="none" w:sz="0" w:space="0" w:color="auto"/>
            <w:bottom w:val="none" w:sz="0" w:space="0" w:color="auto"/>
            <w:right w:val="none" w:sz="0" w:space="0" w:color="auto"/>
          </w:divBdr>
        </w:div>
        <w:div w:id="381102086">
          <w:marLeft w:val="640"/>
          <w:marRight w:val="0"/>
          <w:marTop w:val="0"/>
          <w:marBottom w:val="0"/>
          <w:divBdr>
            <w:top w:val="none" w:sz="0" w:space="0" w:color="auto"/>
            <w:left w:val="none" w:sz="0" w:space="0" w:color="auto"/>
            <w:bottom w:val="none" w:sz="0" w:space="0" w:color="auto"/>
            <w:right w:val="none" w:sz="0" w:space="0" w:color="auto"/>
          </w:divBdr>
        </w:div>
        <w:div w:id="177164433">
          <w:marLeft w:val="640"/>
          <w:marRight w:val="0"/>
          <w:marTop w:val="0"/>
          <w:marBottom w:val="0"/>
          <w:divBdr>
            <w:top w:val="none" w:sz="0" w:space="0" w:color="auto"/>
            <w:left w:val="none" w:sz="0" w:space="0" w:color="auto"/>
            <w:bottom w:val="none" w:sz="0" w:space="0" w:color="auto"/>
            <w:right w:val="none" w:sz="0" w:space="0" w:color="auto"/>
          </w:divBdr>
        </w:div>
        <w:div w:id="1519614354">
          <w:marLeft w:val="640"/>
          <w:marRight w:val="0"/>
          <w:marTop w:val="0"/>
          <w:marBottom w:val="0"/>
          <w:divBdr>
            <w:top w:val="none" w:sz="0" w:space="0" w:color="auto"/>
            <w:left w:val="none" w:sz="0" w:space="0" w:color="auto"/>
            <w:bottom w:val="none" w:sz="0" w:space="0" w:color="auto"/>
            <w:right w:val="none" w:sz="0" w:space="0" w:color="auto"/>
          </w:divBdr>
        </w:div>
        <w:div w:id="1919483989">
          <w:marLeft w:val="640"/>
          <w:marRight w:val="0"/>
          <w:marTop w:val="0"/>
          <w:marBottom w:val="0"/>
          <w:divBdr>
            <w:top w:val="none" w:sz="0" w:space="0" w:color="auto"/>
            <w:left w:val="none" w:sz="0" w:space="0" w:color="auto"/>
            <w:bottom w:val="none" w:sz="0" w:space="0" w:color="auto"/>
            <w:right w:val="none" w:sz="0" w:space="0" w:color="auto"/>
          </w:divBdr>
        </w:div>
        <w:div w:id="1160776523">
          <w:marLeft w:val="640"/>
          <w:marRight w:val="0"/>
          <w:marTop w:val="0"/>
          <w:marBottom w:val="0"/>
          <w:divBdr>
            <w:top w:val="none" w:sz="0" w:space="0" w:color="auto"/>
            <w:left w:val="none" w:sz="0" w:space="0" w:color="auto"/>
            <w:bottom w:val="none" w:sz="0" w:space="0" w:color="auto"/>
            <w:right w:val="none" w:sz="0" w:space="0" w:color="auto"/>
          </w:divBdr>
        </w:div>
        <w:div w:id="1064062408">
          <w:marLeft w:val="640"/>
          <w:marRight w:val="0"/>
          <w:marTop w:val="0"/>
          <w:marBottom w:val="0"/>
          <w:divBdr>
            <w:top w:val="none" w:sz="0" w:space="0" w:color="auto"/>
            <w:left w:val="none" w:sz="0" w:space="0" w:color="auto"/>
            <w:bottom w:val="none" w:sz="0" w:space="0" w:color="auto"/>
            <w:right w:val="none" w:sz="0" w:space="0" w:color="auto"/>
          </w:divBdr>
        </w:div>
        <w:div w:id="9991321">
          <w:marLeft w:val="640"/>
          <w:marRight w:val="0"/>
          <w:marTop w:val="0"/>
          <w:marBottom w:val="0"/>
          <w:divBdr>
            <w:top w:val="none" w:sz="0" w:space="0" w:color="auto"/>
            <w:left w:val="none" w:sz="0" w:space="0" w:color="auto"/>
            <w:bottom w:val="none" w:sz="0" w:space="0" w:color="auto"/>
            <w:right w:val="none" w:sz="0" w:space="0" w:color="auto"/>
          </w:divBdr>
        </w:div>
      </w:divsChild>
    </w:div>
    <w:div w:id="815874843">
      <w:bodyDiv w:val="1"/>
      <w:marLeft w:val="0"/>
      <w:marRight w:val="0"/>
      <w:marTop w:val="0"/>
      <w:marBottom w:val="0"/>
      <w:divBdr>
        <w:top w:val="none" w:sz="0" w:space="0" w:color="auto"/>
        <w:left w:val="none" w:sz="0" w:space="0" w:color="auto"/>
        <w:bottom w:val="none" w:sz="0" w:space="0" w:color="auto"/>
        <w:right w:val="none" w:sz="0" w:space="0" w:color="auto"/>
      </w:divBdr>
      <w:divsChild>
        <w:div w:id="1350064998">
          <w:marLeft w:val="640"/>
          <w:marRight w:val="0"/>
          <w:marTop w:val="0"/>
          <w:marBottom w:val="0"/>
          <w:divBdr>
            <w:top w:val="none" w:sz="0" w:space="0" w:color="auto"/>
            <w:left w:val="none" w:sz="0" w:space="0" w:color="auto"/>
            <w:bottom w:val="none" w:sz="0" w:space="0" w:color="auto"/>
            <w:right w:val="none" w:sz="0" w:space="0" w:color="auto"/>
          </w:divBdr>
        </w:div>
        <w:div w:id="2074810036">
          <w:marLeft w:val="640"/>
          <w:marRight w:val="0"/>
          <w:marTop w:val="0"/>
          <w:marBottom w:val="0"/>
          <w:divBdr>
            <w:top w:val="none" w:sz="0" w:space="0" w:color="auto"/>
            <w:left w:val="none" w:sz="0" w:space="0" w:color="auto"/>
            <w:bottom w:val="none" w:sz="0" w:space="0" w:color="auto"/>
            <w:right w:val="none" w:sz="0" w:space="0" w:color="auto"/>
          </w:divBdr>
        </w:div>
        <w:div w:id="2040203529">
          <w:marLeft w:val="640"/>
          <w:marRight w:val="0"/>
          <w:marTop w:val="0"/>
          <w:marBottom w:val="0"/>
          <w:divBdr>
            <w:top w:val="none" w:sz="0" w:space="0" w:color="auto"/>
            <w:left w:val="none" w:sz="0" w:space="0" w:color="auto"/>
            <w:bottom w:val="none" w:sz="0" w:space="0" w:color="auto"/>
            <w:right w:val="none" w:sz="0" w:space="0" w:color="auto"/>
          </w:divBdr>
        </w:div>
        <w:div w:id="589235800">
          <w:marLeft w:val="640"/>
          <w:marRight w:val="0"/>
          <w:marTop w:val="0"/>
          <w:marBottom w:val="0"/>
          <w:divBdr>
            <w:top w:val="none" w:sz="0" w:space="0" w:color="auto"/>
            <w:left w:val="none" w:sz="0" w:space="0" w:color="auto"/>
            <w:bottom w:val="none" w:sz="0" w:space="0" w:color="auto"/>
            <w:right w:val="none" w:sz="0" w:space="0" w:color="auto"/>
          </w:divBdr>
        </w:div>
        <w:div w:id="1559245527">
          <w:marLeft w:val="640"/>
          <w:marRight w:val="0"/>
          <w:marTop w:val="0"/>
          <w:marBottom w:val="0"/>
          <w:divBdr>
            <w:top w:val="none" w:sz="0" w:space="0" w:color="auto"/>
            <w:left w:val="none" w:sz="0" w:space="0" w:color="auto"/>
            <w:bottom w:val="none" w:sz="0" w:space="0" w:color="auto"/>
            <w:right w:val="none" w:sz="0" w:space="0" w:color="auto"/>
          </w:divBdr>
        </w:div>
        <w:div w:id="1891577657">
          <w:marLeft w:val="640"/>
          <w:marRight w:val="0"/>
          <w:marTop w:val="0"/>
          <w:marBottom w:val="0"/>
          <w:divBdr>
            <w:top w:val="none" w:sz="0" w:space="0" w:color="auto"/>
            <w:left w:val="none" w:sz="0" w:space="0" w:color="auto"/>
            <w:bottom w:val="none" w:sz="0" w:space="0" w:color="auto"/>
            <w:right w:val="none" w:sz="0" w:space="0" w:color="auto"/>
          </w:divBdr>
        </w:div>
        <w:div w:id="955602749">
          <w:marLeft w:val="640"/>
          <w:marRight w:val="0"/>
          <w:marTop w:val="0"/>
          <w:marBottom w:val="0"/>
          <w:divBdr>
            <w:top w:val="none" w:sz="0" w:space="0" w:color="auto"/>
            <w:left w:val="none" w:sz="0" w:space="0" w:color="auto"/>
            <w:bottom w:val="none" w:sz="0" w:space="0" w:color="auto"/>
            <w:right w:val="none" w:sz="0" w:space="0" w:color="auto"/>
          </w:divBdr>
        </w:div>
        <w:div w:id="1548371574">
          <w:marLeft w:val="640"/>
          <w:marRight w:val="0"/>
          <w:marTop w:val="0"/>
          <w:marBottom w:val="0"/>
          <w:divBdr>
            <w:top w:val="none" w:sz="0" w:space="0" w:color="auto"/>
            <w:left w:val="none" w:sz="0" w:space="0" w:color="auto"/>
            <w:bottom w:val="none" w:sz="0" w:space="0" w:color="auto"/>
            <w:right w:val="none" w:sz="0" w:space="0" w:color="auto"/>
          </w:divBdr>
        </w:div>
      </w:divsChild>
    </w:div>
    <w:div w:id="836924276">
      <w:bodyDiv w:val="1"/>
      <w:marLeft w:val="0"/>
      <w:marRight w:val="0"/>
      <w:marTop w:val="0"/>
      <w:marBottom w:val="0"/>
      <w:divBdr>
        <w:top w:val="none" w:sz="0" w:space="0" w:color="auto"/>
        <w:left w:val="none" w:sz="0" w:space="0" w:color="auto"/>
        <w:bottom w:val="none" w:sz="0" w:space="0" w:color="auto"/>
        <w:right w:val="none" w:sz="0" w:space="0" w:color="auto"/>
      </w:divBdr>
      <w:divsChild>
        <w:div w:id="162864981">
          <w:marLeft w:val="640"/>
          <w:marRight w:val="0"/>
          <w:marTop w:val="0"/>
          <w:marBottom w:val="0"/>
          <w:divBdr>
            <w:top w:val="none" w:sz="0" w:space="0" w:color="auto"/>
            <w:left w:val="none" w:sz="0" w:space="0" w:color="auto"/>
            <w:bottom w:val="none" w:sz="0" w:space="0" w:color="auto"/>
            <w:right w:val="none" w:sz="0" w:space="0" w:color="auto"/>
          </w:divBdr>
        </w:div>
        <w:div w:id="90705466">
          <w:marLeft w:val="640"/>
          <w:marRight w:val="0"/>
          <w:marTop w:val="0"/>
          <w:marBottom w:val="0"/>
          <w:divBdr>
            <w:top w:val="none" w:sz="0" w:space="0" w:color="auto"/>
            <w:left w:val="none" w:sz="0" w:space="0" w:color="auto"/>
            <w:bottom w:val="none" w:sz="0" w:space="0" w:color="auto"/>
            <w:right w:val="none" w:sz="0" w:space="0" w:color="auto"/>
          </w:divBdr>
        </w:div>
        <w:div w:id="1108433327">
          <w:marLeft w:val="640"/>
          <w:marRight w:val="0"/>
          <w:marTop w:val="0"/>
          <w:marBottom w:val="0"/>
          <w:divBdr>
            <w:top w:val="none" w:sz="0" w:space="0" w:color="auto"/>
            <w:left w:val="none" w:sz="0" w:space="0" w:color="auto"/>
            <w:bottom w:val="none" w:sz="0" w:space="0" w:color="auto"/>
            <w:right w:val="none" w:sz="0" w:space="0" w:color="auto"/>
          </w:divBdr>
        </w:div>
      </w:divsChild>
    </w:div>
    <w:div w:id="837576886">
      <w:bodyDiv w:val="1"/>
      <w:marLeft w:val="0"/>
      <w:marRight w:val="0"/>
      <w:marTop w:val="0"/>
      <w:marBottom w:val="0"/>
      <w:divBdr>
        <w:top w:val="none" w:sz="0" w:space="0" w:color="auto"/>
        <w:left w:val="none" w:sz="0" w:space="0" w:color="auto"/>
        <w:bottom w:val="none" w:sz="0" w:space="0" w:color="auto"/>
        <w:right w:val="none" w:sz="0" w:space="0" w:color="auto"/>
      </w:divBdr>
      <w:divsChild>
        <w:div w:id="414518732">
          <w:marLeft w:val="640"/>
          <w:marRight w:val="0"/>
          <w:marTop w:val="0"/>
          <w:marBottom w:val="0"/>
          <w:divBdr>
            <w:top w:val="none" w:sz="0" w:space="0" w:color="auto"/>
            <w:left w:val="none" w:sz="0" w:space="0" w:color="auto"/>
            <w:bottom w:val="none" w:sz="0" w:space="0" w:color="auto"/>
            <w:right w:val="none" w:sz="0" w:space="0" w:color="auto"/>
          </w:divBdr>
        </w:div>
        <w:div w:id="1146774518">
          <w:marLeft w:val="640"/>
          <w:marRight w:val="0"/>
          <w:marTop w:val="0"/>
          <w:marBottom w:val="0"/>
          <w:divBdr>
            <w:top w:val="none" w:sz="0" w:space="0" w:color="auto"/>
            <w:left w:val="none" w:sz="0" w:space="0" w:color="auto"/>
            <w:bottom w:val="none" w:sz="0" w:space="0" w:color="auto"/>
            <w:right w:val="none" w:sz="0" w:space="0" w:color="auto"/>
          </w:divBdr>
        </w:div>
        <w:div w:id="2038388008">
          <w:marLeft w:val="640"/>
          <w:marRight w:val="0"/>
          <w:marTop w:val="0"/>
          <w:marBottom w:val="0"/>
          <w:divBdr>
            <w:top w:val="none" w:sz="0" w:space="0" w:color="auto"/>
            <w:left w:val="none" w:sz="0" w:space="0" w:color="auto"/>
            <w:bottom w:val="none" w:sz="0" w:space="0" w:color="auto"/>
            <w:right w:val="none" w:sz="0" w:space="0" w:color="auto"/>
          </w:divBdr>
        </w:div>
        <w:div w:id="1929073155">
          <w:marLeft w:val="640"/>
          <w:marRight w:val="0"/>
          <w:marTop w:val="0"/>
          <w:marBottom w:val="0"/>
          <w:divBdr>
            <w:top w:val="none" w:sz="0" w:space="0" w:color="auto"/>
            <w:left w:val="none" w:sz="0" w:space="0" w:color="auto"/>
            <w:bottom w:val="none" w:sz="0" w:space="0" w:color="auto"/>
            <w:right w:val="none" w:sz="0" w:space="0" w:color="auto"/>
          </w:divBdr>
        </w:div>
        <w:div w:id="1317958394">
          <w:marLeft w:val="640"/>
          <w:marRight w:val="0"/>
          <w:marTop w:val="0"/>
          <w:marBottom w:val="0"/>
          <w:divBdr>
            <w:top w:val="none" w:sz="0" w:space="0" w:color="auto"/>
            <w:left w:val="none" w:sz="0" w:space="0" w:color="auto"/>
            <w:bottom w:val="none" w:sz="0" w:space="0" w:color="auto"/>
            <w:right w:val="none" w:sz="0" w:space="0" w:color="auto"/>
          </w:divBdr>
        </w:div>
        <w:div w:id="304356647">
          <w:marLeft w:val="640"/>
          <w:marRight w:val="0"/>
          <w:marTop w:val="0"/>
          <w:marBottom w:val="0"/>
          <w:divBdr>
            <w:top w:val="none" w:sz="0" w:space="0" w:color="auto"/>
            <w:left w:val="none" w:sz="0" w:space="0" w:color="auto"/>
            <w:bottom w:val="none" w:sz="0" w:space="0" w:color="auto"/>
            <w:right w:val="none" w:sz="0" w:space="0" w:color="auto"/>
          </w:divBdr>
        </w:div>
        <w:div w:id="1831746792">
          <w:marLeft w:val="640"/>
          <w:marRight w:val="0"/>
          <w:marTop w:val="0"/>
          <w:marBottom w:val="0"/>
          <w:divBdr>
            <w:top w:val="none" w:sz="0" w:space="0" w:color="auto"/>
            <w:left w:val="none" w:sz="0" w:space="0" w:color="auto"/>
            <w:bottom w:val="none" w:sz="0" w:space="0" w:color="auto"/>
            <w:right w:val="none" w:sz="0" w:space="0" w:color="auto"/>
          </w:divBdr>
        </w:div>
        <w:div w:id="690690801">
          <w:marLeft w:val="640"/>
          <w:marRight w:val="0"/>
          <w:marTop w:val="0"/>
          <w:marBottom w:val="0"/>
          <w:divBdr>
            <w:top w:val="none" w:sz="0" w:space="0" w:color="auto"/>
            <w:left w:val="none" w:sz="0" w:space="0" w:color="auto"/>
            <w:bottom w:val="none" w:sz="0" w:space="0" w:color="auto"/>
            <w:right w:val="none" w:sz="0" w:space="0" w:color="auto"/>
          </w:divBdr>
        </w:div>
        <w:div w:id="365640771">
          <w:marLeft w:val="640"/>
          <w:marRight w:val="0"/>
          <w:marTop w:val="0"/>
          <w:marBottom w:val="0"/>
          <w:divBdr>
            <w:top w:val="none" w:sz="0" w:space="0" w:color="auto"/>
            <w:left w:val="none" w:sz="0" w:space="0" w:color="auto"/>
            <w:bottom w:val="none" w:sz="0" w:space="0" w:color="auto"/>
            <w:right w:val="none" w:sz="0" w:space="0" w:color="auto"/>
          </w:divBdr>
        </w:div>
        <w:div w:id="2107726866">
          <w:marLeft w:val="640"/>
          <w:marRight w:val="0"/>
          <w:marTop w:val="0"/>
          <w:marBottom w:val="0"/>
          <w:divBdr>
            <w:top w:val="none" w:sz="0" w:space="0" w:color="auto"/>
            <w:left w:val="none" w:sz="0" w:space="0" w:color="auto"/>
            <w:bottom w:val="none" w:sz="0" w:space="0" w:color="auto"/>
            <w:right w:val="none" w:sz="0" w:space="0" w:color="auto"/>
          </w:divBdr>
        </w:div>
        <w:div w:id="1333684608">
          <w:marLeft w:val="640"/>
          <w:marRight w:val="0"/>
          <w:marTop w:val="0"/>
          <w:marBottom w:val="0"/>
          <w:divBdr>
            <w:top w:val="none" w:sz="0" w:space="0" w:color="auto"/>
            <w:left w:val="none" w:sz="0" w:space="0" w:color="auto"/>
            <w:bottom w:val="none" w:sz="0" w:space="0" w:color="auto"/>
            <w:right w:val="none" w:sz="0" w:space="0" w:color="auto"/>
          </w:divBdr>
        </w:div>
        <w:div w:id="1766001119">
          <w:marLeft w:val="640"/>
          <w:marRight w:val="0"/>
          <w:marTop w:val="0"/>
          <w:marBottom w:val="0"/>
          <w:divBdr>
            <w:top w:val="none" w:sz="0" w:space="0" w:color="auto"/>
            <w:left w:val="none" w:sz="0" w:space="0" w:color="auto"/>
            <w:bottom w:val="none" w:sz="0" w:space="0" w:color="auto"/>
            <w:right w:val="none" w:sz="0" w:space="0" w:color="auto"/>
          </w:divBdr>
        </w:div>
        <w:div w:id="1262183556">
          <w:marLeft w:val="640"/>
          <w:marRight w:val="0"/>
          <w:marTop w:val="0"/>
          <w:marBottom w:val="0"/>
          <w:divBdr>
            <w:top w:val="none" w:sz="0" w:space="0" w:color="auto"/>
            <w:left w:val="none" w:sz="0" w:space="0" w:color="auto"/>
            <w:bottom w:val="none" w:sz="0" w:space="0" w:color="auto"/>
            <w:right w:val="none" w:sz="0" w:space="0" w:color="auto"/>
          </w:divBdr>
        </w:div>
        <w:div w:id="986588508">
          <w:marLeft w:val="640"/>
          <w:marRight w:val="0"/>
          <w:marTop w:val="0"/>
          <w:marBottom w:val="0"/>
          <w:divBdr>
            <w:top w:val="none" w:sz="0" w:space="0" w:color="auto"/>
            <w:left w:val="none" w:sz="0" w:space="0" w:color="auto"/>
            <w:bottom w:val="none" w:sz="0" w:space="0" w:color="auto"/>
            <w:right w:val="none" w:sz="0" w:space="0" w:color="auto"/>
          </w:divBdr>
        </w:div>
        <w:div w:id="1320306442">
          <w:marLeft w:val="640"/>
          <w:marRight w:val="0"/>
          <w:marTop w:val="0"/>
          <w:marBottom w:val="0"/>
          <w:divBdr>
            <w:top w:val="none" w:sz="0" w:space="0" w:color="auto"/>
            <w:left w:val="none" w:sz="0" w:space="0" w:color="auto"/>
            <w:bottom w:val="none" w:sz="0" w:space="0" w:color="auto"/>
            <w:right w:val="none" w:sz="0" w:space="0" w:color="auto"/>
          </w:divBdr>
        </w:div>
        <w:div w:id="1612937809">
          <w:marLeft w:val="640"/>
          <w:marRight w:val="0"/>
          <w:marTop w:val="0"/>
          <w:marBottom w:val="0"/>
          <w:divBdr>
            <w:top w:val="none" w:sz="0" w:space="0" w:color="auto"/>
            <w:left w:val="none" w:sz="0" w:space="0" w:color="auto"/>
            <w:bottom w:val="none" w:sz="0" w:space="0" w:color="auto"/>
            <w:right w:val="none" w:sz="0" w:space="0" w:color="auto"/>
          </w:divBdr>
        </w:div>
      </w:divsChild>
    </w:div>
    <w:div w:id="840974905">
      <w:bodyDiv w:val="1"/>
      <w:marLeft w:val="0"/>
      <w:marRight w:val="0"/>
      <w:marTop w:val="0"/>
      <w:marBottom w:val="0"/>
      <w:divBdr>
        <w:top w:val="none" w:sz="0" w:space="0" w:color="auto"/>
        <w:left w:val="none" w:sz="0" w:space="0" w:color="auto"/>
        <w:bottom w:val="none" w:sz="0" w:space="0" w:color="auto"/>
        <w:right w:val="none" w:sz="0" w:space="0" w:color="auto"/>
      </w:divBdr>
      <w:divsChild>
        <w:div w:id="1191725240">
          <w:marLeft w:val="640"/>
          <w:marRight w:val="0"/>
          <w:marTop w:val="0"/>
          <w:marBottom w:val="0"/>
          <w:divBdr>
            <w:top w:val="none" w:sz="0" w:space="0" w:color="auto"/>
            <w:left w:val="none" w:sz="0" w:space="0" w:color="auto"/>
            <w:bottom w:val="none" w:sz="0" w:space="0" w:color="auto"/>
            <w:right w:val="none" w:sz="0" w:space="0" w:color="auto"/>
          </w:divBdr>
        </w:div>
        <w:div w:id="1703744957">
          <w:marLeft w:val="640"/>
          <w:marRight w:val="0"/>
          <w:marTop w:val="0"/>
          <w:marBottom w:val="0"/>
          <w:divBdr>
            <w:top w:val="none" w:sz="0" w:space="0" w:color="auto"/>
            <w:left w:val="none" w:sz="0" w:space="0" w:color="auto"/>
            <w:bottom w:val="none" w:sz="0" w:space="0" w:color="auto"/>
            <w:right w:val="none" w:sz="0" w:space="0" w:color="auto"/>
          </w:divBdr>
        </w:div>
        <w:div w:id="2104105735">
          <w:marLeft w:val="640"/>
          <w:marRight w:val="0"/>
          <w:marTop w:val="0"/>
          <w:marBottom w:val="0"/>
          <w:divBdr>
            <w:top w:val="none" w:sz="0" w:space="0" w:color="auto"/>
            <w:left w:val="none" w:sz="0" w:space="0" w:color="auto"/>
            <w:bottom w:val="none" w:sz="0" w:space="0" w:color="auto"/>
            <w:right w:val="none" w:sz="0" w:space="0" w:color="auto"/>
          </w:divBdr>
        </w:div>
        <w:div w:id="1365515528">
          <w:marLeft w:val="640"/>
          <w:marRight w:val="0"/>
          <w:marTop w:val="0"/>
          <w:marBottom w:val="0"/>
          <w:divBdr>
            <w:top w:val="none" w:sz="0" w:space="0" w:color="auto"/>
            <w:left w:val="none" w:sz="0" w:space="0" w:color="auto"/>
            <w:bottom w:val="none" w:sz="0" w:space="0" w:color="auto"/>
            <w:right w:val="none" w:sz="0" w:space="0" w:color="auto"/>
          </w:divBdr>
        </w:div>
        <w:div w:id="1501311588">
          <w:marLeft w:val="640"/>
          <w:marRight w:val="0"/>
          <w:marTop w:val="0"/>
          <w:marBottom w:val="0"/>
          <w:divBdr>
            <w:top w:val="none" w:sz="0" w:space="0" w:color="auto"/>
            <w:left w:val="none" w:sz="0" w:space="0" w:color="auto"/>
            <w:bottom w:val="none" w:sz="0" w:space="0" w:color="auto"/>
            <w:right w:val="none" w:sz="0" w:space="0" w:color="auto"/>
          </w:divBdr>
        </w:div>
        <w:div w:id="1188565445">
          <w:marLeft w:val="640"/>
          <w:marRight w:val="0"/>
          <w:marTop w:val="0"/>
          <w:marBottom w:val="0"/>
          <w:divBdr>
            <w:top w:val="none" w:sz="0" w:space="0" w:color="auto"/>
            <w:left w:val="none" w:sz="0" w:space="0" w:color="auto"/>
            <w:bottom w:val="none" w:sz="0" w:space="0" w:color="auto"/>
            <w:right w:val="none" w:sz="0" w:space="0" w:color="auto"/>
          </w:divBdr>
        </w:div>
        <w:div w:id="875239035">
          <w:marLeft w:val="640"/>
          <w:marRight w:val="0"/>
          <w:marTop w:val="0"/>
          <w:marBottom w:val="0"/>
          <w:divBdr>
            <w:top w:val="none" w:sz="0" w:space="0" w:color="auto"/>
            <w:left w:val="none" w:sz="0" w:space="0" w:color="auto"/>
            <w:bottom w:val="none" w:sz="0" w:space="0" w:color="auto"/>
            <w:right w:val="none" w:sz="0" w:space="0" w:color="auto"/>
          </w:divBdr>
        </w:div>
        <w:div w:id="630601374">
          <w:marLeft w:val="640"/>
          <w:marRight w:val="0"/>
          <w:marTop w:val="0"/>
          <w:marBottom w:val="0"/>
          <w:divBdr>
            <w:top w:val="none" w:sz="0" w:space="0" w:color="auto"/>
            <w:left w:val="none" w:sz="0" w:space="0" w:color="auto"/>
            <w:bottom w:val="none" w:sz="0" w:space="0" w:color="auto"/>
            <w:right w:val="none" w:sz="0" w:space="0" w:color="auto"/>
          </w:divBdr>
        </w:div>
        <w:div w:id="1959489076">
          <w:marLeft w:val="640"/>
          <w:marRight w:val="0"/>
          <w:marTop w:val="0"/>
          <w:marBottom w:val="0"/>
          <w:divBdr>
            <w:top w:val="none" w:sz="0" w:space="0" w:color="auto"/>
            <w:left w:val="none" w:sz="0" w:space="0" w:color="auto"/>
            <w:bottom w:val="none" w:sz="0" w:space="0" w:color="auto"/>
            <w:right w:val="none" w:sz="0" w:space="0" w:color="auto"/>
          </w:divBdr>
        </w:div>
        <w:div w:id="620452707">
          <w:marLeft w:val="640"/>
          <w:marRight w:val="0"/>
          <w:marTop w:val="0"/>
          <w:marBottom w:val="0"/>
          <w:divBdr>
            <w:top w:val="none" w:sz="0" w:space="0" w:color="auto"/>
            <w:left w:val="none" w:sz="0" w:space="0" w:color="auto"/>
            <w:bottom w:val="none" w:sz="0" w:space="0" w:color="auto"/>
            <w:right w:val="none" w:sz="0" w:space="0" w:color="auto"/>
          </w:divBdr>
        </w:div>
        <w:div w:id="1437214371">
          <w:marLeft w:val="640"/>
          <w:marRight w:val="0"/>
          <w:marTop w:val="0"/>
          <w:marBottom w:val="0"/>
          <w:divBdr>
            <w:top w:val="none" w:sz="0" w:space="0" w:color="auto"/>
            <w:left w:val="none" w:sz="0" w:space="0" w:color="auto"/>
            <w:bottom w:val="none" w:sz="0" w:space="0" w:color="auto"/>
            <w:right w:val="none" w:sz="0" w:space="0" w:color="auto"/>
          </w:divBdr>
        </w:div>
        <w:div w:id="1334340992">
          <w:marLeft w:val="640"/>
          <w:marRight w:val="0"/>
          <w:marTop w:val="0"/>
          <w:marBottom w:val="0"/>
          <w:divBdr>
            <w:top w:val="none" w:sz="0" w:space="0" w:color="auto"/>
            <w:left w:val="none" w:sz="0" w:space="0" w:color="auto"/>
            <w:bottom w:val="none" w:sz="0" w:space="0" w:color="auto"/>
            <w:right w:val="none" w:sz="0" w:space="0" w:color="auto"/>
          </w:divBdr>
        </w:div>
        <w:div w:id="1480422620">
          <w:marLeft w:val="640"/>
          <w:marRight w:val="0"/>
          <w:marTop w:val="0"/>
          <w:marBottom w:val="0"/>
          <w:divBdr>
            <w:top w:val="none" w:sz="0" w:space="0" w:color="auto"/>
            <w:left w:val="none" w:sz="0" w:space="0" w:color="auto"/>
            <w:bottom w:val="none" w:sz="0" w:space="0" w:color="auto"/>
            <w:right w:val="none" w:sz="0" w:space="0" w:color="auto"/>
          </w:divBdr>
        </w:div>
        <w:div w:id="1682925858">
          <w:marLeft w:val="640"/>
          <w:marRight w:val="0"/>
          <w:marTop w:val="0"/>
          <w:marBottom w:val="0"/>
          <w:divBdr>
            <w:top w:val="none" w:sz="0" w:space="0" w:color="auto"/>
            <w:left w:val="none" w:sz="0" w:space="0" w:color="auto"/>
            <w:bottom w:val="none" w:sz="0" w:space="0" w:color="auto"/>
            <w:right w:val="none" w:sz="0" w:space="0" w:color="auto"/>
          </w:divBdr>
        </w:div>
        <w:div w:id="1104224410">
          <w:marLeft w:val="640"/>
          <w:marRight w:val="0"/>
          <w:marTop w:val="0"/>
          <w:marBottom w:val="0"/>
          <w:divBdr>
            <w:top w:val="none" w:sz="0" w:space="0" w:color="auto"/>
            <w:left w:val="none" w:sz="0" w:space="0" w:color="auto"/>
            <w:bottom w:val="none" w:sz="0" w:space="0" w:color="auto"/>
            <w:right w:val="none" w:sz="0" w:space="0" w:color="auto"/>
          </w:divBdr>
        </w:div>
        <w:div w:id="895315284">
          <w:marLeft w:val="640"/>
          <w:marRight w:val="0"/>
          <w:marTop w:val="0"/>
          <w:marBottom w:val="0"/>
          <w:divBdr>
            <w:top w:val="none" w:sz="0" w:space="0" w:color="auto"/>
            <w:left w:val="none" w:sz="0" w:space="0" w:color="auto"/>
            <w:bottom w:val="none" w:sz="0" w:space="0" w:color="auto"/>
            <w:right w:val="none" w:sz="0" w:space="0" w:color="auto"/>
          </w:divBdr>
        </w:div>
        <w:div w:id="1982883253">
          <w:marLeft w:val="640"/>
          <w:marRight w:val="0"/>
          <w:marTop w:val="0"/>
          <w:marBottom w:val="0"/>
          <w:divBdr>
            <w:top w:val="none" w:sz="0" w:space="0" w:color="auto"/>
            <w:left w:val="none" w:sz="0" w:space="0" w:color="auto"/>
            <w:bottom w:val="none" w:sz="0" w:space="0" w:color="auto"/>
            <w:right w:val="none" w:sz="0" w:space="0" w:color="auto"/>
          </w:divBdr>
        </w:div>
        <w:div w:id="2059931598">
          <w:marLeft w:val="640"/>
          <w:marRight w:val="0"/>
          <w:marTop w:val="0"/>
          <w:marBottom w:val="0"/>
          <w:divBdr>
            <w:top w:val="none" w:sz="0" w:space="0" w:color="auto"/>
            <w:left w:val="none" w:sz="0" w:space="0" w:color="auto"/>
            <w:bottom w:val="none" w:sz="0" w:space="0" w:color="auto"/>
            <w:right w:val="none" w:sz="0" w:space="0" w:color="auto"/>
          </w:divBdr>
        </w:div>
        <w:div w:id="1568567099">
          <w:marLeft w:val="640"/>
          <w:marRight w:val="0"/>
          <w:marTop w:val="0"/>
          <w:marBottom w:val="0"/>
          <w:divBdr>
            <w:top w:val="none" w:sz="0" w:space="0" w:color="auto"/>
            <w:left w:val="none" w:sz="0" w:space="0" w:color="auto"/>
            <w:bottom w:val="none" w:sz="0" w:space="0" w:color="auto"/>
            <w:right w:val="none" w:sz="0" w:space="0" w:color="auto"/>
          </w:divBdr>
        </w:div>
        <w:div w:id="588660128">
          <w:marLeft w:val="640"/>
          <w:marRight w:val="0"/>
          <w:marTop w:val="0"/>
          <w:marBottom w:val="0"/>
          <w:divBdr>
            <w:top w:val="none" w:sz="0" w:space="0" w:color="auto"/>
            <w:left w:val="none" w:sz="0" w:space="0" w:color="auto"/>
            <w:bottom w:val="none" w:sz="0" w:space="0" w:color="auto"/>
            <w:right w:val="none" w:sz="0" w:space="0" w:color="auto"/>
          </w:divBdr>
        </w:div>
        <w:div w:id="461969846">
          <w:marLeft w:val="640"/>
          <w:marRight w:val="0"/>
          <w:marTop w:val="0"/>
          <w:marBottom w:val="0"/>
          <w:divBdr>
            <w:top w:val="none" w:sz="0" w:space="0" w:color="auto"/>
            <w:left w:val="none" w:sz="0" w:space="0" w:color="auto"/>
            <w:bottom w:val="none" w:sz="0" w:space="0" w:color="auto"/>
            <w:right w:val="none" w:sz="0" w:space="0" w:color="auto"/>
          </w:divBdr>
        </w:div>
        <w:div w:id="1056587862">
          <w:marLeft w:val="640"/>
          <w:marRight w:val="0"/>
          <w:marTop w:val="0"/>
          <w:marBottom w:val="0"/>
          <w:divBdr>
            <w:top w:val="none" w:sz="0" w:space="0" w:color="auto"/>
            <w:left w:val="none" w:sz="0" w:space="0" w:color="auto"/>
            <w:bottom w:val="none" w:sz="0" w:space="0" w:color="auto"/>
            <w:right w:val="none" w:sz="0" w:space="0" w:color="auto"/>
          </w:divBdr>
        </w:div>
        <w:div w:id="966934786">
          <w:marLeft w:val="640"/>
          <w:marRight w:val="0"/>
          <w:marTop w:val="0"/>
          <w:marBottom w:val="0"/>
          <w:divBdr>
            <w:top w:val="none" w:sz="0" w:space="0" w:color="auto"/>
            <w:left w:val="none" w:sz="0" w:space="0" w:color="auto"/>
            <w:bottom w:val="none" w:sz="0" w:space="0" w:color="auto"/>
            <w:right w:val="none" w:sz="0" w:space="0" w:color="auto"/>
          </w:divBdr>
        </w:div>
        <w:div w:id="1181092247">
          <w:marLeft w:val="640"/>
          <w:marRight w:val="0"/>
          <w:marTop w:val="0"/>
          <w:marBottom w:val="0"/>
          <w:divBdr>
            <w:top w:val="none" w:sz="0" w:space="0" w:color="auto"/>
            <w:left w:val="none" w:sz="0" w:space="0" w:color="auto"/>
            <w:bottom w:val="none" w:sz="0" w:space="0" w:color="auto"/>
            <w:right w:val="none" w:sz="0" w:space="0" w:color="auto"/>
          </w:divBdr>
        </w:div>
        <w:div w:id="1313021659">
          <w:marLeft w:val="640"/>
          <w:marRight w:val="0"/>
          <w:marTop w:val="0"/>
          <w:marBottom w:val="0"/>
          <w:divBdr>
            <w:top w:val="none" w:sz="0" w:space="0" w:color="auto"/>
            <w:left w:val="none" w:sz="0" w:space="0" w:color="auto"/>
            <w:bottom w:val="none" w:sz="0" w:space="0" w:color="auto"/>
            <w:right w:val="none" w:sz="0" w:space="0" w:color="auto"/>
          </w:divBdr>
        </w:div>
        <w:div w:id="1183738617">
          <w:marLeft w:val="640"/>
          <w:marRight w:val="0"/>
          <w:marTop w:val="0"/>
          <w:marBottom w:val="0"/>
          <w:divBdr>
            <w:top w:val="none" w:sz="0" w:space="0" w:color="auto"/>
            <w:left w:val="none" w:sz="0" w:space="0" w:color="auto"/>
            <w:bottom w:val="none" w:sz="0" w:space="0" w:color="auto"/>
            <w:right w:val="none" w:sz="0" w:space="0" w:color="auto"/>
          </w:divBdr>
        </w:div>
        <w:div w:id="1464613225">
          <w:marLeft w:val="640"/>
          <w:marRight w:val="0"/>
          <w:marTop w:val="0"/>
          <w:marBottom w:val="0"/>
          <w:divBdr>
            <w:top w:val="none" w:sz="0" w:space="0" w:color="auto"/>
            <w:left w:val="none" w:sz="0" w:space="0" w:color="auto"/>
            <w:bottom w:val="none" w:sz="0" w:space="0" w:color="auto"/>
            <w:right w:val="none" w:sz="0" w:space="0" w:color="auto"/>
          </w:divBdr>
        </w:div>
        <w:div w:id="711534086">
          <w:marLeft w:val="640"/>
          <w:marRight w:val="0"/>
          <w:marTop w:val="0"/>
          <w:marBottom w:val="0"/>
          <w:divBdr>
            <w:top w:val="none" w:sz="0" w:space="0" w:color="auto"/>
            <w:left w:val="none" w:sz="0" w:space="0" w:color="auto"/>
            <w:bottom w:val="none" w:sz="0" w:space="0" w:color="auto"/>
            <w:right w:val="none" w:sz="0" w:space="0" w:color="auto"/>
          </w:divBdr>
        </w:div>
        <w:div w:id="40518935">
          <w:marLeft w:val="640"/>
          <w:marRight w:val="0"/>
          <w:marTop w:val="0"/>
          <w:marBottom w:val="0"/>
          <w:divBdr>
            <w:top w:val="none" w:sz="0" w:space="0" w:color="auto"/>
            <w:left w:val="none" w:sz="0" w:space="0" w:color="auto"/>
            <w:bottom w:val="none" w:sz="0" w:space="0" w:color="auto"/>
            <w:right w:val="none" w:sz="0" w:space="0" w:color="auto"/>
          </w:divBdr>
        </w:div>
        <w:div w:id="517736825">
          <w:marLeft w:val="640"/>
          <w:marRight w:val="0"/>
          <w:marTop w:val="0"/>
          <w:marBottom w:val="0"/>
          <w:divBdr>
            <w:top w:val="none" w:sz="0" w:space="0" w:color="auto"/>
            <w:left w:val="none" w:sz="0" w:space="0" w:color="auto"/>
            <w:bottom w:val="none" w:sz="0" w:space="0" w:color="auto"/>
            <w:right w:val="none" w:sz="0" w:space="0" w:color="auto"/>
          </w:divBdr>
        </w:div>
        <w:div w:id="1929342328">
          <w:marLeft w:val="640"/>
          <w:marRight w:val="0"/>
          <w:marTop w:val="0"/>
          <w:marBottom w:val="0"/>
          <w:divBdr>
            <w:top w:val="none" w:sz="0" w:space="0" w:color="auto"/>
            <w:left w:val="none" w:sz="0" w:space="0" w:color="auto"/>
            <w:bottom w:val="none" w:sz="0" w:space="0" w:color="auto"/>
            <w:right w:val="none" w:sz="0" w:space="0" w:color="auto"/>
          </w:divBdr>
        </w:div>
        <w:div w:id="1258560990">
          <w:marLeft w:val="640"/>
          <w:marRight w:val="0"/>
          <w:marTop w:val="0"/>
          <w:marBottom w:val="0"/>
          <w:divBdr>
            <w:top w:val="none" w:sz="0" w:space="0" w:color="auto"/>
            <w:left w:val="none" w:sz="0" w:space="0" w:color="auto"/>
            <w:bottom w:val="none" w:sz="0" w:space="0" w:color="auto"/>
            <w:right w:val="none" w:sz="0" w:space="0" w:color="auto"/>
          </w:divBdr>
        </w:div>
        <w:div w:id="1947426648">
          <w:marLeft w:val="640"/>
          <w:marRight w:val="0"/>
          <w:marTop w:val="0"/>
          <w:marBottom w:val="0"/>
          <w:divBdr>
            <w:top w:val="none" w:sz="0" w:space="0" w:color="auto"/>
            <w:left w:val="none" w:sz="0" w:space="0" w:color="auto"/>
            <w:bottom w:val="none" w:sz="0" w:space="0" w:color="auto"/>
            <w:right w:val="none" w:sz="0" w:space="0" w:color="auto"/>
          </w:divBdr>
        </w:div>
        <w:div w:id="248465328">
          <w:marLeft w:val="640"/>
          <w:marRight w:val="0"/>
          <w:marTop w:val="0"/>
          <w:marBottom w:val="0"/>
          <w:divBdr>
            <w:top w:val="none" w:sz="0" w:space="0" w:color="auto"/>
            <w:left w:val="none" w:sz="0" w:space="0" w:color="auto"/>
            <w:bottom w:val="none" w:sz="0" w:space="0" w:color="auto"/>
            <w:right w:val="none" w:sz="0" w:space="0" w:color="auto"/>
          </w:divBdr>
        </w:div>
      </w:divsChild>
    </w:div>
    <w:div w:id="841168530">
      <w:bodyDiv w:val="1"/>
      <w:marLeft w:val="0"/>
      <w:marRight w:val="0"/>
      <w:marTop w:val="0"/>
      <w:marBottom w:val="0"/>
      <w:divBdr>
        <w:top w:val="none" w:sz="0" w:space="0" w:color="auto"/>
        <w:left w:val="none" w:sz="0" w:space="0" w:color="auto"/>
        <w:bottom w:val="none" w:sz="0" w:space="0" w:color="auto"/>
        <w:right w:val="none" w:sz="0" w:space="0" w:color="auto"/>
      </w:divBdr>
      <w:divsChild>
        <w:div w:id="1206941426">
          <w:marLeft w:val="640"/>
          <w:marRight w:val="0"/>
          <w:marTop w:val="0"/>
          <w:marBottom w:val="0"/>
          <w:divBdr>
            <w:top w:val="none" w:sz="0" w:space="0" w:color="auto"/>
            <w:left w:val="none" w:sz="0" w:space="0" w:color="auto"/>
            <w:bottom w:val="none" w:sz="0" w:space="0" w:color="auto"/>
            <w:right w:val="none" w:sz="0" w:space="0" w:color="auto"/>
          </w:divBdr>
        </w:div>
        <w:div w:id="1491406262">
          <w:marLeft w:val="640"/>
          <w:marRight w:val="0"/>
          <w:marTop w:val="0"/>
          <w:marBottom w:val="0"/>
          <w:divBdr>
            <w:top w:val="none" w:sz="0" w:space="0" w:color="auto"/>
            <w:left w:val="none" w:sz="0" w:space="0" w:color="auto"/>
            <w:bottom w:val="none" w:sz="0" w:space="0" w:color="auto"/>
            <w:right w:val="none" w:sz="0" w:space="0" w:color="auto"/>
          </w:divBdr>
        </w:div>
        <w:div w:id="443036557">
          <w:marLeft w:val="640"/>
          <w:marRight w:val="0"/>
          <w:marTop w:val="0"/>
          <w:marBottom w:val="0"/>
          <w:divBdr>
            <w:top w:val="none" w:sz="0" w:space="0" w:color="auto"/>
            <w:left w:val="none" w:sz="0" w:space="0" w:color="auto"/>
            <w:bottom w:val="none" w:sz="0" w:space="0" w:color="auto"/>
            <w:right w:val="none" w:sz="0" w:space="0" w:color="auto"/>
          </w:divBdr>
        </w:div>
        <w:div w:id="1257322413">
          <w:marLeft w:val="640"/>
          <w:marRight w:val="0"/>
          <w:marTop w:val="0"/>
          <w:marBottom w:val="0"/>
          <w:divBdr>
            <w:top w:val="none" w:sz="0" w:space="0" w:color="auto"/>
            <w:left w:val="none" w:sz="0" w:space="0" w:color="auto"/>
            <w:bottom w:val="none" w:sz="0" w:space="0" w:color="auto"/>
            <w:right w:val="none" w:sz="0" w:space="0" w:color="auto"/>
          </w:divBdr>
        </w:div>
        <w:div w:id="1907105941">
          <w:marLeft w:val="640"/>
          <w:marRight w:val="0"/>
          <w:marTop w:val="0"/>
          <w:marBottom w:val="0"/>
          <w:divBdr>
            <w:top w:val="none" w:sz="0" w:space="0" w:color="auto"/>
            <w:left w:val="none" w:sz="0" w:space="0" w:color="auto"/>
            <w:bottom w:val="none" w:sz="0" w:space="0" w:color="auto"/>
            <w:right w:val="none" w:sz="0" w:space="0" w:color="auto"/>
          </w:divBdr>
        </w:div>
        <w:div w:id="335495206">
          <w:marLeft w:val="640"/>
          <w:marRight w:val="0"/>
          <w:marTop w:val="0"/>
          <w:marBottom w:val="0"/>
          <w:divBdr>
            <w:top w:val="none" w:sz="0" w:space="0" w:color="auto"/>
            <w:left w:val="none" w:sz="0" w:space="0" w:color="auto"/>
            <w:bottom w:val="none" w:sz="0" w:space="0" w:color="auto"/>
            <w:right w:val="none" w:sz="0" w:space="0" w:color="auto"/>
          </w:divBdr>
        </w:div>
        <w:div w:id="135223218">
          <w:marLeft w:val="640"/>
          <w:marRight w:val="0"/>
          <w:marTop w:val="0"/>
          <w:marBottom w:val="0"/>
          <w:divBdr>
            <w:top w:val="none" w:sz="0" w:space="0" w:color="auto"/>
            <w:left w:val="none" w:sz="0" w:space="0" w:color="auto"/>
            <w:bottom w:val="none" w:sz="0" w:space="0" w:color="auto"/>
            <w:right w:val="none" w:sz="0" w:space="0" w:color="auto"/>
          </w:divBdr>
        </w:div>
        <w:div w:id="2094662796">
          <w:marLeft w:val="640"/>
          <w:marRight w:val="0"/>
          <w:marTop w:val="0"/>
          <w:marBottom w:val="0"/>
          <w:divBdr>
            <w:top w:val="none" w:sz="0" w:space="0" w:color="auto"/>
            <w:left w:val="none" w:sz="0" w:space="0" w:color="auto"/>
            <w:bottom w:val="none" w:sz="0" w:space="0" w:color="auto"/>
            <w:right w:val="none" w:sz="0" w:space="0" w:color="auto"/>
          </w:divBdr>
        </w:div>
        <w:div w:id="143787741">
          <w:marLeft w:val="640"/>
          <w:marRight w:val="0"/>
          <w:marTop w:val="0"/>
          <w:marBottom w:val="0"/>
          <w:divBdr>
            <w:top w:val="none" w:sz="0" w:space="0" w:color="auto"/>
            <w:left w:val="none" w:sz="0" w:space="0" w:color="auto"/>
            <w:bottom w:val="none" w:sz="0" w:space="0" w:color="auto"/>
            <w:right w:val="none" w:sz="0" w:space="0" w:color="auto"/>
          </w:divBdr>
        </w:div>
        <w:div w:id="1131825375">
          <w:marLeft w:val="640"/>
          <w:marRight w:val="0"/>
          <w:marTop w:val="0"/>
          <w:marBottom w:val="0"/>
          <w:divBdr>
            <w:top w:val="none" w:sz="0" w:space="0" w:color="auto"/>
            <w:left w:val="none" w:sz="0" w:space="0" w:color="auto"/>
            <w:bottom w:val="none" w:sz="0" w:space="0" w:color="auto"/>
            <w:right w:val="none" w:sz="0" w:space="0" w:color="auto"/>
          </w:divBdr>
        </w:div>
      </w:divsChild>
    </w:div>
    <w:div w:id="861286426">
      <w:bodyDiv w:val="1"/>
      <w:marLeft w:val="0"/>
      <w:marRight w:val="0"/>
      <w:marTop w:val="0"/>
      <w:marBottom w:val="0"/>
      <w:divBdr>
        <w:top w:val="none" w:sz="0" w:space="0" w:color="auto"/>
        <w:left w:val="none" w:sz="0" w:space="0" w:color="auto"/>
        <w:bottom w:val="none" w:sz="0" w:space="0" w:color="auto"/>
        <w:right w:val="none" w:sz="0" w:space="0" w:color="auto"/>
      </w:divBdr>
      <w:divsChild>
        <w:div w:id="1021589726">
          <w:marLeft w:val="640"/>
          <w:marRight w:val="0"/>
          <w:marTop w:val="0"/>
          <w:marBottom w:val="0"/>
          <w:divBdr>
            <w:top w:val="none" w:sz="0" w:space="0" w:color="auto"/>
            <w:left w:val="none" w:sz="0" w:space="0" w:color="auto"/>
            <w:bottom w:val="none" w:sz="0" w:space="0" w:color="auto"/>
            <w:right w:val="none" w:sz="0" w:space="0" w:color="auto"/>
          </w:divBdr>
        </w:div>
        <w:div w:id="205530160">
          <w:marLeft w:val="640"/>
          <w:marRight w:val="0"/>
          <w:marTop w:val="0"/>
          <w:marBottom w:val="0"/>
          <w:divBdr>
            <w:top w:val="none" w:sz="0" w:space="0" w:color="auto"/>
            <w:left w:val="none" w:sz="0" w:space="0" w:color="auto"/>
            <w:bottom w:val="none" w:sz="0" w:space="0" w:color="auto"/>
            <w:right w:val="none" w:sz="0" w:space="0" w:color="auto"/>
          </w:divBdr>
        </w:div>
        <w:div w:id="2099667549">
          <w:marLeft w:val="640"/>
          <w:marRight w:val="0"/>
          <w:marTop w:val="0"/>
          <w:marBottom w:val="0"/>
          <w:divBdr>
            <w:top w:val="none" w:sz="0" w:space="0" w:color="auto"/>
            <w:left w:val="none" w:sz="0" w:space="0" w:color="auto"/>
            <w:bottom w:val="none" w:sz="0" w:space="0" w:color="auto"/>
            <w:right w:val="none" w:sz="0" w:space="0" w:color="auto"/>
          </w:divBdr>
        </w:div>
        <w:div w:id="1240673900">
          <w:marLeft w:val="640"/>
          <w:marRight w:val="0"/>
          <w:marTop w:val="0"/>
          <w:marBottom w:val="0"/>
          <w:divBdr>
            <w:top w:val="none" w:sz="0" w:space="0" w:color="auto"/>
            <w:left w:val="none" w:sz="0" w:space="0" w:color="auto"/>
            <w:bottom w:val="none" w:sz="0" w:space="0" w:color="auto"/>
            <w:right w:val="none" w:sz="0" w:space="0" w:color="auto"/>
          </w:divBdr>
        </w:div>
        <w:div w:id="1521703351">
          <w:marLeft w:val="640"/>
          <w:marRight w:val="0"/>
          <w:marTop w:val="0"/>
          <w:marBottom w:val="0"/>
          <w:divBdr>
            <w:top w:val="none" w:sz="0" w:space="0" w:color="auto"/>
            <w:left w:val="none" w:sz="0" w:space="0" w:color="auto"/>
            <w:bottom w:val="none" w:sz="0" w:space="0" w:color="auto"/>
            <w:right w:val="none" w:sz="0" w:space="0" w:color="auto"/>
          </w:divBdr>
        </w:div>
        <w:div w:id="1355031986">
          <w:marLeft w:val="640"/>
          <w:marRight w:val="0"/>
          <w:marTop w:val="0"/>
          <w:marBottom w:val="0"/>
          <w:divBdr>
            <w:top w:val="none" w:sz="0" w:space="0" w:color="auto"/>
            <w:left w:val="none" w:sz="0" w:space="0" w:color="auto"/>
            <w:bottom w:val="none" w:sz="0" w:space="0" w:color="auto"/>
            <w:right w:val="none" w:sz="0" w:space="0" w:color="auto"/>
          </w:divBdr>
        </w:div>
        <w:div w:id="938367665">
          <w:marLeft w:val="640"/>
          <w:marRight w:val="0"/>
          <w:marTop w:val="0"/>
          <w:marBottom w:val="0"/>
          <w:divBdr>
            <w:top w:val="none" w:sz="0" w:space="0" w:color="auto"/>
            <w:left w:val="none" w:sz="0" w:space="0" w:color="auto"/>
            <w:bottom w:val="none" w:sz="0" w:space="0" w:color="auto"/>
            <w:right w:val="none" w:sz="0" w:space="0" w:color="auto"/>
          </w:divBdr>
        </w:div>
        <w:div w:id="129980994">
          <w:marLeft w:val="640"/>
          <w:marRight w:val="0"/>
          <w:marTop w:val="0"/>
          <w:marBottom w:val="0"/>
          <w:divBdr>
            <w:top w:val="none" w:sz="0" w:space="0" w:color="auto"/>
            <w:left w:val="none" w:sz="0" w:space="0" w:color="auto"/>
            <w:bottom w:val="none" w:sz="0" w:space="0" w:color="auto"/>
            <w:right w:val="none" w:sz="0" w:space="0" w:color="auto"/>
          </w:divBdr>
        </w:div>
        <w:div w:id="261500855">
          <w:marLeft w:val="640"/>
          <w:marRight w:val="0"/>
          <w:marTop w:val="0"/>
          <w:marBottom w:val="0"/>
          <w:divBdr>
            <w:top w:val="none" w:sz="0" w:space="0" w:color="auto"/>
            <w:left w:val="none" w:sz="0" w:space="0" w:color="auto"/>
            <w:bottom w:val="none" w:sz="0" w:space="0" w:color="auto"/>
            <w:right w:val="none" w:sz="0" w:space="0" w:color="auto"/>
          </w:divBdr>
        </w:div>
        <w:div w:id="1690643241">
          <w:marLeft w:val="640"/>
          <w:marRight w:val="0"/>
          <w:marTop w:val="0"/>
          <w:marBottom w:val="0"/>
          <w:divBdr>
            <w:top w:val="none" w:sz="0" w:space="0" w:color="auto"/>
            <w:left w:val="none" w:sz="0" w:space="0" w:color="auto"/>
            <w:bottom w:val="none" w:sz="0" w:space="0" w:color="auto"/>
            <w:right w:val="none" w:sz="0" w:space="0" w:color="auto"/>
          </w:divBdr>
        </w:div>
        <w:div w:id="1589389727">
          <w:marLeft w:val="640"/>
          <w:marRight w:val="0"/>
          <w:marTop w:val="0"/>
          <w:marBottom w:val="0"/>
          <w:divBdr>
            <w:top w:val="none" w:sz="0" w:space="0" w:color="auto"/>
            <w:left w:val="none" w:sz="0" w:space="0" w:color="auto"/>
            <w:bottom w:val="none" w:sz="0" w:space="0" w:color="auto"/>
            <w:right w:val="none" w:sz="0" w:space="0" w:color="auto"/>
          </w:divBdr>
        </w:div>
        <w:div w:id="875897934">
          <w:marLeft w:val="640"/>
          <w:marRight w:val="0"/>
          <w:marTop w:val="0"/>
          <w:marBottom w:val="0"/>
          <w:divBdr>
            <w:top w:val="none" w:sz="0" w:space="0" w:color="auto"/>
            <w:left w:val="none" w:sz="0" w:space="0" w:color="auto"/>
            <w:bottom w:val="none" w:sz="0" w:space="0" w:color="auto"/>
            <w:right w:val="none" w:sz="0" w:space="0" w:color="auto"/>
          </w:divBdr>
        </w:div>
        <w:div w:id="1797066240">
          <w:marLeft w:val="640"/>
          <w:marRight w:val="0"/>
          <w:marTop w:val="0"/>
          <w:marBottom w:val="0"/>
          <w:divBdr>
            <w:top w:val="none" w:sz="0" w:space="0" w:color="auto"/>
            <w:left w:val="none" w:sz="0" w:space="0" w:color="auto"/>
            <w:bottom w:val="none" w:sz="0" w:space="0" w:color="auto"/>
            <w:right w:val="none" w:sz="0" w:space="0" w:color="auto"/>
          </w:divBdr>
        </w:div>
        <w:div w:id="2009481534">
          <w:marLeft w:val="640"/>
          <w:marRight w:val="0"/>
          <w:marTop w:val="0"/>
          <w:marBottom w:val="0"/>
          <w:divBdr>
            <w:top w:val="none" w:sz="0" w:space="0" w:color="auto"/>
            <w:left w:val="none" w:sz="0" w:space="0" w:color="auto"/>
            <w:bottom w:val="none" w:sz="0" w:space="0" w:color="auto"/>
            <w:right w:val="none" w:sz="0" w:space="0" w:color="auto"/>
          </w:divBdr>
        </w:div>
        <w:div w:id="1413812476">
          <w:marLeft w:val="640"/>
          <w:marRight w:val="0"/>
          <w:marTop w:val="0"/>
          <w:marBottom w:val="0"/>
          <w:divBdr>
            <w:top w:val="none" w:sz="0" w:space="0" w:color="auto"/>
            <w:left w:val="none" w:sz="0" w:space="0" w:color="auto"/>
            <w:bottom w:val="none" w:sz="0" w:space="0" w:color="auto"/>
            <w:right w:val="none" w:sz="0" w:space="0" w:color="auto"/>
          </w:divBdr>
        </w:div>
        <w:div w:id="1816098958">
          <w:marLeft w:val="640"/>
          <w:marRight w:val="0"/>
          <w:marTop w:val="0"/>
          <w:marBottom w:val="0"/>
          <w:divBdr>
            <w:top w:val="none" w:sz="0" w:space="0" w:color="auto"/>
            <w:left w:val="none" w:sz="0" w:space="0" w:color="auto"/>
            <w:bottom w:val="none" w:sz="0" w:space="0" w:color="auto"/>
            <w:right w:val="none" w:sz="0" w:space="0" w:color="auto"/>
          </w:divBdr>
        </w:div>
        <w:div w:id="1552960135">
          <w:marLeft w:val="640"/>
          <w:marRight w:val="0"/>
          <w:marTop w:val="0"/>
          <w:marBottom w:val="0"/>
          <w:divBdr>
            <w:top w:val="none" w:sz="0" w:space="0" w:color="auto"/>
            <w:left w:val="none" w:sz="0" w:space="0" w:color="auto"/>
            <w:bottom w:val="none" w:sz="0" w:space="0" w:color="auto"/>
            <w:right w:val="none" w:sz="0" w:space="0" w:color="auto"/>
          </w:divBdr>
        </w:div>
        <w:div w:id="1306013619">
          <w:marLeft w:val="640"/>
          <w:marRight w:val="0"/>
          <w:marTop w:val="0"/>
          <w:marBottom w:val="0"/>
          <w:divBdr>
            <w:top w:val="none" w:sz="0" w:space="0" w:color="auto"/>
            <w:left w:val="none" w:sz="0" w:space="0" w:color="auto"/>
            <w:bottom w:val="none" w:sz="0" w:space="0" w:color="auto"/>
            <w:right w:val="none" w:sz="0" w:space="0" w:color="auto"/>
          </w:divBdr>
        </w:div>
        <w:div w:id="1421830017">
          <w:marLeft w:val="640"/>
          <w:marRight w:val="0"/>
          <w:marTop w:val="0"/>
          <w:marBottom w:val="0"/>
          <w:divBdr>
            <w:top w:val="none" w:sz="0" w:space="0" w:color="auto"/>
            <w:left w:val="none" w:sz="0" w:space="0" w:color="auto"/>
            <w:bottom w:val="none" w:sz="0" w:space="0" w:color="auto"/>
            <w:right w:val="none" w:sz="0" w:space="0" w:color="auto"/>
          </w:divBdr>
        </w:div>
        <w:div w:id="575629656">
          <w:marLeft w:val="640"/>
          <w:marRight w:val="0"/>
          <w:marTop w:val="0"/>
          <w:marBottom w:val="0"/>
          <w:divBdr>
            <w:top w:val="none" w:sz="0" w:space="0" w:color="auto"/>
            <w:left w:val="none" w:sz="0" w:space="0" w:color="auto"/>
            <w:bottom w:val="none" w:sz="0" w:space="0" w:color="auto"/>
            <w:right w:val="none" w:sz="0" w:space="0" w:color="auto"/>
          </w:divBdr>
        </w:div>
        <w:div w:id="1146623522">
          <w:marLeft w:val="640"/>
          <w:marRight w:val="0"/>
          <w:marTop w:val="0"/>
          <w:marBottom w:val="0"/>
          <w:divBdr>
            <w:top w:val="none" w:sz="0" w:space="0" w:color="auto"/>
            <w:left w:val="none" w:sz="0" w:space="0" w:color="auto"/>
            <w:bottom w:val="none" w:sz="0" w:space="0" w:color="auto"/>
            <w:right w:val="none" w:sz="0" w:space="0" w:color="auto"/>
          </w:divBdr>
        </w:div>
        <w:div w:id="855776352">
          <w:marLeft w:val="640"/>
          <w:marRight w:val="0"/>
          <w:marTop w:val="0"/>
          <w:marBottom w:val="0"/>
          <w:divBdr>
            <w:top w:val="none" w:sz="0" w:space="0" w:color="auto"/>
            <w:left w:val="none" w:sz="0" w:space="0" w:color="auto"/>
            <w:bottom w:val="none" w:sz="0" w:space="0" w:color="auto"/>
            <w:right w:val="none" w:sz="0" w:space="0" w:color="auto"/>
          </w:divBdr>
        </w:div>
        <w:div w:id="1845167365">
          <w:marLeft w:val="640"/>
          <w:marRight w:val="0"/>
          <w:marTop w:val="0"/>
          <w:marBottom w:val="0"/>
          <w:divBdr>
            <w:top w:val="none" w:sz="0" w:space="0" w:color="auto"/>
            <w:left w:val="none" w:sz="0" w:space="0" w:color="auto"/>
            <w:bottom w:val="none" w:sz="0" w:space="0" w:color="auto"/>
            <w:right w:val="none" w:sz="0" w:space="0" w:color="auto"/>
          </w:divBdr>
        </w:div>
        <w:div w:id="425425127">
          <w:marLeft w:val="640"/>
          <w:marRight w:val="0"/>
          <w:marTop w:val="0"/>
          <w:marBottom w:val="0"/>
          <w:divBdr>
            <w:top w:val="none" w:sz="0" w:space="0" w:color="auto"/>
            <w:left w:val="none" w:sz="0" w:space="0" w:color="auto"/>
            <w:bottom w:val="none" w:sz="0" w:space="0" w:color="auto"/>
            <w:right w:val="none" w:sz="0" w:space="0" w:color="auto"/>
          </w:divBdr>
        </w:div>
        <w:div w:id="2143381282">
          <w:marLeft w:val="640"/>
          <w:marRight w:val="0"/>
          <w:marTop w:val="0"/>
          <w:marBottom w:val="0"/>
          <w:divBdr>
            <w:top w:val="none" w:sz="0" w:space="0" w:color="auto"/>
            <w:left w:val="none" w:sz="0" w:space="0" w:color="auto"/>
            <w:bottom w:val="none" w:sz="0" w:space="0" w:color="auto"/>
            <w:right w:val="none" w:sz="0" w:space="0" w:color="auto"/>
          </w:divBdr>
        </w:div>
        <w:div w:id="1735204940">
          <w:marLeft w:val="640"/>
          <w:marRight w:val="0"/>
          <w:marTop w:val="0"/>
          <w:marBottom w:val="0"/>
          <w:divBdr>
            <w:top w:val="none" w:sz="0" w:space="0" w:color="auto"/>
            <w:left w:val="none" w:sz="0" w:space="0" w:color="auto"/>
            <w:bottom w:val="none" w:sz="0" w:space="0" w:color="auto"/>
            <w:right w:val="none" w:sz="0" w:space="0" w:color="auto"/>
          </w:divBdr>
        </w:div>
        <w:div w:id="1276401953">
          <w:marLeft w:val="640"/>
          <w:marRight w:val="0"/>
          <w:marTop w:val="0"/>
          <w:marBottom w:val="0"/>
          <w:divBdr>
            <w:top w:val="none" w:sz="0" w:space="0" w:color="auto"/>
            <w:left w:val="none" w:sz="0" w:space="0" w:color="auto"/>
            <w:bottom w:val="none" w:sz="0" w:space="0" w:color="auto"/>
            <w:right w:val="none" w:sz="0" w:space="0" w:color="auto"/>
          </w:divBdr>
        </w:div>
        <w:div w:id="1619603929">
          <w:marLeft w:val="640"/>
          <w:marRight w:val="0"/>
          <w:marTop w:val="0"/>
          <w:marBottom w:val="0"/>
          <w:divBdr>
            <w:top w:val="none" w:sz="0" w:space="0" w:color="auto"/>
            <w:left w:val="none" w:sz="0" w:space="0" w:color="auto"/>
            <w:bottom w:val="none" w:sz="0" w:space="0" w:color="auto"/>
            <w:right w:val="none" w:sz="0" w:space="0" w:color="auto"/>
          </w:divBdr>
        </w:div>
        <w:div w:id="1483693914">
          <w:marLeft w:val="640"/>
          <w:marRight w:val="0"/>
          <w:marTop w:val="0"/>
          <w:marBottom w:val="0"/>
          <w:divBdr>
            <w:top w:val="none" w:sz="0" w:space="0" w:color="auto"/>
            <w:left w:val="none" w:sz="0" w:space="0" w:color="auto"/>
            <w:bottom w:val="none" w:sz="0" w:space="0" w:color="auto"/>
            <w:right w:val="none" w:sz="0" w:space="0" w:color="auto"/>
          </w:divBdr>
        </w:div>
        <w:div w:id="735124864">
          <w:marLeft w:val="640"/>
          <w:marRight w:val="0"/>
          <w:marTop w:val="0"/>
          <w:marBottom w:val="0"/>
          <w:divBdr>
            <w:top w:val="none" w:sz="0" w:space="0" w:color="auto"/>
            <w:left w:val="none" w:sz="0" w:space="0" w:color="auto"/>
            <w:bottom w:val="none" w:sz="0" w:space="0" w:color="auto"/>
            <w:right w:val="none" w:sz="0" w:space="0" w:color="auto"/>
          </w:divBdr>
        </w:div>
        <w:div w:id="1780832712">
          <w:marLeft w:val="640"/>
          <w:marRight w:val="0"/>
          <w:marTop w:val="0"/>
          <w:marBottom w:val="0"/>
          <w:divBdr>
            <w:top w:val="none" w:sz="0" w:space="0" w:color="auto"/>
            <w:left w:val="none" w:sz="0" w:space="0" w:color="auto"/>
            <w:bottom w:val="none" w:sz="0" w:space="0" w:color="auto"/>
            <w:right w:val="none" w:sz="0" w:space="0" w:color="auto"/>
          </w:divBdr>
        </w:div>
        <w:div w:id="1910379220">
          <w:marLeft w:val="640"/>
          <w:marRight w:val="0"/>
          <w:marTop w:val="0"/>
          <w:marBottom w:val="0"/>
          <w:divBdr>
            <w:top w:val="none" w:sz="0" w:space="0" w:color="auto"/>
            <w:left w:val="none" w:sz="0" w:space="0" w:color="auto"/>
            <w:bottom w:val="none" w:sz="0" w:space="0" w:color="auto"/>
            <w:right w:val="none" w:sz="0" w:space="0" w:color="auto"/>
          </w:divBdr>
        </w:div>
        <w:div w:id="1267424015">
          <w:marLeft w:val="640"/>
          <w:marRight w:val="0"/>
          <w:marTop w:val="0"/>
          <w:marBottom w:val="0"/>
          <w:divBdr>
            <w:top w:val="none" w:sz="0" w:space="0" w:color="auto"/>
            <w:left w:val="none" w:sz="0" w:space="0" w:color="auto"/>
            <w:bottom w:val="none" w:sz="0" w:space="0" w:color="auto"/>
            <w:right w:val="none" w:sz="0" w:space="0" w:color="auto"/>
          </w:divBdr>
        </w:div>
        <w:div w:id="1550454396">
          <w:marLeft w:val="640"/>
          <w:marRight w:val="0"/>
          <w:marTop w:val="0"/>
          <w:marBottom w:val="0"/>
          <w:divBdr>
            <w:top w:val="none" w:sz="0" w:space="0" w:color="auto"/>
            <w:left w:val="none" w:sz="0" w:space="0" w:color="auto"/>
            <w:bottom w:val="none" w:sz="0" w:space="0" w:color="auto"/>
            <w:right w:val="none" w:sz="0" w:space="0" w:color="auto"/>
          </w:divBdr>
        </w:div>
        <w:div w:id="585379363">
          <w:marLeft w:val="640"/>
          <w:marRight w:val="0"/>
          <w:marTop w:val="0"/>
          <w:marBottom w:val="0"/>
          <w:divBdr>
            <w:top w:val="none" w:sz="0" w:space="0" w:color="auto"/>
            <w:left w:val="none" w:sz="0" w:space="0" w:color="auto"/>
            <w:bottom w:val="none" w:sz="0" w:space="0" w:color="auto"/>
            <w:right w:val="none" w:sz="0" w:space="0" w:color="auto"/>
          </w:divBdr>
        </w:div>
      </w:divsChild>
    </w:div>
    <w:div w:id="861818199">
      <w:bodyDiv w:val="1"/>
      <w:marLeft w:val="0"/>
      <w:marRight w:val="0"/>
      <w:marTop w:val="0"/>
      <w:marBottom w:val="0"/>
      <w:divBdr>
        <w:top w:val="none" w:sz="0" w:space="0" w:color="auto"/>
        <w:left w:val="none" w:sz="0" w:space="0" w:color="auto"/>
        <w:bottom w:val="none" w:sz="0" w:space="0" w:color="auto"/>
        <w:right w:val="none" w:sz="0" w:space="0" w:color="auto"/>
      </w:divBdr>
      <w:divsChild>
        <w:div w:id="958606109">
          <w:marLeft w:val="640"/>
          <w:marRight w:val="0"/>
          <w:marTop w:val="0"/>
          <w:marBottom w:val="0"/>
          <w:divBdr>
            <w:top w:val="none" w:sz="0" w:space="0" w:color="auto"/>
            <w:left w:val="none" w:sz="0" w:space="0" w:color="auto"/>
            <w:bottom w:val="none" w:sz="0" w:space="0" w:color="auto"/>
            <w:right w:val="none" w:sz="0" w:space="0" w:color="auto"/>
          </w:divBdr>
        </w:div>
        <w:div w:id="442309902">
          <w:marLeft w:val="640"/>
          <w:marRight w:val="0"/>
          <w:marTop w:val="0"/>
          <w:marBottom w:val="0"/>
          <w:divBdr>
            <w:top w:val="none" w:sz="0" w:space="0" w:color="auto"/>
            <w:left w:val="none" w:sz="0" w:space="0" w:color="auto"/>
            <w:bottom w:val="none" w:sz="0" w:space="0" w:color="auto"/>
            <w:right w:val="none" w:sz="0" w:space="0" w:color="auto"/>
          </w:divBdr>
        </w:div>
        <w:div w:id="997802300">
          <w:marLeft w:val="640"/>
          <w:marRight w:val="0"/>
          <w:marTop w:val="0"/>
          <w:marBottom w:val="0"/>
          <w:divBdr>
            <w:top w:val="none" w:sz="0" w:space="0" w:color="auto"/>
            <w:left w:val="none" w:sz="0" w:space="0" w:color="auto"/>
            <w:bottom w:val="none" w:sz="0" w:space="0" w:color="auto"/>
            <w:right w:val="none" w:sz="0" w:space="0" w:color="auto"/>
          </w:divBdr>
        </w:div>
        <w:div w:id="859515709">
          <w:marLeft w:val="640"/>
          <w:marRight w:val="0"/>
          <w:marTop w:val="0"/>
          <w:marBottom w:val="0"/>
          <w:divBdr>
            <w:top w:val="none" w:sz="0" w:space="0" w:color="auto"/>
            <w:left w:val="none" w:sz="0" w:space="0" w:color="auto"/>
            <w:bottom w:val="none" w:sz="0" w:space="0" w:color="auto"/>
            <w:right w:val="none" w:sz="0" w:space="0" w:color="auto"/>
          </w:divBdr>
        </w:div>
        <w:div w:id="1285381094">
          <w:marLeft w:val="640"/>
          <w:marRight w:val="0"/>
          <w:marTop w:val="0"/>
          <w:marBottom w:val="0"/>
          <w:divBdr>
            <w:top w:val="none" w:sz="0" w:space="0" w:color="auto"/>
            <w:left w:val="none" w:sz="0" w:space="0" w:color="auto"/>
            <w:bottom w:val="none" w:sz="0" w:space="0" w:color="auto"/>
            <w:right w:val="none" w:sz="0" w:space="0" w:color="auto"/>
          </w:divBdr>
        </w:div>
        <w:div w:id="808598147">
          <w:marLeft w:val="640"/>
          <w:marRight w:val="0"/>
          <w:marTop w:val="0"/>
          <w:marBottom w:val="0"/>
          <w:divBdr>
            <w:top w:val="none" w:sz="0" w:space="0" w:color="auto"/>
            <w:left w:val="none" w:sz="0" w:space="0" w:color="auto"/>
            <w:bottom w:val="none" w:sz="0" w:space="0" w:color="auto"/>
            <w:right w:val="none" w:sz="0" w:space="0" w:color="auto"/>
          </w:divBdr>
        </w:div>
        <w:div w:id="1353072288">
          <w:marLeft w:val="640"/>
          <w:marRight w:val="0"/>
          <w:marTop w:val="0"/>
          <w:marBottom w:val="0"/>
          <w:divBdr>
            <w:top w:val="none" w:sz="0" w:space="0" w:color="auto"/>
            <w:left w:val="none" w:sz="0" w:space="0" w:color="auto"/>
            <w:bottom w:val="none" w:sz="0" w:space="0" w:color="auto"/>
            <w:right w:val="none" w:sz="0" w:space="0" w:color="auto"/>
          </w:divBdr>
        </w:div>
        <w:div w:id="549027777">
          <w:marLeft w:val="640"/>
          <w:marRight w:val="0"/>
          <w:marTop w:val="0"/>
          <w:marBottom w:val="0"/>
          <w:divBdr>
            <w:top w:val="none" w:sz="0" w:space="0" w:color="auto"/>
            <w:left w:val="none" w:sz="0" w:space="0" w:color="auto"/>
            <w:bottom w:val="none" w:sz="0" w:space="0" w:color="auto"/>
            <w:right w:val="none" w:sz="0" w:space="0" w:color="auto"/>
          </w:divBdr>
        </w:div>
        <w:div w:id="1307316098">
          <w:marLeft w:val="640"/>
          <w:marRight w:val="0"/>
          <w:marTop w:val="0"/>
          <w:marBottom w:val="0"/>
          <w:divBdr>
            <w:top w:val="none" w:sz="0" w:space="0" w:color="auto"/>
            <w:left w:val="none" w:sz="0" w:space="0" w:color="auto"/>
            <w:bottom w:val="none" w:sz="0" w:space="0" w:color="auto"/>
            <w:right w:val="none" w:sz="0" w:space="0" w:color="auto"/>
          </w:divBdr>
        </w:div>
        <w:div w:id="165171527">
          <w:marLeft w:val="640"/>
          <w:marRight w:val="0"/>
          <w:marTop w:val="0"/>
          <w:marBottom w:val="0"/>
          <w:divBdr>
            <w:top w:val="none" w:sz="0" w:space="0" w:color="auto"/>
            <w:left w:val="none" w:sz="0" w:space="0" w:color="auto"/>
            <w:bottom w:val="none" w:sz="0" w:space="0" w:color="auto"/>
            <w:right w:val="none" w:sz="0" w:space="0" w:color="auto"/>
          </w:divBdr>
        </w:div>
        <w:div w:id="815727115">
          <w:marLeft w:val="640"/>
          <w:marRight w:val="0"/>
          <w:marTop w:val="0"/>
          <w:marBottom w:val="0"/>
          <w:divBdr>
            <w:top w:val="none" w:sz="0" w:space="0" w:color="auto"/>
            <w:left w:val="none" w:sz="0" w:space="0" w:color="auto"/>
            <w:bottom w:val="none" w:sz="0" w:space="0" w:color="auto"/>
            <w:right w:val="none" w:sz="0" w:space="0" w:color="auto"/>
          </w:divBdr>
        </w:div>
        <w:div w:id="1749379167">
          <w:marLeft w:val="640"/>
          <w:marRight w:val="0"/>
          <w:marTop w:val="0"/>
          <w:marBottom w:val="0"/>
          <w:divBdr>
            <w:top w:val="none" w:sz="0" w:space="0" w:color="auto"/>
            <w:left w:val="none" w:sz="0" w:space="0" w:color="auto"/>
            <w:bottom w:val="none" w:sz="0" w:space="0" w:color="auto"/>
            <w:right w:val="none" w:sz="0" w:space="0" w:color="auto"/>
          </w:divBdr>
        </w:div>
      </w:divsChild>
    </w:div>
    <w:div w:id="867135181">
      <w:bodyDiv w:val="1"/>
      <w:marLeft w:val="0"/>
      <w:marRight w:val="0"/>
      <w:marTop w:val="0"/>
      <w:marBottom w:val="0"/>
      <w:divBdr>
        <w:top w:val="none" w:sz="0" w:space="0" w:color="auto"/>
        <w:left w:val="none" w:sz="0" w:space="0" w:color="auto"/>
        <w:bottom w:val="none" w:sz="0" w:space="0" w:color="auto"/>
        <w:right w:val="none" w:sz="0" w:space="0" w:color="auto"/>
      </w:divBdr>
      <w:divsChild>
        <w:div w:id="1016922716">
          <w:marLeft w:val="640"/>
          <w:marRight w:val="0"/>
          <w:marTop w:val="0"/>
          <w:marBottom w:val="0"/>
          <w:divBdr>
            <w:top w:val="none" w:sz="0" w:space="0" w:color="auto"/>
            <w:left w:val="none" w:sz="0" w:space="0" w:color="auto"/>
            <w:bottom w:val="none" w:sz="0" w:space="0" w:color="auto"/>
            <w:right w:val="none" w:sz="0" w:space="0" w:color="auto"/>
          </w:divBdr>
        </w:div>
        <w:div w:id="276645416">
          <w:marLeft w:val="640"/>
          <w:marRight w:val="0"/>
          <w:marTop w:val="0"/>
          <w:marBottom w:val="0"/>
          <w:divBdr>
            <w:top w:val="none" w:sz="0" w:space="0" w:color="auto"/>
            <w:left w:val="none" w:sz="0" w:space="0" w:color="auto"/>
            <w:bottom w:val="none" w:sz="0" w:space="0" w:color="auto"/>
            <w:right w:val="none" w:sz="0" w:space="0" w:color="auto"/>
          </w:divBdr>
        </w:div>
        <w:div w:id="368606303">
          <w:marLeft w:val="640"/>
          <w:marRight w:val="0"/>
          <w:marTop w:val="0"/>
          <w:marBottom w:val="0"/>
          <w:divBdr>
            <w:top w:val="none" w:sz="0" w:space="0" w:color="auto"/>
            <w:left w:val="none" w:sz="0" w:space="0" w:color="auto"/>
            <w:bottom w:val="none" w:sz="0" w:space="0" w:color="auto"/>
            <w:right w:val="none" w:sz="0" w:space="0" w:color="auto"/>
          </w:divBdr>
        </w:div>
        <w:div w:id="1845436075">
          <w:marLeft w:val="640"/>
          <w:marRight w:val="0"/>
          <w:marTop w:val="0"/>
          <w:marBottom w:val="0"/>
          <w:divBdr>
            <w:top w:val="none" w:sz="0" w:space="0" w:color="auto"/>
            <w:left w:val="none" w:sz="0" w:space="0" w:color="auto"/>
            <w:bottom w:val="none" w:sz="0" w:space="0" w:color="auto"/>
            <w:right w:val="none" w:sz="0" w:space="0" w:color="auto"/>
          </w:divBdr>
        </w:div>
        <w:div w:id="164635243">
          <w:marLeft w:val="640"/>
          <w:marRight w:val="0"/>
          <w:marTop w:val="0"/>
          <w:marBottom w:val="0"/>
          <w:divBdr>
            <w:top w:val="none" w:sz="0" w:space="0" w:color="auto"/>
            <w:left w:val="none" w:sz="0" w:space="0" w:color="auto"/>
            <w:bottom w:val="none" w:sz="0" w:space="0" w:color="auto"/>
            <w:right w:val="none" w:sz="0" w:space="0" w:color="auto"/>
          </w:divBdr>
        </w:div>
        <w:div w:id="1654946966">
          <w:marLeft w:val="640"/>
          <w:marRight w:val="0"/>
          <w:marTop w:val="0"/>
          <w:marBottom w:val="0"/>
          <w:divBdr>
            <w:top w:val="none" w:sz="0" w:space="0" w:color="auto"/>
            <w:left w:val="none" w:sz="0" w:space="0" w:color="auto"/>
            <w:bottom w:val="none" w:sz="0" w:space="0" w:color="auto"/>
            <w:right w:val="none" w:sz="0" w:space="0" w:color="auto"/>
          </w:divBdr>
        </w:div>
        <w:div w:id="965964296">
          <w:marLeft w:val="640"/>
          <w:marRight w:val="0"/>
          <w:marTop w:val="0"/>
          <w:marBottom w:val="0"/>
          <w:divBdr>
            <w:top w:val="none" w:sz="0" w:space="0" w:color="auto"/>
            <w:left w:val="none" w:sz="0" w:space="0" w:color="auto"/>
            <w:bottom w:val="none" w:sz="0" w:space="0" w:color="auto"/>
            <w:right w:val="none" w:sz="0" w:space="0" w:color="auto"/>
          </w:divBdr>
        </w:div>
        <w:div w:id="1482035827">
          <w:marLeft w:val="640"/>
          <w:marRight w:val="0"/>
          <w:marTop w:val="0"/>
          <w:marBottom w:val="0"/>
          <w:divBdr>
            <w:top w:val="none" w:sz="0" w:space="0" w:color="auto"/>
            <w:left w:val="none" w:sz="0" w:space="0" w:color="auto"/>
            <w:bottom w:val="none" w:sz="0" w:space="0" w:color="auto"/>
            <w:right w:val="none" w:sz="0" w:space="0" w:color="auto"/>
          </w:divBdr>
        </w:div>
        <w:div w:id="1267955781">
          <w:marLeft w:val="640"/>
          <w:marRight w:val="0"/>
          <w:marTop w:val="0"/>
          <w:marBottom w:val="0"/>
          <w:divBdr>
            <w:top w:val="none" w:sz="0" w:space="0" w:color="auto"/>
            <w:left w:val="none" w:sz="0" w:space="0" w:color="auto"/>
            <w:bottom w:val="none" w:sz="0" w:space="0" w:color="auto"/>
            <w:right w:val="none" w:sz="0" w:space="0" w:color="auto"/>
          </w:divBdr>
        </w:div>
        <w:div w:id="396166506">
          <w:marLeft w:val="640"/>
          <w:marRight w:val="0"/>
          <w:marTop w:val="0"/>
          <w:marBottom w:val="0"/>
          <w:divBdr>
            <w:top w:val="none" w:sz="0" w:space="0" w:color="auto"/>
            <w:left w:val="none" w:sz="0" w:space="0" w:color="auto"/>
            <w:bottom w:val="none" w:sz="0" w:space="0" w:color="auto"/>
            <w:right w:val="none" w:sz="0" w:space="0" w:color="auto"/>
          </w:divBdr>
        </w:div>
      </w:divsChild>
    </w:div>
    <w:div w:id="867375381">
      <w:bodyDiv w:val="1"/>
      <w:marLeft w:val="0"/>
      <w:marRight w:val="0"/>
      <w:marTop w:val="0"/>
      <w:marBottom w:val="0"/>
      <w:divBdr>
        <w:top w:val="none" w:sz="0" w:space="0" w:color="auto"/>
        <w:left w:val="none" w:sz="0" w:space="0" w:color="auto"/>
        <w:bottom w:val="none" w:sz="0" w:space="0" w:color="auto"/>
        <w:right w:val="none" w:sz="0" w:space="0" w:color="auto"/>
      </w:divBdr>
      <w:divsChild>
        <w:div w:id="379861974">
          <w:marLeft w:val="640"/>
          <w:marRight w:val="0"/>
          <w:marTop w:val="0"/>
          <w:marBottom w:val="0"/>
          <w:divBdr>
            <w:top w:val="none" w:sz="0" w:space="0" w:color="auto"/>
            <w:left w:val="none" w:sz="0" w:space="0" w:color="auto"/>
            <w:bottom w:val="none" w:sz="0" w:space="0" w:color="auto"/>
            <w:right w:val="none" w:sz="0" w:space="0" w:color="auto"/>
          </w:divBdr>
        </w:div>
        <w:div w:id="1399935954">
          <w:marLeft w:val="640"/>
          <w:marRight w:val="0"/>
          <w:marTop w:val="0"/>
          <w:marBottom w:val="0"/>
          <w:divBdr>
            <w:top w:val="none" w:sz="0" w:space="0" w:color="auto"/>
            <w:left w:val="none" w:sz="0" w:space="0" w:color="auto"/>
            <w:bottom w:val="none" w:sz="0" w:space="0" w:color="auto"/>
            <w:right w:val="none" w:sz="0" w:space="0" w:color="auto"/>
          </w:divBdr>
        </w:div>
        <w:div w:id="1999845542">
          <w:marLeft w:val="640"/>
          <w:marRight w:val="0"/>
          <w:marTop w:val="0"/>
          <w:marBottom w:val="0"/>
          <w:divBdr>
            <w:top w:val="none" w:sz="0" w:space="0" w:color="auto"/>
            <w:left w:val="none" w:sz="0" w:space="0" w:color="auto"/>
            <w:bottom w:val="none" w:sz="0" w:space="0" w:color="auto"/>
            <w:right w:val="none" w:sz="0" w:space="0" w:color="auto"/>
          </w:divBdr>
        </w:div>
        <w:div w:id="174348831">
          <w:marLeft w:val="640"/>
          <w:marRight w:val="0"/>
          <w:marTop w:val="0"/>
          <w:marBottom w:val="0"/>
          <w:divBdr>
            <w:top w:val="none" w:sz="0" w:space="0" w:color="auto"/>
            <w:left w:val="none" w:sz="0" w:space="0" w:color="auto"/>
            <w:bottom w:val="none" w:sz="0" w:space="0" w:color="auto"/>
            <w:right w:val="none" w:sz="0" w:space="0" w:color="auto"/>
          </w:divBdr>
        </w:div>
        <w:div w:id="626862299">
          <w:marLeft w:val="640"/>
          <w:marRight w:val="0"/>
          <w:marTop w:val="0"/>
          <w:marBottom w:val="0"/>
          <w:divBdr>
            <w:top w:val="none" w:sz="0" w:space="0" w:color="auto"/>
            <w:left w:val="none" w:sz="0" w:space="0" w:color="auto"/>
            <w:bottom w:val="none" w:sz="0" w:space="0" w:color="auto"/>
            <w:right w:val="none" w:sz="0" w:space="0" w:color="auto"/>
          </w:divBdr>
        </w:div>
        <w:div w:id="1845244218">
          <w:marLeft w:val="640"/>
          <w:marRight w:val="0"/>
          <w:marTop w:val="0"/>
          <w:marBottom w:val="0"/>
          <w:divBdr>
            <w:top w:val="none" w:sz="0" w:space="0" w:color="auto"/>
            <w:left w:val="none" w:sz="0" w:space="0" w:color="auto"/>
            <w:bottom w:val="none" w:sz="0" w:space="0" w:color="auto"/>
            <w:right w:val="none" w:sz="0" w:space="0" w:color="auto"/>
          </w:divBdr>
        </w:div>
        <w:div w:id="72818102">
          <w:marLeft w:val="640"/>
          <w:marRight w:val="0"/>
          <w:marTop w:val="0"/>
          <w:marBottom w:val="0"/>
          <w:divBdr>
            <w:top w:val="none" w:sz="0" w:space="0" w:color="auto"/>
            <w:left w:val="none" w:sz="0" w:space="0" w:color="auto"/>
            <w:bottom w:val="none" w:sz="0" w:space="0" w:color="auto"/>
            <w:right w:val="none" w:sz="0" w:space="0" w:color="auto"/>
          </w:divBdr>
        </w:div>
        <w:div w:id="876695870">
          <w:marLeft w:val="640"/>
          <w:marRight w:val="0"/>
          <w:marTop w:val="0"/>
          <w:marBottom w:val="0"/>
          <w:divBdr>
            <w:top w:val="none" w:sz="0" w:space="0" w:color="auto"/>
            <w:left w:val="none" w:sz="0" w:space="0" w:color="auto"/>
            <w:bottom w:val="none" w:sz="0" w:space="0" w:color="auto"/>
            <w:right w:val="none" w:sz="0" w:space="0" w:color="auto"/>
          </w:divBdr>
        </w:div>
        <w:div w:id="1017585634">
          <w:marLeft w:val="640"/>
          <w:marRight w:val="0"/>
          <w:marTop w:val="0"/>
          <w:marBottom w:val="0"/>
          <w:divBdr>
            <w:top w:val="none" w:sz="0" w:space="0" w:color="auto"/>
            <w:left w:val="none" w:sz="0" w:space="0" w:color="auto"/>
            <w:bottom w:val="none" w:sz="0" w:space="0" w:color="auto"/>
            <w:right w:val="none" w:sz="0" w:space="0" w:color="auto"/>
          </w:divBdr>
        </w:div>
        <w:div w:id="1420104678">
          <w:marLeft w:val="640"/>
          <w:marRight w:val="0"/>
          <w:marTop w:val="0"/>
          <w:marBottom w:val="0"/>
          <w:divBdr>
            <w:top w:val="none" w:sz="0" w:space="0" w:color="auto"/>
            <w:left w:val="none" w:sz="0" w:space="0" w:color="auto"/>
            <w:bottom w:val="none" w:sz="0" w:space="0" w:color="auto"/>
            <w:right w:val="none" w:sz="0" w:space="0" w:color="auto"/>
          </w:divBdr>
        </w:div>
        <w:div w:id="2139911367">
          <w:marLeft w:val="640"/>
          <w:marRight w:val="0"/>
          <w:marTop w:val="0"/>
          <w:marBottom w:val="0"/>
          <w:divBdr>
            <w:top w:val="none" w:sz="0" w:space="0" w:color="auto"/>
            <w:left w:val="none" w:sz="0" w:space="0" w:color="auto"/>
            <w:bottom w:val="none" w:sz="0" w:space="0" w:color="auto"/>
            <w:right w:val="none" w:sz="0" w:space="0" w:color="auto"/>
          </w:divBdr>
        </w:div>
        <w:div w:id="240261756">
          <w:marLeft w:val="640"/>
          <w:marRight w:val="0"/>
          <w:marTop w:val="0"/>
          <w:marBottom w:val="0"/>
          <w:divBdr>
            <w:top w:val="none" w:sz="0" w:space="0" w:color="auto"/>
            <w:left w:val="none" w:sz="0" w:space="0" w:color="auto"/>
            <w:bottom w:val="none" w:sz="0" w:space="0" w:color="auto"/>
            <w:right w:val="none" w:sz="0" w:space="0" w:color="auto"/>
          </w:divBdr>
        </w:div>
        <w:div w:id="1449468670">
          <w:marLeft w:val="640"/>
          <w:marRight w:val="0"/>
          <w:marTop w:val="0"/>
          <w:marBottom w:val="0"/>
          <w:divBdr>
            <w:top w:val="none" w:sz="0" w:space="0" w:color="auto"/>
            <w:left w:val="none" w:sz="0" w:space="0" w:color="auto"/>
            <w:bottom w:val="none" w:sz="0" w:space="0" w:color="auto"/>
            <w:right w:val="none" w:sz="0" w:space="0" w:color="auto"/>
          </w:divBdr>
        </w:div>
        <w:div w:id="848327686">
          <w:marLeft w:val="640"/>
          <w:marRight w:val="0"/>
          <w:marTop w:val="0"/>
          <w:marBottom w:val="0"/>
          <w:divBdr>
            <w:top w:val="none" w:sz="0" w:space="0" w:color="auto"/>
            <w:left w:val="none" w:sz="0" w:space="0" w:color="auto"/>
            <w:bottom w:val="none" w:sz="0" w:space="0" w:color="auto"/>
            <w:right w:val="none" w:sz="0" w:space="0" w:color="auto"/>
          </w:divBdr>
        </w:div>
        <w:div w:id="853571397">
          <w:marLeft w:val="640"/>
          <w:marRight w:val="0"/>
          <w:marTop w:val="0"/>
          <w:marBottom w:val="0"/>
          <w:divBdr>
            <w:top w:val="none" w:sz="0" w:space="0" w:color="auto"/>
            <w:left w:val="none" w:sz="0" w:space="0" w:color="auto"/>
            <w:bottom w:val="none" w:sz="0" w:space="0" w:color="auto"/>
            <w:right w:val="none" w:sz="0" w:space="0" w:color="auto"/>
          </w:divBdr>
        </w:div>
        <w:div w:id="1869487149">
          <w:marLeft w:val="640"/>
          <w:marRight w:val="0"/>
          <w:marTop w:val="0"/>
          <w:marBottom w:val="0"/>
          <w:divBdr>
            <w:top w:val="none" w:sz="0" w:space="0" w:color="auto"/>
            <w:left w:val="none" w:sz="0" w:space="0" w:color="auto"/>
            <w:bottom w:val="none" w:sz="0" w:space="0" w:color="auto"/>
            <w:right w:val="none" w:sz="0" w:space="0" w:color="auto"/>
          </w:divBdr>
        </w:div>
        <w:div w:id="398483057">
          <w:marLeft w:val="640"/>
          <w:marRight w:val="0"/>
          <w:marTop w:val="0"/>
          <w:marBottom w:val="0"/>
          <w:divBdr>
            <w:top w:val="none" w:sz="0" w:space="0" w:color="auto"/>
            <w:left w:val="none" w:sz="0" w:space="0" w:color="auto"/>
            <w:bottom w:val="none" w:sz="0" w:space="0" w:color="auto"/>
            <w:right w:val="none" w:sz="0" w:space="0" w:color="auto"/>
          </w:divBdr>
        </w:div>
        <w:div w:id="2097893813">
          <w:marLeft w:val="640"/>
          <w:marRight w:val="0"/>
          <w:marTop w:val="0"/>
          <w:marBottom w:val="0"/>
          <w:divBdr>
            <w:top w:val="none" w:sz="0" w:space="0" w:color="auto"/>
            <w:left w:val="none" w:sz="0" w:space="0" w:color="auto"/>
            <w:bottom w:val="none" w:sz="0" w:space="0" w:color="auto"/>
            <w:right w:val="none" w:sz="0" w:space="0" w:color="auto"/>
          </w:divBdr>
        </w:div>
        <w:div w:id="2107845506">
          <w:marLeft w:val="640"/>
          <w:marRight w:val="0"/>
          <w:marTop w:val="0"/>
          <w:marBottom w:val="0"/>
          <w:divBdr>
            <w:top w:val="none" w:sz="0" w:space="0" w:color="auto"/>
            <w:left w:val="none" w:sz="0" w:space="0" w:color="auto"/>
            <w:bottom w:val="none" w:sz="0" w:space="0" w:color="auto"/>
            <w:right w:val="none" w:sz="0" w:space="0" w:color="auto"/>
          </w:divBdr>
        </w:div>
        <w:div w:id="1414473105">
          <w:marLeft w:val="640"/>
          <w:marRight w:val="0"/>
          <w:marTop w:val="0"/>
          <w:marBottom w:val="0"/>
          <w:divBdr>
            <w:top w:val="none" w:sz="0" w:space="0" w:color="auto"/>
            <w:left w:val="none" w:sz="0" w:space="0" w:color="auto"/>
            <w:bottom w:val="none" w:sz="0" w:space="0" w:color="auto"/>
            <w:right w:val="none" w:sz="0" w:space="0" w:color="auto"/>
          </w:divBdr>
        </w:div>
        <w:div w:id="1014965987">
          <w:marLeft w:val="640"/>
          <w:marRight w:val="0"/>
          <w:marTop w:val="0"/>
          <w:marBottom w:val="0"/>
          <w:divBdr>
            <w:top w:val="none" w:sz="0" w:space="0" w:color="auto"/>
            <w:left w:val="none" w:sz="0" w:space="0" w:color="auto"/>
            <w:bottom w:val="none" w:sz="0" w:space="0" w:color="auto"/>
            <w:right w:val="none" w:sz="0" w:space="0" w:color="auto"/>
          </w:divBdr>
        </w:div>
        <w:div w:id="424813997">
          <w:marLeft w:val="640"/>
          <w:marRight w:val="0"/>
          <w:marTop w:val="0"/>
          <w:marBottom w:val="0"/>
          <w:divBdr>
            <w:top w:val="none" w:sz="0" w:space="0" w:color="auto"/>
            <w:left w:val="none" w:sz="0" w:space="0" w:color="auto"/>
            <w:bottom w:val="none" w:sz="0" w:space="0" w:color="auto"/>
            <w:right w:val="none" w:sz="0" w:space="0" w:color="auto"/>
          </w:divBdr>
        </w:div>
        <w:div w:id="1282762524">
          <w:marLeft w:val="640"/>
          <w:marRight w:val="0"/>
          <w:marTop w:val="0"/>
          <w:marBottom w:val="0"/>
          <w:divBdr>
            <w:top w:val="none" w:sz="0" w:space="0" w:color="auto"/>
            <w:left w:val="none" w:sz="0" w:space="0" w:color="auto"/>
            <w:bottom w:val="none" w:sz="0" w:space="0" w:color="auto"/>
            <w:right w:val="none" w:sz="0" w:space="0" w:color="auto"/>
          </w:divBdr>
        </w:div>
        <w:div w:id="1808669354">
          <w:marLeft w:val="640"/>
          <w:marRight w:val="0"/>
          <w:marTop w:val="0"/>
          <w:marBottom w:val="0"/>
          <w:divBdr>
            <w:top w:val="none" w:sz="0" w:space="0" w:color="auto"/>
            <w:left w:val="none" w:sz="0" w:space="0" w:color="auto"/>
            <w:bottom w:val="none" w:sz="0" w:space="0" w:color="auto"/>
            <w:right w:val="none" w:sz="0" w:space="0" w:color="auto"/>
          </w:divBdr>
        </w:div>
        <w:div w:id="1598752586">
          <w:marLeft w:val="640"/>
          <w:marRight w:val="0"/>
          <w:marTop w:val="0"/>
          <w:marBottom w:val="0"/>
          <w:divBdr>
            <w:top w:val="none" w:sz="0" w:space="0" w:color="auto"/>
            <w:left w:val="none" w:sz="0" w:space="0" w:color="auto"/>
            <w:bottom w:val="none" w:sz="0" w:space="0" w:color="auto"/>
            <w:right w:val="none" w:sz="0" w:space="0" w:color="auto"/>
          </w:divBdr>
        </w:div>
        <w:div w:id="1425151934">
          <w:marLeft w:val="640"/>
          <w:marRight w:val="0"/>
          <w:marTop w:val="0"/>
          <w:marBottom w:val="0"/>
          <w:divBdr>
            <w:top w:val="none" w:sz="0" w:space="0" w:color="auto"/>
            <w:left w:val="none" w:sz="0" w:space="0" w:color="auto"/>
            <w:bottom w:val="none" w:sz="0" w:space="0" w:color="auto"/>
            <w:right w:val="none" w:sz="0" w:space="0" w:color="auto"/>
          </w:divBdr>
        </w:div>
        <w:div w:id="399602877">
          <w:marLeft w:val="640"/>
          <w:marRight w:val="0"/>
          <w:marTop w:val="0"/>
          <w:marBottom w:val="0"/>
          <w:divBdr>
            <w:top w:val="none" w:sz="0" w:space="0" w:color="auto"/>
            <w:left w:val="none" w:sz="0" w:space="0" w:color="auto"/>
            <w:bottom w:val="none" w:sz="0" w:space="0" w:color="auto"/>
            <w:right w:val="none" w:sz="0" w:space="0" w:color="auto"/>
          </w:divBdr>
        </w:div>
        <w:div w:id="1905676369">
          <w:marLeft w:val="640"/>
          <w:marRight w:val="0"/>
          <w:marTop w:val="0"/>
          <w:marBottom w:val="0"/>
          <w:divBdr>
            <w:top w:val="none" w:sz="0" w:space="0" w:color="auto"/>
            <w:left w:val="none" w:sz="0" w:space="0" w:color="auto"/>
            <w:bottom w:val="none" w:sz="0" w:space="0" w:color="auto"/>
            <w:right w:val="none" w:sz="0" w:space="0" w:color="auto"/>
          </w:divBdr>
        </w:div>
        <w:div w:id="608896757">
          <w:marLeft w:val="640"/>
          <w:marRight w:val="0"/>
          <w:marTop w:val="0"/>
          <w:marBottom w:val="0"/>
          <w:divBdr>
            <w:top w:val="none" w:sz="0" w:space="0" w:color="auto"/>
            <w:left w:val="none" w:sz="0" w:space="0" w:color="auto"/>
            <w:bottom w:val="none" w:sz="0" w:space="0" w:color="auto"/>
            <w:right w:val="none" w:sz="0" w:space="0" w:color="auto"/>
          </w:divBdr>
        </w:div>
        <w:div w:id="1997150637">
          <w:marLeft w:val="640"/>
          <w:marRight w:val="0"/>
          <w:marTop w:val="0"/>
          <w:marBottom w:val="0"/>
          <w:divBdr>
            <w:top w:val="none" w:sz="0" w:space="0" w:color="auto"/>
            <w:left w:val="none" w:sz="0" w:space="0" w:color="auto"/>
            <w:bottom w:val="none" w:sz="0" w:space="0" w:color="auto"/>
            <w:right w:val="none" w:sz="0" w:space="0" w:color="auto"/>
          </w:divBdr>
        </w:div>
        <w:div w:id="200825913">
          <w:marLeft w:val="640"/>
          <w:marRight w:val="0"/>
          <w:marTop w:val="0"/>
          <w:marBottom w:val="0"/>
          <w:divBdr>
            <w:top w:val="none" w:sz="0" w:space="0" w:color="auto"/>
            <w:left w:val="none" w:sz="0" w:space="0" w:color="auto"/>
            <w:bottom w:val="none" w:sz="0" w:space="0" w:color="auto"/>
            <w:right w:val="none" w:sz="0" w:space="0" w:color="auto"/>
          </w:divBdr>
        </w:div>
        <w:div w:id="1111507454">
          <w:marLeft w:val="640"/>
          <w:marRight w:val="0"/>
          <w:marTop w:val="0"/>
          <w:marBottom w:val="0"/>
          <w:divBdr>
            <w:top w:val="none" w:sz="0" w:space="0" w:color="auto"/>
            <w:left w:val="none" w:sz="0" w:space="0" w:color="auto"/>
            <w:bottom w:val="none" w:sz="0" w:space="0" w:color="auto"/>
            <w:right w:val="none" w:sz="0" w:space="0" w:color="auto"/>
          </w:divBdr>
        </w:div>
        <w:div w:id="1706784206">
          <w:marLeft w:val="640"/>
          <w:marRight w:val="0"/>
          <w:marTop w:val="0"/>
          <w:marBottom w:val="0"/>
          <w:divBdr>
            <w:top w:val="none" w:sz="0" w:space="0" w:color="auto"/>
            <w:left w:val="none" w:sz="0" w:space="0" w:color="auto"/>
            <w:bottom w:val="none" w:sz="0" w:space="0" w:color="auto"/>
            <w:right w:val="none" w:sz="0" w:space="0" w:color="auto"/>
          </w:divBdr>
        </w:div>
        <w:div w:id="1426804557">
          <w:marLeft w:val="640"/>
          <w:marRight w:val="0"/>
          <w:marTop w:val="0"/>
          <w:marBottom w:val="0"/>
          <w:divBdr>
            <w:top w:val="none" w:sz="0" w:space="0" w:color="auto"/>
            <w:left w:val="none" w:sz="0" w:space="0" w:color="auto"/>
            <w:bottom w:val="none" w:sz="0" w:space="0" w:color="auto"/>
            <w:right w:val="none" w:sz="0" w:space="0" w:color="auto"/>
          </w:divBdr>
        </w:div>
        <w:div w:id="2130663573">
          <w:marLeft w:val="640"/>
          <w:marRight w:val="0"/>
          <w:marTop w:val="0"/>
          <w:marBottom w:val="0"/>
          <w:divBdr>
            <w:top w:val="none" w:sz="0" w:space="0" w:color="auto"/>
            <w:left w:val="none" w:sz="0" w:space="0" w:color="auto"/>
            <w:bottom w:val="none" w:sz="0" w:space="0" w:color="auto"/>
            <w:right w:val="none" w:sz="0" w:space="0" w:color="auto"/>
          </w:divBdr>
        </w:div>
      </w:divsChild>
    </w:div>
    <w:div w:id="875586781">
      <w:bodyDiv w:val="1"/>
      <w:marLeft w:val="0"/>
      <w:marRight w:val="0"/>
      <w:marTop w:val="0"/>
      <w:marBottom w:val="0"/>
      <w:divBdr>
        <w:top w:val="none" w:sz="0" w:space="0" w:color="auto"/>
        <w:left w:val="none" w:sz="0" w:space="0" w:color="auto"/>
        <w:bottom w:val="none" w:sz="0" w:space="0" w:color="auto"/>
        <w:right w:val="none" w:sz="0" w:space="0" w:color="auto"/>
      </w:divBdr>
      <w:divsChild>
        <w:div w:id="1281254643">
          <w:marLeft w:val="640"/>
          <w:marRight w:val="0"/>
          <w:marTop w:val="0"/>
          <w:marBottom w:val="0"/>
          <w:divBdr>
            <w:top w:val="none" w:sz="0" w:space="0" w:color="auto"/>
            <w:left w:val="none" w:sz="0" w:space="0" w:color="auto"/>
            <w:bottom w:val="none" w:sz="0" w:space="0" w:color="auto"/>
            <w:right w:val="none" w:sz="0" w:space="0" w:color="auto"/>
          </w:divBdr>
        </w:div>
        <w:div w:id="1945840717">
          <w:marLeft w:val="640"/>
          <w:marRight w:val="0"/>
          <w:marTop w:val="0"/>
          <w:marBottom w:val="0"/>
          <w:divBdr>
            <w:top w:val="none" w:sz="0" w:space="0" w:color="auto"/>
            <w:left w:val="none" w:sz="0" w:space="0" w:color="auto"/>
            <w:bottom w:val="none" w:sz="0" w:space="0" w:color="auto"/>
            <w:right w:val="none" w:sz="0" w:space="0" w:color="auto"/>
          </w:divBdr>
        </w:div>
        <w:div w:id="389428198">
          <w:marLeft w:val="640"/>
          <w:marRight w:val="0"/>
          <w:marTop w:val="0"/>
          <w:marBottom w:val="0"/>
          <w:divBdr>
            <w:top w:val="none" w:sz="0" w:space="0" w:color="auto"/>
            <w:left w:val="none" w:sz="0" w:space="0" w:color="auto"/>
            <w:bottom w:val="none" w:sz="0" w:space="0" w:color="auto"/>
            <w:right w:val="none" w:sz="0" w:space="0" w:color="auto"/>
          </w:divBdr>
        </w:div>
        <w:div w:id="328600965">
          <w:marLeft w:val="640"/>
          <w:marRight w:val="0"/>
          <w:marTop w:val="0"/>
          <w:marBottom w:val="0"/>
          <w:divBdr>
            <w:top w:val="none" w:sz="0" w:space="0" w:color="auto"/>
            <w:left w:val="none" w:sz="0" w:space="0" w:color="auto"/>
            <w:bottom w:val="none" w:sz="0" w:space="0" w:color="auto"/>
            <w:right w:val="none" w:sz="0" w:space="0" w:color="auto"/>
          </w:divBdr>
        </w:div>
        <w:div w:id="861089421">
          <w:marLeft w:val="640"/>
          <w:marRight w:val="0"/>
          <w:marTop w:val="0"/>
          <w:marBottom w:val="0"/>
          <w:divBdr>
            <w:top w:val="none" w:sz="0" w:space="0" w:color="auto"/>
            <w:left w:val="none" w:sz="0" w:space="0" w:color="auto"/>
            <w:bottom w:val="none" w:sz="0" w:space="0" w:color="auto"/>
            <w:right w:val="none" w:sz="0" w:space="0" w:color="auto"/>
          </w:divBdr>
        </w:div>
        <w:div w:id="1849832240">
          <w:marLeft w:val="640"/>
          <w:marRight w:val="0"/>
          <w:marTop w:val="0"/>
          <w:marBottom w:val="0"/>
          <w:divBdr>
            <w:top w:val="none" w:sz="0" w:space="0" w:color="auto"/>
            <w:left w:val="none" w:sz="0" w:space="0" w:color="auto"/>
            <w:bottom w:val="none" w:sz="0" w:space="0" w:color="auto"/>
            <w:right w:val="none" w:sz="0" w:space="0" w:color="auto"/>
          </w:divBdr>
        </w:div>
        <w:div w:id="1168666622">
          <w:marLeft w:val="640"/>
          <w:marRight w:val="0"/>
          <w:marTop w:val="0"/>
          <w:marBottom w:val="0"/>
          <w:divBdr>
            <w:top w:val="none" w:sz="0" w:space="0" w:color="auto"/>
            <w:left w:val="none" w:sz="0" w:space="0" w:color="auto"/>
            <w:bottom w:val="none" w:sz="0" w:space="0" w:color="auto"/>
            <w:right w:val="none" w:sz="0" w:space="0" w:color="auto"/>
          </w:divBdr>
        </w:div>
        <w:div w:id="185218217">
          <w:marLeft w:val="640"/>
          <w:marRight w:val="0"/>
          <w:marTop w:val="0"/>
          <w:marBottom w:val="0"/>
          <w:divBdr>
            <w:top w:val="none" w:sz="0" w:space="0" w:color="auto"/>
            <w:left w:val="none" w:sz="0" w:space="0" w:color="auto"/>
            <w:bottom w:val="none" w:sz="0" w:space="0" w:color="auto"/>
            <w:right w:val="none" w:sz="0" w:space="0" w:color="auto"/>
          </w:divBdr>
        </w:div>
        <w:div w:id="1405491043">
          <w:marLeft w:val="640"/>
          <w:marRight w:val="0"/>
          <w:marTop w:val="0"/>
          <w:marBottom w:val="0"/>
          <w:divBdr>
            <w:top w:val="none" w:sz="0" w:space="0" w:color="auto"/>
            <w:left w:val="none" w:sz="0" w:space="0" w:color="auto"/>
            <w:bottom w:val="none" w:sz="0" w:space="0" w:color="auto"/>
            <w:right w:val="none" w:sz="0" w:space="0" w:color="auto"/>
          </w:divBdr>
        </w:div>
        <w:div w:id="1137919896">
          <w:marLeft w:val="640"/>
          <w:marRight w:val="0"/>
          <w:marTop w:val="0"/>
          <w:marBottom w:val="0"/>
          <w:divBdr>
            <w:top w:val="none" w:sz="0" w:space="0" w:color="auto"/>
            <w:left w:val="none" w:sz="0" w:space="0" w:color="auto"/>
            <w:bottom w:val="none" w:sz="0" w:space="0" w:color="auto"/>
            <w:right w:val="none" w:sz="0" w:space="0" w:color="auto"/>
          </w:divBdr>
        </w:div>
      </w:divsChild>
    </w:div>
    <w:div w:id="875659222">
      <w:bodyDiv w:val="1"/>
      <w:marLeft w:val="0"/>
      <w:marRight w:val="0"/>
      <w:marTop w:val="0"/>
      <w:marBottom w:val="0"/>
      <w:divBdr>
        <w:top w:val="none" w:sz="0" w:space="0" w:color="auto"/>
        <w:left w:val="none" w:sz="0" w:space="0" w:color="auto"/>
        <w:bottom w:val="none" w:sz="0" w:space="0" w:color="auto"/>
        <w:right w:val="none" w:sz="0" w:space="0" w:color="auto"/>
      </w:divBdr>
      <w:divsChild>
        <w:div w:id="811796049">
          <w:marLeft w:val="640"/>
          <w:marRight w:val="0"/>
          <w:marTop w:val="0"/>
          <w:marBottom w:val="0"/>
          <w:divBdr>
            <w:top w:val="none" w:sz="0" w:space="0" w:color="auto"/>
            <w:left w:val="none" w:sz="0" w:space="0" w:color="auto"/>
            <w:bottom w:val="none" w:sz="0" w:space="0" w:color="auto"/>
            <w:right w:val="none" w:sz="0" w:space="0" w:color="auto"/>
          </w:divBdr>
        </w:div>
        <w:div w:id="1671635404">
          <w:marLeft w:val="640"/>
          <w:marRight w:val="0"/>
          <w:marTop w:val="0"/>
          <w:marBottom w:val="0"/>
          <w:divBdr>
            <w:top w:val="none" w:sz="0" w:space="0" w:color="auto"/>
            <w:left w:val="none" w:sz="0" w:space="0" w:color="auto"/>
            <w:bottom w:val="none" w:sz="0" w:space="0" w:color="auto"/>
            <w:right w:val="none" w:sz="0" w:space="0" w:color="auto"/>
          </w:divBdr>
        </w:div>
        <w:div w:id="1665695025">
          <w:marLeft w:val="640"/>
          <w:marRight w:val="0"/>
          <w:marTop w:val="0"/>
          <w:marBottom w:val="0"/>
          <w:divBdr>
            <w:top w:val="none" w:sz="0" w:space="0" w:color="auto"/>
            <w:left w:val="none" w:sz="0" w:space="0" w:color="auto"/>
            <w:bottom w:val="none" w:sz="0" w:space="0" w:color="auto"/>
            <w:right w:val="none" w:sz="0" w:space="0" w:color="auto"/>
          </w:divBdr>
        </w:div>
        <w:div w:id="1279141679">
          <w:marLeft w:val="640"/>
          <w:marRight w:val="0"/>
          <w:marTop w:val="0"/>
          <w:marBottom w:val="0"/>
          <w:divBdr>
            <w:top w:val="none" w:sz="0" w:space="0" w:color="auto"/>
            <w:left w:val="none" w:sz="0" w:space="0" w:color="auto"/>
            <w:bottom w:val="none" w:sz="0" w:space="0" w:color="auto"/>
            <w:right w:val="none" w:sz="0" w:space="0" w:color="auto"/>
          </w:divBdr>
        </w:div>
        <w:div w:id="742802685">
          <w:marLeft w:val="640"/>
          <w:marRight w:val="0"/>
          <w:marTop w:val="0"/>
          <w:marBottom w:val="0"/>
          <w:divBdr>
            <w:top w:val="none" w:sz="0" w:space="0" w:color="auto"/>
            <w:left w:val="none" w:sz="0" w:space="0" w:color="auto"/>
            <w:bottom w:val="none" w:sz="0" w:space="0" w:color="auto"/>
            <w:right w:val="none" w:sz="0" w:space="0" w:color="auto"/>
          </w:divBdr>
        </w:div>
        <w:div w:id="2029063245">
          <w:marLeft w:val="640"/>
          <w:marRight w:val="0"/>
          <w:marTop w:val="0"/>
          <w:marBottom w:val="0"/>
          <w:divBdr>
            <w:top w:val="none" w:sz="0" w:space="0" w:color="auto"/>
            <w:left w:val="none" w:sz="0" w:space="0" w:color="auto"/>
            <w:bottom w:val="none" w:sz="0" w:space="0" w:color="auto"/>
            <w:right w:val="none" w:sz="0" w:space="0" w:color="auto"/>
          </w:divBdr>
        </w:div>
        <w:div w:id="1933929113">
          <w:marLeft w:val="640"/>
          <w:marRight w:val="0"/>
          <w:marTop w:val="0"/>
          <w:marBottom w:val="0"/>
          <w:divBdr>
            <w:top w:val="none" w:sz="0" w:space="0" w:color="auto"/>
            <w:left w:val="none" w:sz="0" w:space="0" w:color="auto"/>
            <w:bottom w:val="none" w:sz="0" w:space="0" w:color="auto"/>
            <w:right w:val="none" w:sz="0" w:space="0" w:color="auto"/>
          </w:divBdr>
        </w:div>
        <w:div w:id="519468601">
          <w:marLeft w:val="640"/>
          <w:marRight w:val="0"/>
          <w:marTop w:val="0"/>
          <w:marBottom w:val="0"/>
          <w:divBdr>
            <w:top w:val="none" w:sz="0" w:space="0" w:color="auto"/>
            <w:left w:val="none" w:sz="0" w:space="0" w:color="auto"/>
            <w:bottom w:val="none" w:sz="0" w:space="0" w:color="auto"/>
            <w:right w:val="none" w:sz="0" w:space="0" w:color="auto"/>
          </w:divBdr>
        </w:div>
        <w:div w:id="1209486269">
          <w:marLeft w:val="640"/>
          <w:marRight w:val="0"/>
          <w:marTop w:val="0"/>
          <w:marBottom w:val="0"/>
          <w:divBdr>
            <w:top w:val="none" w:sz="0" w:space="0" w:color="auto"/>
            <w:left w:val="none" w:sz="0" w:space="0" w:color="auto"/>
            <w:bottom w:val="none" w:sz="0" w:space="0" w:color="auto"/>
            <w:right w:val="none" w:sz="0" w:space="0" w:color="auto"/>
          </w:divBdr>
        </w:div>
        <w:div w:id="1381904022">
          <w:marLeft w:val="640"/>
          <w:marRight w:val="0"/>
          <w:marTop w:val="0"/>
          <w:marBottom w:val="0"/>
          <w:divBdr>
            <w:top w:val="none" w:sz="0" w:space="0" w:color="auto"/>
            <w:left w:val="none" w:sz="0" w:space="0" w:color="auto"/>
            <w:bottom w:val="none" w:sz="0" w:space="0" w:color="auto"/>
            <w:right w:val="none" w:sz="0" w:space="0" w:color="auto"/>
          </w:divBdr>
        </w:div>
        <w:div w:id="477649895">
          <w:marLeft w:val="640"/>
          <w:marRight w:val="0"/>
          <w:marTop w:val="0"/>
          <w:marBottom w:val="0"/>
          <w:divBdr>
            <w:top w:val="none" w:sz="0" w:space="0" w:color="auto"/>
            <w:left w:val="none" w:sz="0" w:space="0" w:color="auto"/>
            <w:bottom w:val="none" w:sz="0" w:space="0" w:color="auto"/>
            <w:right w:val="none" w:sz="0" w:space="0" w:color="auto"/>
          </w:divBdr>
        </w:div>
        <w:div w:id="1972593861">
          <w:marLeft w:val="640"/>
          <w:marRight w:val="0"/>
          <w:marTop w:val="0"/>
          <w:marBottom w:val="0"/>
          <w:divBdr>
            <w:top w:val="none" w:sz="0" w:space="0" w:color="auto"/>
            <w:left w:val="none" w:sz="0" w:space="0" w:color="auto"/>
            <w:bottom w:val="none" w:sz="0" w:space="0" w:color="auto"/>
            <w:right w:val="none" w:sz="0" w:space="0" w:color="auto"/>
          </w:divBdr>
        </w:div>
        <w:div w:id="821508065">
          <w:marLeft w:val="640"/>
          <w:marRight w:val="0"/>
          <w:marTop w:val="0"/>
          <w:marBottom w:val="0"/>
          <w:divBdr>
            <w:top w:val="none" w:sz="0" w:space="0" w:color="auto"/>
            <w:left w:val="none" w:sz="0" w:space="0" w:color="auto"/>
            <w:bottom w:val="none" w:sz="0" w:space="0" w:color="auto"/>
            <w:right w:val="none" w:sz="0" w:space="0" w:color="auto"/>
          </w:divBdr>
        </w:div>
        <w:div w:id="1736002609">
          <w:marLeft w:val="640"/>
          <w:marRight w:val="0"/>
          <w:marTop w:val="0"/>
          <w:marBottom w:val="0"/>
          <w:divBdr>
            <w:top w:val="none" w:sz="0" w:space="0" w:color="auto"/>
            <w:left w:val="none" w:sz="0" w:space="0" w:color="auto"/>
            <w:bottom w:val="none" w:sz="0" w:space="0" w:color="auto"/>
            <w:right w:val="none" w:sz="0" w:space="0" w:color="auto"/>
          </w:divBdr>
        </w:div>
        <w:div w:id="1387804118">
          <w:marLeft w:val="640"/>
          <w:marRight w:val="0"/>
          <w:marTop w:val="0"/>
          <w:marBottom w:val="0"/>
          <w:divBdr>
            <w:top w:val="none" w:sz="0" w:space="0" w:color="auto"/>
            <w:left w:val="none" w:sz="0" w:space="0" w:color="auto"/>
            <w:bottom w:val="none" w:sz="0" w:space="0" w:color="auto"/>
            <w:right w:val="none" w:sz="0" w:space="0" w:color="auto"/>
          </w:divBdr>
        </w:div>
        <w:div w:id="662666312">
          <w:marLeft w:val="640"/>
          <w:marRight w:val="0"/>
          <w:marTop w:val="0"/>
          <w:marBottom w:val="0"/>
          <w:divBdr>
            <w:top w:val="none" w:sz="0" w:space="0" w:color="auto"/>
            <w:left w:val="none" w:sz="0" w:space="0" w:color="auto"/>
            <w:bottom w:val="none" w:sz="0" w:space="0" w:color="auto"/>
            <w:right w:val="none" w:sz="0" w:space="0" w:color="auto"/>
          </w:divBdr>
        </w:div>
        <w:div w:id="1569611920">
          <w:marLeft w:val="640"/>
          <w:marRight w:val="0"/>
          <w:marTop w:val="0"/>
          <w:marBottom w:val="0"/>
          <w:divBdr>
            <w:top w:val="none" w:sz="0" w:space="0" w:color="auto"/>
            <w:left w:val="none" w:sz="0" w:space="0" w:color="auto"/>
            <w:bottom w:val="none" w:sz="0" w:space="0" w:color="auto"/>
            <w:right w:val="none" w:sz="0" w:space="0" w:color="auto"/>
          </w:divBdr>
        </w:div>
        <w:div w:id="770471741">
          <w:marLeft w:val="640"/>
          <w:marRight w:val="0"/>
          <w:marTop w:val="0"/>
          <w:marBottom w:val="0"/>
          <w:divBdr>
            <w:top w:val="none" w:sz="0" w:space="0" w:color="auto"/>
            <w:left w:val="none" w:sz="0" w:space="0" w:color="auto"/>
            <w:bottom w:val="none" w:sz="0" w:space="0" w:color="auto"/>
            <w:right w:val="none" w:sz="0" w:space="0" w:color="auto"/>
          </w:divBdr>
        </w:div>
        <w:div w:id="824201746">
          <w:marLeft w:val="640"/>
          <w:marRight w:val="0"/>
          <w:marTop w:val="0"/>
          <w:marBottom w:val="0"/>
          <w:divBdr>
            <w:top w:val="none" w:sz="0" w:space="0" w:color="auto"/>
            <w:left w:val="none" w:sz="0" w:space="0" w:color="auto"/>
            <w:bottom w:val="none" w:sz="0" w:space="0" w:color="auto"/>
            <w:right w:val="none" w:sz="0" w:space="0" w:color="auto"/>
          </w:divBdr>
        </w:div>
        <w:div w:id="1609309366">
          <w:marLeft w:val="640"/>
          <w:marRight w:val="0"/>
          <w:marTop w:val="0"/>
          <w:marBottom w:val="0"/>
          <w:divBdr>
            <w:top w:val="none" w:sz="0" w:space="0" w:color="auto"/>
            <w:left w:val="none" w:sz="0" w:space="0" w:color="auto"/>
            <w:bottom w:val="none" w:sz="0" w:space="0" w:color="auto"/>
            <w:right w:val="none" w:sz="0" w:space="0" w:color="auto"/>
          </w:divBdr>
        </w:div>
        <w:div w:id="1578593113">
          <w:marLeft w:val="640"/>
          <w:marRight w:val="0"/>
          <w:marTop w:val="0"/>
          <w:marBottom w:val="0"/>
          <w:divBdr>
            <w:top w:val="none" w:sz="0" w:space="0" w:color="auto"/>
            <w:left w:val="none" w:sz="0" w:space="0" w:color="auto"/>
            <w:bottom w:val="none" w:sz="0" w:space="0" w:color="auto"/>
            <w:right w:val="none" w:sz="0" w:space="0" w:color="auto"/>
          </w:divBdr>
        </w:div>
        <w:div w:id="1925990691">
          <w:marLeft w:val="640"/>
          <w:marRight w:val="0"/>
          <w:marTop w:val="0"/>
          <w:marBottom w:val="0"/>
          <w:divBdr>
            <w:top w:val="none" w:sz="0" w:space="0" w:color="auto"/>
            <w:left w:val="none" w:sz="0" w:space="0" w:color="auto"/>
            <w:bottom w:val="none" w:sz="0" w:space="0" w:color="auto"/>
            <w:right w:val="none" w:sz="0" w:space="0" w:color="auto"/>
          </w:divBdr>
        </w:div>
        <w:div w:id="1564487655">
          <w:marLeft w:val="640"/>
          <w:marRight w:val="0"/>
          <w:marTop w:val="0"/>
          <w:marBottom w:val="0"/>
          <w:divBdr>
            <w:top w:val="none" w:sz="0" w:space="0" w:color="auto"/>
            <w:left w:val="none" w:sz="0" w:space="0" w:color="auto"/>
            <w:bottom w:val="none" w:sz="0" w:space="0" w:color="auto"/>
            <w:right w:val="none" w:sz="0" w:space="0" w:color="auto"/>
          </w:divBdr>
        </w:div>
        <w:div w:id="650401013">
          <w:marLeft w:val="640"/>
          <w:marRight w:val="0"/>
          <w:marTop w:val="0"/>
          <w:marBottom w:val="0"/>
          <w:divBdr>
            <w:top w:val="none" w:sz="0" w:space="0" w:color="auto"/>
            <w:left w:val="none" w:sz="0" w:space="0" w:color="auto"/>
            <w:bottom w:val="none" w:sz="0" w:space="0" w:color="auto"/>
            <w:right w:val="none" w:sz="0" w:space="0" w:color="auto"/>
          </w:divBdr>
        </w:div>
        <w:div w:id="588857764">
          <w:marLeft w:val="640"/>
          <w:marRight w:val="0"/>
          <w:marTop w:val="0"/>
          <w:marBottom w:val="0"/>
          <w:divBdr>
            <w:top w:val="none" w:sz="0" w:space="0" w:color="auto"/>
            <w:left w:val="none" w:sz="0" w:space="0" w:color="auto"/>
            <w:bottom w:val="none" w:sz="0" w:space="0" w:color="auto"/>
            <w:right w:val="none" w:sz="0" w:space="0" w:color="auto"/>
          </w:divBdr>
        </w:div>
        <w:div w:id="1428847606">
          <w:marLeft w:val="640"/>
          <w:marRight w:val="0"/>
          <w:marTop w:val="0"/>
          <w:marBottom w:val="0"/>
          <w:divBdr>
            <w:top w:val="none" w:sz="0" w:space="0" w:color="auto"/>
            <w:left w:val="none" w:sz="0" w:space="0" w:color="auto"/>
            <w:bottom w:val="none" w:sz="0" w:space="0" w:color="auto"/>
            <w:right w:val="none" w:sz="0" w:space="0" w:color="auto"/>
          </w:divBdr>
        </w:div>
        <w:div w:id="63767768">
          <w:marLeft w:val="640"/>
          <w:marRight w:val="0"/>
          <w:marTop w:val="0"/>
          <w:marBottom w:val="0"/>
          <w:divBdr>
            <w:top w:val="none" w:sz="0" w:space="0" w:color="auto"/>
            <w:left w:val="none" w:sz="0" w:space="0" w:color="auto"/>
            <w:bottom w:val="none" w:sz="0" w:space="0" w:color="auto"/>
            <w:right w:val="none" w:sz="0" w:space="0" w:color="auto"/>
          </w:divBdr>
        </w:div>
        <w:div w:id="706684920">
          <w:marLeft w:val="640"/>
          <w:marRight w:val="0"/>
          <w:marTop w:val="0"/>
          <w:marBottom w:val="0"/>
          <w:divBdr>
            <w:top w:val="none" w:sz="0" w:space="0" w:color="auto"/>
            <w:left w:val="none" w:sz="0" w:space="0" w:color="auto"/>
            <w:bottom w:val="none" w:sz="0" w:space="0" w:color="auto"/>
            <w:right w:val="none" w:sz="0" w:space="0" w:color="auto"/>
          </w:divBdr>
        </w:div>
        <w:div w:id="1261793011">
          <w:marLeft w:val="640"/>
          <w:marRight w:val="0"/>
          <w:marTop w:val="0"/>
          <w:marBottom w:val="0"/>
          <w:divBdr>
            <w:top w:val="none" w:sz="0" w:space="0" w:color="auto"/>
            <w:left w:val="none" w:sz="0" w:space="0" w:color="auto"/>
            <w:bottom w:val="none" w:sz="0" w:space="0" w:color="auto"/>
            <w:right w:val="none" w:sz="0" w:space="0" w:color="auto"/>
          </w:divBdr>
        </w:div>
        <w:div w:id="570653037">
          <w:marLeft w:val="640"/>
          <w:marRight w:val="0"/>
          <w:marTop w:val="0"/>
          <w:marBottom w:val="0"/>
          <w:divBdr>
            <w:top w:val="none" w:sz="0" w:space="0" w:color="auto"/>
            <w:left w:val="none" w:sz="0" w:space="0" w:color="auto"/>
            <w:bottom w:val="none" w:sz="0" w:space="0" w:color="auto"/>
            <w:right w:val="none" w:sz="0" w:space="0" w:color="auto"/>
          </w:divBdr>
        </w:div>
        <w:div w:id="1826166771">
          <w:marLeft w:val="640"/>
          <w:marRight w:val="0"/>
          <w:marTop w:val="0"/>
          <w:marBottom w:val="0"/>
          <w:divBdr>
            <w:top w:val="none" w:sz="0" w:space="0" w:color="auto"/>
            <w:left w:val="none" w:sz="0" w:space="0" w:color="auto"/>
            <w:bottom w:val="none" w:sz="0" w:space="0" w:color="auto"/>
            <w:right w:val="none" w:sz="0" w:space="0" w:color="auto"/>
          </w:divBdr>
        </w:div>
        <w:div w:id="1565021931">
          <w:marLeft w:val="640"/>
          <w:marRight w:val="0"/>
          <w:marTop w:val="0"/>
          <w:marBottom w:val="0"/>
          <w:divBdr>
            <w:top w:val="none" w:sz="0" w:space="0" w:color="auto"/>
            <w:left w:val="none" w:sz="0" w:space="0" w:color="auto"/>
            <w:bottom w:val="none" w:sz="0" w:space="0" w:color="auto"/>
            <w:right w:val="none" w:sz="0" w:space="0" w:color="auto"/>
          </w:divBdr>
        </w:div>
        <w:div w:id="20473320">
          <w:marLeft w:val="640"/>
          <w:marRight w:val="0"/>
          <w:marTop w:val="0"/>
          <w:marBottom w:val="0"/>
          <w:divBdr>
            <w:top w:val="none" w:sz="0" w:space="0" w:color="auto"/>
            <w:left w:val="none" w:sz="0" w:space="0" w:color="auto"/>
            <w:bottom w:val="none" w:sz="0" w:space="0" w:color="auto"/>
            <w:right w:val="none" w:sz="0" w:space="0" w:color="auto"/>
          </w:divBdr>
        </w:div>
        <w:div w:id="1847286969">
          <w:marLeft w:val="640"/>
          <w:marRight w:val="0"/>
          <w:marTop w:val="0"/>
          <w:marBottom w:val="0"/>
          <w:divBdr>
            <w:top w:val="none" w:sz="0" w:space="0" w:color="auto"/>
            <w:left w:val="none" w:sz="0" w:space="0" w:color="auto"/>
            <w:bottom w:val="none" w:sz="0" w:space="0" w:color="auto"/>
            <w:right w:val="none" w:sz="0" w:space="0" w:color="auto"/>
          </w:divBdr>
        </w:div>
        <w:div w:id="1789929372">
          <w:marLeft w:val="640"/>
          <w:marRight w:val="0"/>
          <w:marTop w:val="0"/>
          <w:marBottom w:val="0"/>
          <w:divBdr>
            <w:top w:val="none" w:sz="0" w:space="0" w:color="auto"/>
            <w:left w:val="none" w:sz="0" w:space="0" w:color="auto"/>
            <w:bottom w:val="none" w:sz="0" w:space="0" w:color="auto"/>
            <w:right w:val="none" w:sz="0" w:space="0" w:color="auto"/>
          </w:divBdr>
        </w:div>
        <w:div w:id="250552872">
          <w:marLeft w:val="640"/>
          <w:marRight w:val="0"/>
          <w:marTop w:val="0"/>
          <w:marBottom w:val="0"/>
          <w:divBdr>
            <w:top w:val="none" w:sz="0" w:space="0" w:color="auto"/>
            <w:left w:val="none" w:sz="0" w:space="0" w:color="auto"/>
            <w:bottom w:val="none" w:sz="0" w:space="0" w:color="auto"/>
            <w:right w:val="none" w:sz="0" w:space="0" w:color="auto"/>
          </w:divBdr>
        </w:div>
        <w:div w:id="1833374871">
          <w:marLeft w:val="640"/>
          <w:marRight w:val="0"/>
          <w:marTop w:val="0"/>
          <w:marBottom w:val="0"/>
          <w:divBdr>
            <w:top w:val="none" w:sz="0" w:space="0" w:color="auto"/>
            <w:left w:val="none" w:sz="0" w:space="0" w:color="auto"/>
            <w:bottom w:val="none" w:sz="0" w:space="0" w:color="auto"/>
            <w:right w:val="none" w:sz="0" w:space="0" w:color="auto"/>
          </w:divBdr>
        </w:div>
        <w:div w:id="149253555">
          <w:marLeft w:val="640"/>
          <w:marRight w:val="0"/>
          <w:marTop w:val="0"/>
          <w:marBottom w:val="0"/>
          <w:divBdr>
            <w:top w:val="none" w:sz="0" w:space="0" w:color="auto"/>
            <w:left w:val="none" w:sz="0" w:space="0" w:color="auto"/>
            <w:bottom w:val="none" w:sz="0" w:space="0" w:color="auto"/>
            <w:right w:val="none" w:sz="0" w:space="0" w:color="auto"/>
          </w:divBdr>
        </w:div>
        <w:div w:id="1858420899">
          <w:marLeft w:val="640"/>
          <w:marRight w:val="0"/>
          <w:marTop w:val="0"/>
          <w:marBottom w:val="0"/>
          <w:divBdr>
            <w:top w:val="none" w:sz="0" w:space="0" w:color="auto"/>
            <w:left w:val="none" w:sz="0" w:space="0" w:color="auto"/>
            <w:bottom w:val="none" w:sz="0" w:space="0" w:color="auto"/>
            <w:right w:val="none" w:sz="0" w:space="0" w:color="auto"/>
          </w:divBdr>
        </w:div>
      </w:divsChild>
    </w:div>
    <w:div w:id="883366516">
      <w:bodyDiv w:val="1"/>
      <w:marLeft w:val="0"/>
      <w:marRight w:val="0"/>
      <w:marTop w:val="0"/>
      <w:marBottom w:val="0"/>
      <w:divBdr>
        <w:top w:val="none" w:sz="0" w:space="0" w:color="auto"/>
        <w:left w:val="none" w:sz="0" w:space="0" w:color="auto"/>
        <w:bottom w:val="none" w:sz="0" w:space="0" w:color="auto"/>
        <w:right w:val="none" w:sz="0" w:space="0" w:color="auto"/>
      </w:divBdr>
      <w:divsChild>
        <w:div w:id="1443651922">
          <w:marLeft w:val="640"/>
          <w:marRight w:val="0"/>
          <w:marTop w:val="0"/>
          <w:marBottom w:val="0"/>
          <w:divBdr>
            <w:top w:val="none" w:sz="0" w:space="0" w:color="auto"/>
            <w:left w:val="none" w:sz="0" w:space="0" w:color="auto"/>
            <w:bottom w:val="none" w:sz="0" w:space="0" w:color="auto"/>
            <w:right w:val="none" w:sz="0" w:space="0" w:color="auto"/>
          </w:divBdr>
        </w:div>
        <w:div w:id="1670600577">
          <w:marLeft w:val="640"/>
          <w:marRight w:val="0"/>
          <w:marTop w:val="0"/>
          <w:marBottom w:val="0"/>
          <w:divBdr>
            <w:top w:val="none" w:sz="0" w:space="0" w:color="auto"/>
            <w:left w:val="none" w:sz="0" w:space="0" w:color="auto"/>
            <w:bottom w:val="none" w:sz="0" w:space="0" w:color="auto"/>
            <w:right w:val="none" w:sz="0" w:space="0" w:color="auto"/>
          </w:divBdr>
        </w:div>
        <w:div w:id="1167282972">
          <w:marLeft w:val="640"/>
          <w:marRight w:val="0"/>
          <w:marTop w:val="0"/>
          <w:marBottom w:val="0"/>
          <w:divBdr>
            <w:top w:val="none" w:sz="0" w:space="0" w:color="auto"/>
            <w:left w:val="none" w:sz="0" w:space="0" w:color="auto"/>
            <w:bottom w:val="none" w:sz="0" w:space="0" w:color="auto"/>
            <w:right w:val="none" w:sz="0" w:space="0" w:color="auto"/>
          </w:divBdr>
        </w:div>
        <w:div w:id="1564874029">
          <w:marLeft w:val="640"/>
          <w:marRight w:val="0"/>
          <w:marTop w:val="0"/>
          <w:marBottom w:val="0"/>
          <w:divBdr>
            <w:top w:val="none" w:sz="0" w:space="0" w:color="auto"/>
            <w:left w:val="none" w:sz="0" w:space="0" w:color="auto"/>
            <w:bottom w:val="none" w:sz="0" w:space="0" w:color="auto"/>
            <w:right w:val="none" w:sz="0" w:space="0" w:color="auto"/>
          </w:divBdr>
        </w:div>
        <w:div w:id="1049066473">
          <w:marLeft w:val="640"/>
          <w:marRight w:val="0"/>
          <w:marTop w:val="0"/>
          <w:marBottom w:val="0"/>
          <w:divBdr>
            <w:top w:val="none" w:sz="0" w:space="0" w:color="auto"/>
            <w:left w:val="none" w:sz="0" w:space="0" w:color="auto"/>
            <w:bottom w:val="none" w:sz="0" w:space="0" w:color="auto"/>
            <w:right w:val="none" w:sz="0" w:space="0" w:color="auto"/>
          </w:divBdr>
        </w:div>
        <w:div w:id="480393558">
          <w:marLeft w:val="640"/>
          <w:marRight w:val="0"/>
          <w:marTop w:val="0"/>
          <w:marBottom w:val="0"/>
          <w:divBdr>
            <w:top w:val="none" w:sz="0" w:space="0" w:color="auto"/>
            <w:left w:val="none" w:sz="0" w:space="0" w:color="auto"/>
            <w:bottom w:val="none" w:sz="0" w:space="0" w:color="auto"/>
            <w:right w:val="none" w:sz="0" w:space="0" w:color="auto"/>
          </w:divBdr>
        </w:div>
        <w:div w:id="175389369">
          <w:marLeft w:val="640"/>
          <w:marRight w:val="0"/>
          <w:marTop w:val="0"/>
          <w:marBottom w:val="0"/>
          <w:divBdr>
            <w:top w:val="none" w:sz="0" w:space="0" w:color="auto"/>
            <w:left w:val="none" w:sz="0" w:space="0" w:color="auto"/>
            <w:bottom w:val="none" w:sz="0" w:space="0" w:color="auto"/>
            <w:right w:val="none" w:sz="0" w:space="0" w:color="auto"/>
          </w:divBdr>
        </w:div>
        <w:div w:id="226840600">
          <w:marLeft w:val="640"/>
          <w:marRight w:val="0"/>
          <w:marTop w:val="0"/>
          <w:marBottom w:val="0"/>
          <w:divBdr>
            <w:top w:val="none" w:sz="0" w:space="0" w:color="auto"/>
            <w:left w:val="none" w:sz="0" w:space="0" w:color="auto"/>
            <w:bottom w:val="none" w:sz="0" w:space="0" w:color="auto"/>
            <w:right w:val="none" w:sz="0" w:space="0" w:color="auto"/>
          </w:divBdr>
        </w:div>
        <w:div w:id="1254897204">
          <w:marLeft w:val="640"/>
          <w:marRight w:val="0"/>
          <w:marTop w:val="0"/>
          <w:marBottom w:val="0"/>
          <w:divBdr>
            <w:top w:val="none" w:sz="0" w:space="0" w:color="auto"/>
            <w:left w:val="none" w:sz="0" w:space="0" w:color="auto"/>
            <w:bottom w:val="none" w:sz="0" w:space="0" w:color="auto"/>
            <w:right w:val="none" w:sz="0" w:space="0" w:color="auto"/>
          </w:divBdr>
        </w:div>
        <w:div w:id="1636911469">
          <w:marLeft w:val="640"/>
          <w:marRight w:val="0"/>
          <w:marTop w:val="0"/>
          <w:marBottom w:val="0"/>
          <w:divBdr>
            <w:top w:val="none" w:sz="0" w:space="0" w:color="auto"/>
            <w:left w:val="none" w:sz="0" w:space="0" w:color="auto"/>
            <w:bottom w:val="none" w:sz="0" w:space="0" w:color="auto"/>
            <w:right w:val="none" w:sz="0" w:space="0" w:color="auto"/>
          </w:divBdr>
        </w:div>
        <w:div w:id="1499736951">
          <w:marLeft w:val="640"/>
          <w:marRight w:val="0"/>
          <w:marTop w:val="0"/>
          <w:marBottom w:val="0"/>
          <w:divBdr>
            <w:top w:val="none" w:sz="0" w:space="0" w:color="auto"/>
            <w:left w:val="none" w:sz="0" w:space="0" w:color="auto"/>
            <w:bottom w:val="none" w:sz="0" w:space="0" w:color="auto"/>
            <w:right w:val="none" w:sz="0" w:space="0" w:color="auto"/>
          </w:divBdr>
        </w:div>
        <w:div w:id="431826809">
          <w:marLeft w:val="640"/>
          <w:marRight w:val="0"/>
          <w:marTop w:val="0"/>
          <w:marBottom w:val="0"/>
          <w:divBdr>
            <w:top w:val="none" w:sz="0" w:space="0" w:color="auto"/>
            <w:left w:val="none" w:sz="0" w:space="0" w:color="auto"/>
            <w:bottom w:val="none" w:sz="0" w:space="0" w:color="auto"/>
            <w:right w:val="none" w:sz="0" w:space="0" w:color="auto"/>
          </w:divBdr>
        </w:div>
        <w:div w:id="1864634368">
          <w:marLeft w:val="640"/>
          <w:marRight w:val="0"/>
          <w:marTop w:val="0"/>
          <w:marBottom w:val="0"/>
          <w:divBdr>
            <w:top w:val="none" w:sz="0" w:space="0" w:color="auto"/>
            <w:left w:val="none" w:sz="0" w:space="0" w:color="auto"/>
            <w:bottom w:val="none" w:sz="0" w:space="0" w:color="auto"/>
            <w:right w:val="none" w:sz="0" w:space="0" w:color="auto"/>
          </w:divBdr>
        </w:div>
        <w:div w:id="949240344">
          <w:marLeft w:val="640"/>
          <w:marRight w:val="0"/>
          <w:marTop w:val="0"/>
          <w:marBottom w:val="0"/>
          <w:divBdr>
            <w:top w:val="none" w:sz="0" w:space="0" w:color="auto"/>
            <w:left w:val="none" w:sz="0" w:space="0" w:color="auto"/>
            <w:bottom w:val="none" w:sz="0" w:space="0" w:color="auto"/>
            <w:right w:val="none" w:sz="0" w:space="0" w:color="auto"/>
          </w:divBdr>
        </w:div>
        <w:div w:id="2055040801">
          <w:marLeft w:val="640"/>
          <w:marRight w:val="0"/>
          <w:marTop w:val="0"/>
          <w:marBottom w:val="0"/>
          <w:divBdr>
            <w:top w:val="none" w:sz="0" w:space="0" w:color="auto"/>
            <w:left w:val="none" w:sz="0" w:space="0" w:color="auto"/>
            <w:bottom w:val="none" w:sz="0" w:space="0" w:color="auto"/>
            <w:right w:val="none" w:sz="0" w:space="0" w:color="auto"/>
          </w:divBdr>
        </w:div>
        <w:div w:id="1389644436">
          <w:marLeft w:val="640"/>
          <w:marRight w:val="0"/>
          <w:marTop w:val="0"/>
          <w:marBottom w:val="0"/>
          <w:divBdr>
            <w:top w:val="none" w:sz="0" w:space="0" w:color="auto"/>
            <w:left w:val="none" w:sz="0" w:space="0" w:color="auto"/>
            <w:bottom w:val="none" w:sz="0" w:space="0" w:color="auto"/>
            <w:right w:val="none" w:sz="0" w:space="0" w:color="auto"/>
          </w:divBdr>
        </w:div>
        <w:div w:id="942491845">
          <w:marLeft w:val="640"/>
          <w:marRight w:val="0"/>
          <w:marTop w:val="0"/>
          <w:marBottom w:val="0"/>
          <w:divBdr>
            <w:top w:val="none" w:sz="0" w:space="0" w:color="auto"/>
            <w:left w:val="none" w:sz="0" w:space="0" w:color="auto"/>
            <w:bottom w:val="none" w:sz="0" w:space="0" w:color="auto"/>
            <w:right w:val="none" w:sz="0" w:space="0" w:color="auto"/>
          </w:divBdr>
        </w:div>
        <w:div w:id="2067098463">
          <w:marLeft w:val="640"/>
          <w:marRight w:val="0"/>
          <w:marTop w:val="0"/>
          <w:marBottom w:val="0"/>
          <w:divBdr>
            <w:top w:val="none" w:sz="0" w:space="0" w:color="auto"/>
            <w:left w:val="none" w:sz="0" w:space="0" w:color="auto"/>
            <w:bottom w:val="none" w:sz="0" w:space="0" w:color="auto"/>
            <w:right w:val="none" w:sz="0" w:space="0" w:color="auto"/>
          </w:divBdr>
        </w:div>
        <w:div w:id="2027293103">
          <w:marLeft w:val="640"/>
          <w:marRight w:val="0"/>
          <w:marTop w:val="0"/>
          <w:marBottom w:val="0"/>
          <w:divBdr>
            <w:top w:val="none" w:sz="0" w:space="0" w:color="auto"/>
            <w:left w:val="none" w:sz="0" w:space="0" w:color="auto"/>
            <w:bottom w:val="none" w:sz="0" w:space="0" w:color="auto"/>
            <w:right w:val="none" w:sz="0" w:space="0" w:color="auto"/>
          </w:divBdr>
        </w:div>
        <w:div w:id="332488858">
          <w:marLeft w:val="640"/>
          <w:marRight w:val="0"/>
          <w:marTop w:val="0"/>
          <w:marBottom w:val="0"/>
          <w:divBdr>
            <w:top w:val="none" w:sz="0" w:space="0" w:color="auto"/>
            <w:left w:val="none" w:sz="0" w:space="0" w:color="auto"/>
            <w:bottom w:val="none" w:sz="0" w:space="0" w:color="auto"/>
            <w:right w:val="none" w:sz="0" w:space="0" w:color="auto"/>
          </w:divBdr>
        </w:div>
        <w:div w:id="73943563">
          <w:marLeft w:val="640"/>
          <w:marRight w:val="0"/>
          <w:marTop w:val="0"/>
          <w:marBottom w:val="0"/>
          <w:divBdr>
            <w:top w:val="none" w:sz="0" w:space="0" w:color="auto"/>
            <w:left w:val="none" w:sz="0" w:space="0" w:color="auto"/>
            <w:bottom w:val="none" w:sz="0" w:space="0" w:color="auto"/>
            <w:right w:val="none" w:sz="0" w:space="0" w:color="auto"/>
          </w:divBdr>
        </w:div>
        <w:div w:id="317418373">
          <w:marLeft w:val="640"/>
          <w:marRight w:val="0"/>
          <w:marTop w:val="0"/>
          <w:marBottom w:val="0"/>
          <w:divBdr>
            <w:top w:val="none" w:sz="0" w:space="0" w:color="auto"/>
            <w:left w:val="none" w:sz="0" w:space="0" w:color="auto"/>
            <w:bottom w:val="none" w:sz="0" w:space="0" w:color="auto"/>
            <w:right w:val="none" w:sz="0" w:space="0" w:color="auto"/>
          </w:divBdr>
        </w:div>
        <w:div w:id="1012685829">
          <w:marLeft w:val="640"/>
          <w:marRight w:val="0"/>
          <w:marTop w:val="0"/>
          <w:marBottom w:val="0"/>
          <w:divBdr>
            <w:top w:val="none" w:sz="0" w:space="0" w:color="auto"/>
            <w:left w:val="none" w:sz="0" w:space="0" w:color="auto"/>
            <w:bottom w:val="none" w:sz="0" w:space="0" w:color="auto"/>
            <w:right w:val="none" w:sz="0" w:space="0" w:color="auto"/>
          </w:divBdr>
        </w:div>
        <w:div w:id="984815713">
          <w:marLeft w:val="640"/>
          <w:marRight w:val="0"/>
          <w:marTop w:val="0"/>
          <w:marBottom w:val="0"/>
          <w:divBdr>
            <w:top w:val="none" w:sz="0" w:space="0" w:color="auto"/>
            <w:left w:val="none" w:sz="0" w:space="0" w:color="auto"/>
            <w:bottom w:val="none" w:sz="0" w:space="0" w:color="auto"/>
            <w:right w:val="none" w:sz="0" w:space="0" w:color="auto"/>
          </w:divBdr>
        </w:div>
        <w:div w:id="1823042469">
          <w:marLeft w:val="640"/>
          <w:marRight w:val="0"/>
          <w:marTop w:val="0"/>
          <w:marBottom w:val="0"/>
          <w:divBdr>
            <w:top w:val="none" w:sz="0" w:space="0" w:color="auto"/>
            <w:left w:val="none" w:sz="0" w:space="0" w:color="auto"/>
            <w:bottom w:val="none" w:sz="0" w:space="0" w:color="auto"/>
            <w:right w:val="none" w:sz="0" w:space="0" w:color="auto"/>
          </w:divBdr>
        </w:div>
        <w:div w:id="461582904">
          <w:marLeft w:val="640"/>
          <w:marRight w:val="0"/>
          <w:marTop w:val="0"/>
          <w:marBottom w:val="0"/>
          <w:divBdr>
            <w:top w:val="none" w:sz="0" w:space="0" w:color="auto"/>
            <w:left w:val="none" w:sz="0" w:space="0" w:color="auto"/>
            <w:bottom w:val="none" w:sz="0" w:space="0" w:color="auto"/>
            <w:right w:val="none" w:sz="0" w:space="0" w:color="auto"/>
          </w:divBdr>
        </w:div>
        <w:div w:id="761297162">
          <w:marLeft w:val="640"/>
          <w:marRight w:val="0"/>
          <w:marTop w:val="0"/>
          <w:marBottom w:val="0"/>
          <w:divBdr>
            <w:top w:val="none" w:sz="0" w:space="0" w:color="auto"/>
            <w:left w:val="none" w:sz="0" w:space="0" w:color="auto"/>
            <w:bottom w:val="none" w:sz="0" w:space="0" w:color="auto"/>
            <w:right w:val="none" w:sz="0" w:space="0" w:color="auto"/>
          </w:divBdr>
        </w:div>
        <w:div w:id="1929732299">
          <w:marLeft w:val="640"/>
          <w:marRight w:val="0"/>
          <w:marTop w:val="0"/>
          <w:marBottom w:val="0"/>
          <w:divBdr>
            <w:top w:val="none" w:sz="0" w:space="0" w:color="auto"/>
            <w:left w:val="none" w:sz="0" w:space="0" w:color="auto"/>
            <w:bottom w:val="none" w:sz="0" w:space="0" w:color="auto"/>
            <w:right w:val="none" w:sz="0" w:space="0" w:color="auto"/>
          </w:divBdr>
        </w:div>
        <w:div w:id="471874208">
          <w:marLeft w:val="640"/>
          <w:marRight w:val="0"/>
          <w:marTop w:val="0"/>
          <w:marBottom w:val="0"/>
          <w:divBdr>
            <w:top w:val="none" w:sz="0" w:space="0" w:color="auto"/>
            <w:left w:val="none" w:sz="0" w:space="0" w:color="auto"/>
            <w:bottom w:val="none" w:sz="0" w:space="0" w:color="auto"/>
            <w:right w:val="none" w:sz="0" w:space="0" w:color="auto"/>
          </w:divBdr>
        </w:div>
        <w:div w:id="1451819585">
          <w:marLeft w:val="640"/>
          <w:marRight w:val="0"/>
          <w:marTop w:val="0"/>
          <w:marBottom w:val="0"/>
          <w:divBdr>
            <w:top w:val="none" w:sz="0" w:space="0" w:color="auto"/>
            <w:left w:val="none" w:sz="0" w:space="0" w:color="auto"/>
            <w:bottom w:val="none" w:sz="0" w:space="0" w:color="auto"/>
            <w:right w:val="none" w:sz="0" w:space="0" w:color="auto"/>
          </w:divBdr>
        </w:div>
      </w:divsChild>
    </w:div>
    <w:div w:id="891775413">
      <w:bodyDiv w:val="1"/>
      <w:marLeft w:val="0"/>
      <w:marRight w:val="0"/>
      <w:marTop w:val="0"/>
      <w:marBottom w:val="0"/>
      <w:divBdr>
        <w:top w:val="none" w:sz="0" w:space="0" w:color="auto"/>
        <w:left w:val="none" w:sz="0" w:space="0" w:color="auto"/>
        <w:bottom w:val="none" w:sz="0" w:space="0" w:color="auto"/>
        <w:right w:val="none" w:sz="0" w:space="0" w:color="auto"/>
      </w:divBdr>
      <w:divsChild>
        <w:div w:id="829103435">
          <w:marLeft w:val="640"/>
          <w:marRight w:val="0"/>
          <w:marTop w:val="0"/>
          <w:marBottom w:val="0"/>
          <w:divBdr>
            <w:top w:val="none" w:sz="0" w:space="0" w:color="auto"/>
            <w:left w:val="none" w:sz="0" w:space="0" w:color="auto"/>
            <w:bottom w:val="none" w:sz="0" w:space="0" w:color="auto"/>
            <w:right w:val="none" w:sz="0" w:space="0" w:color="auto"/>
          </w:divBdr>
        </w:div>
        <w:div w:id="1681926347">
          <w:marLeft w:val="640"/>
          <w:marRight w:val="0"/>
          <w:marTop w:val="0"/>
          <w:marBottom w:val="0"/>
          <w:divBdr>
            <w:top w:val="none" w:sz="0" w:space="0" w:color="auto"/>
            <w:left w:val="none" w:sz="0" w:space="0" w:color="auto"/>
            <w:bottom w:val="none" w:sz="0" w:space="0" w:color="auto"/>
            <w:right w:val="none" w:sz="0" w:space="0" w:color="auto"/>
          </w:divBdr>
        </w:div>
        <w:div w:id="141191637">
          <w:marLeft w:val="640"/>
          <w:marRight w:val="0"/>
          <w:marTop w:val="0"/>
          <w:marBottom w:val="0"/>
          <w:divBdr>
            <w:top w:val="none" w:sz="0" w:space="0" w:color="auto"/>
            <w:left w:val="none" w:sz="0" w:space="0" w:color="auto"/>
            <w:bottom w:val="none" w:sz="0" w:space="0" w:color="auto"/>
            <w:right w:val="none" w:sz="0" w:space="0" w:color="auto"/>
          </w:divBdr>
        </w:div>
        <w:div w:id="774905665">
          <w:marLeft w:val="640"/>
          <w:marRight w:val="0"/>
          <w:marTop w:val="0"/>
          <w:marBottom w:val="0"/>
          <w:divBdr>
            <w:top w:val="none" w:sz="0" w:space="0" w:color="auto"/>
            <w:left w:val="none" w:sz="0" w:space="0" w:color="auto"/>
            <w:bottom w:val="none" w:sz="0" w:space="0" w:color="auto"/>
            <w:right w:val="none" w:sz="0" w:space="0" w:color="auto"/>
          </w:divBdr>
        </w:div>
        <w:div w:id="393937984">
          <w:marLeft w:val="640"/>
          <w:marRight w:val="0"/>
          <w:marTop w:val="0"/>
          <w:marBottom w:val="0"/>
          <w:divBdr>
            <w:top w:val="none" w:sz="0" w:space="0" w:color="auto"/>
            <w:left w:val="none" w:sz="0" w:space="0" w:color="auto"/>
            <w:bottom w:val="none" w:sz="0" w:space="0" w:color="auto"/>
            <w:right w:val="none" w:sz="0" w:space="0" w:color="auto"/>
          </w:divBdr>
        </w:div>
        <w:div w:id="392199558">
          <w:marLeft w:val="640"/>
          <w:marRight w:val="0"/>
          <w:marTop w:val="0"/>
          <w:marBottom w:val="0"/>
          <w:divBdr>
            <w:top w:val="none" w:sz="0" w:space="0" w:color="auto"/>
            <w:left w:val="none" w:sz="0" w:space="0" w:color="auto"/>
            <w:bottom w:val="none" w:sz="0" w:space="0" w:color="auto"/>
            <w:right w:val="none" w:sz="0" w:space="0" w:color="auto"/>
          </w:divBdr>
        </w:div>
        <w:div w:id="813520765">
          <w:marLeft w:val="640"/>
          <w:marRight w:val="0"/>
          <w:marTop w:val="0"/>
          <w:marBottom w:val="0"/>
          <w:divBdr>
            <w:top w:val="none" w:sz="0" w:space="0" w:color="auto"/>
            <w:left w:val="none" w:sz="0" w:space="0" w:color="auto"/>
            <w:bottom w:val="none" w:sz="0" w:space="0" w:color="auto"/>
            <w:right w:val="none" w:sz="0" w:space="0" w:color="auto"/>
          </w:divBdr>
        </w:div>
        <w:div w:id="1722242438">
          <w:marLeft w:val="640"/>
          <w:marRight w:val="0"/>
          <w:marTop w:val="0"/>
          <w:marBottom w:val="0"/>
          <w:divBdr>
            <w:top w:val="none" w:sz="0" w:space="0" w:color="auto"/>
            <w:left w:val="none" w:sz="0" w:space="0" w:color="auto"/>
            <w:bottom w:val="none" w:sz="0" w:space="0" w:color="auto"/>
            <w:right w:val="none" w:sz="0" w:space="0" w:color="auto"/>
          </w:divBdr>
        </w:div>
        <w:div w:id="194469342">
          <w:marLeft w:val="640"/>
          <w:marRight w:val="0"/>
          <w:marTop w:val="0"/>
          <w:marBottom w:val="0"/>
          <w:divBdr>
            <w:top w:val="none" w:sz="0" w:space="0" w:color="auto"/>
            <w:left w:val="none" w:sz="0" w:space="0" w:color="auto"/>
            <w:bottom w:val="none" w:sz="0" w:space="0" w:color="auto"/>
            <w:right w:val="none" w:sz="0" w:space="0" w:color="auto"/>
          </w:divBdr>
        </w:div>
      </w:divsChild>
    </w:div>
    <w:div w:id="896286659">
      <w:bodyDiv w:val="1"/>
      <w:marLeft w:val="0"/>
      <w:marRight w:val="0"/>
      <w:marTop w:val="0"/>
      <w:marBottom w:val="0"/>
      <w:divBdr>
        <w:top w:val="none" w:sz="0" w:space="0" w:color="auto"/>
        <w:left w:val="none" w:sz="0" w:space="0" w:color="auto"/>
        <w:bottom w:val="none" w:sz="0" w:space="0" w:color="auto"/>
        <w:right w:val="none" w:sz="0" w:space="0" w:color="auto"/>
      </w:divBdr>
      <w:divsChild>
        <w:div w:id="2044985916">
          <w:marLeft w:val="640"/>
          <w:marRight w:val="0"/>
          <w:marTop w:val="0"/>
          <w:marBottom w:val="0"/>
          <w:divBdr>
            <w:top w:val="none" w:sz="0" w:space="0" w:color="auto"/>
            <w:left w:val="none" w:sz="0" w:space="0" w:color="auto"/>
            <w:bottom w:val="none" w:sz="0" w:space="0" w:color="auto"/>
            <w:right w:val="none" w:sz="0" w:space="0" w:color="auto"/>
          </w:divBdr>
        </w:div>
        <w:div w:id="1373575137">
          <w:marLeft w:val="640"/>
          <w:marRight w:val="0"/>
          <w:marTop w:val="0"/>
          <w:marBottom w:val="0"/>
          <w:divBdr>
            <w:top w:val="none" w:sz="0" w:space="0" w:color="auto"/>
            <w:left w:val="none" w:sz="0" w:space="0" w:color="auto"/>
            <w:bottom w:val="none" w:sz="0" w:space="0" w:color="auto"/>
            <w:right w:val="none" w:sz="0" w:space="0" w:color="auto"/>
          </w:divBdr>
        </w:div>
        <w:div w:id="884410346">
          <w:marLeft w:val="640"/>
          <w:marRight w:val="0"/>
          <w:marTop w:val="0"/>
          <w:marBottom w:val="0"/>
          <w:divBdr>
            <w:top w:val="none" w:sz="0" w:space="0" w:color="auto"/>
            <w:left w:val="none" w:sz="0" w:space="0" w:color="auto"/>
            <w:bottom w:val="none" w:sz="0" w:space="0" w:color="auto"/>
            <w:right w:val="none" w:sz="0" w:space="0" w:color="auto"/>
          </w:divBdr>
        </w:div>
        <w:div w:id="235360507">
          <w:marLeft w:val="640"/>
          <w:marRight w:val="0"/>
          <w:marTop w:val="0"/>
          <w:marBottom w:val="0"/>
          <w:divBdr>
            <w:top w:val="none" w:sz="0" w:space="0" w:color="auto"/>
            <w:left w:val="none" w:sz="0" w:space="0" w:color="auto"/>
            <w:bottom w:val="none" w:sz="0" w:space="0" w:color="auto"/>
            <w:right w:val="none" w:sz="0" w:space="0" w:color="auto"/>
          </w:divBdr>
        </w:div>
        <w:div w:id="343242986">
          <w:marLeft w:val="640"/>
          <w:marRight w:val="0"/>
          <w:marTop w:val="0"/>
          <w:marBottom w:val="0"/>
          <w:divBdr>
            <w:top w:val="none" w:sz="0" w:space="0" w:color="auto"/>
            <w:left w:val="none" w:sz="0" w:space="0" w:color="auto"/>
            <w:bottom w:val="none" w:sz="0" w:space="0" w:color="auto"/>
            <w:right w:val="none" w:sz="0" w:space="0" w:color="auto"/>
          </w:divBdr>
        </w:div>
        <w:div w:id="292174444">
          <w:marLeft w:val="640"/>
          <w:marRight w:val="0"/>
          <w:marTop w:val="0"/>
          <w:marBottom w:val="0"/>
          <w:divBdr>
            <w:top w:val="none" w:sz="0" w:space="0" w:color="auto"/>
            <w:left w:val="none" w:sz="0" w:space="0" w:color="auto"/>
            <w:bottom w:val="none" w:sz="0" w:space="0" w:color="auto"/>
            <w:right w:val="none" w:sz="0" w:space="0" w:color="auto"/>
          </w:divBdr>
        </w:div>
        <w:div w:id="476845565">
          <w:marLeft w:val="640"/>
          <w:marRight w:val="0"/>
          <w:marTop w:val="0"/>
          <w:marBottom w:val="0"/>
          <w:divBdr>
            <w:top w:val="none" w:sz="0" w:space="0" w:color="auto"/>
            <w:left w:val="none" w:sz="0" w:space="0" w:color="auto"/>
            <w:bottom w:val="none" w:sz="0" w:space="0" w:color="auto"/>
            <w:right w:val="none" w:sz="0" w:space="0" w:color="auto"/>
          </w:divBdr>
        </w:div>
        <w:div w:id="157157266">
          <w:marLeft w:val="640"/>
          <w:marRight w:val="0"/>
          <w:marTop w:val="0"/>
          <w:marBottom w:val="0"/>
          <w:divBdr>
            <w:top w:val="none" w:sz="0" w:space="0" w:color="auto"/>
            <w:left w:val="none" w:sz="0" w:space="0" w:color="auto"/>
            <w:bottom w:val="none" w:sz="0" w:space="0" w:color="auto"/>
            <w:right w:val="none" w:sz="0" w:space="0" w:color="auto"/>
          </w:divBdr>
        </w:div>
        <w:div w:id="1193032121">
          <w:marLeft w:val="640"/>
          <w:marRight w:val="0"/>
          <w:marTop w:val="0"/>
          <w:marBottom w:val="0"/>
          <w:divBdr>
            <w:top w:val="none" w:sz="0" w:space="0" w:color="auto"/>
            <w:left w:val="none" w:sz="0" w:space="0" w:color="auto"/>
            <w:bottom w:val="none" w:sz="0" w:space="0" w:color="auto"/>
            <w:right w:val="none" w:sz="0" w:space="0" w:color="auto"/>
          </w:divBdr>
        </w:div>
        <w:div w:id="819268515">
          <w:marLeft w:val="640"/>
          <w:marRight w:val="0"/>
          <w:marTop w:val="0"/>
          <w:marBottom w:val="0"/>
          <w:divBdr>
            <w:top w:val="none" w:sz="0" w:space="0" w:color="auto"/>
            <w:left w:val="none" w:sz="0" w:space="0" w:color="auto"/>
            <w:bottom w:val="none" w:sz="0" w:space="0" w:color="auto"/>
            <w:right w:val="none" w:sz="0" w:space="0" w:color="auto"/>
          </w:divBdr>
        </w:div>
        <w:div w:id="392630419">
          <w:marLeft w:val="640"/>
          <w:marRight w:val="0"/>
          <w:marTop w:val="0"/>
          <w:marBottom w:val="0"/>
          <w:divBdr>
            <w:top w:val="none" w:sz="0" w:space="0" w:color="auto"/>
            <w:left w:val="none" w:sz="0" w:space="0" w:color="auto"/>
            <w:bottom w:val="none" w:sz="0" w:space="0" w:color="auto"/>
            <w:right w:val="none" w:sz="0" w:space="0" w:color="auto"/>
          </w:divBdr>
        </w:div>
        <w:div w:id="1848981514">
          <w:marLeft w:val="640"/>
          <w:marRight w:val="0"/>
          <w:marTop w:val="0"/>
          <w:marBottom w:val="0"/>
          <w:divBdr>
            <w:top w:val="none" w:sz="0" w:space="0" w:color="auto"/>
            <w:left w:val="none" w:sz="0" w:space="0" w:color="auto"/>
            <w:bottom w:val="none" w:sz="0" w:space="0" w:color="auto"/>
            <w:right w:val="none" w:sz="0" w:space="0" w:color="auto"/>
          </w:divBdr>
        </w:div>
        <w:div w:id="162430862">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859783161">
          <w:marLeft w:val="640"/>
          <w:marRight w:val="0"/>
          <w:marTop w:val="0"/>
          <w:marBottom w:val="0"/>
          <w:divBdr>
            <w:top w:val="none" w:sz="0" w:space="0" w:color="auto"/>
            <w:left w:val="none" w:sz="0" w:space="0" w:color="auto"/>
            <w:bottom w:val="none" w:sz="0" w:space="0" w:color="auto"/>
            <w:right w:val="none" w:sz="0" w:space="0" w:color="auto"/>
          </w:divBdr>
        </w:div>
        <w:div w:id="1080951680">
          <w:marLeft w:val="640"/>
          <w:marRight w:val="0"/>
          <w:marTop w:val="0"/>
          <w:marBottom w:val="0"/>
          <w:divBdr>
            <w:top w:val="none" w:sz="0" w:space="0" w:color="auto"/>
            <w:left w:val="none" w:sz="0" w:space="0" w:color="auto"/>
            <w:bottom w:val="none" w:sz="0" w:space="0" w:color="auto"/>
            <w:right w:val="none" w:sz="0" w:space="0" w:color="auto"/>
          </w:divBdr>
        </w:div>
        <w:div w:id="170490716">
          <w:marLeft w:val="640"/>
          <w:marRight w:val="0"/>
          <w:marTop w:val="0"/>
          <w:marBottom w:val="0"/>
          <w:divBdr>
            <w:top w:val="none" w:sz="0" w:space="0" w:color="auto"/>
            <w:left w:val="none" w:sz="0" w:space="0" w:color="auto"/>
            <w:bottom w:val="none" w:sz="0" w:space="0" w:color="auto"/>
            <w:right w:val="none" w:sz="0" w:space="0" w:color="auto"/>
          </w:divBdr>
        </w:div>
        <w:div w:id="324404884">
          <w:marLeft w:val="640"/>
          <w:marRight w:val="0"/>
          <w:marTop w:val="0"/>
          <w:marBottom w:val="0"/>
          <w:divBdr>
            <w:top w:val="none" w:sz="0" w:space="0" w:color="auto"/>
            <w:left w:val="none" w:sz="0" w:space="0" w:color="auto"/>
            <w:bottom w:val="none" w:sz="0" w:space="0" w:color="auto"/>
            <w:right w:val="none" w:sz="0" w:space="0" w:color="auto"/>
          </w:divBdr>
        </w:div>
        <w:div w:id="1734542626">
          <w:marLeft w:val="640"/>
          <w:marRight w:val="0"/>
          <w:marTop w:val="0"/>
          <w:marBottom w:val="0"/>
          <w:divBdr>
            <w:top w:val="none" w:sz="0" w:space="0" w:color="auto"/>
            <w:left w:val="none" w:sz="0" w:space="0" w:color="auto"/>
            <w:bottom w:val="none" w:sz="0" w:space="0" w:color="auto"/>
            <w:right w:val="none" w:sz="0" w:space="0" w:color="auto"/>
          </w:divBdr>
        </w:div>
        <w:div w:id="991257699">
          <w:marLeft w:val="640"/>
          <w:marRight w:val="0"/>
          <w:marTop w:val="0"/>
          <w:marBottom w:val="0"/>
          <w:divBdr>
            <w:top w:val="none" w:sz="0" w:space="0" w:color="auto"/>
            <w:left w:val="none" w:sz="0" w:space="0" w:color="auto"/>
            <w:bottom w:val="none" w:sz="0" w:space="0" w:color="auto"/>
            <w:right w:val="none" w:sz="0" w:space="0" w:color="auto"/>
          </w:divBdr>
        </w:div>
        <w:div w:id="1196121185">
          <w:marLeft w:val="640"/>
          <w:marRight w:val="0"/>
          <w:marTop w:val="0"/>
          <w:marBottom w:val="0"/>
          <w:divBdr>
            <w:top w:val="none" w:sz="0" w:space="0" w:color="auto"/>
            <w:left w:val="none" w:sz="0" w:space="0" w:color="auto"/>
            <w:bottom w:val="none" w:sz="0" w:space="0" w:color="auto"/>
            <w:right w:val="none" w:sz="0" w:space="0" w:color="auto"/>
          </w:divBdr>
        </w:div>
        <w:div w:id="359667963">
          <w:marLeft w:val="640"/>
          <w:marRight w:val="0"/>
          <w:marTop w:val="0"/>
          <w:marBottom w:val="0"/>
          <w:divBdr>
            <w:top w:val="none" w:sz="0" w:space="0" w:color="auto"/>
            <w:left w:val="none" w:sz="0" w:space="0" w:color="auto"/>
            <w:bottom w:val="none" w:sz="0" w:space="0" w:color="auto"/>
            <w:right w:val="none" w:sz="0" w:space="0" w:color="auto"/>
          </w:divBdr>
        </w:div>
        <w:div w:id="1454985505">
          <w:marLeft w:val="640"/>
          <w:marRight w:val="0"/>
          <w:marTop w:val="0"/>
          <w:marBottom w:val="0"/>
          <w:divBdr>
            <w:top w:val="none" w:sz="0" w:space="0" w:color="auto"/>
            <w:left w:val="none" w:sz="0" w:space="0" w:color="auto"/>
            <w:bottom w:val="none" w:sz="0" w:space="0" w:color="auto"/>
            <w:right w:val="none" w:sz="0" w:space="0" w:color="auto"/>
          </w:divBdr>
        </w:div>
        <w:div w:id="63720472">
          <w:marLeft w:val="640"/>
          <w:marRight w:val="0"/>
          <w:marTop w:val="0"/>
          <w:marBottom w:val="0"/>
          <w:divBdr>
            <w:top w:val="none" w:sz="0" w:space="0" w:color="auto"/>
            <w:left w:val="none" w:sz="0" w:space="0" w:color="auto"/>
            <w:bottom w:val="none" w:sz="0" w:space="0" w:color="auto"/>
            <w:right w:val="none" w:sz="0" w:space="0" w:color="auto"/>
          </w:divBdr>
        </w:div>
        <w:div w:id="1967853308">
          <w:marLeft w:val="640"/>
          <w:marRight w:val="0"/>
          <w:marTop w:val="0"/>
          <w:marBottom w:val="0"/>
          <w:divBdr>
            <w:top w:val="none" w:sz="0" w:space="0" w:color="auto"/>
            <w:left w:val="none" w:sz="0" w:space="0" w:color="auto"/>
            <w:bottom w:val="none" w:sz="0" w:space="0" w:color="auto"/>
            <w:right w:val="none" w:sz="0" w:space="0" w:color="auto"/>
          </w:divBdr>
        </w:div>
        <w:div w:id="1688025348">
          <w:marLeft w:val="640"/>
          <w:marRight w:val="0"/>
          <w:marTop w:val="0"/>
          <w:marBottom w:val="0"/>
          <w:divBdr>
            <w:top w:val="none" w:sz="0" w:space="0" w:color="auto"/>
            <w:left w:val="none" w:sz="0" w:space="0" w:color="auto"/>
            <w:bottom w:val="none" w:sz="0" w:space="0" w:color="auto"/>
            <w:right w:val="none" w:sz="0" w:space="0" w:color="auto"/>
          </w:divBdr>
        </w:div>
        <w:div w:id="1208032893">
          <w:marLeft w:val="640"/>
          <w:marRight w:val="0"/>
          <w:marTop w:val="0"/>
          <w:marBottom w:val="0"/>
          <w:divBdr>
            <w:top w:val="none" w:sz="0" w:space="0" w:color="auto"/>
            <w:left w:val="none" w:sz="0" w:space="0" w:color="auto"/>
            <w:bottom w:val="none" w:sz="0" w:space="0" w:color="auto"/>
            <w:right w:val="none" w:sz="0" w:space="0" w:color="auto"/>
          </w:divBdr>
        </w:div>
        <w:div w:id="565452993">
          <w:marLeft w:val="640"/>
          <w:marRight w:val="0"/>
          <w:marTop w:val="0"/>
          <w:marBottom w:val="0"/>
          <w:divBdr>
            <w:top w:val="none" w:sz="0" w:space="0" w:color="auto"/>
            <w:left w:val="none" w:sz="0" w:space="0" w:color="auto"/>
            <w:bottom w:val="none" w:sz="0" w:space="0" w:color="auto"/>
            <w:right w:val="none" w:sz="0" w:space="0" w:color="auto"/>
          </w:divBdr>
        </w:div>
        <w:div w:id="1027951096">
          <w:marLeft w:val="640"/>
          <w:marRight w:val="0"/>
          <w:marTop w:val="0"/>
          <w:marBottom w:val="0"/>
          <w:divBdr>
            <w:top w:val="none" w:sz="0" w:space="0" w:color="auto"/>
            <w:left w:val="none" w:sz="0" w:space="0" w:color="auto"/>
            <w:bottom w:val="none" w:sz="0" w:space="0" w:color="auto"/>
            <w:right w:val="none" w:sz="0" w:space="0" w:color="auto"/>
          </w:divBdr>
        </w:div>
        <w:div w:id="727150582">
          <w:marLeft w:val="640"/>
          <w:marRight w:val="0"/>
          <w:marTop w:val="0"/>
          <w:marBottom w:val="0"/>
          <w:divBdr>
            <w:top w:val="none" w:sz="0" w:space="0" w:color="auto"/>
            <w:left w:val="none" w:sz="0" w:space="0" w:color="auto"/>
            <w:bottom w:val="none" w:sz="0" w:space="0" w:color="auto"/>
            <w:right w:val="none" w:sz="0" w:space="0" w:color="auto"/>
          </w:divBdr>
        </w:div>
        <w:div w:id="915823911">
          <w:marLeft w:val="640"/>
          <w:marRight w:val="0"/>
          <w:marTop w:val="0"/>
          <w:marBottom w:val="0"/>
          <w:divBdr>
            <w:top w:val="none" w:sz="0" w:space="0" w:color="auto"/>
            <w:left w:val="none" w:sz="0" w:space="0" w:color="auto"/>
            <w:bottom w:val="none" w:sz="0" w:space="0" w:color="auto"/>
            <w:right w:val="none" w:sz="0" w:space="0" w:color="auto"/>
          </w:divBdr>
        </w:div>
        <w:div w:id="1546328466">
          <w:marLeft w:val="640"/>
          <w:marRight w:val="0"/>
          <w:marTop w:val="0"/>
          <w:marBottom w:val="0"/>
          <w:divBdr>
            <w:top w:val="none" w:sz="0" w:space="0" w:color="auto"/>
            <w:left w:val="none" w:sz="0" w:space="0" w:color="auto"/>
            <w:bottom w:val="none" w:sz="0" w:space="0" w:color="auto"/>
            <w:right w:val="none" w:sz="0" w:space="0" w:color="auto"/>
          </w:divBdr>
        </w:div>
        <w:div w:id="1696728245">
          <w:marLeft w:val="640"/>
          <w:marRight w:val="0"/>
          <w:marTop w:val="0"/>
          <w:marBottom w:val="0"/>
          <w:divBdr>
            <w:top w:val="none" w:sz="0" w:space="0" w:color="auto"/>
            <w:left w:val="none" w:sz="0" w:space="0" w:color="auto"/>
            <w:bottom w:val="none" w:sz="0" w:space="0" w:color="auto"/>
            <w:right w:val="none" w:sz="0" w:space="0" w:color="auto"/>
          </w:divBdr>
        </w:div>
      </w:divsChild>
    </w:div>
    <w:div w:id="901528166">
      <w:bodyDiv w:val="1"/>
      <w:marLeft w:val="0"/>
      <w:marRight w:val="0"/>
      <w:marTop w:val="0"/>
      <w:marBottom w:val="0"/>
      <w:divBdr>
        <w:top w:val="none" w:sz="0" w:space="0" w:color="auto"/>
        <w:left w:val="none" w:sz="0" w:space="0" w:color="auto"/>
        <w:bottom w:val="none" w:sz="0" w:space="0" w:color="auto"/>
        <w:right w:val="none" w:sz="0" w:space="0" w:color="auto"/>
      </w:divBdr>
      <w:divsChild>
        <w:div w:id="95487561">
          <w:marLeft w:val="640"/>
          <w:marRight w:val="0"/>
          <w:marTop w:val="0"/>
          <w:marBottom w:val="0"/>
          <w:divBdr>
            <w:top w:val="none" w:sz="0" w:space="0" w:color="auto"/>
            <w:left w:val="none" w:sz="0" w:space="0" w:color="auto"/>
            <w:bottom w:val="none" w:sz="0" w:space="0" w:color="auto"/>
            <w:right w:val="none" w:sz="0" w:space="0" w:color="auto"/>
          </w:divBdr>
        </w:div>
        <w:div w:id="604505730">
          <w:marLeft w:val="640"/>
          <w:marRight w:val="0"/>
          <w:marTop w:val="0"/>
          <w:marBottom w:val="0"/>
          <w:divBdr>
            <w:top w:val="none" w:sz="0" w:space="0" w:color="auto"/>
            <w:left w:val="none" w:sz="0" w:space="0" w:color="auto"/>
            <w:bottom w:val="none" w:sz="0" w:space="0" w:color="auto"/>
            <w:right w:val="none" w:sz="0" w:space="0" w:color="auto"/>
          </w:divBdr>
        </w:div>
        <w:div w:id="731461960">
          <w:marLeft w:val="640"/>
          <w:marRight w:val="0"/>
          <w:marTop w:val="0"/>
          <w:marBottom w:val="0"/>
          <w:divBdr>
            <w:top w:val="none" w:sz="0" w:space="0" w:color="auto"/>
            <w:left w:val="none" w:sz="0" w:space="0" w:color="auto"/>
            <w:bottom w:val="none" w:sz="0" w:space="0" w:color="auto"/>
            <w:right w:val="none" w:sz="0" w:space="0" w:color="auto"/>
          </w:divBdr>
        </w:div>
        <w:div w:id="219099525">
          <w:marLeft w:val="640"/>
          <w:marRight w:val="0"/>
          <w:marTop w:val="0"/>
          <w:marBottom w:val="0"/>
          <w:divBdr>
            <w:top w:val="none" w:sz="0" w:space="0" w:color="auto"/>
            <w:left w:val="none" w:sz="0" w:space="0" w:color="auto"/>
            <w:bottom w:val="none" w:sz="0" w:space="0" w:color="auto"/>
            <w:right w:val="none" w:sz="0" w:space="0" w:color="auto"/>
          </w:divBdr>
        </w:div>
        <w:div w:id="1263954870">
          <w:marLeft w:val="640"/>
          <w:marRight w:val="0"/>
          <w:marTop w:val="0"/>
          <w:marBottom w:val="0"/>
          <w:divBdr>
            <w:top w:val="none" w:sz="0" w:space="0" w:color="auto"/>
            <w:left w:val="none" w:sz="0" w:space="0" w:color="auto"/>
            <w:bottom w:val="none" w:sz="0" w:space="0" w:color="auto"/>
            <w:right w:val="none" w:sz="0" w:space="0" w:color="auto"/>
          </w:divBdr>
        </w:div>
        <w:div w:id="1227883647">
          <w:marLeft w:val="640"/>
          <w:marRight w:val="0"/>
          <w:marTop w:val="0"/>
          <w:marBottom w:val="0"/>
          <w:divBdr>
            <w:top w:val="none" w:sz="0" w:space="0" w:color="auto"/>
            <w:left w:val="none" w:sz="0" w:space="0" w:color="auto"/>
            <w:bottom w:val="none" w:sz="0" w:space="0" w:color="auto"/>
            <w:right w:val="none" w:sz="0" w:space="0" w:color="auto"/>
          </w:divBdr>
        </w:div>
        <w:div w:id="2050645049">
          <w:marLeft w:val="640"/>
          <w:marRight w:val="0"/>
          <w:marTop w:val="0"/>
          <w:marBottom w:val="0"/>
          <w:divBdr>
            <w:top w:val="none" w:sz="0" w:space="0" w:color="auto"/>
            <w:left w:val="none" w:sz="0" w:space="0" w:color="auto"/>
            <w:bottom w:val="none" w:sz="0" w:space="0" w:color="auto"/>
            <w:right w:val="none" w:sz="0" w:space="0" w:color="auto"/>
          </w:divBdr>
        </w:div>
        <w:div w:id="119734346">
          <w:marLeft w:val="640"/>
          <w:marRight w:val="0"/>
          <w:marTop w:val="0"/>
          <w:marBottom w:val="0"/>
          <w:divBdr>
            <w:top w:val="none" w:sz="0" w:space="0" w:color="auto"/>
            <w:left w:val="none" w:sz="0" w:space="0" w:color="auto"/>
            <w:bottom w:val="none" w:sz="0" w:space="0" w:color="auto"/>
            <w:right w:val="none" w:sz="0" w:space="0" w:color="auto"/>
          </w:divBdr>
        </w:div>
        <w:div w:id="423190682">
          <w:marLeft w:val="640"/>
          <w:marRight w:val="0"/>
          <w:marTop w:val="0"/>
          <w:marBottom w:val="0"/>
          <w:divBdr>
            <w:top w:val="none" w:sz="0" w:space="0" w:color="auto"/>
            <w:left w:val="none" w:sz="0" w:space="0" w:color="auto"/>
            <w:bottom w:val="none" w:sz="0" w:space="0" w:color="auto"/>
            <w:right w:val="none" w:sz="0" w:space="0" w:color="auto"/>
          </w:divBdr>
        </w:div>
        <w:div w:id="448864845">
          <w:marLeft w:val="640"/>
          <w:marRight w:val="0"/>
          <w:marTop w:val="0"/>
          <w:marBottom w:val="0"/>
          <w:divBdr>
            <w:top w:val="none" w:sz="0" w:space="0" w:color="auto"/>
            <w:left w:val="none" w:sz="0" w:space="0" w:color="auto"/>
            <w:bottom w:val="none" w:sz="0" w:space="0" w:color="auto"/>
            <w:right w:val="none" w:sz="0" w:space="0" w:color="auto"/>
          </w:divBdr>
        </w:div>
        <w:div w:id="1678998643">
          <w:marLeft w:val="640"/>
          <w:marRight w:val="0"/>
          <w:marTop w:val="0"/>
          <w:marBottom w:val="0"/>
          <w:divBdr>
            <w:top w:val="none" w:sz="0" w:space="0" w:color="auto"/>
            <w:left w:val="none" w:sz="0" w:space="0" w:color="auto"/>
            <w:bottom w:val="none" w:sz="0" w:space="0" w:color="auto"/>
            <w:right w:val="none" w:sz="0" w:space="0" w:color="auto"/>
          </w:divBdr>
        </w:div>
        <w:div w:id="1991135749">
          <w:marLeft w:val="640"/>
          <w:marRight w:val="0"/>
          <w:marTop w:val="0"/>
          <w:marBottom w:val="0"/>
          <w:divBdr>
            <w:top w:val="none" w:sz="0" w:space="0" w:color="auto"/>
            <w:left w:val="none" w:sz="0" w:space="0" w:color="auto"/>
            <w:bottom w:val="none" w:sz="0" w:space="0" w:color="auto"/>
            <w:right w:val="none" w:sz="0" w:space="0" w:color="auto"/>
          </w:divBdr>
        </w:div>
        <w:div w:id="838079372">
          <w:marLeft w:val="640"/>
          <w:marRight w:val="0"/>
          <w:marTop w:val="0"/>
          <w:marBottom w:val="0"/>
          <w:divBdr>
            <w:top w:val="none" w:sz="0" w:space="0" w:color="auto"/>
            <w:left w:val="none" w:sz="0" w:space="0" w:color="auto"/>
            <w:bottom w:val="none" w:sz="0" w:space="0" w:color="auto"/>
            <w:right w:val="none" w:sz="0" w:space="0" w:color="auto"/>
          </w:divBdr>
        </w:div>
        <w:div w:id="1658221711">
          <w:marLeft w:val="640"/>
          <w:marRight w:val="0"/>
          <w:marTop w:val="0"/>
          <w:marBottom w:val="0"/>
          <w:divBdr>
            <w:top w:val="none" w:sz="0" w:space="0" w:color="auto"/>
            <w:left w:val="none" w:sz="0" w:space="0" w:color="auto"/>
            <w:bottom w:val="none" w:sz="0" w:space="0" w:color="auto"/>
            <w:right w:val="none" w:sz="0" w:space="0" w:color="auto"/>
          </w:divBdr>
        </w:div>
        <w:div w:id="962537029">
          <w:marLeft w:val="640"/>
          <w:marRight w:val="0"/>
          <w:marTop w:val="0"/>
          <w:marBottom w:val="0"/>
          <w:divBdr>
            <w:top w:val="none" w:sz="0" w:space="0" w:color="auto"/>
            <w:left w:val="none" w:sz="0" w:space="0" w:color="auto"/>
            <w:bottom w:val="none" w:sz="0" w:space="0" w:color="auto"/>
            <w:right w:val="none" w:sz="0" w:space="0" w:color="auto"/>
          </w:divBdr>
        </w:div>
      </w:divsChild>
    </w:div>
    <w:div w:id="909464985">
      <w:bodyDiv w:val="1"/>
      <w:marLeft w:val="0"/>
      <w:marRight w:val="0"/>
      <w:marTop w:val="0"/>
      <w:marBottom w:val="0"/>
      <w:divBdr>
        <w:top w:val="none" w:sz="0" w:space="0" w:color="auto"/>
        <w:left w:val="none" w:sz="0" w:space="0" w:color="auto"/>
        <w:bottom w:val="none" w:sz="0" w:space="0" w:color="auto"/>
        <w:right w:val="none" w:sz="0" w:space="0" w:color="auto"/>
      </w:divBdr>
      <w:divsChild>
        <w:div w:id="1824007413">
          <w:marLeft w:val="640"/>
          <w:marRight w:val="0"/>
          <w:marTop w:val="0"/>
          <w:marBottom w:val="0"/>
          <w:divBdr>
            <w:top w:val="none" w:sz="0" w:space="0" w:color="auto"/>
            <w:left w:val="none" w:sz="0" w:space="0" w:color="auto"/>
            <w:bottom w:val="none" w:sz="0" w:space="0" w:color="auto"/>
            <w:right w:val="none" w:sz="0" w:space="0" w:color="auto"/>
          </w:divBdr>
        </w:div>
        <w:div w:id="1967926380">
          <w:marLeft w:val="640"/>
          <w:marRight w:val="0"/>
          <w:marTop w:val="0"/>
          <w:marBottom w:val="0"/>
          <w:divBdr>
            <w:top w:val="none" w:sz="0" w:space="0" w:color="auto"/>
            <w:left w:val="none" w:sz="0" w:space="0" w:color="auto"/>
            <w:bottom w:val="none" w:sz="0" w:space="0" w:color="auto"/>
            <w:right w:val="none" w:sz="0" w:space="0" w:color="auto"/>
          </w:divBdr>
        </w:div>
        <w:div w:id="415906807">
          <w:marLeft w:val="640"/>
          <w:marRight w:val="0"/>
          <w:marTop w:val="0"/>
          <w:marBottom w:val="0"/>
          <w:divBdr>
            <w:top w:val="none" w:sz="0" w:space="0" w:color="auto"/>
            <w:left w:val="none" w:sz="0" w:space="0" w:color="auto"/>
            <w:bottom w:val="none" w:sz="0" w:space="0" w:color="auto"/>
            <w:right w:val="none" w:sz="0" w:space="0" w:color="auto"/>
          </w:divBdr>
        </w:div>
        <w:div w:id="93331175">
          <w:marLeft w:val="640"/>
          <w:marRight w:val="0"/>
          <w:marTop w:val="0"/>
          <w:marBottom w:val="0"/>
          <w:divBdr>
            <w:top w:val="none" w:sz="0" w:space="0" w:color="auto"/>
            <w:left w:val="none" w:sz="0" w:space="0" w:color="auto"/>
            <w:bottom w:val="none" w:sz="0" w:space="0" w:color="auto"/>
            <w:right w:val="none" w:sz="0" w:space="0" w:color="auto"/>
          </w:divBdr>
        </w:div>
        <w:div w:id="624435592">
          <w:marLeft w:val="640"/>
          <w:marRight w:val="0"/>
          <w:marTop w:val="0"/>
          <w:marBottom w:val="0"/>
          <w:divBdr>
            <w:top w:val="none" w:sz="0" w:space="0" w:color="auto"/>
            <w:left w:val="none" w:sz="0" w:space="0" w:color="auto"/>
            <w:bottom w:val="none" w:sz="0" w:space="0" w:color="auto"/>
            <w:right w:val="none" w:sz="0" w:space="0" w:color="auto"/>
          </w:divBdr>
        </w:div>
        <w:div w:id="1325358100">
          <w:marLeft w:val="640"/>
          <w:marRight w:val="0"/>
          <w:marTop w:val="0"/>
          <w:marBottom w:val="0"/>
          <w:divBdr>
            <w:top w:val="none" w:sz="0" w:space="0" w:color="auto"/>
            <w:left w:val="none" w:sz="0" w:space="0" w:color="auto"/>
            <w:bottom w:val="none" w:sz="0" w:space="0" w:color="auto"/>
            <w:right w:val="none" w:sz="0" w:space="0" w:color="auto"/>
          </w:divBdr>
        </w:div>
        <w:div w:id="1112700648">
          <w:marLeft w:val="640"/>
          <w:marRight w:val="0"/>
          <w:marTop w:val="0"/>
          <w:marBottom w:val="0"/>
          <w:divBdr>
            <w:top w:val="none" w:sz="0" w:space="0" w:color="auto"/>
            <w:left w:val="none" w:sz="0" w:space="0" w:color="auto"/>
            <w:bottom w:val="none" w:sz="0" w:space="0" w:color="auto"/>
            <w:right w:val="none" w:sz="0" w:space="0" w:color="auto"/>
          </w:divBdr>
        </w:div>
        <w:div w:id="13000731">
          <w:marLeft w:val="640"/>
          <w:marRight w:val="0"/>
          <w:marTop w:val="0"/>
          <w:marBottom w:val="0"/>
          <w:divBdr>
            <w:top w:val="none" w:sz="0" w:space="0" w:color="auto"/>
            <w:left w:val="none" w:sz="0" w:space="0" w:color="auto"/>
            <w:bottom w:val="none" w:sz="0" w:space="0" w:color="auto"/>
            <w:right w:val="none" w:sz="0" w:space="0" w:color="auto"/>
          </w:divBdr>
        </w:div>
        <w:div w:id="973877072">
          <w:marLeft w:val="640"/>
          <w:marRight w:val="0"/>
          <w:marTop w:val="0"/>
          <w:marBottom w:val="0"/>
          <w:divBdr>
            <w:top w:val="none" w:sz="0" w:space="0" w:color="auto"/>
            <w:left w:val="none" w:sz="0" w:space="0" w:color="auto"/>
            <w:bottom w:val="none" w:sz="0" w:space="0" w:color="auto"/>
            <w:right w:val="none" w:sz="0" w:space="0" w:color="auto"/>
          </w:divBdr>
        </w:div>
        <w:div w:id="233315911">
          <w:marLeft w:val="640"/>
          <w:marRight w:val="0"/>
          <w:marTop w:val="0"/>
          <w:marBottom w:val="0"/>
          <w:divBdr>
            <w:top w:val="none" w:sz="0" w:space="0" w:color="auto"/>
            <w:left w:val="none" w:sz="0" w:space="0" w:color="auto"/>
            <w:bottom w:val="none" w:sz="0" w:space="0" w:color="auto"/>
            <w:right w:val="none" w:sz="0" w:space="0" w:color="auto"/>
          </w:divBdr>
        </w:div>
        <w:div w:id="316305912">
          <w:marLeft w:val="640"/>
          <w:marRight w:val="0"/>
          <w:marTop w:val="0"/>
          <w:marBottom w:val="0"/>
          <w:divBdr>
            <w:top w:val="none" w:sz="0" w:space="0" w:color="auto"/>
            <w:left w:val="none" w:sz="0" w:space="0" w:color="auto"/>
            <w:bottom w:val="none" w:sz="0" w:space="0" w:color="auto"/>
            <w:right w:val="none" w:sz="0" w:space="0" w:color="auto"/>
          </w:divBdr>
        </w:div>
        <w:div w:id="1477842387">
          <w:marLeft w:val="640"/>
          <w:marRight w:val="0"/>
          <w:marTop w:val="0"/>
          <w:marBottom w:val="0"/>
          <w:divBdr>
            <w:top w:val="none" w:sz="0" w:space="0" w:color="auto"/>
            <w:left w:val="none" w:sz="0" w:space="0" w:color="auto"/>
            <w:bottom w:val="none" w:sz="0" w:space="0" w:color="auto"/>
            <w:right w:val="none" w:sz="0" w:space="0" w:color="auto"/>
          </w:divBdr>
        </w:div>
        <w:div w:id="1116826168">
          <w:marLeft w:val="640"/>
          <w:marRight w:val="0"/>
          <w:marTop w:val="0"/>
          <w:marBottom w:val="0"/>
          <w:divBdr>
            <w:top w:val="none" w:sz="0" w:space="0" w:color="auto"/>
            <w:left w:val="none" w:sz="0" w:space="0" w:color="auto"/>
            <w:bottom w:val="none" w:sz="0" w:space="0" w:color="auto"/>
            <w:right w:val="none" w:sz="0" w:space="0" w:color="auto"/>
          </w:divBdr>
        </w:div>
        <w:div w:id="514809311">
          <w:marLeft w:val="640"/>
          <w:marRight w:val="0"/>
          <w:marTop w:val="0"/>
          <w:marBottom w:val="0"/>
          <w:divBdr>
            <w:top w:val="none" w:sz="0" w:space="0" w:color="auto"/>
            <w:left w:val="none" w:sz="0" w:space="0" w:color="auto"/>
            <w:bottom w:val="none" w:sz="0" w:space="0" w:color="auto"/>
            <w:right w:val="none" w:sz="0" w:space="0" w:color="auto"/>
          </w:divBdr>
        </w:div>
        <w:div w:id="1736391195">
          <w:marLeft w:val="640"/>
          <w:marRight w:val="0"/>
          <w:marTop w:val="0"/>
          <w:marBottom w:val="0"/>
          <w:divBdr>
            <w:top w:val="none" w:sz="0" w:space="0" w:color="auto"/>
            <w:left w:val="none" w:sz="0" w:space="0" w:color="auto"/>
            <w:bottom w:val="none" w:sz="0" w:space="0" w:color="auto"/>
            <w:right w:val="none" w:sz="0" w:space="0" w:color="auto"/>
          </w:divBdr>
        </w:div>
        <w:div w:id="460152896">
          <w:marLeft w:val="640"/>
          <w:marRight w:val="0"/>
          <w:marTop w:val="0"/>
          <w:marBottom w:val="0"/>
          <w:divBdr>
            <w:top w:val="none" w:sz="0" w:space="0" w:color="auto"/>
            <w:left w:val="none" w:sz="0" w:space="0" w:color="auto"/>
            <w:bottom w:val="none" w:sz="0" w:space="0" w:color="auto"/>
            <w:right w:val="none" w:sz="0" w:space="0" w:color="auto"/>
          </w:divBdr>
        </w:div>
        <w:div w:id="636763590">
          <w:marLeft w:val="640"/>
          <w:marRight w:val="0"/>
          <w:marTop w:val="0"/>
          <w:marBottom w:val="0"/>
          <w:divBdr>
            <w:top w:val="none" w:sz="0" w:space="0" w:color="auto"/>
            <w:left w:val="none" w:sz="0" w:space="0" w:color="auto"/>
            <w:bottom w:val="none" w:sz="0" w:space="0" w:color="auto"/>
            <w:right w:val="none" w:sz="0" w:space="0" w:color="auto"/>
          </w:divBdr>
        </w:div>
        <w:div w:id="759066697">
          <w:marLeft w:val="640"/>
          <w:marRight w:val="0"/>
          <w:marTop w:val="0"/>
          <w:marBottom w:val="0"/>
          <w:divBdr>
            <w:top w:val="none" w:sz="0" w:space="0" w:color="auto"/>
            <w:left w:val="none" w:sz="0" w:space="0" w:color="auto"/>
            <w:bottom w:val="none" w:sz="0" w:space="0" w:color="auto"/>
            <w:right w:val="none" w:sz="0" w:space="0" w:color="auto"/>
          </w:divBdr>
        </w:div>
        <w:div w:id="730540024">
          <w:marLeft w:val="640"/>
          <w:marRight w:val="0"/>
          <w:marTop w:val="0"/>
          <w:marBottom w:val="0"/>
          <w:divBdr>
            <w:top w:val="none" w:sz="0" w:space="0" w:color="auto"/>
            <w:left w:val="none" w:sz="0" w:space="0" w:color="auto"/>
            <w:bottom w:val="none" w:sz="0" w:space="0" w:color="auto"/>
            <w:right w:val="none" w:sz="0" w:space="0" w:color="auto"/>
          </w:divBdr>
        </w:div>
        <w:div w:id="1105809116">
          <w:marLeft w:val="640"/>
          <w:marRight w:val="0"/>
          <w:marTop w:val="0"/>
          <w:marBottom w:val="0"/>
          <w:divBdr>
            <w:top w:val="none" w:sz="0" w:space="0" w:color="auto"/>
            <w:left w:val="none" w:sz="0" w:space="0" w:color="auto"/>
            <w:bottom w:val="none" w:sz="0" w:space="0" w:color="auto"/>
            <w:right w:val="none" w:sz="0" w:space="0" w:color="auto"/>
          </w:divBdr>
        </w:div>
        <w:div w:id="654407869">
          <w:marLeft w:val="640"/>
          <w:marRight w:val="0"/>
          <w:marTop w:val="0"/>
          <w:marBottom w:val="0"/>
          <w:divBdr>
            <w:top w:val="none" w:sz="0" w:space="0" w:color="auto"/>
            <w:left w:val="none" w:sz="0" w:space="0" w:color="auto"/>
            <w:bottom w:val="none" w:sz="0" w:space="0" w:color="auto"/>
            <w:right w:val="none" w:sz="0" w:space="0" w:color="auto"/>
          </w:divBdr>
        </w:div>
        <w:div w:id="1632007509">
          <w:marLeft w:val="640"/>
          <w:marRight w:val="0"/>
          <w:marTop w:val="0"/>
          <w:marBottom w:val="0"/>
          <w:divBdr>
            <w:top w:val="none" w:sz="0" w:space="0" w:color="auto"/>
            <w:left w:val="none" w:sz="0" w:space="0" w:color="auto"/>
            <w:bottom w:val="none" w:sz="0" w:space="0" w:color="auto"/>
            <w:right w:val="none" w:sz="0" w:space="0" w:color="auto"/>
          </w:divBdr>
        </w:div>
        <w:div w:id="1889798826">
          <w:marLeft w:val="640"/>
          <w:marRight w:val="0"/>
          <w:marTop w:val="0"/>
          <w:marBottom w:val="0"/>
          <w:divBdr>
            <w:top w:val="none" w:sz="0" w:space="0" w:color="auto"/>
            <w:left w:val="none" w:sz="0" w:space="0" w:color="auto"/>
            <w:bottom w:val="none" w:sz="0" w:space="0" w:color="auto"/>
            <w:right w:val="none" w:sz="0" w:space="0" w:color="auto"/>
          </w:divBdr>
        </w:div>
        <w:div w:id="1392271145">
          <w:marLeft w:val="640"/>
          <w:marRight w:val="0"/>
          <w:marTop w:val="0"/>
          <w:marBottom w:val="0"/>
          <w:divBdr>
            <w:top w:val="none" w:sz="0" w:space="0" w:color="auto"/>
            <w:left w:val="none" w:sz="0" w:space="0" w:color="auto"/>
            <w:bottom w:val="none" w:sz="0" w:space="0" w:color="auto"/>
            <w:right w:val="none" w:sz="0" w:space="0" w:color="auto"/>
          </w:divBdr>
        </w:div>
        <w:div w:id="1993094624">
          <w:marLeft w:val="640"/>
          <w:marRight w:val="0"/>
          <w:marTop w:val="0"/>
          <w:marBottom w:val="0"/>
          <w:divBdr>
            <w:top w:val="none" w:sz="0" w:space="0" w:color="auto"/>
            <w:left w:val="none" w:sz="0" w:space="0" w:color="auto"/>
            <w:bottom w:val="none" w:sz="0" w:space="0" w:color="auto"/>
            <w:right w:val="none" w:sz="0" w:space="0" w:color="auto"/>
          </w:divBdr>
        </w:div>
        <w:div w:id="1699741800">
          <w:marLeft w:val="640"/>
          <w:marRight w:val="0"/>
          <w:marTop w:val="0"/>
          <w:marBottom w:val="0"/>
          <w:divBdr>
            <w:top w:val="none" w:sz="0" w:space="0" w:color="auto"/>
            <w:left w:val="none" w:sz="0" w:space="0" w:color="auto"/>
            <w:bottom w:val="none" w:sz="0" w:space="0" w:color="auto"/>
            <w:right w:val="none" w:sz="0" w:space="0" w:color="auto"/>
          </w:divBdr>
        </w:div>
        <w:div w:id="339281297">
          <w:marLeft w:val="640"/>
          <w:marRight w:val="0"/>
          <w:marTop w:val="0"/>
          <w:marBottom w:val="0"/>
          <w:divBdr>
            <w:top w:val="none" w:sz="0" w:space="0" w:color="auto"/>
            <w:left w:val="none" w:sz="0" w:space="0" w:color="auto"/>
            <w:bottom w:val="none" w:sz="0" w:space="0" w:color="auto"/>
            <w:right w:val="none" w:sz="0" w:space="0" w:color="auto"/>
          </w:divBdr>
        </w:div>
        <w:div w:id="362053478">
          <w:marLeft w:val="640"/>
          <w:marRight w:val="0"/>
          <w:marTop w:val="0"/>
          <w:marBottom w:val="0"/>
          <w:divBdr>
            <w:top w:val="none" w:sz="0" w:space="0" w:color="auto"/>
            <w:left w:val="none" w:sz="0" w:space="0" w:color="auto"/>
            <w:bottom w:val="none" w:sz="0" w:space="0" w:color="auto"/>
            <w:right w:val="none" w:sz="0" w:space="0" w:color="auto"/>
          </w:divBdr>
        </w:div>
        <w:div w:id="1259827600">
          <w:marLeft w:val="640"/>
          <w:marRight w:val="0"/>
          <w:marTop w:val="0"/>
          <w:marBottom w:val="0"/>
          <w:divBdr>
            <w:top w:val="none" w:sz="0" w:space="0" w:color="auto"/>
            <w:left w:val="none" w:sz="0" w:space="0" w:color="auto"/>
            <w:bottom w:val="none" w:sz="0" w:space="0" w:color="auto"/>
            <w:right w:val="none" w:sz="0" w:space="0" w:color="auto"/>
          </w:divBdr>
        </w:div>
        <w:div w:id="1403870976">
          <w:marLeft w:val="640"/>
          <w:marRight w:val="0"/>
          <w:marTop w:val="0"/>
          <w:marBottom w:val="0"/>
          <w:divBdr>
            <w:top w:val="none" w:sz="0" w:space="0" w:color="auto"/>
            <w:left w:val="none" w:sz="0" w:space="0" w:color="auto"/>
            <w:bottom w:val="none" w:sz="0" w:space="0" w:color="auto"/>
            <w:right w:val="none" w:sz="0" w:space="0" w:color="auto"/>
          </w:divBdr>
        </w:div>
        <w:div w:id="1564099347">
          <w:marLeft w:val="640"/>
          <w:marRight w:val="0"/>
          <w:marTop w:val="0"/>
          <w:marBottom w:val="0"/>
          <w:divBdr>
            <w:top w:val="none" w:sz="0" w:space="0" w:color="auto"/>
            <w:left w:val="none" w:sz="0" w:space="0" w:color="auto"/>
            <w:bottom w:val="none" w:sz="0" w:space="0" w:color="auto"/>
            <w:right w:val="none" w:sz="0" w:space="0" w:color="auto"/>
          </w:divBdr>
        </w:div>
        <w:div w:id="1535002798">
          <w:marLeft w:val="640"/>
          <w:marRight w:val="0"/>
          <w:marTop w:val="0"/>
          <w:marBottom w:val="0"/>
          <w:divBdr>
            <w:top w:val="none" w:sz="0" w:space="0" w:color="auto"/>
            <w:left w:val="none" w:sz="0" w:space="0" w:color="auto"/>
            <w:bottom w:val="none" w:sz="0" w:space="0" w:color="auto"/>
            <w:right w:val="none" w:sz="0" w:space="0" w:color="auto"/>
          </w:divBdr>
        </w:div>
        <w:div w:id="1240021973">
          <w:marLeft w:val="640"/>
          <w:marRight w:val="0"/>
          <w:marTop w:val="0"/>
          <w:marBottom w:val="0"/>
          <w:divBdr>
            <w:top w:val="none" w:sz="0" w:space="0" w:color="auto"/>
            <w:left w:val="none" w:sz="0" w:space="0" w:color="auto"/>
            <w:bottom w:val="none" w:sz="0" w:space="0" w:color="auto"/>
            <w:right w:val="none" w:sz="0" w:space="0" w:color="auto"/>
          </w:divBdr>
        </w:div>
        <w:div w:id="2090541864">
          <w:marLeft w:val="640"/>
          <w:marRight w:val="0"/>
          <w:marTop w:val="0"/>
          <w:marBottom w:val="0"/>
          <w:divBdr>
            <w:top w:val="none" w:sz="0" w:space="0" w:color="auto"/>
            <w:left w:val="none" w:sz="0" w:space="0" w:color="auto"/>
            <w:bottom w:val="none" w:sz="0" w:space="0" w:color="auto"/>
            <w:right w:val="none" w:sz="0" w:space="0" w:color="auto"/>
          </w:divBdr>
        </w:div>
      </w:divsChild>
    </w:div>
    <w:div w:id="916741588">
      <w:bodyDiv w:val="1"/>
      <w:marLeft w:val="0"/>
      <w:marRight w:val="0"/>
      <w:marTop w:val="0"/>
      <w:marBottom w:val="0"/>
      <w:divBdr>
        <w:top w:val="none" w:sz="0" w:space="0" w:color="auto"/>
        <w:left w:val="none" w:sz="0" w:space="0" w:color="auto"/>
        <w:bottom w:val="none" w:sz="0" w:space="0" w:color="auto"/>
        <w:right w:val="none" w:sz="0" w:space="0" w:color="auto"/>
      </w:divBdr>
      <w:divsChild>
        <w:div w:id="860512368">
          <w:marLeft w:val="640"/>
          <w:marRight w:val="0"/>
          <w:marTop w:val="0"/>
          <w:marBottom w:val="0"/>
          <w:divBdr>
            <w:top w:val="none" w:sz="0" w:space="0" w:color="auto"/>
            <w:left w:val="none" w:sz="0" w:space="0" w:color="auto"/>
            <w:bottom w:val="none" w:sz="0" w:space="0" w:color="auto"/>
            <w:right w:val="none" w:sz="0" w:space="0" w:color="auto"/>
          </w:divBdr>
        </w:div>
        <w:div w:id="1539780058">
          <w:marLeft w:val="640"/>
          <w:marRight w:val="0"/>
          <w:marTop w:val="0"/>
          <w:marBottom w:val="0"/>
          <w:divBdr>
            <w:top w:val="none" w:sz="0" w:space="0" w:color="auto"/>
            <w:left w:val="none" w:sz="0" w:space="0" w:color="auto"/>
            <w:bottom w:val="none" w:sz="0" w:space="0" w:color="auto"/>
            <w:right w:val="none" w:sz="0" w:space="0" w:color="auto"/>
          </w:divBdr>
        </w:div>
        <w:div w:id="514733511">
          <w:marLeft w:val="640"/>
          <w:marRight w:val="0"/>
          <w:marTop w:val="0"/>
          <w:marBottom w:val="0"/>
          <w:divBdr>
            <w:top w:val="none" w:sz="0" w:space="0" w:color="auto"/>
            <w:left w:val="none" w:sz="0" w:space="0" w:color="auto"/>
            <w:bottom w:val="none" w:sz="0" w:space="0" w:color="auto"/>
            <w:right w:val="none" w:sz="0" w:space="0" w:color="auto"/>
          </w:divBdr>
        </w:div>
        <w:div w:id="455295776">
          <w:marLeft w:val="640"/>
          <w:marRight w:val="0"/>
          <w:marTop w:val="0"/>
          <w:marBottom w:val="0"/>
          <w:divBdr>
            <w:top w:val="none" w:sz="0" w:space="0" w:color="auto"/>
            <w:left w:val="none" w:sz="0" w:space="0" w:color="auto"/>
            <w:bottom w:val="none" w:sz="0" w:space="0" w:color="auto"/>
            <w:right w:val="none" w:sz="0" w:space="0" w:color="auto"/>
          </w:divBdr>
        </w:div>
        <w:div w:id="1048215262">
          <w:marLeft w:val="640"/>
          <w:marRight w:val="0"/>
          <w:marTop w:val="0"/>
          <w:marBottom w:val="0"/>
          <w:divBdr>
            <w:top w:val="none" w:sz="0" w:space="0" w:color="auto"/>
            <w:left w:val="none" w:sz="0" w:space="0" w:color="auto"/>
            <w:bottom w:val="none" w:sz="0" w:space="0" w:color="auto"/>
            <w:right w:val="none" w:sz="0" w:space="0" w:color="auto"/>
          </w:divBdr>
        </w:div>
      </w:divsChild>
    </w:div>
    <w:div w:id="920405751">
      <w:bodyDiv w:val="1"/>
      <w:marLeft w:val="0"/>
      <w:marRight w:val="0"/>
      <w:marTop w:val="0"/>
      <w:marBottom w:val="0"/>
      <w:divBdr>
        <w:top w:val="none" w:sz="0" w:space="0" w:color="auto"/>
        <w:left w:val="none" w:sz="0" w:space="0" w:color="auto"/>
        <w:bottom w:val="none" w:sz="0" w:space="0" w:color="auto"/>
        <w:right w:val="none" w:sz="0" w:space="0" w:color="auto"/>
      </w:divBdr>
      <w:divsChild>
        <w:div w:id="506553444">
          <w:marLeft w:val="640"/>
          <w:marRight w:val="0"/>
          <w:marTop w:val="0"/>
          <w:marBottom w:val="0"/>
          <w:divBdr>
            <w:top w:val="none" w:sz="0" w:space="0" w:color="auto"/>
            <w:left w:val="none" w:sz="0" w:space="0" w:color="auto"/>
            <w:bottom w:val="none" w:sz="0" w:space="0" w:color="auto"/>
            <w:right w:val="none" w:sz="0" w:space="0" w:color="auto"/>
          </w:divBdr>
          <w:divsChild>
            <w:div w:id="738867033">
              <w:marLeft w:val="0"/>
              <w:marRight w:val="0"/>
              <w:marTop w:val="0"/>
              <w:marBottom w:val="0"/>
              <w:divBdr>
                <w:top w:val="none" w:sz="0" w:space="0" w:color="auto"/>
                <w:left w:val="none" w:sz="0" w:space="0" w:color="auto"/>
                <w:bottom w:val="none" w:sz="0" w:space="0" w:color="auto"/>
                <w:right w:val="none" w:sz="0" w:space="0" w:color="auto"/>
              </w:divBdr>
              <w:divsChild>
                <w:div w:id="365329316">
                  <w:marLeft w:val="640"/>
                  <w:marRight w:val="0"/>
                  <w:marTop w:val="0"/>
                  <w:marBottom w:val="0"/>
                  <w:divBdr>
                    <w:top w:val="none" w:sz="0" w:space="0" w:color="auto"/>
                    <w:left w:val="none" w:sz="0" w:space="0" w:color="auto"/>
                    <w:bottom w:val="none" w:sz="0" w:space="0" w:color="auto"/>
                    <w:right w:val="none" w:sz="0" w:space="0" w:color="auto"/>
                  </w:divBdr>
                </w:div>
                <w:div w:id="1485005674">
                  <w:marLeft w:val="640"/>
                  <w:marRight w:val="0"/>
                  <w:marTop w:val="0"/>
                  <w:marBottom w:val="0"/>
                  <w:divBdr>
                    <w:top w:val="none" w:sz="0" w:space="0" w:color="auto"/>
                    <w:left w:val="none" w:sz="0" w:space="0" w:color="auto"/>
                    <w:bottom w:val="none" w:sz="0" w:space="0" w:color="auto"/>
                    <w:right w:val="none" w:sz="0" w:space="0" w:color="auto"/>
                  </w:divBdr>
                </w:div>
                <w:div w:id="2071422810">
                  <w:marLeft w:val="640"/>
                  <w:marRight w:val="0"/>
                  <w:marTop w:val="0"/>
                  <w:marBottom w:val="0"/>
                  <w:divBdr>
                    <w:top w:val="none" w:sz="0" w:space="0" w:color="auto"/>
                    <w:left w:val="none" w:sz="0" w:space="0" w:color="auto"/>
                    <w:bottom w:val="none" w:sz="0" w:space="0" w:color="auto"/>
                    <w:right w:val="none" w:sz="0" w:space="0" w:color="auto"/>
                  </w:divBdr>
                </w:div>
                <w:div w:id="1552570304">
                  <w:marLeft w:val="640"/>
                  <w:marRight w:val="0"/>
                  <w:marTop w:val="0"/>
                  <w:marBottom w:val="0"/>
                  <w:divBdr>
                    <w:top w:val="none" w:sz="0" w:space="0" w:color="auto"/>
                    <w:left w:val="none" w:sz="0" w:space="0" w:color="auto"/>
                    <w:bottom w:val="none" w:sz="0" w:space="0" w:color="auto"/>
                    <w:right w:val="none" w:sz="0" w:space="0" w:color="auto"/>
                  </w:divBdr>
                </w:div>
                <w:div w:id="1168324514">
                  <w:marLeft w:val="640"/>
                  <w:marRight w:val="0"/>
                  <w:marTop w:val="0"/>
                  <w:marBottom w:val="0"/>
                  <w:divBdr>
                    <w:top w:val="none" w:sz="0" w:space="0" w:color="auto"/>
                    <w:left w:val="none" w:sz="0" w:space="0" w:color="auto"/>
                    <w:bottom w:val="none" w:sz="0" w:space="0" w:color="auto"/>
                    <w:right w:val="none" w:sz="0" w:space="0" w:color="auto"/>
                  </w:divBdr>
                </w:div>
                <w:div w:id="1743526885">
                  <w:marLeft w:val="640"/>
                  <w:marRight w:val="0"/>
                  <w:marTop w:val="0"/>
                  <w:marBottom w:val="0"/>
                  <w:divBdr>
                    <w:top w:val="none" w:sz="0" w:space="0" w:color="auto"/>
                    <w:left w:val="none" w:sz="0" w:space="0" w:color="auto"/>
                    <w:bottom w:val="none" w:sz="0" w:space="0" w:color="auto"/>
                    <w:right w:val="none" w:sz="0" w:space="0" w:color="auto"/>
                  </w:divBdr>
                </w:div>
                <w:div w:id="1046612227">
                  <w:marLeft w:val="640"/>
                  <w:marRight w:val="0"/>
                  <w:marTop w:val="0"/>
                  <w:marBottom w:val="0"/>
                  <w:divBdr>
                    <w:top w:val="none" w:sz="0" w:space="0" w:color="auto"/>
                    <w:left w:val="none" w:sz="0" w:space="0" w:color="auto"/>
                    <w:bottom w:val="none" w:sz="0" w:space="0" w:color="auto"/>
                    <w:right w:val="none" w:sz="0" w:space="0" w:color="auto"/>
                  </w:divBdr>
                </w:div>
                <w:div w:id="886332469">
                  <w:marLeft w:val="640"/>
                  <w:marRight w:val="0"/>
                  <w:marTop w:val="0"/>
                  <w:marBottom w:val="0"/>
                  <w:divBdr>
                    <w:top w:val="none" w:sz="0" w:space="0" w:color="auto"/>
                    <w:left w:val="none" w:sz="0" w:space="0" w:color="auto"/>
                    <w:bottom w:val="none" w:sz="0" w:space="0" w:color="auto"/>
                    <w:right w:val="none" w:sz="0" w:space="0" w:color="auto"/>
                  </w:divBdr>
                </w:div>
                <w:div w:id="1044789571">
                  <w:marLeft w:val="640"/>
                  <w:marRight w:val="0"/>
                  <w:marTop w:val="0"/>
                  <w:marBottom w:val="0"/>
                  <w:divBdr>
                    <w:top w:val="none" w:sz="0" w:space="0" w:color="auto"/>
                    <w:left w:val="none" w:sz="0" w:space="0" w:color="auto"/>
                    <w:bottom w:val="none" w:sz="0" w:space="0" w:color="auto"/>
                    <w:right w:val="none" w:sz="0" w:space="0" w:color="auto"/>
                  </w:divBdr>
                </w:div>
                <w:div w:id="1094742674">
                  <w:marLeft w:val="640"/>
                  <w:marRight w:val="0"/>
                  <w:marTop w:val="0"/>
                  <w:marBottom w:val="0"/>
                  <w:divBdr>
                    <w:top w:val="none" w:sz="0" w:space="0" w:color="auto"/>
                    <w:left w:val="none" w:sz="0" w:space="0" w:color="auto"/>
                    <w:bottom w:val="none" w:sz="0" w:space="0" w:color="auto"/>
                    <w:right w:val="none" w:sz="0" w:space="0" w:color="auto"/>
                  </w:divBdr>
                </w:div>
                <w:div w:id="209341221">
                  <w:marLeft w:val="640"/>
                  <w:marRight w:val="0"/>
                  <w:marTop w:val="0"/>
                  <w:marBottom w:val="0"/>
                  <w:divBdr>
                    <w:top w:val="none" w:sz="0" w:space="0" w:color="auto"/>
                    <w:left w:val="none" w:sz="0" w:space="0" w:color="auto"/>
                    <w:bottom w:val="none" w:sz="0" w:space="0" w:color="auto"/>
                    <w:right w:val="none" w:sz="0" w:space="0" w:color="auto"/>
                  </w:divBdr>
                </w:div>
                <w:div w:id="690379568">
                  <w:marLeft w:val="640"/>
                  <w:marRight w:val="0"/>
                  <w:marTop w:val="0"/>
                  <w:marBottom w:val="0"/>
                  <w:divBdr>
                    <w:top w:val="none" w:sz="0" w:space="0" w:color="auto"/>
                    <w:left w:val="none" w:sz="0" w:space="0" w:color="auto"/>
                    <w:bottom w:val="none" w:sz="0" w:space="0" w:color="auto"/>
                    <w:right w:val="none" w:sz="0" w:space="0" w:color="auto"/>
                  </w:divBdr>
                </w:div>
                <w:div w:id="1215503536">
                  <w:marLeft w:val="640"/>
                  <w:marRight w:val="0"/>
                  <w:marTop w:val="0"/>
                  <w:marBottom w:val="0"/>
                  <w:divBdr>
                    <w:top w:val="none" w:sz="0" w:space="0" w:color="auto"/>
                    <w:left w:val="none" w:sz="0" w:space="0" w:color="auto"/>
                    <w:bottom w:val="none" w:sz="0" w:space="0" w:color="auto"/>
                    <w:right w:val="none" w:sz="0" w:space="0" w:color="auto"/>
                  </w:divBdr>
                </w:div>
                <w:div w:id="776874338">
                  <w:marLeft w:val="640"/>
                  <w:marRight w:val="0"/>
                  <w:marTop w:val="0"/>
                  <w:marBottom w:val="0"/>
                  <w:divBdr>
                    <w:top w:val="none" w:sz="0" w:space="0" w:color="auto"/>
                    <w:left w:val="none" w:sz="0" w:space="0" w:color="auto"/>
                    <w:bottom w:val="none" w:sz="0" w:space="0" w:color="auto"/>
                    <w:right w:val="none" w:sz="0" w:space="0" w:color="auto"/>
                  </w:divBdr>
                </w:div>
                <w:div w:id="302319856">
                  <w:marLeft w:val="640"/>
                  <w:marRight w:val="0"/>
                  <w:marTop w:val="0"/>
                  <w:marBottom w:val="0"/>
                  <w:divBdr>
                    <w:top w:val="none" w:sz="0" w:space="0" w:color="auto"/>
                    <w:left w:val="none" w:sz="0" w:space="0" w:color="auto"/>
                    <w:bottom w:val="none" w:sz="0" w:space="0" w:color="auto"/>
                    <w:right w:val="none" w:sz="0" w:space="0" w:color="auto"/>
                  </w:divBdr>
                </w:div>
                <w:div w:id="133528699">
                  <w:marLeft w:val="640"/>
                  <w:marRight w:val="0"/>
                  <w:marTop w:val="0"/>
                  <w:marBottom w:val="0"/>
                  <w:divBdr>
                    <w:top w:val="none" w:sz="0" w:space="0" w:color="auto"/>
                    <w:left w:val="none" w:sz="0" w:space="0" w:color="auto"/>
                    <w:bottom w:val="none" w:sz="0" w:space="0" w:color="auto"/>
                    <w:right w:val="none" w:sz="0" w:space="0" w:color="auto"/>
                  </w:divBdr>
                </w:div>
                <w:div w:id="1692796896">
                  <w:marLeft w:val="640"/>
                  <w:marRight w:val="0"/>
                  <w:marTop w:val="0"/>
                  <w:marBottom w:val="0"/>
                  <w:divBdr>
                    <w:top w:val="none" w:sz="0" w:space="0" w:color="auto"/>
                    <w:left w:val="none" w:sz="0" w:space="0" w:color="auto"/>
                    <w:bottom w:val="none" w:sz="0" w:space="0" w:color="auto"/>
                    <w:right w:val="none" w:sz="0" w:space="0" w:color="auto"/>
                  </w:divBdr>
                </w:div>
                <w:div w:id="2111704602">
                  <w:marLeft w:val="640"/>
                  <w:marRight w:val="0"/>
                  <w:marTop w:val="0"/>
                  <w:marBottom w:val="0"/>
                  <w:divBdr>
                    <w:top w:val="none" w:sz="0" w:space="0" w:color="auto"/>
                    <w:left w:val="none" w:sz="0" w:space="0" w:color="auto"/>
                    <w:bottom w:val="none" w:sz="0" w:space="0" w:color="auto"/>
                    <w:right w:val="none" w:sz="0" w:space="0" w:color="auto"/>
                  </w:divBdr>
                </w:div>
                <w:div w:id="87821637">
                  <w:marLeft w:val="640"/>
                  <w:marRight w:val="0"/>
                  <w:marTop w:val="0"/>
                  <w:marBottom w:val="0"/>
                  <w:divBdr>
                    <w:top w:val="none" w:sz="0" w:space="0" w:color="auto"/>
                    <w:left w:val="none" w:sz="0" w:space="0" w:color="auto"/>
                    <w:bottom w:val="none" w:sz="0" w:space="0" w:color="auto"/>
                    <w:right w:val="none" w:sz="0" w:space="0" w:color="auto"/>
                  </w:divBdr>
                </w:div>
                <w:div w:id="1105346430">
                  <w:marLeft w:val="640"/>
                  <w:marRight w:val="0"/>
                  <w:marTop w:val="0"/>
                  <w:marBottom w:val="0"/>
                  <w:divBdr>
                    <w:top w:val="none" w:sz="0" w:space="0" w:color="auto"/>
                    <w:left w:val="none" w:sz="0" w:space="0" w:color="auto"/>
                    <w:bottom w:val="none" w:sz="0" w:space="0" w:color="auto"/>
                    <w:right w:val="none" w:sz="0" w:space="0" w:color="auto"/>
                  </w:divBdr>
                </w:div>
                <w:div w:id="863832476">
                  <w:marLeft w:val="640"/>
                  <w:marRight w:val="0"/>
                  <w:marTop w:val="0"/>
                  <w:marBottom w:val="0"/>
                  <w:divBdr>
                    <w:top w:val="none" w:sz="0" w:space="0" w:color="auto"/>
                    <w:left w:val="none" w:sz="0" w:space="0" w:color="auto"/>
                    <w:bottom w:val="none" w:sz="0" w:space="0" w:color="auto"/>
                    <w:right w:val="none" w:sz="0" w:space="0" w:color="auto"/>
                  </w:divBdr>
                </w:div>
                <w:div w:id="1549684186">
                  <w:marLeft w:val="640"/>
                  <w:marRight w:val="0"/>
                  <w:marTop w:val="0"/>
                  <w:marBottom w:val="0"/>
                  <w:divBdr>
                    <w:top w:val="none" w:sz="0" w:space="0" w:color="auto"/>
                    <w:left w:val="none" w:sz="0" w:space="0" w:color="auto"/>
                    <w:bottom w:val="none" w:sz="0" w:space="0" w:color="auto"/>
                    <w:right w:val="none" w:sz="0" w:space="0" w:color="auto"/>
                  </w:divBdr>
                </w:div>
                <w:div w:id="922639395">
                  <w:marLeft w:val="640"/>
                  <w:marRight w:val="0"/>
                  <w:marTop w:val="0"/>
                  <w:marBottom w:val="0"/>
                  <w:divBdr>
                    <w:top w:val="none" w:sz="0" w:space="0" w:color="auto"/>
                    <w:left w:val="none" w:sz="0" w:space="0" w:color="auto"/>
                    <w:bottom w:val="none" w:sz="0" w:space="0" w:color="auto"/>
                    <w:right w:val="none" w:sz="0" w:space="0" w:color="auto"/>
                  </w:divBdr>
                </w:div>
                <w:div w:id="166752755">
                  <w:marLeft w:val="640"/>
                  <w:marRight w:val="0"/>
                  <w:marTop w:val="0"/>
                  <w:marBottom w:val="0"/>
                  <w:divBdr>
                    <w:top w:val="none" w:sz="0" w:space="0" w:color="auto"/>
                    <w:left w:val="none" w:sz="0" w:space="0" w:color="auto"/>
                    <w:bottom w:val="none" w:sz="0" w:space="0" w:color="auto"/>
                    <w:right w:val="none" w:sz="0" w:space="0" w:color="auto"/>
                  </w:divBdr>
                </w:div>
                <w:div w:id="1868787459">
                  <w:marLeft w:val="640"/>
                  <w:marRight w:val="0"/>
                  <w:marTop w:val="0"/>
                  <w:marBottom w:val="0"/>
                  <w:divBdr>
                    <w:top w:val="none" w:sz="0" w:space="0" w:color="auto"/>
                    <w:left w:val="none" w:sz="0" w:space="0" w:color="auto"/>
                    <w:bottom w:val="none" w:sz="0" w:space="0" w:color="auto"/>
                    <w:right w:val="none" w:sz="0" w:space="0" w:color="auto"/>
                  </w:divBdr>
                </w:div>
                <w:div w:id="1821994987">
                  <w:marLeft w:val="640"/>
                  <w:marRight w:val="0"/>
                  <w:marTop w:val="0"/>
                  <w:marBottom w:val="0"/>
                  <w:divBdr>
                    <w:top w:val="none" w:sz="0" w:space="0" w:color="auto"/>
                    <w:left w:val="none" w:sz="0" w:space="0" w:color="auto"/>
                    <w:bottom w:val="none" w:sz="0" w:space="0" w:color="auto"/>
                    <w:right w:val="none" w:sz="0" w:space="0" w:color="auto"/>
                  </w:divBdr>
                </w:div>
                <w:div w:id="1779326701">
                  <w:marLeft w:val="640"/>
                  <w:marRight w:val="0"/>
                  <w:marTop w:val="0"/>
                  <w:marBottom w:val="0"/>
                  <w:divBdr>
                    <w:top w:val="none" w:sz="0" w:space="0" w:color="auto"/>
                    <w:left w:val="none" w:sz="0" w:space="0" w:color="auto"/>
                    <w:bottom w:val="none" w:sz="0" w:space="0" w:color="auto"/>
                    <w:right w:val="none" w:sz="0" w:space="0" w:color="auto"/>
                  </w:divBdr>
                </w:div>
                <w:div w:id="1273244083">
                  <w:marLeft w:val="640"/>
                  <w:marRight w:val="0"/>
                  <w:marTop w:val="0"/>
                  <w:marBottom w:val="0"/>
                  <w:divBdr>
                    <w:top w:val="none" w:sz="0" w:space="0" w:color="auto"/>
                    <w:left w:val="none" w:sz="0" w:space="0" w:color="auto"/>
                    <w:bottom w:val="none" w:sz="0" w:space="0" w:color="auto"/>
                    <w:right w:val="none" w:sz="0" w:space="0" w:color="auto"/>
                  </w:divBdr>
                </w:div>
                <w:div w:id="34932296">
                  <w:marLeft w:val="640"/>
                  <w:marRight w:val="0"/>
                  <w:marTop w:val="0"/>
                  <w:marBottom w:val="0"/>
                  <w:divBdr>
                    <w:top w:val="none" w:sz="0" w:space="0" w:color="auto"/>
                    <w:left w:val="none" w:sz="0" w:space="0" w:color="auto"/>
                    <w:bottom w:val="none" w:sz="0" w:space="0" w:color="auto"/>
                    <w:right w:val="none" w:sz="0" w:space="0" w:color="auto"/>
                  </w:divBdr>
                </w:div>
                <w:div w:id="336923661">
                  <w:marLeft w:val="640"/>
                  <w:marRight w:val="0"/>
                  <w:marTop w:val="0"/>
                  <w:marBottom w:val="0"/>
                  <w:divBdr>
                    <w:top w:val="none" w:sz="0" w:space="0" w:color="auto"/>
                    <w:left w:val="none" w:sz="0" w:space="0" w:color="auto"/>
                    <w:bottom w:val="none" w:sz="0" w:space="0" w:color="auto"/>
                    <w:right w:val="none" w:sz="0" w:space="0" w:color="auto"/>
                  </w:divBdr>
                </w:div>
              </w:divsChild>
            </w:div>
            <w:div w:id="1828009155">
              <w:marLeft w:val="0"/>
              <w:marRight w:val="0"/>
              <w:marTop w:val="0"/>
              <w:marBottom w:val="0"/>
              <w:divBdr>
                <w:top w:val="none" w:sz="0" w:space="0" w:color="auto"/>
                <w:left w:val="none" w:sz="0" w:space="0" w:color="auto"/>
                <w:bottom w:val="none" w:sz="0" w:space="0" w:color="auto"/>
                <w:right w:val="none" w:sz="0" w:space="0" w:color="auto"/>
              </w:divBdr>
              <w:divsChild>
                <w:div w:id="741873153">
                  <w:marLeft w:val="640"/>
                  <w:marRight w:val="0"/>
                  <w:marTop w:val="0"/>
                  <w:marBottom w:val="0"/>
                  <w:divBdr>
                    <w:top w:val="none" w:sz="0" w:space="0" w:color="auto"/>
                    <w:left w:val="none" w:sz="0" w:space="0" w:color="auto"/>
                    <w:bottom w:val="none" w:sz="0" w:space="0" w:color="auto"/>
                    <w:right w:val="none" w:sz="0" w:space="0" w:color="auto"/>
                  </w:divBdr>
                </w:div>
                <w:div w:id="1628120428">
                  <w:marLeft w:val="640"/>
                  <w:marRight w:val="0"/>
                  <w:marTop w:val="0"/>
                  <w:marBottom w:val="0"/>
                  <w:divBdr>
                    <w:top w:val="none" w:sz="0" w:space="0" w:color="auto"/>
                    <w:left w:val="none" w:sz="0" w:space="0" w:color="auto"/>
                    <w:bottom w:val="none" w:sz="0" w:space="0" w:color="auto"/>
                    <w:right w:val="none" w:sz="0" w:space="0" w:color="auto"/>
                  </w:divBdr>
                </w:div>
                <w:div w:id="25640339">
                  <w:marLeft w:val="640"/>
                  <w:marRight w:val="0"/>
                  <w:marTop w:val="0"/>
                  <w:marBottom w:val="0"/>
                  <w:divBdr>
                    <w:top w:val="none" w:sz="0" w:space="0" w:color="auto"/>
                    <w:left w:val="none" w:sz="0" w:space="0" w:color="auto"/>
                    <w:bottom w:val="none" w:sz="0" w:space="0" w:color="auto"/>
                    <w:right w:val="none" w:sz="0" w:space="0" w:color="auto"/>
                  </w:divBdr>
                </w:div>
                <w:div w:id="1546329495">
                  <w:marLeft w:val="640"/>
                  <w:marRight w:val="0"/>
                  <w:marTop w:val="0"/>
                  <w:marBottom w:val="0"/>
                  <w:divBdr>
                    <w:top w:val="none" w:sz="0" w:space="0" w:color="auto"/>
                    <w:left w:val="none" w:sz="0" w:space="0" w:color="auto"/>
                    <w:bottom w:val="none" w:sz="0" w:space="0" w:color="auto"/>
                    <w:right w:val="none" w:sz="0" w:space="0" w:color="auto"/>
                  </w:divBdr>
                </w:div>
                <w:div w:id="588778063">
                  <w:marLeft w:val="640"/>
                  <w:marRight w:val="0"/>
                  <w:marTop w:val="0"/>
                  <w:marBottom w:val="0"/>
                  <w:divBdr>
                    <w:top w:val="none" w:sz="0" w:space="0" w:color="auto"/>
                    <w:left w:val="none" w:sz="0" w:space="0" w:color="auto"/>
                    <w:bottom w:val="none" w:sz="0" w:space="0" w:color="auto"/>
                    <w:right w:val="none" w:sz="0" w:space="0" w:color="auto"/>
                  </w:divBdr>
                </w:div>
                <w:div w:id="2071878679">
                  <w:marLeft w:val="640"/>
                  <w:marRight w:val="0"/>
                  <w:marTop w:val="0"/>
                  <w:marBottom w:val="0"/>
                  <w:divBdr>
                    <w:top w:val="none" w:sz="0" w:space="0" w:color="auto"/>
                    <w:left w:val="none" w:sz="0" w:space="0" w:color="auto"/>
                    <w:bottom w:val="none" w:sz="0" w:space="0" w:color="auto"/>
                    <w:right w:val="none" w:sz="0" w:space="0" w:color="auto"/>
                  </w:divBdr>
                </w:div>
                <w:div w:id="425540845">
                  <w:marLeft w:val="640"/>
                  <w:marRight w:val="0"/>
                  <w:marTop w:val="0"/>
                  <w:marBottom w:val="0"/>
                  <w:divBdr>
                    <w:top w:val="none" w:sz="0" w:space="0" w:color="auto"/>
                    <w:left w:val="none" w:sz="0" w:space="0" w:color="auto"/>
                    <w:bottom w:val="none" w:sz="0" w:space="0" w:color="auto"/>
                    <w:right w:val="none" w:sz="0" w:space="0" w:color="auto"/>
                  </w:divBdr>
                </w:div>
                <w:div w:id="908535361">
                  <w:marLeft w:val="640"/>
                  <w:marRight w:val="0"/>
                  <w:marTop w:val="0"/>
                  <w:marBottom w:val="0"/>
                  <w:divBdr>
                    <w:top w:val="none" w:sz="0" w:space="0" w:color="auto"/>
                    <w:left w:val="none" w:sz="0" w:space="0" w:color="auto"/>
                    <w:bottom w:val="none" w:sz="0" w:space="0" w:color="auto"/>
                    <w:right w:val="none" w:sz="0" w:space="0" w:color="auto"/>
                  </w:divBdr>
                </w:div>
                <w:div w:id="716971066">
                  <w:marLeft w:val="640"/>
                  <w:marRight w:val="0"/>
                  <w:marTop w:val="0"/>
                  <w:marBottom w:val="0"/>
                  <w:divBdr>
                    <w:top w:val="none" w:sz="0" w:space="0" w:color="auto"/>
                    <w:left w:val="none" w:sz="0" w:space="0" w:color="auto"/>
                    <w:bottom w:val="none" w:sz="0" w:space="0" w:color="auto"/>
                    <w:right w:val="none" w:sz="0" w:space="0" w:color="auto"/>
                  </w:divBdr>
                </w:div>
                <w:div w:id="555554198">
                  <w:marLeft w:val="640"/>
                  <w:marRight w:val="0"/>
                  <w:marTop w:val="0"/>
                  <w:marBottom w:val="0"/>
                  <w:divBdr>
                    <w:top w:val="none" w:sz="0" w:space="0" w:color="auto"/>
                    <w:left w:val="none" w:sz="0" w:space="0" w:color="auto"/>
                    <w:bottom w:val="none" w:sz="0" w:space="0" w:color="auto"/>
                    <w:right w:val="none" w:sz="0" w:space="0" w:color="auto"/>
                  </w:divBdr>
                </w:div>
                <w:div w:id="942689566">
                  <w:marLeft w:val="640"/>
                  <w:marRight w:val="0"/>
                  <w:marTop w:val="0"/>
                  <w:marBottom w:val="0"/>
                  <w:divBdr>
                    <w:top w:val="none" w:sz="0" w:space="0" w:color="auto"/>
                    <w:left w:val="none" w:sz="0" w:space="0" w:color="auto"/>
                    <w:bottom w:val="none" w:sz="0" w:space="0" w:color="auto"/>
                    <w:right w:val="none" w:sz="0" w:space="0" w:color="auto"/>
                  </w:divBdr>
                </w:div>
                <w:div w:id="762727034">
                  <w:marLeft w:val="640"/>
                  <w:marRight w:val="0"/>
                  <w:marTop w:val="0"/>
                  <w:marBottom w:val="0"/>
                  <w:divBdr>
                    <w:top w:val="none" w:sz="0" w:space="0" w:color="auto"/>
                    <w:left w:val="none" w:sz="0" w:space="0" w:color="auto"/>
                    <w:bottom w:val="none" w:sz="0" w:space="0" w:color="auto"/>
                    <w:right w:val="none" w:sz="0" w:space="0" w:color="auto"/>
                  </w:divBdr>
                </w:div>
                <w:div w:id="413085621">
                  <w:marLeft w:val="640"/>
                  <w:marRight w:val="0"/>
                  <w:marTop w:val="0"/>
                  <w:marBottom w:val="0"/>
                  <w:divBdr>
                    <w:top w:val="none" w:sz="0" w:space="0" w:color="auto"/>
                    <w:left w:val="none" w:sz="0" w:space="0" w:color="auto"/>
                    <w:bottom w:val="none" w:sz="0" w:space="0" w:color="auto"/>
                    <w:right w:val="none" w:sz="0" w:space="0" w:color="auto"/>
                  </w:divBdr>
                </w:div>
                <w:div w:id="2121564137">
                  <w:marLeft w:val="640"/>
                  <w:marRight w:val="0"/>
                  <w:marTop w:val="0"/>
                  <w:marBottom w:val="0"/>
                  <w:divBdr>
                    <w:top w:val="none" w:sz="0" w:space="0" w:color="auto"/>
                    <w:left w:val="none" w:sz="0" w:space="0" w:color="auto"/>
                    <w:bottom w:val="none" w:sz="0" w:space="0" w:color="auto"/>
                    <w:right w:val="none" w:sz="0" w:space="0" w:color="auto"/>
                  </w:divBdr>
                </w:div>
                <w:div w:id="1701473165">
                  <w:marLeft w:val="640"/>
                  <w:marRight w:val="0"/>
                  <w:marTop w:val="0"/>
                  <w:marBottom w:val="0"/>
                  <w:divBdr>
                    <w:top w:val="none" w:sz="0" w:space="0" w:color="auto"/>
                    <w:left w:val="none" w:sz="0" w:space="0" w:color="auto"/>
                    <w:bottom w:val="none" w:sz="0" w:space="0" w:color="auto"/>
                    <w:right w:val="none" w:sz="0" w:space="0" w:color="auto"/>
                  </w:divBdr>
                </w:div>
                <w:div w:id="2030373617">
                  <w:marLeft w:val="640"/>
                  <w:marRight w:val="0"/>
                  <w:marTop w:val="0"/>
                  <w:marBottom w:val="0"/>
                  <w:divBdr>
                    <w:top w:val="none" w:sz="0" w:space="0" w:color="auto"/>
                    <w:left w:val="none" w:sz="0" w:space="0" w:color="auto"/>
                    <w:bottom w:val="none" w:sz="0" w:space="0" w:color="auto"/>
                    <w:right w:val="none" w:sz="0" w:space="0" w:color="auto"/>
                  </w:divBdr>
                </w:div>
                <w:div w:id="2128968086">
                  <w:marLeft w:val="640"/>
                  <w:marRight w:val="0"/>
                  <w:marTop w:val="0"/>
                  <w:marBottom w:val="0"/>
                  <w:divBdr>
                    <w:top w:val="none" w:sz="0" w:space="0" w:color="auto"/>
                    <w:left w:val="none" w:sz="0" w:space="0" w:color="auto"/>
                    <w:bottom w:val="none" w:sz="0" w:space="0" w:color="auto"/>
                    <w:right w:val="none" w:sz="0" w:space="0" w:color="auto"/>
                  </w:divBdr>
                </w:div>
                <w:div w:id="901254479">
                  <w:marLeft w:val="640"/>
                  <w:marRight w:val="0"/>
                  <w:marTop w:val="0"/>
                  <w:marBottom w:val="0"/>
                  <w:divBdr>
                    <w:top w:val="none" w:sz="0" w:space="0" w:color="auto"/>
                    <w:left w:val="none" w:sz="0" w:space="0" w:color="auto"/>
                    <w:bottom w:val="none" w:sz="0" w:space="0" w:color="auto"/>
                    <w:right w:val="none" w:sz="0" w:space="0" w:color="auto"/>
                  </w:divBdr>
                </w:div>
                <w:div w:id="1919516558">
                  <w:marLeft w:val="640"/>
                  <w:marRight w:val="0"/>
                  <w:marTop w:val="0"/>
                  <w:marBottom w:val="0"/>
                  <w:divBdr>
                    <w:top w:val="none" w:sz="0" w:space="0" w:color="auto"/>
                    <w:left w:val="none" w:sz="0" w:space="0" w:color="auto"/>
                    <w:bottom w:val="none" w:sz="0" w:space="0" w:color="auto"/>
                    <w:right w:val="none" w:sz="0" w:space="0" w:color="auto"/>
                  </w:divBdr>
                </w:div>
                <w:div w:id="339161855">
                  <w:marLeft w:val="640"/>
                  <w:marRight w:val="0"/>
                  <w:marTop w:val="0"/>
                  <w:marBottom w:val="0"/>
                  <w:divBdr>
                    <w:top w:val="none" w:sz="0" w:space="0" w:color="auto"/>
                    <w:left w:val="none" w:sz="0" w:space="0" w:color="auto"/>
                    <w:bottom w:val="none" w:sz="0" w:space="0" w:color="auto"/>
                    <w:right w:val="none" w:sz="0" w:space="0" w:color="auto"/>
                  </w:divBdr>
                </w:div>
                <w:div w:id="1941644132">
                  <w:marLeft w:val="640"/>
                  <w:marRight w:val="0"/>
                  <w:marTop w:val="0"/>
                  <w:marBottom w:val="0"/>
                  <w:divBdr>
                    <w:top w:val="none" w:sz="0" w:space="0" w:color="auto"/>
                    <w:left w:val="none" w:sz="0" w:space="0" w:color="auto"/>
                    <w:bottom w:val="none" w:sz="0" w:space="0" w:color="auto"/>
                    <w:right w:val="none" w:sz="0" w:space="0" w:color="auto"/>
                  </w:divBdr>
                </w:div>
                <w:div w:id="1802188180">
                  <w:marLeft w:val="640"/>
                  <w:marRight w:val="0"/>
                  <w:marTop w:val="0"/>
                  <w:marBottom w:val="0"/>
                  <w:divBdr>
                    <w:top w:val="none" w:sz="0" w:space="0" w:color="auto"/>
                    <w:left w:val="none" w:sz="0" w:space="0" w:color="auto"/>
                    <w:bottom w:val="none" w:sz="0" w:space="0" w:color="auto"/>
                    <w:right w:val="none" w:sz="0" w:space="0" w:color="auto"/>
                  </w:divBdr>
                </w:div>
                <w:div w:id="1482573828">
                  <w:marLeft w:val="640"/>
                  <w:marRight w:val="0"/>
                  <w:marTop w:val="0"/>
                  <w:marBottom w:val="0"/>
                  <w:divBdr>
                    <w:top w:val="none" w:sz="0" w:space="0" w:color="auto"/>
                    <w:left w:val="none" w:sz="0" w:space="0" w:color="auto"/>
                    <w:bottom w:val="none" w:sz="0" w:space="0" w:color="auto"/>
                    <w:right w:val="none" w:sz="0" w:space="0" w:color="auto"/>
                  </w:divBdr>
                </w:div>
                <w:div w:id="938295836">
                  <w:marLeft w:val="640"/>
                  <w:marRight w:val="0"/>
                  <w:marTop w:val="0"/>
                  <w:marBottom w:val="0"/>
                  <w:divBdr>
                    <w:top w:val="none" w:sz="0" w:space="0" w:color="auto"/>
                    <w:left w:val="none" w:sz="0" w:space="0" w:color="auto"/>
                    <w:bottom w:val="none" w:sz="0" w:space="0" w:color="auto"/>
                    <w:right w:val="none" w:sz="0" w:space="0" w:color="auto"/>
                  </w:divBdr>
                </w:div>
                <w:div w:id="1565487337">
                  <w:marLeft w:val="640"/>
                  <w:marRight w:val="0"/>
                  <w:marTop w:val="0"/>
                  <w:marBottom w:val="0"/>
                  <w:divBdr>
                    <w:top w:val="none" w:sz="0" w:space="0" w:color="auto"/>
                    <w:left w:val="none" w:sz="0" w:space="0" w:color="auto"/>
                    <w:bottom w:val="none" w:sz="0" w:space="0" w:color="auto"/>
                    <w:right w:val="none" w:sz="0" w:space="0" w:color="auto"/>
                  </w:divBdr>
                </w:div>
                <w:div w:id="1062948117">
                  <w:marLeft w:val="640"/>
                  <w:marRight w:val="0"/>
                  <w:marTop w:val="0"/>
                  <w:marBottom w:val="0"/>
                  <w:divBdr>
                    <w:top w:val="none" w:sz="0" w:space="0" w:color="auto"/>
                    <w:left w:val="none" w:sz="0" w:space="0" w:color="auto"/>
                    <w:bottom w:val="none" w:sz="0" w:space="0" w:color="auto"/>
                    <w:right w:val="none" w:sz="0" w:space="0" w:color="auto"/>
                  </w:divBdr>
                </w:div>
                <w:div w:id="2118788460">
                  <w:marLeft w:val="640"/>
                  <w:marRight w:val="0"/>
                  <w:marTop w:val="0"/>
                  <w:marBottom w:val="0"/>
                  <w:divBdr>
                    <w:top w:val="none" w:sz="0" w:space="0" w:color="auto"/>
                    <w:left w:val="none" w:sz="0" w:space="0" w:color="auto"/>
                    <w:bottom w:val="none" w:sz="0" w:space="0" w:color="auto"/>
                    <w:right w:val="none" w:sz="0" w:space="0" w:color="auto"/>
                  </w:divBdr>
                </w:div>
                <w:div w:id="561136668">
                  <w:marLeft w:val="640"/>
                  <w:marRight w:val="0"/>
                  <w:marTop w:val="0"/>
                  <w:marBottom w:val="0"/>
                  <w:divBdr>
                    <w:top w:val="none" w:sz="0" w:space="0" w:color="auto"/>
                    <w:left w:val="none" w:sz="0" w:space="0" w:color="auto"/>
                    <w:bottom w:val="none" w:sz="0" w:space="0" w:color="auto"/>
                    <w:right w:val="none" w:sz="0" w:space="0" w:color="auto"/>
                  </w:divBdr>
                </w:div>
                <w:div w:id="1044132871">
                  <w:marLeft w:val="640"/>
                  <w:marRight w:val="0"/>
                  <w:marTop w:val="0"/>
                  <w:marBottom w:val="0"/>
                  <w:divBdr>
                    <w:top w:val="none" w:sz="0" w:space="0" w:color="auto"/>
                    <w:left w:val="none" w:sz="0" w:space="0" w:color="auto"/>
                    <w:bottom w:val="none" w:sz="0" w:space="0" w:color="auto"/>
                    <w:right w:val="none" w:sz="0" w:space="0" w:color="auto"/>
                  </w:divBdr>
                </w:div>
                <w:div w:id="15504549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29487895">
          <w:marLeft w:val="640"/>
          <w:marRight w:val="0"/>
          <w:marTop w:val="0"/>
          <w:marBottom w:val="0"/>
          <w:divBdr>
            <w:top w:val="none" w:sz="0" w:space="0" w:color="auto"/>
            <w:left w:val="none" w:sz="0" w:space="0" w:color="auto"/>
            <w:bottom w:val="none" w:sz="0" w:space="0" w:color="auto"/>
            <w:right w:val="none" w:sz="0" w:space="0" w:color="auto"/>
          </w:divBdr>
        </w:div>
        <w:div w:id="1525359278">
          <w:marLeft w:val="640"/>
          <w:marRight w:val="0"/>
          <w:marTop w:val="0"/>
          <w:marBottom w:val="0"/>
          <w:divBdr>
            <w:top w:val="none" w:sz="0" w:space="0" w:color="auto"/>
            <w:left w:val="none" w:sz="0" w:space="0" w:color="auto"/>
            <w:bottom w:val="none" w:sz="0" w:space="0" w:color="auto"/>
            <w:right w:val="none" w:sz="0" w:space="0" w:color="auto"/>
          </w:divBdr>
        </w:div>
        <w:div w:id="466436165">
          <w:marLeft w:val="640"/>
          <w:marRight w:val="0"/>
          <w:marTop w:val="0"/>
          <w:marBottom w:val="0"/>
          <w:divBdr>
            <w:top w:val="none" w:sz="0" w:space="0" w:color="auto"/>
            <w:left w:val="none" w:sz="0" w:space="0" w:color="auto"/>
            <w:bottom w:val="none" w:sz="0" w:space="0" w:color="auto"/>
            <w:right w:val="none" w:sz="0" w:space="0" w:color="auto"/>
          </w:divBdr>
        </w:div>
        <w:div w:id="1477799611">
          <w:marLeft w:val="640"/>
          <w:marRight w:val="0"/>
          <w:marTop w:val="0"/>
          <w:marBottom w:val="0"/>
          <w:divBdr>
            <w:top w:val="none" w:sz="0" w:space="0" w:color="auto"/>
            <w:left w:val="none" w:sz="0" w:space="0" w:color="auto"/>
            <w:bottom w:val="none" w:sz="0" w:space="0" w:color="auto"/>
            <w:right w:val="none" w:sz="0" w:space="0" w:color="auto"/>
          </w:divBdr>
        </w:div>
        <w:div w:id="1047340865">
          <w:marLeft w:val="640"/>
          <w:marRight w:val="0"/>
          <w:marTop w:val="0"/>
          <w:marBottom w:val="0"/>
          <w:divBdr>
            <w:top w:val="none" w:sz="0" w:space="0" w:color="auto"/>
            <w:left w:val="none" w:sz="0" w:space="0" w:color="auto"/>
            <w:bottom w:val="none" w:sz="0" w:space="0" w:color="auto"/>
            <w:right w:val="none" w:sz="0" w:space="0" w:color="auto"/>
          </w:divBdr>
        </w:div>
        <w:div w:id="382798814">
          <w:marLeft w:val="640"/>
          <w:marRight w:val="0"/>
          <w:marTop w:val="0"/>
          <w:marBottom w:val="0"/>
          <w:divBdr>
            <w:top w:val="none" w:sz="0" w:space="0" w:color="auto"/>
            <w:left w:val="none" w:sz="0" w:space="0" w:color="auto"/>
            <w:bottom w:val="none" w:sz="0" w:space="0" w:color="auto"/>
            <w:right w:val="none" w:sz="0" w:space="0" w:color="auto"/>
          </w:divBdr>
        </w:div>
        <w:div w:id="1840998333">
          <w:marLeft w:val="640"/>
          <w:marRight w:val="0"/>
          <w:marTop w:val="0"/>
          <w:marBottom w:val="0"/>
          <w:divBdr>
            <w:top w:val="none" w:sz="0" w:space="0" w:color="auto"/>
            <w:left w:val="none" w:sz="0" w:space="0" w:color="auto"/>
            <w:bottom w:val="none" w:sz="0" w:space="0" w:color="auto"/>
            <w:right w:val="none" w:sz="0" w:space="0" w:color="auto"/>
          </w:divBdr>
        </w:div>
        <w:div w:id="2022509327">
          <w:marLeft w:val="640"/>
          <w:marRight w:val="0"/>
          <w:marTop w:val="0"/>
          <w:marBottom w:val="0"/>
          <w:divBdr>
            <w:top w:val="none" w:sz="0" w:space="0" w:color="auto"/>
            <w:left w:val="none" w:sz="0" w:space="0" w:color="auto"/>
            <w:bottom w:val="none" w:sz="0" w:space="0" w:color="auto"/>
            <w:right w:val="none" w:sz="0" w:space="0" w:color="auto"/>
          </w:divBdr>
        </w:div>
        <w:div w:id="3943561">
          <w:marLeft w:val="640"/>
          <w:marRight w:val="0"/>
          <w:marTop w:val="0"/>
          <w:marBottom w:val="0"/>
          <w:divBdr>
            <w:top w:val="none" w:sz="0" w:space="0" w:color="auto"/>
            <w:left w:val="none" w:sz="0" w:space="0" w:color="auto"/>
            <w:bottom w:val="none" w:sz="0" w:space="0" w:color="auto"/>
            <w:right w:val="none" w:sz="0" w:space="0" w:color="auto"/>
          </w:divBdr>
        </w:div>
        <w:div w:id="1106655290">
          <w:marLeft w:val="640"/>
          <w:marRight w:val="0"/>
          <w:marTop w:val="0"/>
          <w:marBottom w:val="0"/>
          <w:divBdr>
            <w:top w:val="none" w:sz="0" w:space="0" w:color="auto"/>
            <w:left w:val="none" w:sz="0" w:space="0" w:color="auto"/>
            <w:bottom w:val="none" w:sz="0" w:space="0" w:color="auto"/>
            <w:right w:val="none" w:sz="0" w:space="0" w:color="auto"/>
          </w:divBdr>
        </w:div>
        <w:div w:id="1917132535">
          <w:marLeft w:val="640"/>
          <w:marRight w:val="0"/>
          <w:marTop w:val="0"/>
          <w:marBottom w:val="0"/>
          <w:divBdr>
            <w:top w:val="none" w:sz="0" w:space="0" w:color="auto"/>
            <w:left w:val="none" w:sz="0" w:space="0" w:color="auto"/>
            <w:bottom w:val="none" w:sz="0" w:space="0" w:color="auto"/>
            <w:right w:val="none" w:sz="0" w:space="0" w:color="auto"/>
          </w:divBdr>
        </w:div>
        <w:div w:id="1848060569">
          <w:marLeft w:val="640"/>
          <w:marRight w:val="0"/>
          <w:marTop w:val="0"/>
          <w:marBottom w:val="0"/>
          <w:divBdr>
            <w:top w:val="none" w:sz="0" w:space="0" w:color="auto"/>
            <w:left w:val="none" w:sz="0" w:space="0" w:color="auto"/>
            <w:bottom w:val="none" w:sz="0" w:space="0" w:color="auto"/>
            <w:right w:val="none" w:sz="0" w:space="0" w:color="auto"/>
          </w:divBdr>
        </w:div>
        <w:div w:id="1892379780">
          <w:marLeft w:val="640"/>
          <w:marRight w:val="0"/>
          <w:marTop w:val="0"/>
          <w:marBottom w:val="0"/>
          <w:divBdr>
            <w:top w:val="none" w:sz="0" w:space="0" w:color="auto"/>
            <w:left w:val="none" w:sz="0" w:space="0" w:color="auto"/>
            <w:bottom w:val="none" w:sz="0" w:space="0" w:color="auto"/>
            <w:right w:val="none" w:sz="0" w:space="0" w:color="auto"/>
          </w:divBdr>
        </w:div>
        <w:div w:id="1760559934">
          <w:marLeft w:val="640"/>
          <w:marRight w:val="0"/>
          <w:marTop w:val="0"/>
          <w:marBottom w:val="0"/>
          <w:divBdr>
            <w:top w:val="none" w:sz="0" w:space="0" w:color="auto"/>
            <w:left w:val="none" w:sz="0" w:space="0" w:color="auto"/>
            <w:bottom w:val="none" w:sz="0" w:space="0" w:color="auto"/>
            <w:right w:val="none" w:sz="0" w:space="0" w:color="auto"/>
          </w:divBdr>
        </w:div>
        <w:div w:id="960577271">
          <w:marLeft w:val="640"/>
          <w:marRight w:val="0"/>
          <w:marTop w:val="0"/>
          <w:marBottom w:val="0"/>
          <w:divBdr>
            <w:top w:val="none" w:sz="0" w:space="0" w:color="auto"/>
            <w:left w:val="none" w:sz="0" w:space="0" w:color="auto"/>
            <w:bottom w:val="none" w:sz="0" w:space="0" w:color="auto"/>
            <w:right w:val="none" w:sz="0" w:space="0" w:color="auto"/>
          </w:divBdr>
        </w:div>
        <w:div w:id="130482607">
          <w:marLeft w:val="640"/>
          <w:marRight w:val="0"/>
          <w:marTop w:val="0"/>
          <w:marBottom w:val="0"/>
          <w:divBdr>
            <w:top w:val="none" w:sz="0" w:space="0" w:color="auto"/>
            <w:left w:val="none" w:sz="0" w:space="0" w:color="auto"/>
            <w:bottom w:val="none" w:sz="0" w:space="0" w:color="auto"/>
            <w:right w:val="none" w:sz="0" w:space="0" w:color="auto"/>
          </w:divBdr>
        </w:div>
        <w:div w:id="1645543436">
          <w:marLeft w:val="640"/>
          <w:marRight w:val="0"/>
          <w:marTop w:val="0"/>
          <w:marBottom w:val="0"/>
          <w:divBdr>
            <w:top w:val="none" w:sz="0" w:space="0" w:color="auto"/>
            <w:left w:val="none" w:sz="0" w:space="0" w:color="auto"/>
            <w:bottom w:val="none" w:sz="0" w:space="0" w:color="auto"/>
            <w:right w:val="none" w:sz="0" w:space="0" w:color="auto"/>
          </w:divBdr>
        </w:div>
        <w:div w:id="45686601">
          <w:marLeft w:val="640"/>
          <w:marRight w:val="0"/>
          <w:marTop w:val="0"/>
          <w:marBottom w:val="0"/>
          <w:divBdr>
            <w:top w:val="none" w:sz="0" w:space="0" w:color="auto"/>
            <w:left w:val="none" w:sz="0" w:space="0" w:color="auto"/>
            <w:bottom w:val="none" w:sz="0" w:space="0" w:color="auto"/>
            <w:right w:val="none" w:sz="0" w:space="0" w:color="auto"/>
          </w:divBdr>
        </w:div>
        <w:div w:id="1407727390">
          <w:marLeft w:val="640"/>
          <w:marRight w:val="0"/>
          <w:marTop w:val="0"/>
          <w:marBottom w:val="0"/>
          <w:divBdr>
            <w:top w:val="none" w:sz="0" w:space="0" w:color="auto"/>
            <w:left w:val="none" w:sz="0" w:space="0" w:color="auto"/>
            <w:bottom w:val="none" w:sz="0" w:space="0" w:color="auto"/>
            <w:right w:val="none" w:sz="0" w:space="0" w:color="auto"/>
          </w:divBdr>
        </w:div>
        <w:div w:id="13920987">
          <w:marLeft w:val="640"/>
          <w:marRight w:val="0"/>
          <w:marTop w:val="0"/>
          <w:marBottom w:val="0"/>
          <w:divBdr>
            <w:top w:val="none" w:sz="0" w:space="0" w:color="auto"/>
            <w:left w:val="none" w:sz="0" w:space="0" w:color="auto"/>
            <w:bottom w:val="none" w:sz="0" w:space="0" w:color="auto"/>
            <w:right w:val="none" w:sz="0" w:space="0" w:color="auto"/>
          </w:divBdr>
        </w:div>
        <w:div w:id="732432672">
          <w:marLeft w:val="640"/>
          <w:marRight w:val="0"/>
          <w:marTop w:val="0"/>
          <w:marBottom w:val="0"/>
          <w:divBdr>
            <w:top w:val="none" w:sz="0" w:space="0" w:color="auto"/>
            <w:left w:val="none" w:sz="0" w:space="0" w:color="auto"/>
            <w:bottom w:val="none" w:sz="0" w:space="0" w:color="auto"/>
            <w:right w:val="none" w:sz="0" w:space="0" w:color="auto"/>
          </w:divBdr>
        </w:div>
        <w:div w:id="1797525653">
          <w:marLeft w:val="640"/>
          <w:marRight w:val="0"/>
          <w:marTop w:val="0"/>
          <w:marBottom w:val="0"/>
          <w:divBdr>
            <w:top w:val="none" w:sz="0" w:space="0" w:color="auto"/>
            <w:left w:val="none" w:sz="0" w:space="0" w:color="auto"/>
            <w:bottom w:val="none" w:sz="0" w:space="0" w:color="auto"/>
            <w:right w:val="none" w:sz="0" w:space="0" w:color="auto"/>
          </w:divBdr>
        </w:div>
        <w:div w:id="1612543602">
          <w:marLeft w:val="640"/>
          <w:marRight w:val="0"/>
          <w:marTop w:val="0"/>
          <w:marBottom w:val="0"/>
          <w:divBdr>
            <w:top w:val="none" w:sz="0" w:space="0" w:color="auto"/>
            <w:left w:val="none" w:sz="0" w:space="0" w:color="auto"/>
            <w:bottom w:val="none" w:sz="0" w:space="0" w:color="auto"/>
            <w:right w:val="none" w:sz="0" w:space="0" w:color="auto"/>
          </w:divBdr>
        </w:div>
        <w:div w:id="1380279095">
          <w:marLeft w:val="640"/>
          <w:marRight w:val="0"/>
          <w:marTop w:val="0"/>
          <w:marBottom w:val="0"/>
          <w:divBdr>
            <w:top w:val="none" w:sz="0" w:space="0" w:color="auto"/>
            <w:left w:val="none" w:sz="0" w:space="0" w:color="auto"/>
            <w:bottom w:val="none" w:sz="0" w:space="0" w:color="auto"/>
            <w:right w:val="none" w:sz="0" w:space="0" w:color="auto"/>
          </w:divBdr>
        </w:div>
        <w:div w:id="499465529">
          <w:marLeft w:val="640"/>
          <w:marRight w:val="0"/>
          <w:marTop w:val="0"/>
          <w:marBottom w:val="0"/>
          <w:divBdr>
            <w:top w:val="none" w:sz="0" w:space="0" w:color="auto"/>
            <w:left w:val="none" w:sz="0" w:space="0" w:color="auto"/>
            <w:bottom w:val="none" w:sz="0" w:space="0" w:color="auto"/>
            <w:right w:val="none" w:sz="0" w:space="0" w:color="auto"/>
          </w:divBdr>
        </w:div>
        <w:div w:id="1154569908">
          <w:marLeft w:val="640"/>
          <w:marRight w:val="0"/>
          <w:marTop w:val="0"/>
          <w:marBottom w:val="0"/>
          <w:divBdr>
            <w:top w:val="none" w:sz="0" w:space="0" w:color="auto"/>
            <w:left w:val="none" w:sz="0" w:space="0" w:color="auto"/>
            <w:bottom w:val="none" w:sz="0" w:space="0" w:color="auto"/>
            <w:right w:val="none" w:sz="0" w:space="0" w:color="auto"/>
          </w:divBdr>
        </w:div>
        <w:div w:id="1527325819">
          <w:marLeft w:val="640"/>
          <w:marRight w:val="0"/>
          <w:marTop w:val="0"/>
          <w:marBottom w:val="0"/>
          <w:divBdr>
            <w:top w:val="none" w:sz="0" w:space="0" w:color="auto"/>
            <w:left w:val="none" w:sz="0" w:space="0" w:color="auto"/>
            <w:bottom w:val="none" w:sz="0" w:space="0" w:color="auto"/>
            <w:right w:val="none" w:sz="0" w:space="0" w:color="auto"/>
          </w:divBdr>
        </w:div>
        <w:div w:id="1842575538">
          <w:marLeft w:val="640"/>
          <w:marRight w:val="0"/>
          <w:marTop w:val="0"/>
          <w:marBottom w:val="0"/>
          <w:divBdr>
            <w:top w:val="none" w:sz="0" w:space="0" w:color="auto"/>
            <w:left w:val="none" w:sz="0" w:space="0" w:color="auto"/>
            <w:bottom w:val="none" w:sz="0" w:space="0" w:color="auto"/>
            <w:right w:val="none" w:sz="0" w:space="0" w:color="auto"/>
          </w:divBdr>
        </w:div>
        <w:div w:id="572086152">
          <w:marLeft w:val="640"/>
          <w:marRight w:val="0"/>
          <w:marTop w:val="0"/>
          <w:marBottom w:val="0"/>
          <w:divBdr>
            <w:top w:val="none" w:sz="0" w:space="0" w:color="auto"/>
            <w:left w:val="none" w:sz="0" w:space="0" w:color="auto"/>
            <w:bottom w:val="none" w:sz="0" w:space="0" w:color="auto"/>
            <w:right w:val="none" w:sz="0" w:space="0" w:color="auto"/>
          </w:divBdr>
        </w:div>
      </w:divsChild>
    </w:div>
    <w:div w:id="921985547">
      <w:bodyDiv w:val="1"/>
      <w:marLeft w:val="0"/>
      <w:marRight w:val="0"/>
      <w:marTop w:val="0"/>
      <w:marBottom w:val="0"/>
      <w:divBdr>
        <w:top w:val="none" w:sz="0" w:space="0" w:color="auto"/>
        <w:left w:val="none" w:sz="0" w:space="0" w:color="auto"/>
        <w:bottom w:val="none" w:sz="0" w:space="0" w:color="auto"/>
        <w:right w:val="none" w:sz="0" w:space="0" w:color="auto"/>
      </w:divBdr>
      <w:divsChild>
        <w:div w:id="1146582312">
          <w:marLeft w:val="640"/>
          <w:marRight w:val="0"/>
          <w:marTop w:val="0"/>
          <w:marBottom w:val="0"/>
          <w:divBdr>
            <w:top w:val="none" w:sz="0" w:space="0" w:color="auto"/>
            <w:left w:val="none" w:sz="0" w:space="0" w:color="auto"/>
            <w:bottom w:val="none" w:sz="0" w:space="0" w:color="auto"/>
            <w:right w:val="none" w:sz="0" w:space="0" w:color="auto"/>
          </w:divBdr>
        </w:div>
        <w:div w:id="63721979">
          <w:marLeft w:val="640"/>
          <w:marRight w:val="0"/>
          <w:marTop w:val="0"/>
          <w:marBottom w:val="0"/>
          <w:divBdr>
            <w:top w:val="none" w:sz="0" w:space="0" w:color="auto"/>
            <w:left w:val="none" w:sz="0" w:space="0" w:color="auto"/>
            <w:bottom w:val="none" w:sz="0" w:space="0" w:color="auto"/>
            <w:right w:val="none" w:sz="0" w:space="0" w:color="auto"/>
          </w:divBdr>
        </w:div>
        <w:div w:id="71658888">
          <w:marLeft w:val="640"/>
          <w:marRight w:val="0"/>
          <w:marTop w:val="0"/>
          <w:marBottom w:val="0"/>
          <w:divBdr>
            <w:top w:val="none" w:sz="0" w:space="0" w:color="auto"/>
            <w:left w:val="none" w:sz="0" w:space="0" w:color="auto"/>
            <w:bottom w:val="none" w:sz="0" w:space="0" w:color="auto"/>
            <w:right w:val="none" w:sz="0" w:space="0" w:color="auto"/>
          </w:divBdr>
        </w:div>
        <w:div w:id="2128700461">
          <w:marLeft w:val="640"/>
          <w:marRight w:val="0"/>
          <w:marTop w:val="0"/>
          <w:marBottom w:val="0"/>
          <w:divBdr>
            <w:top w:val="none" w:sz="0" w:space="0" w:color="auto"/>
            <w:left w:val="none" w:sz="0" w:space="0" w:color="auto"/>
            <w:bottom w:val="none" w:sz="0" w:space="0" w:color="auto"/>
            <w:right w:val="none" w:sz="0" w:space="0" w:color="auto"/>
          </w:divBdr>
        </w:div>
        <w:div w:id="1644044917">
          <w:marLeft w:val="640"/>
          <w:marRight w:val="0"/>
          <w:marTop w:val="0"/>
          <w:marBottom w:val="0"/>
          <w:divBdr>
            <w:top w:val="none" w:sz="0" w:space="0" w:color="auto"/>
            <w:left w:val="none" w:sz="0" w:space="0" w:color="auto"/>
            <w:bottom w:val="none" w:sz="0" w:space="0" w:color="auto"/>
            <w:right w:val="none" w:sz="0" w:space="0" w:color="auto"/>
          </w:divBdr>
        </w:div>
        <w:div w:id="1441413854">
          <w:marLeft w:val="640"/>
          <w:marRight w:val="0"/>
          <w:marTop w:val="0"/>
          <w:marBottom w:val="0"/>
          <w:divBdr>
            <w:top w:val="none" w:sz="0" w:space="0" w:color="auto"/>
            <w:left w:val="none" w:sz="0" w:space="0" w:color="auto"/>
            <w:bottom w:val="none" w:sz="0" w:space="0" w:color="auto"/>
            <w:right w:val="none" w:sz="0" w:space="0" w:color="auto"/>
          </w:divBdr>
        </w:div>
        <w:div w:id="1708799481">
          <w:marLeft w:val="640"/>
          <w:marRight w:val="0"/>
          <w:marTop w:val="0"/>
          <w:marBottom w:val="0"/>
          <w:divBdr>
            <w:top w:val="none" w:sz="0" w:space="0" w:color="auto"/>
            <w:left w:val="none" w:sz="0" w:space="0" w:color="auto"/>
            <w:bottom w:val="none" w:sz="0" w:space="0" w:color="auto"/>
            <w:right w:val="none" w:sz="0" w:space="0" w:color="auto"/>
          </w:divBdr>
        </w:div>
        <w:div w:id="726345875">
          <w:marLeft w:val="640"/>
          <w:marRight w:val="0"/>
          <w:marTop w:val="0"/>
          <w:marBottom w:val="0"/>
          <w:divBdr>
            <w:top w:val="none" w:sz="0" w:space="0" w:color="auto"/>
            <w:left w:val="none" w:sz="0" w:space="0" w:color="auto"/>
            <w:bottom w:val="none" w:sz="0" w:space="0" w:color="auto"/>
            <w:right w:val="none" w:sz="0" w:space="0" w:color="auto"/>
          </w:divBdr>
        </w:div>
        <w:div w:id="2100057252">
          <w:marLeft w:val="640"/>
          <w:marRight w:val="0"/>
          <w:marTop w:val="0"/>
          <w:marBottom w:val="0"/>
          <w:divBdr>
            <w:top w:val="none" w:sz="0" w:space="0" w:color="auto"/>
            <w:left w:val="none" w:sz="0" w:space="0" w:color="auto"/>
            <w:bottom w:val="none" w:sz="0" w:space="0" w:color="auto"/>
            <w:right w:val="none" w:sz="0" w:space="0" w:color="auto"/>
          </w:divBdr>
        </w:div>
        <w:div w:id="153421058">
          <w:marLeft w:val="640"/>
          <w:marRight w:val="0"/>
          <w:marTop w:val="0"/>
          <w:marBottom w:val="0"/>
          <w:divBdr>
            <w:top w:val="none" w:sz="0" w:space="0" w:color="auto"/>
            <w:left w:val="none" w:sz="0" w:space="0" w:color="auto"/>
            <w:bottom w:val="none" w:sz="0" w:space="0" w:color="auto"/>
            <w:right w:val="none" w:sz="0" w:space="0" w:color="auto"/>
          </w:divBdr>
        </w:div>
        <w:div w:id="1955674460">
          <w:marLeft w:val="640"/>
          <w:marRight w:val="0"/>
          <w:marTop w:val="0"/>
          <w:marBottom w:val="0"/>
          <w:divBdr>
            <w:top w:val="none" w:sz="0" w:space="0" w:color="auto"/>
            <w:left w:val="none" w:sz="0" w:space="0" w:color="auto"/>
            <w:bottom w:val="none" w:sz="0" w:space="0" w:color="auto"/>
            <w:right w:val="none" w:sz="0" w:space="0" w:color="auto"/>
          </w:divBdr>
        </w:div>
        <w:div w:id="1688100935">
          <w:marLeft w:val="640"/>
          <w:marRight w:val="0"/>
          <w:marTop w:val="0"/>
          <w:marBottom w:val="0"/>
          <w:divBdr>
            <w:top w:val="none" w:sz="0" w:space="0" w:color="auto"/>
            <w:left w:val="none" w:sz="0" w:space="0" w:color="auto"/>
            <w:bottom w:val="none" w:sz="0" w:space="0" w:color="auto"/>
            <w:right w:val="none" w:sz="0" w:space="0" w:color="auto"/>
          </w:divBdr>
        </w:div>
        <w:div w:id="1508203991">
          <w:marLeft w:val="640"/>
          <w:marRight w:val="0"/>
          <w:marTop w:val="0"/>
          <w:marBottom w:val="0"/>
          <w:divBdr>
            <w:top w:val="none" w:sz="0" w:space="0" w:color="auto"/>
            <w:left w:val="none" w:sz="0" w:space="0" w:color="auto"/>
            <w:bottom w:val="none" w:sz="0" w:space="0" w:color="auto"/>
            <w:right w:val="none" w:sz="0" w:space="0" w:color="auto"/>
          </w:divBdr>
        </w:div>
        <w:div w:id="1714845607">
          <w:marLeft w:val="640"/>
          <w:marRight w:val="0"/>
          <w:marTop w:val="0"/>
          <w:marBottom w:val="0"/>
          <w:divBdr>
            <w:top w:val="none" w:sz="0" w:space="0" w:color="auto"/>
            <w:left w:val="none" w:sz="0" w:space="0" w:color="auto"/>
            <w:bottom w:val="none" w:sz="0" w:space="0" w:color="auto"/>
            <w:right w:val="none" w:sz="0" w:space="0" w:color="auto"/>
          </w:divBdr>
        </w:div>
        <w:div w:id="1708676277">
          <w:marLeft w:val="640"/>
          <w:marRight w:val="0"/>
          <w:marTop w:val="0"/>
          <w:marBottom w:val="0"/>
          <w:divBdr>
            <w:top w:val="none" w:sz="0" w:space="0" w:color="auto"/>
            <w:left w:val="none" w:sz="0" w:space="0" w:color="auto"/>
            <w:bottom w:val="none" w:sz="0" w:space="0" w:color="auto"/>
            <w:right w:val="none" w:sz="0" w:space="0" w:color="auto"/>
          </w:divBdr>
        </w:div>
        <w:div w:id="1686134352">
          <w:marLeft w:val="640"/>
          <w:marRight w:val="0"/>
          <w:marTop w:val="0"/>
          <w:marBottom w:val="0"/>
          <w:divBdr>
            <w:top w:val="none" w:sz="0" w:space="0" w:color="auto"/>
            <w:left w:val="none" w:sz="0" w:space="0" w:color="auto"/>
            <w:bottom w:val="none" w:sz="0" w:space="0" w:color="auto"/>
            <w:right w:val="none" w:sz="0" w:space="0" w:color="auto"/>
          </w:divBdr>
        </w:div>
        <w:div w:id="710374292">
          <w:marLeft w:val="640"/>
          <w:marRight w:val="0"/>
          <w:marTop w:val="0"/>
          <w:marBottom w:val="0"/>
          <w:divBdr>
            <w:top w:val="none" w:sz="0" w:space="0" w:color="auto"/>
            <w:left w:val="none" w:sz="0" w:space="0" w:color="auto"/>
            <w:bottom w:val="none" w:sz="0" w:space="0" w:color="auto"/>
            <w:right w:val="none" w:sz="0" w:space="0" w:color="auto"/>
          </w:divBdr>
        </w:div>
        <w:div w:id="1282761830">
          <w:marLeft w:val="640"/>
          <w:marRight w:val="0"/>
          <w:marTop w:val="0"/>
          <w:marBottom w:val="0"/>
          <w:divBdr>
            <w:top w:val="none" w:sz="0" w:space="0" w:color="auto"/>
            <w:left w:val="none" w:sz="0" w:space="0" w:color="auto"/>
            <w:bottom w:val="none" w:sz="0" w:space="0" w:color="auto"/>
            <w:right w:val="none" w:sz="0" w:space="0" w:color="auto"/>
          </w:divBdr>
        </w:div>
        <w:div w:id="2010329980">
          <w:marLeft w:val="640"/>
          <w:marRight w:val="0"/>
          <w:marTop w:val="0"/>
          <w:marBottom w:val="0"/>
          <w:divBdr>
            <w:top w:val="none" w:sz="0" w:space="0" w:color="auto"/>
            <w:left w:val="none" w:sz="0" w:space="0" w:color="auto"/>
            <w:bottom w:val="none" w:sz="0" w:space="0" w:color="auto"/>
            <w:right w:val="none" w:sz="0" w:space="0" w:color="auto"/>
          </w:divBdr>
        </w:div>
        <w:div w:id="545719694">
          <w:marLeft w:val="640"/>
          <w:marRight w:val="0"/>
          <w:marTop w:val="0"/>
          <w:marBottom w:val="0"/>
          <w:divBdr>
            <w:top w:val="none" w:sz="0" w:space="0" w:color="auto"/>
            <w:left w:val="none" w:sz="0" w:space="0" w:color="auto"/>
            <w:bottom w:val="none" w:sz="0" w:space="0" w:color="auto"/>
            <w:right w:val="none" w:sz="0" w:space="0" w:color="auto"/>
          </w:divBdr>
        </w:div>
        <w:div w:id="197594372">
          <w:marLeft w:val="640"/>
          <w:marRight w:val="0"/>
          <w:marTop w:val="0"/>
          <w:marBottom w:val="0"/>
          <w:divBdr>
            <w:top w:val="none" w:sz="0" w:space="0" w:color="auto"/>
            <w:left w:val="none" w:sz="0" w:space="0" w:color="auto"/>
            <w:bottom w:val="none" w:sz="0" w:space="0" w:color="auto"/>
            <w:right w:val="none" w:sz="0" w:space="0" w:color="auto"/>
          </w:divBdr>
        </w:div>
        <w:div w:id="889919671">
          <w:marLeft w:val="640"/>
          <w:marRight w:val="0"/>
          <w:marTop w:val="0"/>
          <w:marBottom w:val="0"/>
          <w:divBdr>
            <w:top w:val="none" w:sz="0" w:space="0" w:color="auto"/>
            <w:left w:val="none" w:sz="0" w:space="0" w:color="auto"/>
            <w:bottom w:val="none" w:sz="0" w:space="0" w:color="auto"/>
            <w:right w:val="none" w:sz="0" w:space="0" w:color="auto"/>
          </w:divBdr>
        </w:div>
        <w:div w:id="1702320795">
          <w:marLeft w:val="640"/>
          <w:marRight w:val="0"/>
          <w:marTop w:val="0"/>
          <w:marBottom w:val="0"/>
          <w:divBdr>
            <w:top w:val="none" w:sz="0" w:space="0" w:color="auto"/>
            <w:left w:val="none" w:sz="0" w:space="0" w:color="auto"/>
            <w:bottom w:val="none" w:sz="0" w:space="0" w:color="auto"/>
            <w:right w:val="none" w:sz="0" w:space="0" w:color="auto"/>
          </w:divBdr>
        </w:div>
        <w:div w:id="1494681935">
          <w:marLeft w:val="640"/>
          <w:marRight w:val="0"/>
          <w:marTop w:val="0"/>
          <w:marBottom w:val="0"/>
          <w:divBdr>
            <w:top w:val="none" w:sz="0" w:space="0" w:color="auto"/>
            <w:left w:val="none" w:sz="0" w:space="0" w:color="auto"/>
            <w:bottom w:val="none" w:sz="0" w:space="0" w:color="auto"/>
            <w:right w:val="none" w:sz="0" w:space="0" w:color="auto"/>
          </w:divBdr>
        </w:div>
        <w:div w:id="1459224661">
          <w:marLeft w:val="640"/>
          <w:marRight w:val="0"/>
          <w:marTop w:val="0"/>
          <w:marBottom w:val="0"/>
          <w:divBdr>
            <w:top w:val="none" w:sz="0" w:space="0" w:color="auto"/>
            <w:left w:val="none" w:sz="0" w:space="0" w:color="auto"/>
            <w:bottom w:val="none" w:sz="0" w:space="0" w:color="auto"/>
            <w:right w:val="none" w:sz="0" w:space="0" w:color="auto"/>
          </w:divBdr>
        </w:div>
        <w:div w:id="1821729410">
          <w:marLeft w:val="640"/>
          <w:marRight w:val="0"/>
          <w:marTop w:val="0"/>
          <w:marBottom w:val="0"/>
          <w:divBdr>
            <w:top w:val="none" w:sz="0" w:space="0" w:color="auto"/>
            <w:left w:val="none" w:sz="0" w:space="0" w:color="auto"/>
            <w:bottom w:val="none" w:sz="0" w:space="0" w:color="auto"/>
            <w:right w:val="none" w:sz="0" w:space="0" w:color="auto"/>
          </w:divBdr>
        </w:div>
        <w:div w:id="1975137999">
          <w:marLeft w:val="640"/>
          <w:marRight w:val="0"/>
          <w:marTop w:val="0"/>
          <w:marBottom w:val="0"/>
          <w:divBdr>
            <w:top w:val="none" w:sz="0" w:space="0" w:color="auto"/>
            <w:left w:val="none" w:sz="0" w:space="0" w:color="auto"/>
            <w:bottom w:val="none" w:sz="0" w:space="0" w:color="auto"/>
            <w:right w:val="none" w:sz="0" w:space="0" w:color="auto"/>
          </w:divBdr>
        </w:div>
        <w:div w:id="1210460792">
          <w:marLeft w:val="640"/>
          <w:marRight w:val="0"/>
          <w:marTop w:val="0"/>
          <w:marBottom w:val="0"/>
          <w:divBdr>
            <w:top w:val="none" w:sz="0" w:space="0" w:color="auto"/>
            <w:left w:val="none" w:sz="0" w:space="0" w:color="auto"/>
            <w:bottom w:val="none" w:sz="0" w:space="0" w:color="auto"/>
            <w:right w:val="none" w:sz="0" w:space="0" w:color="auto"/>
          </w:divBdr>
        </w:div>
        <w:div w:id="524750888">
          <w:marLeft w:val="640"/>
          <w:marRight w:val="0"/>
          <w:marTop w:val="0"/>
          <w:marBottom w:val="0"/>
          <w:divBdr>
            <w:top w:val="none" w:sz="0" w:space="0" w:color="auto"/>
            <w:left w:val="none" w:sz="0" w:space="0" w:color="auto"/>
            <w:bottom w:val="none" w:sz="0" w:space="0" w:color="auto"/>
            <w:right w:val="none" w:sz="0" w:space="0" w:color="auto"/>
          </w:divBdr>
        </w:div>
        <w:div w:id="828447215">
          <w:marLeft w:val="640"/>
          <w:marRight w:val="0"/>
          <w:marTop w:val="0"/>
          <w:marBottom w:val="0"/>
          <w:divBdr>
            <w:top w:val="none" w:sz="0" w:space="0" w:color="auto"/>
            <w:left w:val="none" w:sz="0" w:space="0" w:color="auto"/>
            <w:bottom w:val="none" w:sz="0" w:space="0" w:color="auto"/>
            <w:right w:val="none" w:sz="0" w:space="0" w:color="auto"/>
          </w:divBdr>
        </w:div>
        <w:div w:id="2032143922">
          <w:marLeft w:val="640"/>
          <w:marRight w:val="0"/>
          <w:marTop w:val="0"/>
          <w:marBottom w:val="0"/>
          <w:divBdr>
            <w:top w:val="none" w:sz="0" w:space="0" w:color="auto"/>
            <w:left w:val="none" w:sz="0" w:space="0" w:color="auto"/>
            <w:bottom w:val="none" w:sz="0" w:space="0" w:color="auto"/>
            <w:right w:val="none" w:sz="0" w:space="0" w:color="auto"/>
          </w:divBdr>
        </w:div>
        <w:div w:id="1692490536">
          <w:marLeft w:val="640"/>
          <w:marRight w:val="0"/>
          <w:marTop w:val="0"/>
          <w:marBottom w:val="0"/>
          <w:divBdr>
            <w:top w:val="none" w:sz="0" w:space="0" w:color="auto"/>
            <w:left w:val="none" w:sz="0" w:space="0" w:color="auto"/>
            <w:bottom w:val="none" w:sz="0" w:space="0" w:color="auto"/>
            <w:right w:val="none" w:sz="0" w:space="0" w:color="auto"/>
          </w:divBdr>
        </w:div>
        <w:div w:id="1111824330">
          <w:marLeft w:val="640"/>
          <w:marRight w:val="0"/>
          <w:marTop w:val="0"/>
          <w:marBottom w:val="0"/>
          <w:divBdr>
            <w:top w:val="none" w:sz="0" w:space="0" w:color="auto"/>
            <w:left w:val="none" w:sz="0" w:space="0" w:color="auto"/>
            <w:bottom w:val="none" w:sz="0" w:space="0" w:color="auto"/>
            <w:right w:val="none" w:sz="0" w:space="0" w:color="auto"/>
          </w:divBdr>
        </w:div>
        <w:div w:id="1684554573">
          <w:marLeft w:val="640"/>
          <w:marRight w:val="0"/>
          <w:marTop w:val="0"/>
          <w:marBottom w:val="0"/>
          <w:divBdr>
            <w:top w:val="none" w:sz="0" w:space="0" w:color="auto"/>
            <w:left w:val="none" w:sz="0" w:space="0" w:color="auto"/>
            <w:bottom w:val="none" w:sz="0" w:space="0" w:color="auto"/>
            <w:right w:val="none" w:sz="0" w:space="0" w:color="auto"/>
          </w:divBdr>
        </w:div>
        <w:div w:id="1722750574">
          <w:marLeft w:val="640"/>
          <w:marRight w:val="0"/>
          <w:marTop w:val="0"/>
          <w:marBottom w:val="0"/>
          <w:divBdr>
            <w:top w:val="none" w:sz="0" w:space="0" w:color="auto"/>
            <w:left w:val="none" w:sz="0" w:space="0" w:color="auto"/>
            <w:bottom w:val="none" w:sz="0" w:space="0" w:color="auto"/>
            <w:right w:val="none" w:sz="0" w:space="0" w:color="auto"/>
          </w:divBdr>
        </w:div>
        <w:div w:id="1550413527">
          <w:marLeft w:val="640"/>
          <w:marRight w:val="0"/>
          <w:marTop w:val="0"/>
          <w:marBottom w:val="0"/>
          <w:divBdr>
            <w:top w:val="none" w:sz="0" w:space="0" w:color="auto"/>
            <w:left w:val="none" w:sz="0" w:space="0" w:color="auto"/>
            <w:bottom w:val="none" w:sz="0" w:space="0" w:color="auto"/>
            <w:right w:val="none" w:sz="0" w:space="0" w:color="auto"/>
          </w:divBdr>
        </w:div>
      </w:divsChild>
    </w:div>
    <w:div w:id="926689767">
      <w:bodyDiv w:val="1"/>
      <w:marLeft w:val="0"/>
      <w:marRight w:val="0"/>
      <w:marTop w:val="0"/>
      <w:marBottom w:val="0"/>
      <w:divBdr>
        <w:top w:val="none" w:sz="0" w:space="0" w:color="auto"/>
        <w:left w:val="none" w:sz="0" w:space="0" w:color="auto"/>
        <w:bottom w:val="none" w:sz="0" w:space="0" w:color="auto"/>
        <w:right w:val="none" w:sz="0" w:space="0" w:color="auto"/>
      </w:divBdr>
    </w:div>
    <w:div w:id="931472986">
      <w:bodyDiv w:val="1"/>
      <w:marLeft w:val="0"/>
      <w:marRight w:val="0"/>
      <w:marTop w:val="0"/>
      <w:marBottom w:val="0"/>
      <w:divBdr>
        <w:top w:val="none" w:sz="0" w:space="0" w:color="auto"/>
        <w:left w:val="none" w:sz="0" w:space="0" w:color="auto"/>
        <w:bottom w:val="none" w:sz="0" w:space="0" w:color="auto"/>
        <w:right w:val="none" w:sz="0" w:space="0" w:color="auto"/>
      </w:divBdr>
      <w:divsChild>
        <w:div w:id="1804349759">
          <w:marLeft w:val="640"/>
          <w:marRight w:val="0"/>
          <w:marTop w:val="0"/>
          <w:marBottom w:val="0"/>
          <w:divBdr>
            <w:top w:val="none" w:sz="0" w:space="0" w:color="auto"/>
            <w:left w:val="none" w:sz="0" w:space="0" w:color="auto"/>
            <w:bottom w:val="none" w:sz="0" w:space="0" w:color="auto"/>
            <w:right w:val="none" w:sz="0" w:space="0" w:color="auto"/>
          </w:divBdr>
        </w:div>
        <w:div w:id="1649093281">
          <w:marLeft w:val="640"/>
          <w:marRight w:val="0"/>
          <w:marTop w:val="0"/>
          <w:marBottom w:val="0"/>
          <w:divBdr>
            <w:top w:val="none" w:sz="0" w:space="0" w:color="auto"/>
            <w:left w:val="none" w:sz="0" w:space="0" w:color="auto"/>
            <w:bottom w:val="none" w:sz="0" w:space="0" w:color="auto"/>
            <w:right w:val="none" w:sz="0" w:space="0" w:color="auto"/>
          </w:divBdr>
        </w:div>
        <w:div w:id="1990090462">
          <w:marLeft w:val="640"/>
          <w:marRight w:val="0"/>
          <w:marTop w:val="0"/>
          <w:marBottom w:val="0"/>
          <w:divBdr>
            <w:top w:val="none" w:sz="0" w:space="0" w:color="auto"/>
            <w:left w:val="none" w:sz="0" w:space="0" w:color="auto"/>
            <w:bottom w:val="none" w:sz="0" w:space="0" w:color="auto"/>
            <w:right w:val="none" w:sz="0" w:space="0" w:color="auto"/>
          </w:divBdr>
        </w:div>
        <w:div w:id="2106801519">
          <w:marLeft w:val="640"/>
          <w:marRight w:val="0"/>
          <w:marTop w:val="0"/>
          <w:marBottom w:val="0"/>
          <w:divBdr>
            <w:top w:val="none" w:sz="0" w:space="0" w:color="auto"/>
            <w:left w:val="none" w:sz="0" w:space="0" w:color="auto"/>
            <w:bottom w:val="none" w:sz="0" w:space="0" w:color="auto"/>
            <w:right w:val="none" w:sz="0" w:space="0" w:color="auto"/>
          </w:divBdr>
        </w:div>
        <w:div w:id="1997104181">
          <w:marLeft w:val="640"/>
          <w:marRight w:val="0"/>
          <w:marTop w:val="0"/>
          <w:marBottom w:val="0"/>
          <w:divBdr>
            <w:top w:val="none" w:sz="0" w:space="0" w:color="auto"/>
            <w:left w:val="none" w:sz="0" w:space="0" w:color="auto"/>
            <w:bottom w:val="none" w:sz="0" w:space="0" w:color="auto"/>
            <w:right w:val="none" w:sz="0" w:space="0" w:color="auto"/>
          </w:divBdr>
        </w:div>
        <w:div w:id="1849523351">
          <w:marLeft w:val="640"/>
          <w:marRight w:val="0"/>
          <w:marTop w:val="0"/>
          <w:marBottom w:val="0"/>
          <w:divBdr>
            <w:top w:val="none" w:sz="0" w:space="0" w:color="auto"/>
            <w:left w:val="none" w:sz="0" w:space="0" w:color="auto"/>
            <w:bottom w:val="none" w:sz="0" w:space="0" w:color="auto"/>
            <w:right w:val="none" w:sz="0" w:space="0" w:color="auto"/>
          </w:divBdr>
        </w:div>
        <w:div w:id="1705793299">
          <w:marLeft w:val="640"/>
          <w:marRight w:val="0"/>
          <w:marTop w:val="0"/>
          <w:marBottom w:val="0"/>
          <w:divBdr>
            <w:top w:val="none" w:sz="0" w:space="0" w:color="auto"/>
            <w:left w:val="none" w:sz="0" w:space="0" w:color="auto"/>
            <w:bottom w:val="none" w:sz="0" w:space="0" w:color="auto"/>
            <w:right w:val="none" w:sz="0" w:space="0" w:color="auto"/>
          </w:divBdr>
        </w:div>
        <w:div w:id="215626072">
          <w:marLeft w:val="640"/>
          <w:marRight w:val="0"/>
          <w:marTop w:val="0"/>
          <w:marBottom w:val="0"/>
          <w:divBdr>
            <w:top w:val="none" w:sz="0" w:space="0" w:color="auto"/>
            <w:left w:val="none" w:sz="0" w:space="0" w:color="auto"/>
            <w:bottom w:val="none" w:sz="0" w:space="0" w:color="auto"/>
            <w:right w:val="none" w:sz="0" w:space="0" w:color="auto"/>
          </w:divBdr>
        </w:div>
        <w:div w:id="495658079">
          <w:marLeft w:val="640"/>
          <w:marRight w:val="0"/>
          <w:marTop w:val="0"/>
          <w:marBottom w:val="0"/>
          <w:divBdr>
            <w:top w:val="none" w:sz="0" w:space="0" w:color="auto"/>
            <w:left w:val="none" w:sz="0" w:space="0" w:color="auto"/>
            <w:bottom w:val="none" w:sz="0" w:space="0" w:color="auto"/>
            <w:right w:val="none" w:sz="0" w:space="0" w:color="auto"/>
          </w:divBdr>
        </w:div>
        <w:div w:id="1456290798">
          <w:marLeft w:val="640"/>
          <w:marRight w:val="0"/>
          <w:marTop w:val="0"/>
          <w:marBottom w:val="0"/>
          <w:divBdr>
            <w:top w:val="none" w:sz="0" w:space="0" w:color="auto"/>
            <w:left w:val="none" w:sz="0" w:space="0" w:color="auto"/>
            <w:bottom w:val="none" w:sz="0" w:space="0" w:color="auto"/>
            <w:right w:val="none" w:sz="0" w:space="0" w:color="auto"/>
          </w:divBdr>
        </w:div>
        <w:div w:id="556085278">
          <w:marLeft w:val="640"/>
          <w:marRight w:val="0"/>
          <w:marTop w:val="0"/>
          <w:marBottom w:val="0"/>
          <w:divBdr>
            <w:top w:val="none" w:sz="0" w:space="0" w:color="auto"/>
            <w:left w:val="none" w:sz="0" w:space="0" w:color="auto"/>
            <w:bottom w:val="none" w:sz="0" w:space="0" w:color="auto"/>
            <w:right w:val="none" w:sz="0" w:space="0" w:color="auto"/>
          </w:divBdr>
        </w:div>
        <w:div w:id="1931232040">
          <w:marLeft w:val="640"/>
          <w:marRight w:val="0"/>
          <w:marTop w:val="0"/>
          <w:marBottom w:val="0"/>
          <w:divBdr>
            <w:top w:val="none" w:sz="0" w:space="0" w:color="auto"/>
            <w:left w:val="none" w:sz="0" w:space="0" w:color="auto"/>
            <w:bottom w:val="none" w:sz="0" w:space="0" w:color="auto"/>
            <w:right w:val="none" w:sz="0" w:space="0" w:color="auto"/>
          </w:divBdr>
        </w:div>
        <w:div w:id="1902209684">
          <w:marLeft w:val="640"/>
          <w:marRight w:val="0"/>
          <w:marTop w:val="0"/>
          <w:marBottom w:val="0"/>
          <w:divBdr>
            <w:top w:val="none" w:sz="0" w:space="0" w:color="auto"/>
            <w:left w:val="none" w:sz="0" w:space="0" w:color="auto"/>
            <w:bottom w:val="none" w:sz="0" w:space="0" w:color="auto"/>
            <w:right w:val="none" w:sz="0" w:space="0" w:color="auto"/>
          </w:divBdr>
        </w:div>
        <w:div w:id="1372530969">
          <w:marLeft w:val="640"/>
          <w:marRight w:val="0"/>
          <w:marTop w:val="0"/>
          <w:marBottom w:val="0"/>
          <w:divBdr>
            <w:top w:val="none" w:sz="0" w:space="0" w:color="auto"/>
            <w:left w:val="none" w:sz="0" w:space="0" w:color="auto"/>
            <w:bottom w:val="none" w:sz="0" w:space="0" w:color="auto"/>
            <w:right w:val="none" w:sz="0" w:space="0" w:color="auto"/>
          </w:divBdr>
        </w:div>
        <w:div w:id="948703476">
          <w:marLeft w:val="640"/>
          <w:marRight w:val="0"/>
          <w:marTop w:val="0"/>
          <w:marBottom w:val="0"/>
          <w:divBdr>
            <w:top w:val="none" w:sz="0" w:space="0" w:color="auto"/>
            <w:left w:val="none" w:sz="0" w:space="0" w:color="auto"/>
            <w:bottom w:val="none" w:sz="0" w:space="0" w:color="auto"/>
            <w:right w:val="none" w:sz="0" w:space="0" w:color="auto"/>
          </w:divBdr>
        </w:div>
        <w:div w:id="1955671961">
          <w:marLeft w:val="640"/>
          <w:marRight w:val="0"/>
          <w:marTop w:val="0"/>
          <w:marBottom w:val="0"/>
          <w:divBdr>
            <w:top w:val="none" w:sz="0" w:space="0" w:color="auto"/>
            <w:left w:val="none" w:sz="0" w:space="0" w:color="auto"/>
            <w:bottom w:val="none" w:sz="0" w:space="0" w:color="auto"/>
            <w:right w:val="none" w:sz="0" w:space="0" w:color="auto"/>
          </w:divBdr>
        </w:div>
        <w:div w:id="402219372">
          <w:marLeft w:val="640"/>
          <w:marRight w:val="0"/>
          <w:marTop w:val="0"/>
          <w:marBottom w:val="0"/>
          <w:divBdr>
            <w:top w:val="none" w:sz="0" w:space="0" w:color="auto"/>
            <w:left w:val="none" w:sz="0" w:space="0" w:color="auto"/>
            <w:bottom w:val="none" w:sz="0" w:space="0" w:color="auto"/>
            <w:right w:val="none" w:sz="0" w:space="0" w:color="auto"/>
          </w:divBdr>
        </w:div>
        <w:div w:id="546649403">
          <w:marLeft w:val="640"/>
          <w:marRight w:val="0"/>
          <w:marTop w:val="0"/>
          <w:marBottom w:val="0"/>
          <w:divBdr>
            <w:top w:val="none" w:sz="0" w:space="0" w:color="auto"/>
            <w:left w:val="none" w:sz="0" w:space="0" w:color="auto"/>
            <w:bottom w:val="none" w:sz="0" w:space="0" w:color="auto"/>
            <w:right w:val="none" w:sz="0" w:space="0" w:color="auto"/>
          </w:divBdr>
        </w:div>
      </w:divsChild>
    </w:div>
    <w:div w:id="942809622">
      <w:bodyDiv w:val="1"/>
      <w:marLeft w:val="0"/>
      <w:marRight w:val="0"/>
      <w:marTop w:val="0"/>
      <w:marBottom w:val="0"/>
      <w:divBdr>
        <w:top w:val="none" w:sz="0" w:space="0" w:color="auto"/>
        <w:left w:val="none" w:sz="0" w:space="0" w:color="auto"/>
        <w:bottom w:val="none" w:sz="0" w:space="0" w:color="auto"/>
        <w:right w:val="none" w:sz="0" w:space="0" w:color="auto"/>
      </w:divBdr>
      <w:divsChild>
        <w:div w:id="152644670">
          <w:marLeft w:val="640"/>
          <w:marRight w:val="0"/>
          <w:marTop w:val="0"/>
          <w:marBottom w:val="0"/>
          <w:divBdr>
            <w:top w:val="none" w:sz="0" w:space="0" w:color="auto"/>
            <w:left w:val="none" w:sz="0" w:space="0" w:color="auto"/>
            <w:bottom w:val="none" w:sz="0" w:space="0" w:color="auto"/>
            <w:right w:val="none" w:sz="0" w:space="0" w:color="auto"/>
          </w:divBdr>
        </w:div>
        <w:div w:id="1328364636">
          <w:marLeft w:val="640"/>
          <w:marRight w:val="0"/>
          <w:marTop w:val="0"/>
          <w:marBottom w:val="0"/>
          <w:divBdr>
            <w:top w:val="none" w:sz="0" w:space="0" w:color="auto"/>
            <w:left w:val="none" w:sz="0" w:space="0" w:color="auto"/>
            <w:bottom w:val="none" w:sz="0" w:space="0" w:color="auto"/>
            <w:right w:val="none" w:sz="0" w:space="0" w:color="auto"/>
          </w:divBdr>
        </w:div>
        <w:div w:id="663901891">
          <w:marLeft w:val="640"/>
          <w:marRight w:val="0"/>
          <w:marTop w:val="0"/>
          <w:marBottom w:val="0"/>
          <w:divBdr>
            <w:top w:val="none" w:sz="0" w:space="0" w:color="auto"/>
            <w:left w:val="none" w:sz="0" w:space="0" w:color="auto"/>
            <w:bottom w:val="none" w:sz="0" w:space="0" w:color="auto"/>
            <w:right w:val="none" w:sz="0" w:space="0" w:color="auto"/>
          </w:divBdr>
        </w:div>
        <w:div w:id="709652320">
          <w:marLeft w:val="640"/>
          <w:marRight w:val="0"/>
          <w:marTop w:val="0"/>
          <w:marBottom w:val="0"/>
          <w:divBdr>
            <w:top w:val="none" w:sz="0" w:space="0" w:color="auto"/>
            <w:left w:val="none" w:sz="0" w:space="0" w:color="auto"/>
            <w:bottom w:val="none" w:sz="0" w:space="0" w:color="auto"/>
            <w:right w:val="none" w:sz="0" w:space="0" w:color="auto"/>
          </w:divBdr>
        </w:div>
        <w:div w:id="1915819013">
          <w:marLeft w:val="640"/>
          <w:marRight w:val="0"/>
          <w:marTop w:val="0"/>
          <w:marBottom w:val="0"/>
          <w:divBdr>
            <w:top w:val="none" w:sz="0" w:space="0" w:color="auto"/>
            <w:left w:val="none" w:sz="0" w:space="0" w:color="auto"/>
            <w:bottom w:val="none" w:sz="0" w:space="0" w:color="auto"/>
            <w:right w:val="none" w:sz="0" w:space="0" w:color="auto"/>
          </w:divBdr>
        </w:div>
        <w:div w:id="312106186">
          <w:marLeft w:val="640"/>
          <w:marRight w:val="0"/>
          <w:marTop w:val="0"/>
          <w:marBottom w:val="0"/>
          <w:divBdr>
            <w:top w:val="none" w:sz="0" w:space="0" w:color="auto"/>
            <w:left w:val="none" w:sz="0" w:space="0" w:color="auto"/>
            <w:bottom w:val="none" w:sz="0" w:space="0" w:color="auto"/>
            <w:right w:val="none" w:sz="0" w:space="0" w:color="auto"/>
          </w:divBdr>
        </w:div>
        <w:div w:id="1364554705">
          <w:marLeft w:val="640"/>
          <w:marRight w:val="0"/>
          <w:marTop w:val="0"/>
          <w:marBottom w:val="0"/>
          <w:divBdr>
            <w:top w:val="none" w:sz="0" w:space="0" w:color="auto"/>
            <w:left w:val="none" w:sz="0" w:space="0" w:color="auto"/>
            <w:bottom w:val="none" w:sz="0" w:space="0" w:color="auto"/>
            <w:right w:val="none" w:sz="0" w:space="0" w:color="auto"/>
          </w:divBdr>
        </w:div>
        <w:div w:id="1100638434">
          <w:marLeft w:val="640"/>
          <w:marRight w:val="0"/>
          <w:marTop w:val="0"/>
          <w:marBottom w:val="0"/>
          <w:divBdr>
            <w:top w:val="none" w:sz="0" w:space="0" w:color="auto"/>
            <w:left w:val="none" w:sz="0" w:space="0" w:color="auto"/>
            <w:bottom w:val="none" w:sz="0" w:space="0" w:color="auto"/>
            <w:right w:val="none" w:sz="0" w:space="0" w:color="auto"/>
          </w:divBdr>
        </w:div>
        <w:div w:id="1119957821">
          <w:marLeft w:val="640"/>
          <w:marRight w:val="0"/>
          <w:marTop w:val="0"/>
          <w:marBottom w:val="0"/>
          <w:divBdr>
            <w:top w:val="none" w:sz="0" w:space="0" w:color="auto"/>
            <w:left w:val="none" w:sz="0" w:space="0" w:color="auto"/>
            <w:bottom w:val="none" w:sz="0" w:space="0" w:color="auto"/>
            <w:right w:val="none" w:sz="0" w:space="0" w:color="auto"/>
          </w:divBdr>
        </w:div>
        <w:div w:id="1066563370">
          <w:marLeft w:val="640"/>
          <w:marRight w:val="0"/>
          <w:marTop w:val="0"/>
          <w:marBottom w:val="0"/>
          <w:divBdr>
            <w:top w:val="none" w:sz="0" w:space="0" w:color="auto"/>
            <w:left w:val="none" w:sz="0" w:space="0" w:color="auto"/>
            <w:bottom w:val="none" w:sz="0" w:space="0" w:color="auto"/>
            <w:right w:val="none" w:sz="0" w:space="0" w:color="auto"/>
          </w:divBdr>
        </w:div>
      </w:divsChild>
    </w:div>
    <w:div w:id="945693045">
      <w:bodyDiv w:val="1"/>
      <w:marLeft w:val="0"/>
      <w:marRight w:val="0"/>
      <w:marTop w:val="0"/>
      <w:marBottom w:val="0"/>
      <w:divBdr>
        <w:top w:val="none" w:sz="0" w:space="0" w:color="auto"/>
        <w:left w:val="none" w:sz="0" w:space="0" w:color="auto"/>
        <w:bottom w:val="none" w:sz="0" w:space="0" w:color="auto"/>
        <w:right w:val="none" w:sz="0" w:space="0" w:color="auto"/>
      </w:divBdr>
      <w:divsChild>
        <w:div w:id="647706998">
          <w:marLeft w:val="640"/>
          <w:marRight w:val="0"/>
          <w:marTop w:val="0"/>
          <w:marBottom w:val="0"/>
          <w:divBdr>
            <w:top w:val="none" w:sz="0" w:space="0" w:color="auto"/>
            <w:left w:val="none" w:sz="0" w:space="0" w:color="auto"/>
            <w:bottom w:val="none" w:sz="0" w:space="0" w:color="auto"/>
            <w:right w:val="none" w:sz="0" w:space="0" w:color="auto"/>
          </w:divBdr>
        </w:div>
        <w:div w:id="1698921621">
          <w:marLeft w:val="640"/>
          <w:marRight w:val="0"/>
          <w:marTop w:val="0"/>
          <w:marBottom w:val="0"/>
          <w:divBdr>
            <w:top w:val="none" w:sz="0" w:space="0" w:color="auto"/>
            <w:left w:val="none" w:sz="0" w:space="0" w:color="auto"/>
            <w:bottom w:val="none" w:sz="0" w:space="0" w:color="auto"/>
            <w:right w:val="none" w:sz="0" w:space="0" w:color="auto"/>
          </w:divBdr>
        </w:div>
        <w:div w:id="912542551">
          <w:marLeft w:val="640"/>
          <w:marRight w:val="0"/>
          <w:marTop w:val="0"/>
          <w:marBottom w:val="0"/>
          <w:divBdr>
            <w:top w:val="none" w:sz="0" w:space="0" w:color="auto"/>
            <w:left w:val="none" w:sz="0" w:space="0" w:color="auto"/>
            <w:bottom w:val="none" w:sz="0" w:space="0" w:color="auto"/>
            <w:right w:val="none" w:sz="0" w:space="0" w:color="auto"/>
          </w:divBdr>
        </w:div>
        <w:div w:id="29112948">
          <w:marLeft w:val="640"/>
          <w:marRight w:val="0"/>
          <w:marTop w:val="0"/>
          <w:marBottom w:val="0"/>
          <w:divBdr>
            <w:top w:val="none" w:sz="0" w:space="0" w:color="auto"/>
            <w:left w:val="none" w:sz="0" w:space="0" w:color="auto"/>
            <w:bottom w:val="none" w:sz="0" w:space="0" w:color="auto"/>
            <w:right w:val="none" w:sz="0" w:space="0" w:color="auto"/>
          </w:divBdr>
        </w:div>
        <w:div w:id="1026366898">
          <w:marLeft w:val="640"/>
          <w:marRight w:val="0"/>
          <w:marTop w:val="0"/>
          <w:marBottom w:val="0"/>
          <w:divBdr>
            <w:top w:val="none" w:sz="0" w:space="0" w:color="auto"/>
            <w:left w:val="none" w:sz="0" w:space="0" w:color="auto"/>
            <w:bottom w:val="none" w:sz="0" w:space="0" w:color="auto"/>
            <w:right w:val="none" w:sz="0" w:space="0" w:color="auto"/>
          </w:divBdr>
        </w:div>
        <w:div w:id="1913737615">
          <w:marLeft w:val="640"/>
          <w:marRight w:val="0"/>
          <w:marTop w:val="0"/>
          <w:marBottom w:val="0"/>
          <w:divBdr>
            <w:top w:val="none" w:sz="0" w:space="0" w:color="auto"/>
            <w:left w:val="none" w:sz="0" w:space="0" w:color="auto"/>
            <w:bottom w:val="none" w:sz="0" w:space="0" w:color="auto"/>
            <w:right w:val="none" w:sz="0" w:space="0" w:color="auto"/>
          </w:divBdr>
        </w:div>
        <w:div w:id="1465584264">
          <w:marLeft w:val="640"/>
          <w:marRight w:val="0"/>
          <w:marTop w:val="0"/>
          <w:marBottom w:val="0"/>
          <w:divBdr>
            <w:top w:val="none" w:sz="0" w:space="0" w:color="auto"/>
            <w:left w:val="none" w:sz="0" w:space="0" w:color="auto"/>
            <w:bottom w:val="none" w:sz="0" w:space="0" w:color="auto"/>
            <w:right w:val="none" w:sz="0" w:space="0" w:color="auto"/>
          </w:divBdr>
        </w:div>
        <w:div w:id="2094231636">
          <w:marLeft w:val="640"/>
          <w:marRight w:val="0"/>
          <w:marTop w:val="0"/>
          <w:marBottom w:val="0"/>
          <w:divBdr>
            <w:top w:val="none" w:sz="0" w:space="0" w:color="auto"/>
            <w:left w:val="none" w:sz="0" w:space="0" w:color="auto"/>
            <w:bottom w:val="none" w:sz="0" w:space="0" w:color="auto"/>
            <w:right w:val="none" w:sz="0" w:space="0" w:color="auto"/>
          </w:divBdr>
        </w:div>
        <w:div w:id="1530801637">
          <w:marLeft w:val="640"/>
          <w:marRight w:val="0"/>
          <w:marTop w:val="0"/>
          <w:marBottom w:val="0"/>
          <w:divBdr>
            <w:top w:val="none" w:sz="0" w:space="0" w:color="auto"/>
            <w:left w:val="none" w:sz="0" w:space="0" w:color="auto"/>
            <w:bottom w:val="none" w:sz="0" w:space="0" w:color="auto"/>
            <w:right w:val="none" w:sz="0" w:space="0" w:color="auto"/>
          </w:divBdr>
        </w:div>
        <w:div w:id="1746145403">
          <w:marLeft w:val="640"/>
          <w:marRight w:val="0"/>
          <w:marTop w:val="0"/>
          <w:marBottom w:val="0"/>
          <w:divBdr>
            <w:top w:val="none" w:sz="0" w:space="0" w:color="auto"/>
            <w:left w:val="none" w:sz="0" w:space="0" w:color="auto"/>
            <w:bottom w:val="none" w:sz="0" w:space="0" w:color="auto"/>
            <w:right w:val="none" w:sz="0" w:space="0" w:color="auto"/>
          </w:divBdr>
        </w:div>
        <w:div w:id="1884170156">
          <w:marLeft w:val="640"/>
          <w:marRight w:val="0"/>
          <w:marTop w:val="0"/>
          <w:marBottom w:val="0"/>
          <w:divBdr>
            <w:top w:val="none" w:sz="0" w:space="0" w:color="auto"/>
            <w:left w:val="none" w:sz="0" w:space="0" w:color="auto"/>
            <w:bottom w:val="none" w:sz="0" w:space="0" w:color="auto"/>
            <w:right w:val="none" w:sz="0" w:space="0" w:color="auto"/>
          </w:divBdr>
        </w:div>
        <w:div w:id="1311448654">
          <w:marLeft w:val="640"/>
          <w:marRight w:val="0"/>
          <w:marTop w:val="0"/>
          <w:marBottom w:val="0"/>
          <w:divBdr>
            <w:top w:val="none" w:sz="0" w:space="0" w:color="auto"/>
            <w:left w:val="none" w:sz="0" w:space="0" w:color="auto"/>
            <w:bottom w:val="none" w:sz="0" w:space="0" w:color="auto"/>
            <w:right w:val="none" w:sz="0" w:space="0" w:color="auto"/>
          </w:divBdr>
        </w:div>
        <w:div w:id="868763020">
          <w:marLeft w:val="640"/>
          <w:marRight w:val="0"/>
          <w:marTop w:val="0"/>
          <w:marBottom w:val="0"/>
          <w:divBdr>
            <w:top w:val="none" w:sz="0" w:space="0" w:color="auto"/>
            <w:left w:val="none" w:sz="0" w:space="0" w:color="auto"/>
            <w:bottom w:val="none" w:sz="0" w:space="0" w:color="auto"/>
            <w:right w:val="none" w:sz="0" w:space="0" w:color="auto"/>
          </w:divBdr>
        </w:div>
        <w:div w:id="1036273184">
          <w:marLeft w:val="640"/>
          <w:marRight w:val="0"/>
          <w:marTop w:val="0"/>
          <w:marBottom w:val="0"/>
          <w:divBdr>
            <w:top w:val="none" w:sz="0" w:space="0" w:color="auto"/>
            <w:left w:val="none" w:sz="0" w:space="0" w:color="auto"/>
            <w:bottom w:val="none" w:sz="0" w:space="0" w:color="auto"/>
            <w:right w:val="none" w:sz="0" w:space="0" w:color="auto"/>
          </w:divBdr>
        </w:div>
        <w:div w:id="940533306">
          <w:marLeft w:val="640"/>
          <w:marRight w:val="0"/>
          <w:marTop w:val="0"/>
          <w:marBottom w:val="0"/>
          <w:divBdr>
            <w:top w:val="none" w:sz="0" w:space="0" w:color="auto"/>
            <w:left w:val="none" w:sz="0" w:space="0" w:color="auto"/>
            <w:bottom w:val="none" w:sz="0" w:space="0" w:color="auto"/>
            <w:right w:val="none" w:sz="0" w:space="0" w:color="auto"/>
          </w:divBdr>
        </w:div>
        <w:div w:id="1054891382">
          <w:marLeft w:val="640"/>
          <w:marRight w:val="0"/>
          <w:marTop w:val="0"/>
          <w:marBottom w:val="0"/>
          <w:divBdr>
            <w:top w:val="none" w:sz="0" w:space="0" w:color="auto"/>
            <w:left w:val="none" w:sz="0" w:space="0" w:color="auto"/>
            <w:bottom w:val="none" w:sz="0" w:space="0" w:color="auto"/>
            <w:right w:val="none" w:sz="0" w:space="0" w:color="auto"/>
          </w:divBdr>
        </w:div>
        <w:div w:id="280066339">
          <w:marLeft w:val="640"/>
          <w:marRight w:val="0"/>
          <w:marTop w:val="0"/>
          <w:marBottom w:val="0"/>
          <w:divBdr>
            <w:top w:val="none" w:sz="0" w:space="0" w:color="auto"/>
            <w:left w:val="none" w:sz="0" w:space="0" w:color="auto"/>
            <w:bottom w:val="none" w:sz="0" w:space="0" w:color="auto"/>
            <w:right w:val="none" w:sz="0" w:space="0" w:color="auto"/>
          </w:divBdr>
        </w:div>
        <w:div w:id="3284872">
          <w:marLeft w:val="640"/>
          <w:marRight w:val="0"/>
          <w:marTop w:val="0"/>
          <w:marBottom w:val="0"/>
          <w:divBdr>
            <w:top w:val="none" w:sz="0" w:space="0" w:color="auto"/>
            <w:left w:val="none" w:sz="0" w:space="0" w:color="auto"/>
            <w:bottom w:val="none" w:sz="0" w:space="0" w:color="auto"/>
            <w:right w:val="none" w:sz="0" w:space="0" w:color="auto"/>
          </w:divBdr>
        </w:div>
        <w:div w:id="1017735851">
          <w:marLeft w:val="640"/>
          <w:marRight w:val="0"/>
          <w:marTop w:val="0"/>
          <w:marBottom w:val="0"/>
          <w:divBdr>
            <w:top w:val="none" w:sz="0" w:space="0" w:color="auto"/>
            <w:left w:val="none" w:sz="0" w:space="0" w:color="auto"/>
            <w:bottom w:val="none" w:sz="0" w:space="0" w:color="auto"/>
            <w:right w:val="none" w:sz="0" w:space="0" w:color="auto"/>
          </w:divBdr>
        </w:div>
        <w:div w:id="1531989701">
          <w:marLeft w:val="640"/>
          <w:marRight w:val="0"/>
          <w:marTop w:val="0"/>
          <w:marBottom w:val="0"/>
          <w:divBdr>
            <w:top w:val="none" w:sz="0" w:space="0" w:color="auto"/>
            <w:left w:val="none" w:sz="0" w:space="0" w:color="auto"/>
            <w:bottom w:val="none" w:sz="0" w:space="0" w:color="auto"/>
            <w:right w:val="none" w:sz="0" w:space="0" w:color="auto"/>
          </w:divBdr>
        </w:div>
        <w:div w:id="277027519">
          <w:marLeft w:val="640"/>
          <w:marRight w:val="0"/>
          <w:marTop w:val="0"/>
          <w:marBottom w:val="0"/>
          <w:divBdr>
            <w:top w:val="none" w:sz="0" w:space="0" w:color="auto"/>
            <w:left w:val="none" w:sz="0" w:space="0" w:color="auto"/>
            <w:bottom w:val="none" w:sz="0" w:space="0" w:color="auto"/>
            <w:right w:val="none" w:sz="0" w:space="0" w:color="auto"/>
          </w:divBdr>
        </w:div>
        <w:div w:id="1965378259">
          <w:marLeft w:val="640"/>
          <w:marRight w:val="0"/>
          <w:marTop w:val="0"/>
          <w:marBottom w:val="0"/>
          <w:divBdr>
            <w:top w:val="none" w:sz="0" w:space="0" w:color="auto"/>
            <w:left w:val="none" w:sz="0" w:space="0" w:color="auto"/>
            <w:bottom w:val="none" w:sz="0" w:space="0" w:color="auto"/>
            <w:right w:val="none" w:sz="0" w:space="0" w:color="auto"/>
          </w:divBdr>
        </w:div>
        <w:div w:id="2004619104">
          <w:marLeft w:val="640"/>
          <w:marRight w:val="0"/>
          <w:marTop w:val="0"/>
          <w:marBottom w:val="0"/>
          <w:divBdr>
            <w:top w:val="none" w:sz="0" w:space="0" w:color="auto"/>
            <w:left w:val="none" w:sz="0" w:space="0" w:color="auto"/>
            <w:bottom w:val="none" w:sz="0" w:space="0" w:color="auto"/>
            <w:right w:val="none" w:sz="0" w:space="0" w:color="auto"/>
          </w:divBdr>
        </w:div>
        <w:div w:id="1629387093">
          <w:marLeft w:val="640"/>
          <w:marRight w:val="0"/>
          <w:marTop w:val="0"/>
          <w:marBottom w:val="0"/>
          <w:divBdr>
            <w:top w:val="none" w:sz="0" w:space="0" w:color="auto"/>
            <w:left w:val="none" w:sz="0" w:space="0" w:color="auto"/>
            <w:bottom w:val="none" w:sz="0" w:space="0" w:color="auto"/>
            <w:right w:val="none" w:sz="0" w:space="0" w:color="auto"/>
          </w:divBdr>
        </w:div>
        <w:div w:id="1912233766">
          <w:marLeft w:val="640"/>
          <w:marRight w:val="0"/>
          <w:marTop w:val="0"/>
          <w:marBottom w:val="0"/>
          <w:divBdr>
            <w:top w:val="none" w:sz="0" w:space="0" w:color="auto"/>
            <w:left w:val="none" w:sz="0" w:space="0" w:color="auto"/>
            <w:bottom w:val="none" w:sz="0" w:space="0" w:color="auto"/>
            <w:right w:val="none" w:sz="0" w:space="0" w:color="auto"/>
          </w:divBdr>
        </w:div>
        <w:div w:id="469638748">
          <w:marLeft w:val="640"/>
          <w:marRight w:val="0"/>
          <w:marTop w:val="0"/>
          <w:marBottom w:val="0"/>
          <w:divBdr>
            <w:top w:val="none" w:sz="0" w:space="0" w:color="auto"/>
            <w:left w:val="none" w:sz="0" w:space="0" w:color="auto"/>
            <w:bottom w:val="none" w:sz="0" w:space="0" w:color="auto"/>
            <w:right w:val="none" w:sz="0" w:space="0" w:color="auto"/>
          </w:divBdr>
        </w:div>
        <w:div w:id="80568931">
          <w:marLeft w:val="640"/>
          <w:marRight w:val="0"/>
          <w:marTop w:val="0"/>
          <w:marBottom w:val="0"/>
          <w:divBdr>
            <w:top w:val="none" w:sz="0" w:space="0" w:color="auto"/>
            <w:left w:val="none" w:sz="0" w:space="0" w:color="auto"/>
            <w:bottom w:val="none" w:sz="0" w:space="0" w:color="auto"/>
            <w:right w:val="none" w:sz="0" w:space="0" w:color="auto"/>
          </w:divBdr>
        </w:div>
        <w:div w:id="1560550990">
          <w:marLeft w:val="640"/>
          <w:marRight w:val="0"/>
          <w:marTop w:val="0"/>
          <w:marBottom w:val="0"/>
          <w:divBdr>
            <w:top w:val="none" w:sz="0" w:space="0" w:color="auto"/>
            <w:left w:val="none" w:sz="0" w:space="0" w:color="auto"/>
            <w:bottom w:val="none" w:sz="0" w:space="0" w:color="auto"/>
            <w:right w:val="none" w:sz="0" w:space="0" w:color="auto"/>
          </w:divBdr>
        </w:div>
        <w:div w:id="1247616843">
          <w:marLeft w:val="640"/>
          <w:marRight w:val="0"/>
          <w:marTop w:val="0"/>
          <w:marBottom w:val="0"/>
          <w:divBdr>
            <w:top w:val="none" w:sz="0" w:space="0" w:color="auto"/>
            <w:left w:val="none" w:sz="0" w:space="0" w:color="auto"/>
            <w:bottom w:val="none" w:sz="0" w:space="0" w:color="auto"/>
            <w:right w:val="none" w:sz="0" w:space="0" w:color="auto"/>
          </w:divBdr>
        </w:div>
        <w:div w:id="1098018486">
          <w:marLeft w:val="640"/>
          <w:marRight w:val="0"/>
          <w:marTop w:val="0"/>
          <w:marBottom w:val="0"/>
          <w:divBdr>
            <w:top w:val="none" w:sz="0" w:space="0" w:color="auto"/>
            <w:left w:val="none" w:sz="0" w:space="0" w:color="auto"/>
            <w:bottom w:val="none" w:sz="0" w:space="0" w:color="auto"/>
            <w:right w:val="none" w:sz="0" w:space="0" w:color="auto"/>
          </w:divBdr>
        </w:div>
        <w:div w:id="1830946703">
          <w:marLeft w:val="640"/>
          <w:marRight w:val="0"/>
          <w:marTop w:val="0"/>
          <w:marBottom w:val="0"/>
          <w:divBdr>
            <w:top w:val="none" w:sz="0" w:space="0" w:color="auto"/>
            <w:left w:val="none" w:sz="0" w:space="0" w:color="auto"/>
            <w:bottom w:val="none" w:sz="0" w:space="0" w:color="auto"/>
            <w:right w:val="none" w:sz="0" w:space="0" w:color="auto"/>
          </w:divBdr>
        </w:div>
        <w:div w:id="1691448123">
          <w:marLeft w:val="640"/>
          <w:marRight w:val="0"/>
          <w:marTop w:val="0"/>
          <w:marBottom w:val="0"/>
          <w:divBdr>
            <w:top w:val="none" w:sz="0" w:space="0" w:color="auto"/>
            <w:left w:val="none" w:sz="0" w:space="0" w:color="auto"/>
            <w:bottom w:val="none" w:sz="0" w:space="0" w:color="auto"/>
            <w:right w:val="none" w:sz="0" w:space="0" w:color="auto"/>
          </w:divBdr>
        </w:div>
        <w:div w:id="669723706">
          <w:marLeft w:val="640"/>
          <w:marRight w:val="0"/>
          <w:marTop w:val="0"/>
          <w:marBottom w:val="0"/>
          <w:divBdr>
            <w:top w:val="none" w:sz="0" w:space="0" w:color="auto"/>
            <w:left w:val="none" w:sz="0" w:space="0" w:color="auto"/>
            <w:bottom w:val="none" w:sz="0" w:space="0" w:color="auto"/>
            <w:right w:val="none" w:sz="0" w:space="0" w:color="auto"/>
          </w:divBdr>
        </w:div>
        <w:div w:id="2091154527">
          <w:marLeft w:val="640"/>
          <w:marRight w:val="0"/>
          <w:marTop w:val="0"/>
          <w:marBottom w:val="0"/>
          <w:divBdr>
            <w:top w:val="none" w:sz="0" w:space="0" w:color="auto"/>
            <w:left w:val="none" w:sz="0" w:space="0" w:color="auto"/>
            <w:bottom w:val="none" w:sz="0" w:space="0" w:color="auto"/>
            <w:right w:val="none" w:sz="0" w:space="0" w:color="auto"/>
          </w:divBdr>
        </w:div>
        <w:div w:id="792745438">
          <w:marLeft w:val="640"/>
          <w:marRight w:val="0"/>
          <w:marTop w:val="0"/>
          <w:marBottom w:val="0"/>
          <w:divBdr>
            <w:top w:val="none" w:sz="0" w:space="0" w:color="auto"/>
            <w:left w:val="none" w:sz="0" w:space="0" w:color="auto"/>
            <w:bottom w:val="none" w:sz="0" w:space="0" w:color="auto"/>
            <w:right w:val="none" w:sz="0" w:space="0" w:color="auto"/>
          </w:divBdr>
        </w:div>
      </w:divsChild>
    </w:div>
    <w:div w:id="958606539">
      <w:bodyDiv w:val="1"/>
      <w:marLeft w:val="0"/>
      <w:marRight w:val="0"/>
      <w:marTop w:val="0"/>
      <w:marBottom w:val="0"/>
      <w:divBdr>
        <w:top w:val="none" w:sz="0" w:space="0" w:color="auto"/>
        <w:left w:val="none" w:sz="0" w:space="0" w:color="auto"/>
        <w:bottom w:val="none" w:sz="0" w:space="0" w:color="auto"/>
        <w:right w:val="none" w:sz="0" w:space="0" w:color="auto"/>
      </w:divBdr>
      <w:divsChild>
        <w:div w:id="144125410">
          <w:marLeft w:val="640"/>
          <w:marRight w:val="0"/>
          <w:marTop w:val="0"/>
          <w:marBottom w:val="0"/>
          <w:divBdr>
            <w:top w:val="none" w:sz="0" w:space="0" w:color="auto"/>
            <w:left w:val="none" w:sz="0" w:space="0" w:color="auto"/>
            <w:bottom w:val="none" w:sz="0" w:space="0" w:color="auto"/>
            <w:right w:val="none" w:sz="0" w:space="0" w:color="auto"/>
          </w:divBdr>
        </w:div>
        <w:div w:id="521742087">
          <w:marLeft w:val="640"/>
          <w:marRight w:val="0"/>
          <w:marTop w:val="0"/>
          <w:marBottom w:val="0"/>
          <w:divBdr>
            <w:top w:val="none" w:sz="0" w:space="0" w:color="auto"/>
            <w:left w:val="none" w:sz="0" w:space="0" w:color="auto"/>
            <w:bottom w:val="none" w:sz="0" w:space="0" w:color="auto"/>
            <w:right w:val="none" w:sz="0" w:space="0" w:color="auto"/>
          </w:divBdr>
        </w:div>
        <w:div w:id="651445036">
          <w:marLeft w:val="640"/>
          <w:marRight w:val="0"/>
          <w:marTop w:val="0"/>
          <w:marBottom w:val="0"/>
          <w:divBdr>
            <w:top w:val="none" w:sz="0" w:space="0" w:color="auto"/>
            <w:left w:val="none" w:sz="0" w:space="0" w:color="auto"/>
            <w:bottom w:val="none" w:sz="0" w:space="0" w:color="auto"/>
            <w:right w:val="none" w:sz="0" w:space="0" w:color="auto"/>
          </w:divBdr>
        </w:div>
        <w:div w:id="2140220958">
          <w:marLeft w:val="640"/>
          <w:marRight w:val="0"/>
          <w:marTop w:val="0"/>
          <w:marBottom w:val="0"/>
          <w:divBdr>
            <w:top w:val="none" w:sz="0" w:space="0" w:color="auto"/>
            <w:left w:val="none" w:sz="0" w:space="0" w:color="auto"/>
            <w:bottom w:val="none" w:sz="0" w:space="0" w:color="auto"/>
            <w:right w:val="none" w:sz="0" w:space="0" w:color="auto"/>
          </w:divBdr>
        </w:div>
        <w:div w:id="274605261">
          <w:marLeft w:val="640"/>
          <w:marRight w:val="0"/>
          <w:marTop w:val="0"/>
          <w:marBottom w:val="0"/>
          <w:divBdr>
            <w:top w:val="none" w:sz="0" w:space="0" w:color="auto"/>
            <w:left w:val="none" w:sz="0" w:space="0" w:color="auto"/>
            <w:bottom w:val="none" w:sz="0" w:space="0" w:color="auto"/>
            <w:right w:val="none" w:sz="0" w:space="0" w:color="auto"/>
          </w:divBdr>
        </w:div>
        <w:div w:id="978925356">
          <w:marLeft w:val="640"/>
          <w:marRight w:val="0"/>
          <w:marTop w:val="0"/>
          <w:marBottom w:val="0"/>
          <w:divBdr>
            <w:top w:val="none" w:sz="0" w:space="0" w:color="auto"/>
            <w:left w:val="none" w:sz="0" w:space="0" w:color="auto"/>
            <w:bottom w:val="none" w:sz="0" w:space="0" w:color="auto"/>
            <w:right w:val="none" w:sz="0" w:space="0" w:color="auto"/>
          </w:divBdr>
        </w:div>
        <w:div w:id="1107115472">
          <w:marLeft w:val="640"/>
          <w:marRight w:val="0"/>
          <w:marTop w:val="0"/>
          <w:marBottom w:val="0"/>
          <w:divBdr>
            <w:top w:val="none" w:sz="0" w:space="0" w:color="auto"/>
            <w:left w:val="none" w:sz="0" w:space="0" w:color="auto"/>
            <w:bottom w:val="none" w:sz="0" w:space="0" w:color="auto"/>
            <w:right w:val="none" w:sz="0" w:space="0" w:color="auto"/>
          </w:divBdr>
        </w:div>
        <w:div w:id="1933004795">
          <w:marLeft w:val="640"/>
          <w:marRight w:val="0"/>
          <w:marTop w:val="0"/>
          <w:marBottom w:val="0"/>
          <w:divBdr>
            <w:top w:val="none" w:sz="0" w:space="0" w:color="auto"/>
            <w:left w:val="none" w:sz="0" w:space="0" w:color="auto"/>
            <w:bottom w:val="none" w:sz="0" w:space="0" w:color="auto"/>
            <w:right w:val="none" w:sz="0" w:space="0" w:color="auto"/>
          </w:divBdr>
        </w:div>
        <w:div w:id="1755280474">
          <w:marLeft w:val="640"/>
          <w:marRight w:val="0"/>
          <w:marTop w:val="0"/>
          <w:marBottom w:val="0"/>
          <w:divBdr>
            <w:top w:val="none" w:sz="0" w:space="0" w:color="auto"/>
            <w:left w:val="none" w:sz="0" w:space="0" w:color="auto"/>
            <w:bottom w:val="none" w:sz="0" w:space="0" w:color="auto"/>
            <w:right w:val="none" w:sz="0" w:space="0" w:color="auto"/>
          </w:divBdr>
        </w:div>
        <w:div w:id="496464251">
          <w:marLeft w:val="640"/>
          <w:marRight w:val="0"/>
          <w:marTop w:val="0"/>
          <w:marBottom w:val="0"/>
          <w:divBdr>
            <w:top w:val="none" w:sz="0" w:space="0" w:color="auto"/>
            <w:left w:val="none" w:sz="0" w:space="0" w:color="auto"/>
            <w:bottom w:val="none" w:sz="0" w:space="0" w:color="auto"/>
            <w:right w:val="none" w:sz="0" w:space="0" w:color="auto"/>
          </w:divBdr>
        </w:div>
        <w:div w:id="995915050">
          <w:marLeft w:val="640"/>
          <w:marRight w:val="0"/>
          <w:marTop w:val="0"/>
          <w:marBottom w:val="0"/>
          <w:divBdr>
            <w:top w:val="none" w:sz="0" w:space="0" w:color="auto"/>
            <w:left w:val="none" w:sz="0" w:space="0" w:color="auto"/>
            <w:bottom w:val="none" w:sz="0" w:space="0" w:color="auto"/>
            <w:right w:val="none" w:sz="0" w:space="0" w:color="auto"/>
          </w:divBdr>
        </w:div>
        <w:div w:id="1424260195">
          <w:marLeft w:val="640"/>
          <w:marRight w:val="0"/>
          <w:marTop w:val="0"/>
          <w:marBottom w:val="0"/>
          <w:divBdr>
            <w:top w:val="none" w:sz="0" w:space="0" w:color="auto"/>
            <w:left w:val="none" w:sz="0" w:space="0" w:color="auto"/>
            <w:bottom w:val="none" w:sz="0" w:space="0" w:color="auto"/>
            <w:right w:val="none" w:sz="0" w:space="0" w:color="auto"/>
          </w:divBdr>
        </w:div>
        <w:div w:id="1703288310">
          <w:marLeft w:val="640"/>
          <w:marRight w:val="0"/>
          <w:marTop w:val="0"/>
          <w:marBottom w:val="0"/>
          <w:divBdr>
            <w:top w:val="none" w:sz="0" w:space="0" w:color="auto"/>
            <w:left w:val="none" w:sz="0" w:space="0" w:color="auto"/>
            <w:bottom w:val="none" w:sz="0" w:space="0" w:color="auto"/>
            <w:right w:val="none" w:sz="0" w:space="0" w:color="auto"/>
          </w:divBdr>
        </w:div>
        <w:div w:id="112797077">
          <w:marLeft w:val="640"/>
          <w:marRight w:val="0"/>
          <w:marTop w:val="0"/>
          <w:marBottom w:val="0"/>
          <w:divBdr>
            <w:top w:val="none" w:sz="0" w:space="0" w:color="auto"/>
            <w:left w:val="none" w:sz="0" w:space="0" w:color="auto"/>
            <w:bottom w:val="none" w:sz="0" w:space="0" w:color="auto"/>
            <w:right w:val="none" w:sz="0" w:space="0" w:color="auto"/>
          </w:divBdr>
        </w:div>
        <w:div w:id="1977293252">
          <w:marLeft w:val="640"/>
          <w:marRight w:val="0"/>
          <w:marTop w:val="0"/>
          <w:marBottom w:val="0"/>
          <w:divBdr>
            <w:top w:val="none" w:sz="0" w:space="0" w:color="auto"/>
            <w:left w:val="none" w:sz="0" w:space="0" w:color="auto"/>
            <w:bottom w:val="none" w:sz="0" w:space="0" w:color="auto"/>
            <w:right w:val="none" w:sz="0" w:space="0" w:color="auto"/>
          </w:divBdr>
        </w:div>
        <w:div w:id="626936555">
          <w:marLeft w:val="640"/>
          <w:marRight w:val="0"/>
          <w:marTop w:val="0"/>
          <w:marBottom w:val="0"/>
          <w:divBdr>
            <w:top w:val="none" w:sz="0" w:space="0" w:color="auto"/>
            <w:left w:val="none" w:sz="0" w:space="0" w:color="auto"/>
            <w:bottom w:val="none" w:sz="0" w:space="0" w:color="auto"/>
            <w:right w:val="none" w:sz="0" w:space="0" w:color="auto"/>
          </w:divBdr>
        </w:div>
        <w:div w:id="1231504976">
          <w:marLeft w:val="640"/>
          <w:marRight w:val="0"/>
          <w:marTop w:val="0"/>
          <w:marBottom w:val="0"/>
          <w:divBdr>
            <w:top w:val="none" w:sz="0" w:space="0" w:color="auto"/>
            <w:left w:val="none" w:sz="0" w:space="0" w:color="auto"/>
            <w:bottom w:val="none" w:sz="0" w:space="0" w:color="auto"/>
            <w:right w:val="none" w:sz="0" w:space="0" w:color="auto"/>
          </w:divBdr>
        </w:div>
        <w:div w:id="408769431">
          <w:marLeft w:val="640"/>
          <w:marRight w:val="0"/>
          <w:marTop w:val="0"/>
          <w:marBottom w:val="0"/>
          <w:divBdr>
            <w:top w:val="none" w:sz="0" w:space="0" w:color="auto"/>
            <w:left w:val="none" w:sz="0" w:space="0" w:color="auto"/>
            <w:bottom w:val="none" w:sz="0" w:space="0" w:color="auto"/>
            <w:right w:val="none" w:sz="0" w:space="0" w:color="auto"/>
          </w:divBdr>
        </w:div>
        <w:div w:id="919414374">
          <w:marLeft w:val="640"/>
          <w:marRight w:val="0"/>
          <w:marTop w:val="0"/>
          <w:marBottom w:val="0"/>
          <w:divBdr>
            <w:top w:val="none" w:sz="0" w:space="0" w:color="auto"/>
            <w:left w:val="none" w:sz="0" w:space="0" w:color="auto"/>
            <w:bottom w:val="none" w:sz="0" w:space="0" w:color="auto"/>
            <w:right w:val="none" w:sz="0" w:space="0" w:color="auto"/>
          </w:divBdr>
        </w:div>
        <w:div w:id="1962420040">
          <w:marLeft w:val="640"/>
          <w:marRight w:val="0"/>
          <w:marTop w:val="0"/>
          <w:marBottom w:val="0"/>
          <w:divBdr>
            <w:top w:val="none" w:sz="0" w:space="0" w:color="auto"/>
            <w:left w:val="none" w:sz="0" w:space="0" w:color="auto"/>
            <w:bottom w:val="none" w:sz="0" w:space="0" w:color="auto"/>
            <w:right w:val="none" w:sz="0" w:space="0" w:color="auto"/>
          </w:divBdr>
        </w:div>
        <w:div w:id="842554616">
          <w:marLeft w:val="640"/>
          <w:marRight w:val="0"/>
          <w:marTop w:val="0"/>
          <w:marBottom w:val="0"/>
          <w:divBdr>
            <w:top w:val="none" w:sz="0" w:space="0" w:color="auto"/>
            <w:left w:val="none" w:sz="0" w:space="0" w:color="auto"/>
            <w:bottom w:val="none" w:sz="0" w:space="0" w:color="auto"/>
            <w:right w:val="none" w:sz="0" w:space="0" w:color="auto"/>
          </w:divBdr>
        </w:div>
        <w:div w:id="895319094">
          <w:marLeft w:val="640"/>
          <w:marRight w:val="0"/>
          <w:marTop w:val="0"/>
          <w:marBottom w:val="0"/>
          <w:divBdr>
            <w:top w:val="none" w:sz="0" w:space="0" w:color="auto"/>
            <w:left w:val="none" w:sz="0" w:space="0" w:color="auto"/>
            <w:bottom w:val="none" w:sz="0" w:space="0" w:color="auto"/>
            <w:right w:val="none" w:sz="0" w:space="0" w:color="auto"/>
          </w:divBdr>
        </w:div>
        <w:div w:id="18625059">
          <w:marLeft w:val="640"/>
          <w:marRight w:val="0"/>
          <w:marTop w:val="0"/>
          <w:marBottom w:val="0"/>
          <w:divBdr>
            <w:top w:val="none" w:sz="0" w:space="0" w:color="auto"/>
            <w:left w:val="none" w:sz="0" w:space="0" w:color="auto"/>
            <w:bottom w:val="none" w:sz="0" w:space="0" w:color="auto"/>
            <w:right w:val="none" w:sz="0" w:space="0" w:color="auto"/>
          </w:divBdr>
        </w:div>
        <w:div w:id="912855682">
          <w:marLeft w:val="640"/>
          <w:marRight w:val="0"/>
          <w:marTop w:val="0"/>
          <w:marBottom w:val="0"/>
          <w:divBdr>
            <w:top w:val="none" w:sz="0" w:space="0" w:color="auto"/>
            <w:left w:val="none" w:sz="0" w:space="0" w:color="auto"/>
            <w:bottom w:val="none" w:sz="0" w:space="0" w:color="auto"/>
            <w:right w:val="none" w:sz="0" w:space="0" w:color="auto"/>
          </w:divBdr>
        </w:div>
        <w:div w:id="1992098953">
          <w:marLeft w:val="640"/>
          <w:marRight w:val="0"/>
          <w:marTop w:val="0"/>
          <w:marBottom w:val="0"/>
          <w:divBdr>
            <w:top w:val="none" w:sz="0" w:space="0" w:color="auto"/>
            <w:left w:val="none" w:sz="0" w:space="0" w:color="auto"/>
            <w:bottom w:val="none" w:sz="0" w:space="0" w:color="auto"/>
            <w:right w:val="none" w:sz="0" w:space="0" w:color="auto"/>
          </w:divBdr>
        </w:div>
        <w:div w:id="2023050541">
          <w:marLeft w:val="640"/>
          <w:marRight w:val="0"/>
          <w:marTop w:val="0"/>
          <w:marBottom w:val="0"/>
          <w:divBdr>
            <w:top w:val="none" w:sz="0" w:space="0" w:color="auto"/>
            <w:left w:val="none" w:sz="0" w:space="0" w:color="auto"/>
            <w:bottom w:val="none" w:sz="0" w:space="0" w:color="auto"/>
            <w:right w:val="none" w:sz="0" w:space="0" w:color="auto"/>
          </w:divBdr>
        </w:div>
        <w:div w:id="47610223">
          <w:marLeft w:val="640"/>
          <w:marRight w:val="0"/>
          <w:marTop w:val="0"/>
          <w:marBottom w:val="0"/>
          <w:divBdr>
            <w:top w:val="none" w:sz="0" w:space="0" w:color="auto"/>
            <w:left w:val="none" w:sz="0" w:space="0" w:color="auto"/>
            <w:bottom w:val="none" w:sz="0" w:space="0" w:color="auto"/>
            <w:right w:val="none" w:sz="0" w:space="0" w:color="auto"/>
          </w:divBdr>
        </w:div>
        <w:div w:id="703332895">
          <w:marLeft w:val="640"/>
          <w:marRight w:val="0"/>
          <w:marTop w:val="0"/>
          <w:marBottom w:val="0"/>
          <w:divBdr>
            <w:top w:val="none" w:sz="0" w:space="0" w:color="auto"/>
            <w:left w:val="none" w:sz="0" w:space="0" w:color="auto"/>
            <w:bottom w:val="none" w:sz="0" w:space="0" w:color="auto"/>
            <w:right w:val="none" w:sz="0" w:space="0" w:color="auto"/>
          </w:divBdr>
        </w:div>
        <w:div w:id="1148205694">
          <w:marLeft w:val="640"/>
          <w:marRight w:val="0"/>
          <w:marTop w:val="0"/>
          <w:marBottom w:val="0"/>
          <w:divBdr>
            <w:top w:val="none" w:sz="0" w:space="0" w:color="auto"/>
            <w:left w:val="none" w:sz="0" w:space="0" w:color="auto"/>
            <w:bottom w:val="none" w:sz="0" w:space="0" w:color="auto"/>
            <w:right w:val="none" w:sz="0" w:space="0" w:color="auto"/>
          </w:divBdr>
        </w:div>
        <w:div w:id="185825867">
          <w:marLeft w:val="640"/>
          <w:marRight w:val="0"/>
          <w:marTop w:val="0"/>
          <w:marBottom w:val="0"/>
          <w:divBdr>
            <w:top w:val="none" w:sz="0" w:space="0" w:color="auto"/>
            <w:left w:val="none" w:sz="0" w:space="0" w:color="auto"/>
            <w:bottom w:val="none" w:sz="0" w:space="0" w:color="auto"/>
            <w:right w:val="none" w:sz="0" w:space="0" w:color="auto"/>
          </w:divBdr>
        </w:div>
        <w:div w:id="1666467695">
          <w:marLeft w:val="640"/>
          <w:marRight w:val="0"/>
          <w:marTop w:val="0"/>
          <w:marBottom w:val="0"/>
          <w:divBdr>
            <w:top w:val="none" w:sz="0" w:space="0" w:color="auto"/>
            <w:left w:val="none" w:sz="0" w:space="0" w:color="auto"/>
            <w:bottom w:val="none" w:sz="0" w:space="0" w:color="auto"/>
            <w:right w:val="none" w:sz="0" w:space="0" w:color="auto"/>
          </w:divBdr>
        </w:div>
        <w:div w:id="1403335243">
          <w:marLeft w:val="640"/>
          <w:marRight w:val="0"/>
          <w:marTop w:val="0"/>
          <w:marBottom w:val="0"/>
          <w:divBdr>
            <w:top w:val="none" w:sz="0" w:space="0" w:color="auto"/>
            <w:left w:val="none" w:sz="0" w:space="0" w:color="auto"/>
            <w:bottom w:val="none" w:sz="0" w:space="0" w:color="auto"/>
            <w:right w:val="none" w:sz="0" w:space="0" w:color="auto"/>
          </w:divBdr>
        </w:div>
        <w:div w:id="272830851">
          <w:marLeft w:val="640"/>
          <w:marRight w:val="0"/>
          <w:marTop w:val="0"/>
          <w:marBottom w:val="0"/>
          <w:divBdr>
            <w:top w:val="none" w:sz="0" w:space="0" w:color="auto"/>
            <w:left w:val="none" w:sz="0" w:space="0" w:color="auto"/>
            <w:bottom w:val="none" w:sz="0" w:space="0" w:color="auto"/>
            <w:right w:val="none" w:sz="0" w:space="0" w:color="auto"/>
          </w:divBdr>
        </w:div>
        <w:div w:id="2050454040">
          <w:marLeft w:val="640"/>
          <w:marRight w:val="0"/>
          <w:marTop w:val="0"/>
          <w:marBottom w:val="0"/>
          <w:divBdr>
            <w:top w:val="none" w:sz="0" w:space="0" w:color="auto"/>
            <w:left w:val="none" w:sz="0" w:space="0" w:color="auto"/>
            <w:bottom w:val="none" w:sz="0" w:space="0" w:color="auto"/>
            <w:right w:val="none" w:sz="0" w:space="0" w:color="auto"/>
          </w:divBdr>
        </w:div>
        <w:div w:id="1857647546">
          <w:marLeft w:val="640"/>
          <w:marRight w:val="0"/>
          <w:marTop w:val="0"/>
          <w:marBottom w:val="0"/>
          <w:divBdr>
            <w:top w:val="none" w:sz="0" w:space="0" w:color="auto"/>
            <w:left w:val="none" w:sz="0" w:space="0" w:color="auto"/>
            <w:bottom w:val="none" w:sz="0" w:space="0" w:color="auto"/>
            <w:right w:val="none" w:sz="0" w:space="0" w:color="auto"/>
          </w:divBdr>
        </w:div>
      </w:divsChild>
    </w:div>
    <w:div w:id="961233946">
      <w:bodyDiv w:val="1"/>
      <w:marLeft w:val="0"/>
      <w:marRight w:val="0"/>
      <w:marTop w:val="0"/>
      <w:marBottom w:val="0"/>
      <w:divBdr>
        <w:top w:val="none" w:sz="0" w:space="0" w:color="auto"/>
        <w:left w:val="none" w:sz="0" w:space="0" w:color="auto"/>
        <w:bottom w:val="none" w:sz="0" w:space="0" w:color="auto"/>
        <w:right w:val="none" w:sz="0" w:space="0" w:color="auto"/>
      </w:divBdr>
      <w:divsChild>
        <w:div w:id="2114786685">
          <w:marLeft w:val="640"/>
          <w:marRight w:val="0"/>
          <w:marTop w:val="0"/>
          <w:marBottom w:val="0"/>
          <w:divBdr>
            <w:top w:val="none" w:sz="0" w:space="0" w:color="auto"/>
            <w:left w:val="none" w:sz="0" w:space="0" w:color="auto"/>
            <w:bottom w:val="none" w:sz="0" w:space="0" w:color="auto"/>
            <w:right w:val="none" w:sz="0" w:space="0" w:color="auto"/>
          </w:divBdr>
        </w:div>
        <w:div w:id="1850483261">
          <w:marLeft w:val="640"/>
          <w:marRight w:val="0"/>
          <w:marTop w:val="0"/>
          <w:marBottom w:val="0"/>
          <w:divBdr>
            <w:top w:val="none" w:sz="0" w:space="0" w:color="auto"/>
            <w:left w:val="none" w:sz="0" w:space="0" w:color="auto"/>
            <w:bottom w:val="none" w:sz="0" w:space="0" w:color="auto"/>
            <w:right w:val="none" w:sz="0" w:space="0" w:color="auto"/>
          </w:divBdr>
        </w:div>
        <w:div w:id="1648508288">
          <w:marLeft w:val="640"/>
          <w:marRight w:val="0"/>
          <w:marTop w:val="0"/>
          <w:marBottom w:val="0"/>
          <w:divBdr>
            <w:top w:val="none" w:sz="0" w:space="0" w:color="auto"/>
            <w:left w:val="none" w:sz="0" w:space="0" w:color="auto"/>
            <w:bottom w:val="none" w:sz="0" w:space="0" w:color="auto"/>
            <w:right w:val="none" w:sz="0" w:space="0" w:color="auto"/>
          </w:divBdr>
        </w:div>
        <w:div w:id="1401707545">
          <w:marLeft w:val="640"/>
          <w:marRight w:val="0"/>
          <w:marTop w:val="0"/>
          <w:marBottom w:val="0"/>
          <w:divBdr>
            <w:top w:val="none" w:sz="0" w:space="0" w:color="auto"/>
            <w:left w:val="none" w:sz="0" w:space="0" w:color="auto"/>
            <w:bottom w:val="none" w:sz="0" w:space="0" w:color="auto"/>
            <w:right w:val="none" w:sz="0" w:space="0" w:color="auto"/>
          </w:divBdr>
        </w:div>
        <w:div w:id="1337154104">
          <w:marLeft w:val="640"/>
          <w:marRight w:val="0"/>
          <w:marTop w:val="0"/>
          <w:marBottom w:val="0"/>
          <w:divBdr>
            <w:top w:val="none" w:sz="0" w:space="0" w:color="auto"/>
            <w:left w:val="none" w:sz="0" w:space="0" w:color="auto"/>
            <w:bottom w:val="none" w:sz="0" w:space="0" w:color="auto"/>
            <w:right w:val="none" w:sz="0" w:space="0" w:color="auto"/>
          </w:divBdr>
        </w:div>
        <w:div w:id="842086296">
          <w:marLeft w:val="640"/>
          <w:marRight w:val="0"/>
          <w:marTop w:val="0"/>
          <w:marBottom w:val="0"/>
          <w:divBdr>
            <w:top w:val="none" w:sz="0" w:space="0" w:color="auto"/>
            <w:left w:val="none" w:sz="0" w:space="0" w:color="auto"/>
            <w:bottom w:val="none" w:sz="0" w:space="0" w:color="auto"/>
            <w:right w:val="none" w:sz="0" w:space="0" w:color="auto"/>
          </w:divBdr>
        </w:div>
        <w:div w:id="1487436336">
          <w:marLeft w:val="640"/>
          <w:marRight w:val="0"/>
          <w:marTop w:val="0"/>
          <w:marBottom w:val="0"/>
          <w:divBdr>
            <w:top w:val="none" w:sz="0" w:space="0" w:color="auto"/>
            <w:left w:val="none" w:sz="0" w:space="0" w:color="auto"/>
            <w:bottom w:val="none" w:sz="0" w:space="0" w:color="auto"/>
            <w:right w:val="none" w:sz="0" w:space="0" w:color="auto"/>
          </w:divBdr>
        </w:div>
        <w:div w:id="1658992050">
          <w:marLeft w:val="640"/>
          <w:marRight w:val="0"/>
          <w:marTop w:val="0"/>
          <w:marBottom w:val="0"/>
          <w:divBdr>
            <w:top w:val="none" w:sz="0" w:space="0" w:color="auto"/>
            <w:left w:val="none" w:sz="0" w:space="0" w:color="auto"/>
            <w:bottom w:val="none" w:sz="0" w:space="0" w:color="auto"/>
            <w:right w:val="none" w:sz="0" w:space="0" w:color="auto"/>
          </w:divBdr>
        </w:div>
        <w:div w:id="1598559764">
          <w:marLeft w:val="640"/>
          <w:marRight w:val="0"/>
          <w:marTop w:val="0"/>
          <w:marBottom w:val="0"/>
          <w:divBdr>
            <w:top w:val="none" w:sz="0" w:space="0" w:color="auto"/>
            <w:left w:val="none" w:sz="0" w:space="0" w:color="auto"/>
            <w:bottom w:val="none" w:sz="0" w:space="0" w:color="auto"/>
            <w:right w:val="none" w:sz="0" w:space="0" w:color="auto"/>
          </w:divBdr>
        </w:div>
        <w:div w:id="1951277061">
          <w:marLeft w:val="640"/>
          <w:marRight w:val="0"/>
          <w:marTop w:val="0"/>
          <w:marBottom w:val="0"/>
          <w:divBdr>
            <w:top w:val="none" w:sz="0" w:space="0" w:color="auto"/>
            <w:left w:val="none" w:sz="0" w:space="0" w:color="auto"/>
            <w:bottom w:val="none" w:sz="0" w:space="0" w:color="auto"/>
            <w:right w:val="none" w:sz="0" w:space="0" w:color="auto"/>
          </w:divBdr>
        </w:div>
        <w:div w:id="1592157279">
          <w:marLeft w:val="640"/>
          <w:marRight w:val="0"/>
          <w:marTop w:val="0"/>
          <w:marBottom w:val="0"/>
          <w:divBdr>
            <w:top w:val="none" w:sz="0" w:space="0" w:color="auto"/>
            <w:left w:val="none" w:sz="0" w:space="0" w:color="auto"/>
            <w:bottom w:val="none" w:sz="0" w:space="0" w:color="auto"/>
            <w:right w:val="none" w:sz="0" w:space="0" w:color="auto"/>
          </w:divBdr>
        </w:div>
        <w:div w:id="1973751803">
          <w:marLeft w:val="640"/>
          <w:marRight w:val="0"/>
          <w:marTop w:val="0"/>
          <w:marBottom w:val="0"/>
          <w:divBdr>
            <w:top w:val="none" w:sz="0" w:space="0" w:color="auto"/>
            <w:left w:val="none" w:sz="0" w:space="0" w:color="auto"/>
            <w:bottom w:val="none" w:sz="0" w:space="0" w:color="auto"/>
            <w:right w:val="none" w:sz="0" w:space="0" w:color="auto"/>
          </w:divBdr>
        </w:div>
        <w:div w:id="825631124">
          <w:marLeft w:val="640"/>
          <w:marRight w:val="0"/>
          <w:marTop w:val="0"/>
          <w:marBottom w:val="0"/>
          <w:divBdr>
            <w:top w:val="none" w:sz="0" w:space="0" w:color="auto"/>
            <w:left w:val="none" w:sz="0" w:space="0" w:color="auto"/>
            <w:bottom w:val="none" w:sz="0" w:space="0" w:color="auto"/>
            <w:right w:val="none" w:sz="0" w:space="0" w:color="auto"/>
          </w:divBdr>
        </w:div>
        <w:div w:id="1167406467">
          <w:marLeft w:val="640"/>
          <w:marRight w:val="0"/>
          <w:marTop w:val="0"/>
          <w:marBottom w:val="0"/>
          <w:divBdr>
            <w:top w:val="none" w:sz="0" w:space="0" w:color="auto"/>
            <w:left w:val="none" w:sz="0" w:space="0" w:color="auto"/>
            <w:bottom w:val="none" w:sz="0" w:space="0" w:color="auto"/>
            <w:right w:val="none" w:sz="0" w:space="0" w:color="auto"/>
          </w:divBdr>
        </w:div>
        <w:div w:id="1166942780">
          <w:marLeft w:val="640"/>
          <w:marRight w:val="0"/>
          <w:marTop w:val="0"/>
          <w:marBottom w:val="0"/>
          <w:divBdr>
            <w:top w:val="none" w:sz="0" w:space="0" w:color="auto"/>
            <w:left w:val="none" w:sz="0" w:space="0" w:color="auto"/>
            <w:bottom w:val="none" w:sz="0" w:space="0" w:color="auto"/>
            <w:right w:val="none" w:sz="0" w:space="0" w:color="auto"/>
          </w:divBdr>
        </w:div>
        <w:div w:id="1004742517">
          <w:marLeft w:val="640"/>
          <w:marRight w:val="0"/>
          <w:marTop w:val="0"/>
          <w:marBottom w:val="0"/>
          <w:divBdr>
            <w:top w:val="none" w:sz="0" w:space="0" w:color="auto"/>
            <w:left w:val="none" w:sz="0" w:space="0" w:color="auto"/>
            <w:bottom w:val="none" w:sz="0" w:space="0" w:color="auto"/>
            <w:right w:val="none" w:sz="0" w:space="0" w:color="auto"/>
          </w:divBdr>
        </w:div>
        <w:div w:id="1465856077">
          <w:marLeft w:val="640"/>
          <w:marRight w:val="0"/>
          <w:marTop w:val="0"/>
          <w:marBottom w:val="0"/>
          <w:divBdr>
            <w:top w:val="none" w:sz="0" w:space="0" w:color="auto"/>
            <w:left w:val="none" w:sz="0" w:space="0" w:color="auto"/>
            <w:bottom w:val="none" w:sz="0" w:space="0" w:color="auto"/>
            <w:right w:val="none" w:sz="0" w:space="0" w:color="auto"/>
          </w:divBdr>
        </w:div>
        <w:div w:id="556597830">
          <w:marLeft w:val="640"/>
          <w:marRight w:val="0"/>
          <w:marTop w:val="0"/>
          <w:marBottom w:val="0"/>
          <w:divBdr>
            <w:top w:val="none" w:sz="0" w:space="0" w:color="auto"/>
            <w:left w:val="none" w:sz="0" w:space="0" w:color="auto"/>
            <w:bottom w:val="none" w:sz="0" w:space="0" w:color="auto"/>
            <w:right w:val="none" w:sz="0" w:space="0" w:color="auto"/>
          </w:divBdr>
        </w:div>
        <w:div w:id="1796942565">
          <w:marLeft w:val="640"/>
          <w:marRight w:val="0"/>
          <w:marTop w:val="0"/>
          <w:marBottom w:val="0"/>
          <w:divBdr>
            <w:top w:val="none" w:sz="0" w:space="0" w:color="auto"/>
            <w:left w:val="none" w:sz="0" w:space="0" w:color="auto"/>
            <w:bottom w:val="none" w:sz="0" w:space="0" w:color="auto"/>
            <w:right w:val="none" w:sz="0" w:space="0" w:color="auto"/>
          </w:divBdr>
        </w:div>
        <w:div w:id="1453281680">
          <w:marLeft w:val="640"/>
          <w:marRight w:val="0"/>
          <w:marTop w:val="0"/>
          <w:marBottom w:val="0"/>
          <w:divBdr>
            <w:top w:val="none" w:sz="0" w:space="0" w:color="auto"/>
            <w:left w:val="none" w:sz="0" w:space="0" w:color="auto"/>
            <w:bottom w:val="none" w:sz="0" w:space="0" w:color="auto"/>
            <w:right w:val="none" w:sz="0" w:space="0" w:color="auto"/>
          </w:divBdr>
        </w:div>
        <w:div w:id="541672743">
          <w:marLeft w:val="640"/>
          <w:marRight w:val="0"/>
          <w:marTop w:val="0"/>
          <w:marBottom w:val="0"/>
          <w:divBdr>
            <w:top w:val="none" w:sz="0" w:space="0" w:color="auto"/>
            <w:left w:val="none" w:sz="0" w:space="0" w:color="auto"/>
            <w:bottom w:val="none" w:sz="0" w:space="0" w:color="auto"/>
            <w:right w:val="none" w:sz="0" w:space="0" w:color="auto"/>
          </w:divBdr>
        </w:div>
        <w:div w:id="769590437">
          <w:marLeft w:val="640"/>
          <w:marRight w:val="0"/>
          <w:marTop w:val="0"/>
          <w:marBottom w:val="0"/>
          <w:divBdr>
            <w:top w:val="none" w:sz="0" w:space="0" w:color="auto"/>
            <w:left w:val="none" w:sz="0" w:space="0" w:color="auto"/>
            <w:bottom w:val="none" w:sz="0" w:space="0" w:color="auto"/>
            <w:right w:val="none" w:sz="0" w:space="0" w:color="auto"/>
          </w:divBdr>
        </w:div>
        <w:div w:id="322587123">
          <w:marLeft w:val="640"/>
          <w:marRight w:val="0"/>
          <w:marTop w:val="0"/>
          <w:marBottom w:val="0"/>
          <w:divBdr>
            <w:top w:val="none" w:sz="0" w:space="0" w:color="auto"/>
            <w:left w:val="none" w:sz="0" w:space="0" w:color="auto"/>
            <w:bottom w:val="none" w:sz="0" w:space="0" w:color="auto"/>
            <w:right w:val="none" w:sz="0" w:space="0" w:color="auto"/>
          </w:divBdr>
        </w:div>
        <w:div w:id="127667186">
          <w:marLeft w:val="640"/>
          <w:marRight w:val="0"/>
          <w:marTop w:val="0"/>
          <w:marBottom w:val="0"/>
          <w:divBdr>
            <w:top w:val="none" w:sz="0" w:space="0" w:color="auto"/>
            <w:left w:val="none" w:sz="0" w:space="0" w:color="auto"/>
            <w:bottom w:val="none" w:sz="0" w:space="0" w:color="auto"/>
            <w:right w:val="none" w:sz="0" w:space="0" w:color="auto"/>
          </w:divBdr>
        </w:div>
        <w:div w:id="1919093189">
          <w:marLeft w:val="640"/>
          <w:marRight w:val="0"/>
          <w:marTop w:val="0"/>
          <w:marBottom w:val="0"/>
          <w:divBdr>
            <w:top w:val="none" w:sz="0" w:space="0" w:color="auto"/>
            <w:left w:val="none" w:sz="0" w:space="0" w:color="auto"/>
            <w:bottom w:val="none" w:sz="0" w:space="0" w:color="auto"/>
            <w:right w:val="none" w:sz="0" w:space="0" w:color="auto"/>
          </w:divBdr>
        </w:div>
        <w:div w:id="1015303112">
          <w:marLeft w:val="640"/>
          <w:marRight w:val="0"/>
          <w:marTop w:val="0"/>
          <w:marBottom w:val="0"/>
          <w:divBdr>
            <w:top w:val="none" w:sz="0" w:space="0" w:color="auto"/>
            <w:left w:val="none" w:sz="0" w:space="0" w:color="auto"/>
            <w:bottom w:val="none" w:sz="0" w:space="0" w:color="auto"/>
            <w:right w:val="none" w:sz="0" w:space="0" w:color="auto"/>
          </w:divBdr>
        </w:div>
        <w:div w:id="1260673247">
          <w:marLeft w:val="640"/>
          <w:marRight w:val="0"/>
          <w:marTop w:val="0"/>
          <w:marBottom w:val="0"/>
          <w:divBdr>
            <w:top w:val="none" w:sz="0" w:space="0" w:color="auto"/>
            <w:left w:val="none" w:sz="0" w:space="0" w:color="auto"/>
            <w:bottom w:val="none" w:sz="0" w:space="0" w:color="auto"/>
            <w:right w:val="none" w:sz="0" w:space="0" w:color="auto"/>
          </w:divBdr>
        </w:div>
        <w:div w:id="56436793">
          <w:marLeft w:val="640"/>
          <w:marRight w:val="0"/>
          <w:marTop w:val="0"/>
          <w:marBottom w:val="0"/>
          <w:divBdr>
            <w:top w:val="none" w:sz="0" w:space="0" w:color="auto"/>
            <w:left w:val="none" w:sz="0" w:space="0" w:color="auto"/>
            <w:bottom w:val="none" w:sz="0" w:space="0" w:color="auto"/>
            <w:right w:val="none" w:sz="0" w:space="0" w:color="auto"/>
          </w:divBdr>
        </w:div>
        <w:div w:id="850484708">
          <w:marLeft w:val="640"/>
          <w:marRight w:val="0"/>
          <w:marTop w:val="0"/>
          <w:marBottom w:val="0"/>
          <w:divBdr>
            <w:top w:val="none" w:sz="0" w:space="0" w:color="auto"/>
            <w:left w:val="none" w:sz="0" w:space="0" w:color="auto"/>
            <w:bottom w:val="none" w:sz="0" w:space="0" w:color="auto"/>
            <w:right w:val="none" w:sz="0" w:space="0" w:color="auto"/>
          </w:divBdr>
        </w:div>
        <w:div w:id="190073582">
          <w:marLeft w:val="640"/>
          <w:marRight w:val="0"/>
          <w:marTop w:val="0"/>
          <w:marBottom w:val="0"/>
          <w:divBdr>
            <w:top w:val="none" w:sz="0" w:space="0" w:color="auto"/>
            <w:left w:val="none" w:sz="0" w:space="0" w:color="auto"/>
            <w:bottom w:val="none" w:sz="0" w:space="0" w:color="auto"/>
            <w:right w:val="none" w:sz="0" w:space="0" w:color="auto"/>
          </w:divBdr>
        </w:div>
        <w:div w:id="1197960999">
          <w:marLeft w:val="640"/>
          <w:marRight w:val="0"/>
          <w:marTop w:val="0"/>
          <w:marBottom w:val="0"/>
          <w:divBdr>
            <w:top w:val="none" w:sz="0" w:space="0" w:color="auto"/>
            <w:left w:val="none" w:sz="0" w:space="0" w:color="auto"/>
            <w:bottom w:val="none" w:sz="0" w:space="0" w:color="auto"/>
            <w:right w:val="none" w:sz="0" w:space="0" w:color="auto"/>
          </w:divBdr>
        </w:div>
        <w:div w:id="423187373">
          <w:marLeft w:val="640"/>
          <w:marRight w:val="0"/>
          <w:marTop w:val="0"/>
          <w:marBottom w:val="0"/>
          <w:divBdr>
            <w:top w:val="none" w:sz="0" w:space="0" w:color="auto"/>
            <w:left w:val="none" w:sz="0" w:space="0" w:color="auto"/>
            <w:bottom w:val="none" w:sz="0" w:space="0" w:color="auto"/>
            <w:right w:val="none" w:sz="0" w:space="0" w:color="auto"/>
          </w:divBdr>
        </w:div>
        <w:div w:id="1014726511">
          <w:marLeft w:val="640"/>
          <w:marRight w:val="0"/>
          <w:marTop w:val="0"/>
          <w:marBottom w:val="0"/>
          <w:divBdr>
            <w:top w:val="none" w:sz="0" w:space="0" w:color="auto"/>
            <w:left w:val="none" w:sz="0" w:space="0" w:color="auto"/>
            <w:bottom w:val="none" w:sz="0" w:space="0" w:color="auto"/>
            <w:right w:val="none" w:sz="0" w:space="0" w:color="auto"/>
          </w:divBdr>
        </w:div>
      </w:divsChild>
    </w:div>
    <w:div w:id="974717665">
      <w:bodyDiv w:val="1"/>
      <w:marLeft w:val="0"/>
      <w:marRight w:val="0"/>
      <w:marTop w:val="0"/>
      <w:marBottom w:val="0"/>
      <w:divBdr>
        <w:top w:val="none" w:sz="0" w:space="0" w:color="auto"/>
        <w:left w:val="none" w:sz="0" w:space="0" w:color="auto"/>
        <w:bottom w:val="none" w:sz="0" w:space="0" w:color="auto"/>
        <w:right w:val="none" w:sz="0" w:space="0" w:color="auto"/>
      </w:divBdr>
      <w:divsChild>
        <w:div w:id="853569264">
          <w:marLeft w:val="640"/>
          <w:marRight w:val="0"/>
          <w:marTop w:val="0"/>
          <w:marBottom w:val="0"/>
          <w:divBdr>
            <w:top w:val="none" w:sz="0" w:space="0" w:color="auto"/>
            <w:left w:val="none" w:sz="0" w:space="0" w:color="auto"/>
            <w:bottom w:val="none" w:sz="0" w:space="0" w:color="auto"/>
            <w:right w:val="none" w:sz="0" w:space="0" w:color="auto"/>
          </w:divBdr>
        </w:div>
        <w:div w:id="325519631">
          <w:marLeft w:val="640"/>
          <w:marRight w:val="0"/>
          <w:marTop w:val="0"/>
          <w:marBottom w:val="0"/>
          <w:divBdr>
            <w:top w:val="none" w:sz="0" w:space="0" w:color="auto"/>
            <w:left w:val="none" w:sz="0" w:space="0" w:color="auto"/>
            <w:bottom w:val="none" w:sz="0" w:space="0" w:color="auto"/>
            <w:right w:val="none" w:sz="0" w:space="0" w:color="auto"/>
          </w:divBdr>
        </w:div>
        <w:div w:id="468783284">
          <w:marLeft w:val="640"/>
          <w:marRight w:val="0"/>
          <w:marTop w:val="0"/>
          <w:marBottom w:val="0"/>
          <w:divBdr>
            <w:top w:val="none" w:sz="0" w:space="0" w:color="auto"/>
            <w:left w:val="none" w:sz="0" w:space="0" w:color="auto"/>
            <w:bottom w:val="none" w:sz="0" w:space="0" w:color="auto"/>
            <w:right w:val="none" w:sz="0" w:space="0" w:color="auto"/>
          </w:divBdr>
        </w:div>
        <w:div w:id="1659385650">
          <w:marLeft w:val="640"/>
          <w:marRight w:val="0"/>
          <w:marTop w:val="0"/>
          <w:marBottom w:val="0"/>
          <w:divBdr>
            <w:top w:val="none" w:sz="0" w:space="0" w:color="auto"/>
            <w:left w:val="none" w:sz="0" w:space="0" w:color="auto"/>
            <w:bottom w:val="none" w:sz="0" w:space="0" w:color="auto"/>
            <w:right w:val="none" w:sz="0" w:space="0" w:color="auto"/>
          </w:divBdr>
        </w:div>
        <w:div w:id="513346976">
          <w:marLeft w:val="640"/>
          <w:marRight w:val="0"/>
          <w:marTop w:val="0"/>
          <w:marBottom w:val="0"/>
          <w:divBdr>
            <w:top w:val="none" w:sz="0" w:space="0" w:color="auto"/>
            <w:left w:val="none" w:sz="0" w:space="0" w:color="auto"/>
            <w:bottom w:val="none" w:sz="0" w:space="0" w:color="auto"/>
            <w:right w:val="none" w:sz="0" w:space="0" w:color="auto"/>
          </w:divBdr>
        </w:div>
        <w:div w:id="924144355">
          <w:marLeft w:val="640"/>
          <w:marRight w:val="0"/>
          <w:marTop w:val="0"/>
          <w:marBottom w:val="0"/>
          <w:divBdr>
            <w:top w:val="none" w:sz="0" w:space="0" w:color="auto"/>
            <w:left w:val="none" w:sz="0" w:space="0" w:color="auto"/>
            <w:bottom w:val="none" w:sz="0" w:space="0" w:color="auto"/>
            <w:right w:val="none" w:sz="0" w:space="0" w:color="auto"/>
          </w:divBdr>
        </w:div>
        <w:div w:id="1949122646">
          <w:marLeft w:val="640"/>
          <w:marRight w:val="0"/>
          <w:marTop w:val="0"/>
          <w:marBottom w:val="0"/>
          <w:divBdr>
            <w:top w:val="none" w:sz="0" w:space="0" w:color="auto"/>
            <w:left w:val="none" w:sz="0" w:space="0" w:color="auto"/>
            <w:bottom w:val="none" w:sz="0" w:space="0" w:color="auto"/>
            <w:right w:val="none" w:sz="0" w:space="0" w:color="auto"/>
          </w:divBdr>
        </w:div>
        <w:div w:id="874583072">
          <w:marLeft w:val="640"/>
          <w:marRight w:val="0"/>
          <w:marTop w:val="0"/>
          <w:marBottom w:val="0"/>
          <w:divBdr>
            <w:top w:val="none" w:sz="0" w:space="0" w:color="auto"/>
            <w:left w:val="none" w:sz="0" w:space="0" w:color="auto"/>
            <w:bottom w:val="none" w:sz="0" w:space="0" w:color="auto"/>
            <w:right w:val="none" w:sz="0" w:space="0" w:color="auto"/>
          </w:divBdr>
        </w:div>
        <w:div w:id="763652814">
          <w:marLeft w:val="640"/>
          <w:marRight w:val="0"/>
          <w:marTop w:val="0"/>
          <w:marBottom w:val="0"/>
          <w:divBdr>
            <w:top w:val="none" w:sz="0" w:space="0" w:color="auto"/>
            <w:left w:val="none" w:sz="0" w:space="0" w:color="auto"/>
            <w:bottom w:val="none" w:sz="0" w:space="0" w:color="auto"/>
            <w:right w:val="none" w:sz="0" w:space="0" w:color="auto"/>
          </w:divBdr>
        </w:div>
        <w:div w:id="226116740">
          <w:marLeft w:val="640"/>
          <w:marRight w:val="0"/>
          <w:marTop w:val="0"/>
          <w:marBottom w:val="0"/>
          <w:divBdr>
            <w:top w:val="none" w:sz="0" w:space="0" w:color="auto"/>
            <w:left w:val="none" w:sz="0" w:space="0" w:color="auto"/>
            <w:bottom w:val="none" w:sz="0" w:space="0" w:color="auto"/>
            <w:right w:val="none" w:sz="0" w:space="0" w:color="auto"/>
          </w:divBdr>
        </w:div>
        <w:div w:id="482544486">
          <w:marLeft w:val="640"/>
          <w:marRight w:val="0"/>
          <w:marTop w:val="0"/>
          <w:marBottom w:val="0"/>
          <w:divBdr>
            <w:top w:val="none" w:sz="0" w:space="0" w:color="auto"/>
            <w:left w:val="none" w:sz="0" w:space="0" w:color="auto"/>
            <w:bottom w:val="none" w:sz="0" w:space="0" w:color="auto"/>
            <w:right w:val="none" w:sz="0" w:space="0" w:color="auto"/>
          </w:divBdr>
        </w:div>
        <w:div w:id="1407190012">
          <w:marLeft w:val="640"/>
          <w:marRight w:val="0"/>
          <w:marTop w:val="0"/>
          <w:marBottom w:val="0"/>
          <w:divBdr>
            <w:top w:val="none" w:sz="0" w:space="0" w:color="auto"/>
            <w:left w:val="none" w:sz="0" w:space="0" w:color="auto"/>
            <w:bottom w:val="none" w:sz="0" w:space="0" w:color="auto"/>
            <w:right w:val="none" w:sz="0" w:space="0" w:color="auto"/>
          </w:divBdr>
        </w:div>
        <w:div w:id="1624727845">
          <w:marLeft w:val="640"/>
          <w:marRight w:val="0"/>
          <w:marTop w:val="0"/>
          <w:marBottom w:val="0"/>
          <w:divBdr>
            <w:top w:val="none" w:sz="0" w:space="0" w:color="auto"/>
            <w:left w:val="none" w:sz="0" w:space="0" w:color="auto"/>
            <w:bottom w:val="none" w:sz="0" w:space="0" w:color="auto"/>
            <w:right w:val="none" w:sz="0" w:space="0" w:color="auto"/>
          </w:divBdr>
        </w:div>
        <w:div w:id="2060323837">
          <w:marLeft w:val="640"/>
          <w:marRight w:val="0"/>
          <w:marTop w:val="0"/>
          <w:marBottom w:val="0"/>
          <w:divBdr>
            <w:top w:val="none" w:sz="0" w:space="0" w:color="auto"/>
            <w:left w:val="none" w:sz="0" w:space="0" w:color="auto"/>
            <w:bottom w:val="none" w:sz="0" w:space="0" w:color="auto"/>
            <w:right w:val="none" w:sz="0" w:space="0" w:color="auto"/>
          </w:divBdr>
        </w:div>
        <w:div w:id="2126265824">
          <w:marLeft w:val="640"/>
          <w:marRight w:val="0"/>
          <w:marTop w:val="0"/>
          <w:marBottom w:val="0"/>
          <w:divBdr>
            <w:top w:val="none" w:sz="0" w:space="0" w:color="auto"/>
            <w:left w:val="none" w:sz="0" w:space="0" w:color="auto"/>
            <w:bottom w:val="none" w:sz="0" w:space="0" w:color="auto"/>
            <w:right w:val="none" w:sz="0" w:space="0" w:color="auto"/>
          </w:divBdr>
        </w:div>
        <w:div w:id="1633514596">
          <w:marLeft w:val="640"/>
          <w:marRight w:val="0"/>
          <w:marTop w:val="0"/>
          <w:marBottom w:val="0"/>
          <w:divBdr>
            <w:top w:val="none" w:sz="0" w:space="0" w:color="auto"/>
            <w:left w:val="none" w:sz="0" w:space="0" w:color="auto"/>
            <w:bottom w:val="none" w:sz="0" w:space="0" w:color="auto"/>
            <w:right w:val="none" w:sz="0" w:space="0" w:color="auto"/>
          </w:divBdr>
        </w:div>
      </w:divsChild>
    </w:div>
    <w:div w:id="975794038">
      <w:bodyDiv w:val="1"/>
      <w:marLeft w:val="0"/>
      <w:marRight w:val="0"/>
      <w:marTop w:val="0"/>
      <w:marBottom w:val="0"/>
      <w:divBdr>
        <w:top w:val="none" w:sz="0" w:space="0" w:color="auto"/>
        <w:left w:val="none" w:sz="0" w:space="0" w:color="auto"/>
        <w:bottom w:val="none" w:sz="0" w:space="0" w:color="auto"/>
        <w:right w:val="none" w:sz="0" w:space="0" w:color="auto"/>
      </w:divBdr>
      <w:divsChild>
        <w:div w:id="355929175">
          <w:marLeft w:val="640"/>
          <w:marRight w:val="0"/>
          <w:marTop w:val="0"/>
          <w:marBottom w:val="0"/>
          <w:divBdr>
            <w:top w:val="none" w:sz="0" w:space="0" w:color="auto"/>
            <w:left w:val="none" w:sz="0" w:space="0" w:color="auto"/>
            <w:bottom w:val="none" w:sz="0" w:space="0" w:color="auto"/>
            <w:right w:val="none" w:sz="0" w:space="0" w:color="auto"/>
          </w:divBdr>
        </w:div>
        <w:div w:id="1863745187">
          <w:marLeft w:val="640"/>
          <w:marRight w:val="0"/>
          <w:marTop w:val="0"/>
          <w:marBottom w:val="0"/>
          <w:divBdr>
            <w:top w:val="none" w:sz="0" w:space="0" w:color="auto"/>
            <w:left w:val="none" w:sz="0" w:space="0" w:color="auto"/>
            <w:bottom w:val="none" w:sz="0" w:space="0" w:color="auto"/>
            <w:right w:val="none" w:sz="0" w:space="0" w:color="auto"/>
          </w:divBdr>
        </w:div>
        <w:div w:id="1508447156">
          <w:marLeft w:val="640"/>
          <w:marRight w:val="0"/>
          <w:marTop w:val="0"/>
          <w:marBottom w:val="0"/>
          <w:divBdr>
            <w:top w:val="none" w:sz="0" w:space="0" w:color="auto"/>
            <w:left w:val="none" w:sz="0" w:space="0" w:color="auto"/>
            <w:bottom w:val="none" w:sz="0" w:space="0" w:color="auto"/>
            <w:right w:val="none" w:sz="0" w:space="0" w:color="auto"/>
          </w:divBdr>
        </w:div>
        <w:div w:id="1978486174">
          <w:marLeft w:val="640"/>
          <w:marRight w:val="0"/>
          <w:marTop w:val="0"/>
          <w:marBottom w:val="0"/>
          <w:divBdr>
            <w:top w:val="none" w:sz="0" w:space="0" w:color="auto"/>
            <w:left w:val="none" w:sz="0" w:space="0" w:color="auto"/>
            <w:bottom w:val="none" w:sz="0" w:space="0" w:color="auto"/>
            <w:right w:val="none" w:sz="0" w:space="0" w:color="auto"/>
          </w:divBdr>
        </w:div>
        <w:div w:id="967778734">
          <w:marLeft w:val="640"/>
          <w:marRight w:val="0"/>
          <w:marTop w:val="0"/>
          <w:marBottom w:val="0"/>
          <w:divBdr>
            <w:top w:val="none" w:sz="0" w:space="0" w:color="auto"/>
            <w:left w:val="none" w:sz="0" w:space="0" w:color="auto"/>
            <w:bottom w:val="none" w:sz="0" w:space="0" w:color="auto"/>
            <w:right w:val="none" w:sz="0" w:space="0" w:color="auto"/>
          </w:divBdr>
        </w:div>
        <w:div w:id="442194208">
          <w:marLeft w:val="640"/>
          <w:marRight w:val="0"/>
          <w:marTop w:val="0"/>
          <w:marBottom w:val="0"/>
          <w:divBdr>
            <w:top w:val="none" w:sz="0" w:space="0" w:color="auto"/>
            <w:left w:val="none" w:sz="0" w:space="0" w:color="auto"/>
            <w:bottom w:val="none" w:sz="0" w:space="0" w:color="auto"/>
            <w:right w:val="none" w:sz="0" w:space="0" w:color="auto"/>
          </w:divBdr>
        </w:div>
        <w:div w:id="1242641648">
          <w:marLeft w:val="640"/>
          <w:marRight w:val="0"/>
          <w:marTop w:val="0"/>
          <w:marBottom w:val="0"/>
          <w:divBdr>
            <w:top w:val="none" w:sz="0" w:space="0" w:color="auto"/>
            <w:left w:val="none" w:sz="0" w:space="0" w:color="auto"/>
            <w:bottom w:val="none" w:sz="0" w:space="0" w:color="auto"/>
            <w:right w:val="none" w:sz="0" w:space="0" w:color="auto"/>
          </w:divBdr>
        </w:div>
        <w:div w:id="48303617">
          <w:marLeft w:val="640"/>
          <w:marRight w:val="0"/>
          <w:marTop w:val="0"/>
          <w:marBottom w:val="0"/>
          <w:divBdr>
            <w:top w:val="none" w:sz="0" w:space="0" w:color="auto"/>
            <w:left w:val="none" w:sz="0" w:space="0" w:color="auto"/>
            <w:bottom w:val="none" w:sz="0" w:space="0" w:color="auto"/>
            <w:right w:val="none" w:sz="0" w:space="0" w:color="auto"/>
          </w:divBdr>
        </w:div>
      </w:divsChild>
    </w:div>
    <w:div w:id="976687853">
      <w:bodyDiv w:val="1"/>
      <w:marLeft w:val="0"/>
      <w:marRight w:val="0"/>
      <w:marTop w:val="0"/>
      <w:marBottom w:val="0"/>
      <w:divBdr>
        <w:top w:val="none" w:sz="0" w:space="0" w:color="auto"/>
        <w:left w:val="none" w:sz="0" w:space="0" w:color="auto"/>
        <w:bottom w:val="none" w:sz="0" w:space="0" w:color="auto"/>
        <w:right w:val="none" w:sz="0" w:space="0" w:color="auto"/>
      </w:divBdr>
      <w:divsChild>
        <w:div w:id="1457722369">
          <w:marLeft w:val="640"/>
          <w:marRight w:val="0"/>
          <w:marTop w:val="0"/>
          <w:marBottom w:val="0"/>
          <w:divBdr>
            <w:top w:val="none" w:sz="0" w:space="0" w:color="auto"/>
            <w:left w:val="none" w:sz="0" w:space="0" w:color="auto"/>
            <w:bottom w:val="none" w:sz="0" w:space="0" w:color="auto"/>
            <w:right w:val="none" w:sz="0" w:space="0" w:color="auto"/>
          </w:divBdr>
        </w:div>
        <w:div w:id="1862475269">
          <w:marLeft w:val="640"/>
          <w:marRight w:val="0"/>
          <w:marTop w:val="0"/>
          <w:marBottom w:val="0"/>
          <w:divBdr>
            <w:top w:val="none" w:sz="0" w:space="0" w:color="auto"/>
            <w:left w:val="none" w:sz="0" w:space="0" w:color="auto"/>
            <w:bottom w:val="none" w:sz="0" w:space="0" w:color="auto"/>
            <w:right w:val="none" w:sz="0" w:space="0" w:color="auto"/>
          </w:divBdr>
        </w:div>
        <w:div w:id="738863959">
          <w:marLeft w:val="640"/>
          <w:marRight w:val="0"/>
          <w:marTop w:val="0"/>
          <w:marBottom w:val="0"/>
          <w:divBdr>
            <w:top w:val="none" w:sz="0" w:space="0" w:color="auto"/>
            <w:left w:val="none" w:sz="0" w:space="0" w:color="auto"/>
            <w:bottom w:val="none" w:sz="0" w:space="0" w:color="auto"/>
            <w:right w:val="none" w:sz="0" w:space="0" w:color="auto"/>
          </w:divBdr>
        </w:div>
        <w:div w:id="1257639436">
          <w:marLeft w:val="640"/>
          <w:marRight w:val="0"/>
          <w:marTop w:val="0"/>
          <w:marBottom w:val="0"/>
          <w:divBdr>
            <w:top w:val="none" w:sz="0" w:space="0" w:color="auto"/>
            <w:left w:val="none" w:sz="0" w:space="0" w:color="auto"/>
            <w:bottom w:val="none" w:sz="0" w:space="0" w:color="auto"/>
            <w:right w:val="none" w:sz="0" w:space="0" w:color="auto"/>
          </w:divBdr>
        </w:div>
        <w:div w:id="2058159430">
          <w:marLeft w:val="640"/>
          <w:marRight w:val="0"/>
          <w:marTop w:val="0"/>
          <w:marBottom w:val="0"/>
          <w:divBdr>
            <w:top w:val="none" w:sz="0" w:space="0" w:color="auto"/>
            <w:left w:val="none" w:sz="0" w:space="0" w:color="auto"/>
            <w:bottom w:val="none" w:sz="0" w:space="0" w:color="auto"/>
            <w:right w:val="none" w:sz="0" w:space="0" w:color="auto"/>
          </w:divBdr>
        </w:div>
        <w:div w:id="1678340066">
          <w:marLeft w:val="640"/>
          <w:marRight w:val="0"/>
          <w:marTop w:val="0"/>
          <w:marBottom w:val="0"/>
          <w:divBdr>
            <w:top w:val="none" w:sz="0" w:space="0" w:color="auto"/>
            <w:left w:val="none" w:sz="0" w:space="0" w:color="auto"/>
            <w:bottom w:val="none" w:sz="0" w:space="0" w:color="auto"/>
            <w:right w:val="none" w:sz="0" w:space="0" w:color="auto"/>
          </w:divBdr>
        </w:div>
        <w:div w:id="1515921111">
          <w:marLeft w:val="640"/>
          <w:marRight w:val="0"/>
          <w:marTop w:val="0"/>
          <w:marBottom w:val="0"/>
          <w:divBdr>
            <w:top w:val="none" w:sz="0" w:space="0" w:color="auto"/>
            <w:left w:val="none" w:sz="0" w:space="0" w:color="auto"/>
            <w:bottom w:val="none" w:sz="0" w:space="0" w:color="auto"/>
            <w:right w:val="none" w:sz="0" w:space="0" w:color="auto"/>
          </w:divBdr>
        </w:div>
        <w:div w:id="985745290">
          <w:marLeft w:val="640"/>
          <w:marRight w:val="0"/>
          <w:marTop w:val="0"/>
          <w:marBottom w:val="0"/>
          <w:divBdr>
            <w:top w:val="none" w:sz="0" w:space="0" w:color="auto"/>
            <w:left w:val="none" w:sz="0" w:space="0" w:color="auto"/>
            <w:bottom w:val="none" w:sz="0" w:space="0" w:color="auto"/>
            <w:right w:val="none" w:sz="0" w:space="0" w:color="auto"/>
          </w:divBdr>
        </w:div>
        <w:div w:id="318919810">
          <w:marLeft w:val="640"/>
          <w:marRight w:val="0"/>
          <w:marTop w:val="0"/>
          <w:marBottom w:val="0"/>
          <w:divBdr>
            <w:top w:val="none" w:sz="0" w:space="0" w:color="auto"/>
            <w:left w:val="none" w:sz="0" w:space="0" w:color="auto"/>
            <w:bottom w:val="none" w:sz="0" w:space="0" w:color="auto"/>
            <w:right w:val="none" w:sz="0" w:space="0" w:color="auto"/>
          </w:divBdr>
        </w:div>
        <w:div w:id="443813540">
          <w:marLeft w:val="640"/>
          <w:marRight w:val="0"/>
          <w:marTop w:val="0"/>
          <w:marBottom w:val="0"/>
          <w:divBdr>
            <w:top w:val="none" w:sz="0" w:space="0" w:color="auto"/>
            <w:left w:val="none" w:sz="0" w:space="0" w:color="auto"/>
            <w:bottom w:val="none" w:sz="0" w:space="0" w:color="auto"/>
            <w:right w:val="none" w:sz="0" w:space="0" w:color="auto"/>
          </w:divBdr>
        </w:div>
        <w:div w:id="767310197">
          <w:marLeft w:val="640"/>
          <w:marRight w:val="0"/>
          <w:marTop w:val="0"/>
          <w:marBottom w:val="0"/>
          <w:divBdr>
            <w:top w:val="none" w:sz="0" w:space="0" w:color="auto"/>
            <w:left w:val="none" w:sz="0" w:space="0" w:color="auto"/>
            <w:bottom w:val="none" w:sz="0" w:space="0" w:color="auto"/>
            <w:right w:val="none" w:sz="0" w:space="0" w:color="auto"/>
          </w:divBdr>
        </w:div>
        <w:div w:id="1592932813">
          <w:marLeft w:val="640"/>
          <w:marRight w:val="0"/>
          <w:marTop w:val="0"/>
          <w:marBottom w:val="0"/>
          <w:divBdr>
            <w:top w:val="none" w:sz="0" w:space="0" w:color="auto"/>
            <w:left w:val="none" w:sz="0" w:space="0" w:color="auto"/>
            <w:bottom w:val="none" w:sz="0" w:space="0" w:color="auto"/>
            <w:right w:val="none" w:sz="0" w:space="0" w:color="auto"/>
          </w:divBdr>
        </w:div>
        <w:div w:id="67310962">
          <w:marLeft w:val="640"/>
          <w:marRight w:val="0"/>
          <w:marTop w:val="0"/>
          <w:marBottom w:val="0"/>
          <w:divBdr>
            <w:top w:val="none" w:sz="0" w:space="0" w:color="auto"/>
            <w:left w:val="none" w:sz="0" w:space="0" w:color="auto"/>
            <w:bottom w:val="none" w:sz="0" w:space="0" w:color="auto"/>
            <w:right w:val="none" w:sz="0" w:space="0" w:color="auto"/>
          </w:divBdr>
        </w:div>
      </w:divsChild>
    </w:div>
    <w:div w:id="1013187432">
      <w:bodyDiv w:val="1"/>
      <w:marLeft w:val="0"/>
      <w:marRight w:val="0"/>
      <w:marTop w:val="0"/>
      <w:marBottom w:val="0"/>
      <w:divBdr>
        <w:top w:val="none" w:sz="0" w:space="0" w:color="auto"/>
        <w:left w:val="none" w:sz="0" w:space="0" w:color="auto"/>
        <w:bottom w:val="none" w:sz="0" w:space="0" w:color="auto"/>
        <w:right w:val="none" w:sz="0" w:space="0" w:color="auto"/>
      </w:divBdr>
      <w:divsChild>
        <w:div w:id="1790856142">
          <w:marLeft w:val="640"/>
          <w:marRight w:val="0"/>
          <w:marTop w:val="0"/>
          <w:marBottom w:val="0"/>
          <w:divBdr>
            <w:top w:val="none" w:sz="0" w:space="0" w:color="auto"/>
            <w:left w:val="none" w:sz="0" w:space="0" w:color="auto"/>
            <w:bottom w:val="none" w:sz="0" w:space="0" w:color="auto"/>
            <w:right w:val="none" w:sz="0" w:space="0" w:color="auto"/>
          </w:divBdr>
        </w:div>
        <w:div w:id="1263030535">
          <w:marLeft w:val="640"/>
          <w:marRight w:val="0"/>
          <w:marTop w:val="0"/>
          <w:marBottom w:val="0"/>
          <w:divBdr>
            <w:top w:val="none" w:sz="0" w:space="0" w:color="auto"/>
            <w:left w:val="none" w:sz="0" w:space="0" w:color="auto"/>
            <w:bottom w:val="none" w:sz="0" w:space="0" w:color="auto"/>
            <w:right w:val="none" w:sz="0" w:space="0" w:color="auto"/>
          </w:divBdr>
        </w:div>
        <w:div w:id="1172181887">
          <w:marLeft w:val="640"/>
          <w:marRight w:val="0"/>
          <w:marTop w:val="0"/>
          <w:marBottom w:val="0"/>
          <w:divBdr>
            <w:top w:val="none" w:sz="0" w:space="0" w:color="auto"/>
            <w:left w:val="none" w:sz="0" w:space="0" w:color="auto"/>
            <w:bottom w:val="none" w:sz="0" w:space="0" w:color="auto"/>
            <w:right w:val="none" w:sz="0" w:space="0" w:color="auto"/>
          </w:divBdr>
        </w:div>
        <w:div w:id="1655716647">
          <w:marLeft w:val="640"/>
          <w:marRight w:val="0"/>
          <w:marTop w:val="0"/>
          <w:marBottom w:val="0"/>
          <w:divBdr>
            <w:top w:val="none" w:sz="0" w:space="0" w:color="auto"/>
            <w:left w:val="none" w:sz="0" w:space="0" w:color="auto"/>
            <w:bottom w:val="none" w:sz="0" w:space="0" w:color="auto"/>
            <w:right w:val="none" w:sz="0" w:space="0" w:color="auto"/>
          </w:divBdr>
        </w:div>
        <w:div w:id="591670955">
          <w:marLeft w:val="640"/>
          <w:marRight w:val="0"/>
          <w:marTop w:val="0"/>
          <w:marBottom w:val="0"/>
          <w:divBdr>
            <w:top w:val="none" w:sz="0" w:space="0" w:color="auto"/>
            <w:left w:val="none" w:sz="0" w:space="0" w:color="auto"/>
            <w:bottom w:val="none" w:sz="0" w:space="0" w:color="auto"/>
            <w:right w:val="none" w:sz="0" w:space="0" w:color="auto"/>
          </w:divBdr>
        </w:div>
        <w:div w:id="1579632074">
          <w:marLeft w:val="640"/>
          <w:marRight w:val="0"/>
          <w:marTop w:val="0"/>
          <w:marBottom w:val="0"/>
          <w:divBdr>
            <w:top w:val="none" w:sz="0" w:space="0" w:color="auto"/>
            <w:left w:val="none" w:sz="0" w:space="0" w:color="auto"/>
            <w:bottom w:val="none" w:sz="0" w:space="0" w:color="auto"/>
            <w:right w:val="none" w:sz="0" w:space="0" w:color="auto"/>
          </w:divBdr>
        </w:div>
        <w:div w:id="530650844">
          <w:marLeft w:val="640"/>
          <w:marRight w:val="0"/>
          <w:marTop w:val="0"/>
          <w:marBottom w:val="0"/>
          <w:divBdr>
            <w:top w:val="none" w:sz="0" w:space="0" w:color="auto"/>
            <w:left w:val="none" w:sz="0" w:space="0" w:color="auto"/>
            <w:bottom w:val="none" w:sz="0" w:space="0" w:color="auto"/>
            <w:right w:val="none" w:sz="0" w:space="0" w:color="auto"/>
          </w:divBdr>
        </w:div>
        <w:div w:id="1289583735">
          <w:marLeft w:val="640"/>
          <w:marRight w:val="0"/>
          <w:marTop w:val="0"/>
          <w:marBottom w:val="0"/>
          <w:divBdr>
            <w:top w:val="none" w:sz="0" w:space="0" w:color="auto"/>
            <w:left w:val="none" w:sz="0" w:space="0" w:color="auto"/>
            <w:bottom w:val="none" w:sz="0" w:space="0" w:color="auto"/>
            <w:right w:val="none" w:sz="0" w:space="0" w:color="auto"/>
          </w:divBdr>
        </w:div>
        <w:div w:id="48387672">
          <w:marLeft w:val="640"/>
          <w:marRight w:val="0"/>
          <w:marTop w:val="0"/>
          <w:marBottom w:val="0"/>
          <w:divBdr>
            <w:top w:val="none" w:sz="0" w:space="0" w:color="auto"/>
            <w:left w:val="none" w:sz="0" w:space="0" w:color="auto"/>
            <w:bottom w:val="none" w:sz="0" w:space="0" w:color="auto"/>
            <w:right w:val="none" w:sz="0" w:space="0" w:color="auto"/>
          </w:divBdr>
        </w:div>
        <w:div w:id="829442337">
          <w:marLeft w:val="640"/>
          <w:marRight w:val="0"/>
          <w:marTop w:val="0"/>
          <w:marBottom w:val="0"/>
          <w:divBdr>
            <w:top w:val="none" w:sz="0" w:space="0" w:color="auto"/>
            <w:left w:val="none" w:sz="0" w:space="0" w:color="auto"/>
            <w:bottom w:val="none" w:sz="0" w:space="0" w:color="auto"/>
            <w:right w:val="none" w:sz="0" w:space="0" w:color="auto"/>
          </w:divBdr>
        </w:div>
        <w:div w:id="1451244407">
          <w:marLeft w:val="640"/>
          <w:marRight w:val="0"/>
          <w:marTop w:val="0"/>
          <w:marBottom w:val="0"/>
          <w:divBdr>
            <w:top w:val="none" w:sz="0" w:space="0" w:color="auto"/>
            <w:left w:val="none" w:sz="0" w:space="0" w:color="auto"/>
            <w:bottom w:val="none" w:sz="0" w:space="0" w:color="auto"/>
            <w:right w:val="none" w:sz="0" w:space="0" w:color="auto"/>
          </w:divBdr>
        </w:div>
        <w:div w:id="2090808674">
          <w:marLeft w:val="640"/>
          <w:marRight w:val="0"/>
          <w:marTop w:val="0"/>
          <w:marBottom w:val="0"/>
          <w:divBdr>
            <w:top w:val="none" w:sz="0" w:space="0" w:color="auto"/>
            <w:left w:val="none" w:sz="0" w:space="0" w:color="auto"/>
            <w:bottom w:val="none" w:sz="0" w:space="0" w:color="auto"/>
            <w:right w:val="none" w:sz="0" w:space="0" w:color="auto"/>
          </w:divBdr>
        </w:div>
        <w:div w:id="1081872453">
          <w:marLeft w:val="640"/>
          <w:marRight w:val="0"/>
          <w:marTop w:val="0"/>
          <w:marBottom w:val="0"/>
          <w:divBdr>
            <w:top w:val="none" w:sz="0" w:space="0" w:color="auto"/>
            <w:left w:val="none" w:sz="0" w:space="0" w:color="auto"/>
            <w:bottom w:val="none" w:sz="0" w:space="0" w:color="auto"/>
            <w:right w:val="none" w:sz="0" w:space="0" w:color="auto"/>
          </w:divBdr>
        </w:div>
        <w:div w:id="1972056411">
          <w:marLeft w:val="640"/>
          <w:marRight w:val="0"/>
          <w:marTop w:val="0"/>
          <w:marBottom w:val="0"/>
          <w:divBdr>
            <w:top w:val="none" w:sz="0" w:space="0" w:color="auto"/>
            <w:left w:val="none" w:sz="0" w:space="0" w:color="auto"/>
            <w:bottom w:val="none" w:sz="0" w:space="0" w:color="auto"/>
            <w:right w:val="none" w:sz="0" w:space="0" w:color="auto"/>
          </w:divBdr>
        </w:div>
        <w:div w:id="1215771567">
          <w:marLeft w:val="640"/>
          <w:marRight w:val="0"/>
          <w:marTop w:val="0"/>
          <w:marBottom w:val="0"/>
          <w:divBdr>
            <w:top w:val="none" w:sz="0" w:space="0" w:color="auto"/>
            <w:left w:val="none" w:sz="0" w:space="0" w:color="auto"/>
            <w:bottom w:val="none" w:sz="0" w:space="0" w:color="auto"/>
            <w:right w:val="none" w:sz="0" w:space="0" w:color="auto"/>
          </w:divBdr>
        </w:div>
        <w:div w:id="391928550">
          <w:marLeft w:val="640"/>
          <w:marRight w:val="0"/>
          <w:marTop w:val="0"/>
          <w:marBottom w:val="0"/>
          <w:divBdr>
            <w:top w:val="none" w:sz="0" w:space="0" w:color="auto"/>
            <w:left w:val="none" w:sz="0" w:space="0" w:color="auto"/>
            <w:bottom w:val="none" w:sz="0" w:space="0" w:color="auto"/>
            <w:right w:val="none" w:sz="0" w:space="0" w:color="auto"/>
          </w:divBdr>
        </w:div>
        <w:div w:id="1968655609">
          <w:marLeft w:val="640"/>
          <w:marRight w:val="0"/>
          <w:marTop w:val="0"/>
          <w:marBottom w:val="0"/>
          <w:divBdr>
            <w:top w:val="none" w:sz="0" w:space="0" w:color="auto"/>
            <w:left w:val="none" w:sz="0" w:space="0" w:color="auto"/>
            <w:bottom w:val="none" w:sz="0" w:space="0" w:color="auto"/>
            <w:right w:val="none" w:sz="0" w:space="0" w:color="auto"/>
          </w:divBdr>
        </w:div>
        <w:div w:id="1763378760">
          <w:marLeft w:val="640"/>
          <w:marRight w:val="0"/>
          <w:marTop w:val="0"/>
          <w:marBottom w:val="0"/>
          <w:divBdr>
            <w:top w:val="none" w:sz="0" w:space="0" w:color="auto"/>
            <w:left w:val="none" w:sz="0" w:space="0" w:color="auto"/>
            <w:bottom w:val="none" w:sz="0" w:space="0" w:color="auto"/>
            <w:right w:val="none" w:sz="0" w:space="0" w:color="auto"/>
          </w:divBdr>
        </w:div>
        <w:div w:id="1392073083">
          <w:marLeft w:val="640"/>
          <w:marRight w:val="0"/>
          <w:marTop w:val="0"/>
          <w:marBottom w:val="0"/>
          <w:divBdr>
            <w:top w:val="none" w:sz="0" w:space="0" w:color="auto"/>
            <w:left w:val="none" w:sz="0" w:space="0" w:color="auto"/>
            <w:bottom w:val="none" w:sz="0" w:space="0" w:color="auto"/>
            <w:right w:val="none" w:sz="0" w:space="0" w:color="auto"/>
          </w:divBdr>
        </w:div>
        <w:div w:id="1667707102">
          <w:marLeft w:val="640"/>
          <w:marRight w:val="0"/>
          <w:marTop w:val="0"/>
          <w:marBottom w:val="0"/>
          <w:divBdr>
            <w:top w:val="none" w:sz="0" w:space="0" w:color="auto"/>
            <w:left w:val="none" w:sz="0" w:space="0" w:color="auto"/>
            <w:bottom w:val="none" w:sz="0" w:space="0" w:color="auto"/>
            <w:right w:val="none" w:sz="0" w:space="0" w:color="auto"/>
          </w:divBdr>
        </w:div>
        <w:div w:id="1297183848">
          <w:marLeft w:val="640"/>
          <w:marRight w:val="0"/>
          <w:marTop w:val="0"/>
          <w:marBottom w:val="0"/>
          <w:divBdr>
            <w:top w:val="none" w:sz="0" w:space="0" w:color="auto"/>
            <w:left w:val="none" w:sz="0" w:space="0" w:color="auto"/>
            <w:bottom w:val="none" w:sz="0" w:space="0" w:color="auto"/>
            <w:right w:val="none" w:sz="0" w:space="0" w:color="auto"/>
          </w:divBdr>
        </w:div>
        <w:div w:id="1513644756">
          <w:marLeft w:val="640"/>
          <w:marRight w:val="0"/>
          <w:marTop w:val="0"/>
          <w:marBottom w:val="0"/>
          <w:divBdr>
            <w:top w:val="none" w:sz="0" w:space="0" w:color="auto"/>
            <w:left w:val="none" w:sz="0" w:space="0" w:color="auto"/>
            <w:bottom w:val="none" w:sz="0" w:space="0" w:color="auto"/>
            <w:right w:val="none" w:sz="0" w:space="0" w:color="auto"/>
          </w:divBdr>
        </w:div>
        <w:div w:id="455292654">
          <w:marLeft w:val="640"/>
          <w:marRight w:val="0"/>
          <w:marTop w:val="0"/>
          <w:marBottom w:val="0"/>
          <w:divBdr>
            <w:top w:val="none" w:sz="0" w:space="0" w:color="auto"/>
            <w:left w:val="none" w:sz="0" w:space="0" w:color="auto"/>
            <w:bottom w:val="none" w:sz="0" w:space="0" w:color="auto"/>
            <w:right w:val="none" w:sz="0" w:space="0" w:color="auto"/>
          </w:divBdr>
        </w:div>
        <w:div w:id="411781823">
          <w:marLeft w:val="640"/>
          <w:marRight w:val="0"/>
          <w:marTop w:val="0"/>
          <w:marBottom w:val="0"/>
          <w:divBdr>
            <w:top w:val="none" w:sz="0" w:space="0" w:color="auto"/>
            <w:left w:val="none" w:sz="0" w:space="0" w:color="auto"/>
            <w:bottom w:val="none" w:sz="0" w:space="0" w:color="auto"/>
            <w:right w:val="none" w:sz="0" w:space="0" w:color="auto"/>
          </w:divBdr>
        </w:div>
        <w:div w:id="48966790">
          <w:marLeft w:val="640"/>
          <w:marRight w:val="0"/>
          <w:marTop w:val="0"/>
          <w:marBottom w:val="0"/>
          <w:divBdr>
            <w:top w:val="none" w:sz="0" w:space="0" w:color="auto"/>
            <w:left w:val="none" w:sz="0" w:space="0" w:color="auto"/>
            <w:bottom w:val="none" w:sz="0" w:space="0" w:color="auto"/>
            <w:right w:val="none" w:sz="0" w:space="0" w:color="auto"/>
          </w:divBdr>
        </w:div>
        <w:div w:id="1497259156">
          <w:marLeft w:val="640"/>
          <w:marRight w:val="0"/>
          <w:marTop w:val="0"/>
          <w:marBottom w:val="0"/>
          <w:divBdr>
            <w:top w:val="none" w:sz="0" w:space="0" w:color="auto"/>
            <w:left w:val="none" w:sz="0" w:space="0" w:color="auto"/>
            <w:bottom w:val="none" w:sz="0" w:space="0" w:color="auto"/>
            <w:right w:val="none" w:sz="0" w:space="0" w:color="auto"/>
          </w:divBdr>
        </w:div>
        <w:div w:id="1656301406">
          <w:marLeft w:val="640"/>
          <w:marRight w:val="0"/>
          <w:marTop w:val="0"/>
          <w:marBottom w:val="0"/>
          <w:divBdr>
            <w:top w:val="none" w:sz="0" w:space="0" w:color="auto"/>
            <w:left w:val="none" w:sz="0" w:space="0" w:color="auto"/>
            <w:bottom w:val="none" w:sz="0" w:space="0" w:color="auto"/>
            <w:right w:val="none" w:sz="0" w:space="0" w:color="auto"/>
          </w:divBdr>
        </w:div>
        <w:div w:id="128713770">
          <w:marLeft w:val="640"/>
          <w:marRight w:val="0"/>
          <w:marTop w:val="0"/>
          <w:marBottom w:val="0"/>
          <w:divBdr>
            <w:top w:val="none" w:sz="0" w:space="0" w:color="auto"/>
            <w:left w:val="none" w:sz="0" w:space="0" w:color="auto"/>
            <w:bottom w:val="none" w:sz="0" w:space="0" w:color="auto"/>
            <w:right w:val="none" w:sz="0" w:space="0" w:color="auto"/>
          </w:divBdr>
        </w:div>
        <w:div w:id="338121616">
          <w:marLeft w:val="640"/>
          <w:marRight w:val="0"/>
          <w:marTop w:val="0"/>
          <w:marBottom w:val="0"/>
          <w:divBdr>
            <w:top w:val="none" w:sz="0" w:space="0" w:color="auto"/>
            <w:left w:val="none" w:sz="0" w:space="0" w:color="auto"/>
            <w:bottom w:val="none" w:sz="0" w:space="0" w:color="auto"/>
            <w:right w:val="none" w:sz="0" w:space="0" w:color="auto"/>
          </w:divBdr>
        </w:div>
        <w:div w:id="1936554383">
          <w:marLeft w:val="640"/>
          <w:marRight w:val="0"/>
          <w:marTop w:val="0"/>
          <w:marBottom w:val="0"/>
          <w:divBdr>
            <w:top w:val="none" w:sz="0" w:space="0" w:color="auto"/>
            <w:left w:val="none" w:sz="0" w:space="0" w:color="auto"/>
            <w:bottom w:val="none" w:sz="0" w:space="0" w:color="auto"/>
            <w:right w:val="none" w:sz="0" w:space="0" w:color="auto"/>
          </w:divBdr>
        </w:div>
        <w:div w:id="2053918360">
          <w:marLeft w:val="640"/>
          <w:marRight w:val="0"/>
          <w:marTop w:val="0"/>
          <w:marBottom w:val="0"/>
          <w:divBdr>
            <w:top w:val="none" w:sz="0" w:space="0" w:color="auto"/>
            <w:left w:val="none" w:sz="0" w:space="0" w:color="auto"/>
            <w:bottom w:val="none" w:sz="0" w:space="0" w:color="auto"/>
            <w:right w:val="none" w:sz="0" w:space="0" w:color="auto"/>
          </w:divBdr>
        </w:div>
        <w:div w:id="945503828">
          <w:marLeft w:val="640"/>
          <w:marRight w:val="0"/>
          <w:marTop w:val="0"/>
          <w:marBottom w:val="0"/>
          <w:divBdr>
            <w:top w:val="none" w:sz="0" w:space="0" w:color="auto"/>
            <w:left w:val="none" w:sz="0" w:space="0" w:color="auto"/>
            <w:bottom w:val="none" w:sz="0" w:space="0" w:color="auto"/>
            <w:right w:val="none" w:sz="0" w:space="0" w:color="auto"/>
          </w:divBdr>
        </w:div>
        <w:div w:id="1235046825">
          <w:marLeft w:val="640"/>
          <w:marRight w:val="0"/>
          <w:marTop w:val="0"/>
          <w:marBottom w:val="0"/>
          <w:divBdr>
            <w:top w:val="none" w:sz="0" w:space="0" w:color="auto"/>
            <w:left w:val="none" w:sz="0" w:space="0" w:color="auto"/>
            <w:bottom w:val="none" w:sz="0" w:space="0" w:color="auto"/>
            <w:right w:val="none" w:sz="0" w:space="0" w:color="auto"/>
          </w:divBdr>
        </w:div>
        <w:div w:id="1037201946">
          <w:marLeft w:val="640"/>
          <w:marRight w:val="0"/>
          <w:marTop w:val="0"/>
          <w:marBottom w:val="0"/>
          <w:divBdr>
            <w:top w:val="none" w:sz="0" w:space="0" w:color="auto"/>
            <w:left w:val="none" w:sz="0" w:space="0" w:color="auto"/>
            <w:bottom w:val="none" w:sz="0" w:space="0" w:color="auto"/>
            <w:right w:val="none" w:sz="0" w:space="0" w:color="auto"/>
          </w:divBdr>
        </w:div>
        <w:div w:id="320934080">
          <w:marLeft w:val="640"/>
          <w:marRight w:val="0"/>
          <w:marTop w:val="0"/>
          <w:marBottom w:val="0"/>
          <w:divBdr>
            <w:top w:val="none" w:sz="0" w:space="0" w:color="auto"/>
            <w:left w:val="none" w:sz="0" w:space="0" w:color="auto"/>
            <w:bottom w:val="none" w:sz="0" w:space="0" w:color="auto"/>
            <w:right w:val="none" w:sz="0" w:space="0" w:color="auto"/>
          </w:divBdr>
        </w:div>
        <w:div w:id="1458062764">
          <w:marLeft w:val="640"/>
          <w:marRight w:val="0"/>
          <w:marTop w:val="0"/>
          <w:marBottom w:val="0"/>
          <w:divBdr>
            <w:top w:val="none" w:sz="0" w:space="0" w:color="auto"/>
            <w:left w:val="none" w:sz="0" w:space="0" w:color="auto"/>
            <w:bottom w:val="none" w:sz="0" w:space="0" w:color="auto"/>
            <w:right w:val="none" w:sz="0" w:space="0" w:color="auto"/>
          </w:divBdr>
        </w:div>
        <w:div w:id="1362633227">
          <w:marLeft w:val="640"/>
          <w:marRight w:val="0"/>
          <w:marTop w:val="0"/>
          <w:marBottom w:val="0"/>
          <w:divBdr>
            <w:top w:val="none" w:sz="0" w:space="0" w:color="auto"/>
            <w:left w:val="none" w:sz="0" w:space="0" w:color="auto"/>
            <w:bottom w:val="none" w:sz="0" w:space="0" w:color="auto"/>
            <w:right w:val="none" w:sz="0" w:space="0" w:color="auto"/>
          </w:divBdr>
        </w:div>
        <w:div w:id="1896163766">
          <w:marLeft w:val="640"/>
          <w:marRight w:val="0"/>
          <w:marTop w:val="0"/>
          <w:marBottom w:val="0"/>
          <w:divBdr>
            <w:top w:val="none" w:sz="0" w:space="0" w:color="auto"/>
            <w:left w:val="none" w:sz="0" w:space="0" w:color="auto"/>
            <w:bottom w:val="none" w:sz="0" w:space="0" w:color="auto"/>
            <w:right w:val="none" w:sz="0" w:space="0" w:color="auto"/>
          </w:divBdr>
        </w:div>
        <w:div w:id="332420197">
          <w:marLeft w:val="640"/>
          <w:marRight w:val="0"/>
          <w:marTop w:val="0"/>
          <w:marBottom w:val="0"/>
          <w:divBdr>
            <w:top w:val="none" w:sz="0" w:space="0" w:color="auto"/>
            <w:left w:val="none" w:sz="0" w:space="0" w:color="auto"/>
            <w:bottom w:val="none" w:sz="0" w:space="0" w:color="auto"/>
            <w:right w:val="none" w:sz="0" w:space="0" w:color="auto"/>
          </w:divBdr>
        </w:div>
      </w:divsChild>
    </w:div>
    <w:div w:id="1027026247">
      <w:bodyDiv w:val="1"/>
      <w:marLeft w:val="0"/>
      <w:marRight w:val="0"/>
      <w:marTop w:val="0"/>
      <w:marBottom w:val="0"/>
      <w:divBdr>
        <w:top w:val="none" w:sz="0" w:space="0" w:color="auto"/>
        <w:left w:val="none" w:sz="0" w:space="0" w:color="auto"/>
        <w:bottom w:val="none" w:sz="0" w:space="0" w:color="auto"/>
        <w:right w:val="none" w:sz="0" w:space="0" w:color="auto"/>
      </w:divBdr>
      <w:divsChild>
        <w:div w:id="1712992787">
          <w:marLeft w:val="640"/>
          <w:marRight w:val="0"/>
          <w:marTop w:val="0"/>
          <w:marBottom w:val="0"/>
          <w:divBdr>
            <w:top w:val="none" w:sz="0" w:space="0" w:color="auto"/>
            <w:left w:val="none" w:sz="0" w:space="0" w:color="auto"/>
            <w:bottom w:val="none" w:sz="0" w:space="0" w:color="auto"/>
            <w:right w:val="none" w:sz="0" w:space="0" w:color="auto"/>
          </w:divBdr>
        </w:div>
        <w:div w:id="707730136">
          <w:marLeft w:val="640"/>
          <w:marRight w:val="0"/>
          <w:marTop w:val="0"/>
          <w:marBottom w:val="0"/>
          <w:divBdr>
            <w:top w:val="none" w:sz="0" w:space="0" w:color="auto"/>
            <w:left w:val="none" w:sz="0" w:space="0" w:color="auto"/>
            <w:bottom w:val="none" w:sz="0" w:space="0" w:color="auto"/>
            <w:right w:val="none" w:sz="0" w:space="0" w:color="auto"/>
          </w:divBdr>
        </w:div>
        <w:div w:id="1797142911">
          <w:marLeft w:val="640"/>
          <w:marRight w:val="0"/>
          <w:marTop w:val="0"/>
          <w:marBottom w:val="0"/>
          <w:divBdr>
            <w:top w:val="none" w:sz="0" w:space="0" w:color="auto"/>
            <w:left w:val="none" w:sz="0" w:space="0" w:color="auto"/>
            <w:bottom w:val="none" w:sz="0" w:space="0" w:color="auto"/>
            <w:right w:val="none" w:sz="0" w:space="0" w:color="auto"/>
          </w:divBdr>
        </w:div>
        <w:div w:id="1470709694">
          <w:marLeft w:val="640"/>
          <w:marRight w:val="0"/>
          <w:marTop w:val="0"/>
          <w:marBottom w:val="0"/>
          <w:divBdr>
            <w:top w:val="none" w:sz="0" w:space="0" w:color="auto"/>
            <w:left w:val="none" w:sz="0" w:space="0" w:color="auto"/>
            <w:bottom w:val="none" w:sz="0" w:space="0" w:color="auto"/>
            <w:right w:val="none" w:sz="0" w:space="0" w:color="auto"/>
          </w:divBdr>
        </w:div>
        <w:div w:id="2113088373">
          <w:marLeft w:val="640"/>
          <w:marRight w:val="0"/>
          <w:marTop w:val="0"/>
          <w:marBottom w:val="0"/>
          <w:divBdr>
            <w:top w:val="none" w:sz="0" w:space="0" w:color="auto"/>
            <w:left w:val="none" w:sz="0" w:space="0" w:color="auto"/>
            <w:bottom w:val="none" w:sz="0" w:space="0" w:color="auto"/>
            <w:right w:val="none" w:sz="0" w:space="0" w:color="auto"/>
          </w:divBdr>
        </w:div>
      </w:divsChild>
    </w:div>
    <w:div w:id="1035740455">
      <w:bodyDiv w:val="1"/>
      <w:marLeft w:val="0"/>
      <w:marRight w:val="0"/>
      <w:marTop w:val="0"/>
      <w:marBottom w:val="0"/>
      <w:divBdr>
        <w:top w:val="none" w:sz="0" w:space="0" w:color="auto"/>
        <w:left w:val="none" w:sz="0" w:space="0" w:color="auto"/>
        <w:bottom w:val="none" w:sz="0" w:space="0" w:color="auto"/>
        <w:right w:val="none" w:sz="0" w:space="0" w:color="auto"/>
      </w:divBdr>
      <w:divsChild>
        <w:div w:id="157965481">
          <w:marLeft w:val="640"/>
          <w:marRight w:val="0"/>
          <w:marTop w:val="0"/>
          <w:marBottom w:val="0"/>
          <w:divBdr>
            <w:top w:val="none" w:sz="0" w:space="0" w:color="auto"/>
            <w:left w:val="none" w:sz="0" w:space="0" w:color="auto"/>
            <w:bottom w:val="none" w:sz="0" w:space="0" w:color="auto"/>
            <w:right w:val="none" w:sz="0" w:space="0" w:color="auto"/>
          </w:divBdr>
        </w:div>
        <w:div w:id="1712343039">
          <w:marLeft w:val="640"/>
          <w:marRight w:val="0"/>
          <w:marTop w:val="0"/>
          <w:marBottom w:val="0"/>
          <w:divBdr>
            <w:top w:val="none" w:sz="0" w:space="0" w:color="auto"/>
            <w:left w:val="none" w:sz="0" w:space="0" w:color="auto"/>
            <w:bottom w:val="none" w:sz="0" w:space="0" w:color="auto"/>
            <w:right w:val="none" w:sz="0" w:space="0" w:color="auto"/>
          </w:divBdr>
        </w:div>
        <w:div w:id="518198064">
          <w:marLeft w:val="640"/>
          <w:marRight w:val="0"/>
          <w:marTop w:val="0"/>
          <w:marBottom w:val="0"/>
          <w:divBdr>
            <w:top w:val="none" w:sz="0" w:space="0" w:color="auto"/>
            <w:left w:val="none" w:sz="0" w:space="0" w:color="auto"/>
            <w:bottom w:val="none" w:sz="0" w:space="0" w:color="auto"/>
            <w:right w:val="none" w:sz="0" w:space="0" w:color="auto"/>
          </w:divBdr>
        </w:div>
        <w:div w:id="952177811">
          <w:marLeft w:val="640"/>
          <w:marRight w:val="0"/>
          <w:marTop w:val="0"/>
          <w:marBottom w:val="0"/>
          <w:divBdr>
            <w:top w:val="none" w:sz="0" w:space="0" w:color="auto"/>
            <w:left w:val="none" w:sz="0" w:space="0" w:color="auto"/>
            <w:bottom w:val="none" w:sz="0" w:space="0" w:color="auto"/>
            <w:right w:val="none" w:sz="0" w:space="0" w:color="auto"/>
          </w:divBdr>
        </w:div>
        <w:div w:id="1199663555">
          <w:marLeft w:val="640"/>
          <w:marRight w:val="0"/>
          <w:marTop w:val="0"/>
          <w:marBottom w:val="0"/>
          <w:divBdr>
            <w:top w:val="none" w:sz="0" w:space="0" w:color="auto"/>
            <w:left w:val="none" w:sz="0" w:space="0" w:color="auto"/>
            <w:bottom w:val="none" w:sz="0" w:space="0" w:color="auto"/>
            <w:right w:val="none" w:sz="0" w:space="0" w:color="auto"/>
          </w:divBdr>
        </w:div>
        <w:div w:id="1990207251">
          <w:marLeft w:val="640"/>
          <w:marRight w:val="0"/>
          <w:marTop w:val="0"/>
          <w:marBottom w:val="0"/>
          <w:divBdr>
            <w:top w:val="none" w:sz="0" w:space="0" w:color="auto"/>
            <w:left w:val="none" w:sz="0" w:space="0" w:color="auto"/>
            <w:bottom w:val="none" w:sz="0" w:space="0" w:color="auto"/>
            <w:right w:val="none" w:sz="0" w:space="0" w:color="auto"/>
          </w:divBdr>
        </w:div>
        <w:div w:id="184826536">
          <w:marLeft w:val="640"/>
          <w:marRight w:val="0"/>
          <w:marTop w:val="0"/>
          <w:marBottom w:val="0"/>
          <w:divBdr>
            <w:top w:val="none" w:sz="0" w:space="0" w:color="auto"/>
            <w:left w:val="none" w:sz="0" w:space="0" w:color="auto"/>
            <w:bottom w:val="none" w:sz="0" w:space="0" w:color="auto"/>
            <w:right w:val="none" w:sz="0" w:space="0" w:color="auto"/>
          </w:divBdr>
        </w:div>
        <w:div w:id="1203136091">
          <w:marLeft w:val="640"/>
          <w:marRight w:val="0"/>
          <w:marTop w:val="0"/>
          <w:marBottom w:val="0"/>
          <w:divBdr>
            <w:top w:val="none" w:sz="0" w:space="0" w:color="auto"/>
            <w:left w:val="none" w:sz="0" w:space="0" w:color="auto"/>
            <w:bottom w:val="none" w:sz="0" w:space="0" w:color="auto"/>
            <w:right w:val="none" w:sz="0" w:space="0" w:color="auto"/>
          </w:divBdr>
        </w:div>
        <w:div w:id="1180965684">
          <w:marLeft w:val="640"/>
          <w:marRight w:val="0"/>
          <w:marTop w:val="0"/>
          <w:marBottom w:val="0"/>
          <w:divBdr>
            <w:top w:val="none" w:sz="0" w:space="0" w:color="auto"/>
            <w:left w:val="none" w:sz="0" w:space="0" w:color="auto"/>
            <w:bottom w:val="none" w:sz="0" w:space="0" w:color="auto"/>
            <w:right w:val="none" w:sz="0" w:space="0" w:color="auto"/>
          </w:divBdr>
        </w:div>
        <w:div w:id="719670549">
          <w:marLeft w:val="640"/>
          <w:marRight w:val="0"/>
          <w:marTop w:val="0"/>
          <w:marBottom w:val="0"/>
          <w:divBdr>
            <w:top w:val="none" w:sz="0" w:space="0" w:color="auto"/>
            <w:left w:val="none" w:sz="0" w:space="0" w:color="auto"/>
            <w:bottom w:val="none" w:sz="0" w:space="0" w:color="auto"/>
            <w:right w:val="none" w:sz="0" w:space="0" w:color="auto"/>
          </w:divBdr>
        </w:div>
        <w:div w:id="1279987174">
          <w:marLeft w:val="640"/>
          <w:marRight w:val="0"/>
          <w:marTop w:val="0"/>
          <w:marBottom w:val="0"/>
          <w:divBdr>
            <w:top w:val="none" w:sz="0" w:space="0" w:color="auto"/>
            <w:left w:val="none" w:sz="0" w:space="0" w:color="auto"/>
            <w:bottom w:val="none" w:sz="0" w:space="0" w:color="auto"/>
            <w:right w:val="none" w:sz="0" w:space="0" w:color="auto"/>
          </w:divBdr>
        </w:div>
        <w:div w:id="1167596772">
          <w:marLeft w:val="640"/>
          <w:marRight w:val="0"/>
          <w:marTop w:val="0"/>
          <w:marBottom w:val="0"/>
          <w:divBdr>
            <w:top w:val="none" w:sz="0" w:space="0" w:color="auto"/>
            <w:left w:val="none" w:sz="0" w:space="0" w:color="auto"/>
            <w:bottom w:val="none" w:sz="0" w:space="0" w:color="auto"/>
            <w:right w:val="none" w:sz="0" w:space="0" w:color="auto"/>
          </w:divBdr>
        </w:div>
        <w:div w:id="1619097545">
          <w:marLeft w:val="640"/>
          <w:marRight w:val="0"/>
          <w:marTop w:val="0"/>
          <w:marBottom w:val="0"/>
          <w:divBdr>
            <w:top w:val="none" w:sz="0" w:space="0" w:color="auto"/>
            <w:left w:val="none" w:sz="0" w:space="0" w:color="auto"/>
            <w:bottom w:val="none" w:sz="0" w:space="0" w:color="auto"/>
            <w:right w:val="none" w:sz="0" w:space="0" w:color="auto"/>
          </w:divBdr>
        </w:div>
        <w:div w:id="7222143">
          <w:marLeft w:val="640"/>
          <w:marRight w:val="0"/>
          <w:marTop w:val="0"/>
          <w:marBottom w:val="0"/>
          <w:divBdr>
            <w:top w:val="none" w:sz="0" w:space="0" w:color="auto"/>
            <w:left w:val="none" w:sz="0" w:space="0" w:color="auto"/>
            <w:bottom w:val="none" w:sz="0" w:space="0" w:color="auto"/>
            <w:right w:val="none" w:sz="0" w:space="0" w:color="auto"/>
          </w:divBdr>
        </w:div>
        <w:div w:id="796069134">
          <w:marLeft w:val="640"/>
          <w:marRight w:val="0"/>
          <w:marTop w:val="0"/>
          <w:marBottom w:val="0"/>
          <w:divBdr>
            <w:top w:val="none" w:sz="0" w:space="0" w:color="auto"/>
            <w:left w:val="none" w:sz="0" w:space="0" w:color="auto"/>
            <w:bottom w:val="none" w:sz="0" w:space="0" w:color="auto"/>
            <w:right w:val="none" w:sz="0" w:space="0" w:color="auto"/>
          </w:divBdr>
        </w:div>
        <w:div w:id="1369067841">
          <w:marLeft w:val="640"/>
          <w:marRight w:val="0"/>
          <w:marTop w:val="0"/>
          <w:marBottom w:val="0"/>
          <w:divBdr>
            <w:top w:val="none" w:sz="0" w:space="0" w:color="auto"/>
            <w:left w:val="none" w:sz="0" w:space="0" w:color="auto"/>
            <w:bottom w:val="none" w:sz="0" w:space="0" w:color="auto"/>
            <w:right w:val="none" w:sz="0" w:space="0" w:color="auto"/>
          </w:divBdr>
        </w:div>
        <w:div w:id="972635280">
          <w:marLeft w:val="640"/>
          <w:marRight w:val="0"/>
          <w:marTop w:val="0"/>
          <w:marBottom w:val="0"/>
          <w:divBdr>
            <w:top w:val="none" w:sz="0" w:space="0" w:color="auto"/>
            <w:left w:val="none" w:sz="0" w:space="0" w:color="auto"/>
            <w:bottom w:val="none" w:sz="0" w:space="0" w:color="auto"/>
            <w:right w:val="none" w:sz="0" w:space="0" w:color="auto"/>
          </w:divBdr>
        </w:div>
        <w:div w:id="1992174221">
          <w:marLeft w:val="640"/>
          <w:marRight w:val="0"/>
          <w:marTop w:val="0"/>
          <w:marBottom w:val="0"/>
          <w:divBdr>
            <w:top w:val="none" w:sz="0" w:space="0" w:color="auto"/>
            <w:left w:val="none" w:sz="0" w:space="0" w:color="auto"/>
            <w:bottom w:val="none" w:sz="0" w:space="0" w:color="auto"/>
            <w:right w:val="none" w:sz="0" w:space="0" w:color="auto"/>
          </w:divBdr>
        </w:div>
        <w:div w:id="163739780">
          <w:marLeft w:val="640"/>
          <w:marRight w:val="0"/>
          <w:marTop w:val="0"/>
          <w:marBottom w:val="0"/>
          <w:divBdr>
            <w:top w:val="none" w:sz="0" w:space="0" w:color="auto"/>
            <w:left w:val="none" w:sz="0" w:space="0" w:color="auto"/>
            <w:bottom w:val="none" w:sz="0" w:space="0" w:color="auto"/>
            <w:right w:val="none" w:sz="0" w:space="0" w:color="auto"/>
          </w:divBdr>
        </w:div>
        <w:div w:id="506406692">
          <w:marLeft w:val="640"/>
          <w:marRight w:val="0"/>
          <w:marTop w:val="0"/>
          <w:marBottom w:val="0"/>
          <w:divBdr>
            <w:top w:val="none" w:sz="0" w:space="0" w:color="auto"/>
            <w:left w:val="none" w:sz="0" w:space="0" w:color="auto"/>
            <w:bottom w:val="none" w:sz="0" w:space="0" w:color="auto"/>
            <w:right w:val="none" w:sz="0" w:space="0" w:color="auto"/>
          </w:divBdr>
        </w:div>
        <w:div w:id="616646628">
          <w:marLeft w:val="640"/>
          <w:marRight w:val="0"/>
          <w:marTop w:val="0"/>
          <w:marBottom w:val="0"/>
          <w:divBdr>
            <w:top w:val="none" w:sz="0" w:space="0" w:color="auto"/>
            <w:left w:val="none" w:sz="0" w:space="0" w:color="auto"/>
            <w:bottom w:val="none" w:sz="0" w:space="0" w:color="auto"/>
            <w:right w:val="none" w:sz="0" w:space="0" w:color="auto"/>
          </w:divBdr>
        </w:div>
        <w:div w:id="476186592">
          <w:marLeft w:val="640"/>
          <w:marRight w:val="0"/>
          <w:marTop w:val="0"/>
          <w:marBottom w:val="0"/>
          <w:divBdr>
            <w:top w:val="none" w:sz="0" w:space="0" w:color="auto"/>
            <w:left w:val="none" w:sz="0" w:space="0" w:color="auto"/>
            <w:bottom w:val="none" w:sz="0" w:space="0" w:color="auto"/>
            <w:right w:val="none" w:sz="0" w:space="0" w:color="auto"/>
          </w:divBdr>
        </w:div>
        <w:div w:id="548148144">
          <w:marLeft w:val="640"/>
          <w:marRight w:val="0"/>
          <w:marTop w:val="0"/>
          <w:marBottom w:val="0"/>
          <w:divBdr>
            <w:top w:val="none" w:sz="0" w:space="0" w:color="auto"/>
            <w:left w:val="none" w:sz="0" w:space="0" w:color="auto"/>
            <w:bottom w:val="none" w:sz="0" w:space="0" w:color="auto"/>
            <w:right w:val="none" w:sz="0" w:space="0" w:color="auto"/>
          </w:divBdr>
        </w:div>
        <w:div w:id="1704359557">
          <w:marLeft w:val="640"/>
          <w:marRight w:val="0"/>
          <w:marTop w:val="0"/>
          <w:marBottom w:val="0"/>
          <w:divBdr>
            <w:top w:val="none" w:sz="0" w:space="0" w:color="auto"/>
            <w:left w:val="none" w:sz="0" w:space="0" w:color="auto"/>
            <w:bottom w:val="none" w:sz="0" w:space="0" w:color="auto"/>
            <w:right w:val="none" w:sz="0" w:space="0" w:color="auto"/>
          </w:divBdr>
        </w:div>
        <w:div w:id="1694069049">
          <w:marLeft w:val="640"/>
          <w:marRight w:val="0"/>
          <w:marTop w:val="0"/>
          <w:marBottom w:val="0"/>
          <w:divBdr>
            <w:top w:val="none" w:sz="0" w:space="0" w:color="auto"/>
            <w:left w:val="none" w:sz="0" w:space="0" w:color="auto"/>
            <w:bottom w:val="none" w:sz="0" w:space="0" w:color="auto"/>
            <w:right w:val="none" w:sz="0" w:space="0" w:color="auto"/>
          </w:divBdr>
        </w:div>
      </w:divsChild>
    </w:div>
    <w:div w:id="1037900113">
      <w:bodyDiv w:val="1"/>
      <w:marLeft w:val="0"/>
      <w:marRight w:val="0"/>
      <w:marTop w:val="0"/>
      <w:marBottom w:val="0"/>
      <w:divBdr>
        <w:top w:val="none" w:sz="0" w:space="0" w:color="auto"/>
        <w:left w:val="none" w:sz="0" w:space="0" w:color="auto"/>
        <w:bottom w:val="none" w:sz="0" w:space="0" w:color="auto"/>
        <w:right w:val="none" w:sz="0" w:space="0" w:color="auto"/>
      </w:divBdr>
      <w:divsChild>
        <w:div w:id="1780684792">
          <w:marLeft w:val="640"/>
          <w:marRight w:val="0"/>
          <w:marTop w:val="0"/>
          <w:marBottom w:val="0"/>
          <w:divBdr>
            <w:top w:val="none" w:sz="0" w:space="0" w:color="auto"/>
            <w:left w:val="none" w:sz="0" w:space="0" w:color="auto"/>
            <w:bottom w:val="none" w:sz="0" w:space="0" w:color="auto"/>
            <w:right w:val="none" w:sz="0" w:space="0" w:color="auto"/>
          </w:divBdr>
        </w:div>
        <w:div w:id="1509052156">
          <w:marLeft w:val="640"/>
          <w:marRight w:val="0"/>
          <w:marTop w:val="0"/>
          <w:marBottom w:val="0"/>
          <w:divBdr>
            <w:top w:val="none" w:sz="0" w:space="0" w:color="auto"/>
            <w:left w:val="none" w:sz="0" w:space="0" w:color="auto"/>
            <w:bottom w:val="none" w:sz="0" w:space="0" w:color="auto"/>
            <w:right w:val="none" w:sz="0" w:space="0" w:color="auto"/>
          </w:divBdr>
        </w:div>
        <w:div w:id="971130836">
          <w:marLeft w:val="640"/>
          <w:marRight w:val="0"/>
          <w:marTop w:val="0"/>
          <w:marBottom w:val="0"/>
          <w:divBdr>
            <w:top w:val="none" w:sz="0" w:space="0" w:color="auto"/>
            <w:left w:val="none" w:sz="0" w:space="0" w:color="auto"/>
            <w:bottom w:val="none" w:sz="0" w:space="0" w:color="auto"/>
            <w:right w:val="none" w:sz="0" w:space="0" w:color="auto"/>
          </w:divBdr>
        </w:div>
        <w:div w:id="598803330">
          <w:marLeft w:val="640"/>
          <w:marRight w:val="0"/>
          <w:marTop w:val="0"/>
          <w:marBottom w:val="0"/>
          <w:divBdr>
            <w:top w:val="none" w:sz="0" w:space="0" w:color="auto"/>
            <w:left w:val="none" w:sz="0" w:space="0" w:color="auto"/>
            <w:bottom w:val="none" w:sz="0" w:space="0" w:color="auto"/>
            <w:right w:val="none" w:sz="0" w:space="0" w:color="auto"/>
          </w:divBdr>
        </w:div>
        <w:div w:id="429590660">
          <w:marLeft w:val="640"/>
          <w:marRight w:val="0"/>
          <w:marTop w:val="0"/>
          <w:marBottom w:val="0"/>
          <w:divBdr>
            <w:top w:val="none" w:sz="0" w:space="0" w:color="auto"/>
            <w:left w:val="none" w:sz="0" w:space="0" w:color="auto"/>
            <w:bottom w:val="none" w:sz="0" w:space="0" w:color="auto"/>
            <w:right w:val="none" w:sz="0" w:space="0" w:color="auto"/>
          </w:divBdr>
        </w:div>
        <w:div w:id="1743329732">
          <w:marLeft w:val="640"/>
          <w:marRight w:val="0"/>
          <w:marTop w:val="0"/>
          <w:marBottom w:val="0"/>
          <w:divBdr>
            <w:top w:val="none" w:sz="0" w:space="0" w:color="auto"/>
            <w:left w:val="none" w:sz="0" w:space="0" w:color="auto"/>
            <w:bottom w:val="none" w:sz="0" w:space="0" w:color="auto"/>
            <w:right w:val="none" w:sz="0" w:space="0" w:color="auto"/>
          </w:divBdr>
        </w:div>
        <w:div w:id="2144497745">
          <w:marLeft w:val="640"/>
          <w:marRight w:val="0"/>
          <w:marTop w:val="0"/>
          <w:marBottom w:val="0"/>
          <w:divBdr>
            <w:top w:val="none" w:sz="0" w:space="0" w:color="auto"/>
            <w:left w:val="none" w:sz="0" w:space="0" w:color="auto"/>
            <w:bottom w:val="none" w:sz="0" w:space="0" w:color="auto"/>
            <w:right w:val="none" w:sz="0" w:space="0" w:color="auto"/>
          </w:divBdr>
        </w:div>
        <w:div w:id="1289242597">
          <w:marLeft w:val="640"/>
          <w:marRight w:val="0"/>
          <w:marTop w:val="0"/>
          <w:marBottom w:val="0"/>
          <w:divBdr>
            <w:top w:val="none" w:sz="0" w:space="0" w:color="auto"/>
            <w:left w:val="none" w:sz="0" w:space="0" w:color="auto"/>
            <w:bottom w:val="none" w:sz="0" w:space="0" w:color="auto"/>
            <w:right w:val="none" w:sz="0" w:space="0" w:color="auto"/>
          </w:divBdr>
        </w:div>
        <w:div w:id="867259609">
          <w:marLeft w:val="640"/>
          <w:marRight w:val="0"/>
          <w:marTop w:val="0"/>
          <w:marBottom w:val="0"/>
          <w:divBdr>
            <w:top w:val="none" w:sz="0" w:space="0" w:color="auto"/>
            <w:left w:val="none" w:sz="0" w:space="0" w:color="auto"/>
            <w:bottom w:val="none" w:sz="0" w:space="0" w:color="auto"/>
            <w:right w:val="none" w:sz="0" w:space="0" w:color="auto"/>
          </w:divBdr>
        </w:div>
        <w:div w:id="890001559">
          <w:marLeft w:val="640"/>
          <w:marRight w:val="0"/>
          <w:marTop w:val="0"/>
          <w:marBottom w:val="0"/>
          <w:divBdr>
            <w:top w:val="none" w:sz="0" w:space="0" w:color="auto"/>
            <w:left w:val="none" w:sz="0" w:space="0" w:color="auto"/>
            <w:bottom w:val="none" w:sz="0" w:space="0" w:color="auto"/>
            <w:right w:val="none" w:sz="0" w:space="0" w:color="auto"/>
          </w:divBdr>
        </w:div>
        <w:div w:id="1099256858">
          <w:marLeft w:val="640"/>
          <w:marRight w:val="0"/>
          <w:marTop w:val="0"/>
          <w:marBottom w:val="0"/>
          <w:divBdr>
            <w:top w:val="none" w:sz="0" w:space="0" w:color="auto"/>
            <w:left w:val="none" w:sz="0" w:space="0" w:color="auto"/>
            <w:bottom w:val="none" w:sz="0" w:space="0" w:color="auto"/>
            <w:right w:val="none" w:sz="0" w:space="0" w:color="auto"/>
          </w:divBdr>
        </w:div>
        <w:div w:id="33505742">
          <w:marLeft w:val="640"/>
          <w:marRight w:val="0"/>
          <w:marTop w:val="0"/>
          <w:marBottom w:val="0"/>
          <w:divBdr>
            <w:top w:val="none" w:sz="0" w:space="0" w:color="auto"/>
            <w:left w:val="none" w:sz="0" w:space="0" w:color="auto"/>
            <w:bottom w:val="none" w:sz="0" w:space="0" w:color="auto"/>
            <w:right w:val="none" w:sz="0" w:space="0" w:color="auto"/>
          </w:divBdr>
        </w:div>
        <w:div w:id="601034528">
          <w:marLeft w:val="640"/>
          <w:marRight w:val="0"/>
          <w:marTop w:val="0"/>
          <w:marBottom w:val="0"/>
          <w:divBdr>
            <w:top w:val="none" w:sz="0" w:space="0" w:color="auto"/>
            <w:left w:val="none" w:sz="0" w:space="0" w:color="auto"/>
            <w:bottom w:val="none" w:sz="0" w:space="0" w:color="auto"/>
            <w:right w:val="none" w:sz="0" w:space="0" w:color="auto"/>
          </w:divBdr>
        </w:div>
        <w:div w:id="70349679">
          <w:marLeft w:val="640"/>
          <w:marRight w:val="0"/>
          <w:marTop w:val="0"/>
          <w:marBottom w:val="0"/>
          <w:divBdr>
            <w:top w:val="none" w:sz="0" w:space="0" w:color="auto"/>
            <w:left w:val="none" w:sz="0" w:space="0" w:color="auto"/>
            <w:bottom w:val="none" w:sz="0" w:space="0" w:color="auto"/>
            <w:right w:val="none" w:sz="0" w:space="0" w:color="auto"/>
          </w:divBdr>
        </w:div>
        <w:div w:id="966812087">
          <w:marLeft w:val="640"/>
          <w:marRight w:val="0"/>
          <w:marTop w:val="0"/>
          <w:marBottom w:val="0"/>
          <w:divBdr>
            <w:top w:val="none" w:sz="0" w:space="0" w:color="auto"/>
            <w:left w:val="none" w:sz="0" w:space="0" w:color="auto"/>
            <w:bottom w:val="none" w:sz="0" w:space="0" w:color="auto"/>
            <w:right w:val="none" w:sz="0" w:space="0" w:color="auto"/>
          </w:divBdr>
        </w:div>
        <w:div w:id="181629953">
          <w:marLeft w:val="640"/>
          <w:marRight w:val="0"/>
          <w:marTop w:val="0"/>
          <w:marBottom w:val="0"/>
          <w:divBdr>
            <w:top w:val="none" w:sz="0" w:space="0" w:color="auto"/>
            <w:left w:val="none" w:sz="0" w:space="0" w:color="auto"/>
            <w:bottom w:val="none" w:sz="0" w:space="0" w:color="auto"/>
            <w:right w:val="none" w:sz="0" w:space="0" w:color="auto"/>
          </w:divBdr>
        </w:div>
        <w:div w:id="2060857578">
          <w:marLeft w:val="640"/>
          <w:marRight w:val="0"/>
          <w:marTop w:val="0"/>
          <w:marBottom w:val="0"/>
          <w:divBdr>
            <w:top w:val="none" w:sz="0" w:space="0" w:color="auto"/>
            <w:left w:val="none" w:sz="0" w:space="0" w:color="auto"/>
            <w:bottom w:val="none" w:sz="0" w:space="0" w:color="auto"/>
            <w:right w:val="none" w:sz="0" w:space="0" w:color="auto"/>
          </w:divBdr>
        </w:div>
        <w:div w:id="567033611">
          <w:marLeft w:val="640"/>
          <w:marRight w:val="0"/>
          <w:marTop w:val="0"/>
          <w:marBottom w:val="0"/>
          <w:divBdr>
            <w:top w:val="none" w:sz="0" w:space="0" w:color="auto"/>
            <w:left w:val="none" w:sz="0" w:space="0" w:color="auto"/>
            <w:bottom w:val="none" w:sz="0" w:space="0" w:color="auto"/>
            <w:right w:val="none" w:sz="0" w:space="0" w:color="auto"/>
          </w:divBdr>
        </w:div>
        <w:div w:id="1817801022">
          <w:marLeft w:val="640"/>
          <w:marRight w:val="0"/>
          <w:marTop w:val="0"/>
          <w:marBottom w:val="0"/>
          <w:divBdr>
            <w:top w:val="none" w:sz="0" w:space="0" w:color="auto"/>
            <w:left w:val="none" w:sz="0" w:space="0" w:color="auto"/>
            <w:bottom w:val="none" w:sz="0" w:space="0" w:color="auto"/>
            <w:right w:val="none" w:sz="0" w:space="0" w:color="auto"/>
          </w:divBdr>
        </w:div>
        <w:div w:id="290594830">
          <w:marLeft w:val="640"/>
          <w:marRight w:val="0"/>
          <w:marTop w:val="0"/>
          <w:marBottom w:val="0"/>
          <w:divBdr>
            <w:top w:val="none" w:sz="0" w:space="0" w:color="auto"/>
            <w:left w:val="none" w:sz="0" w:space="0" w:color="auto"/>
            <w:bottom w:val="none" w:sz="0" w:space="0" w:color="auto"/>
            <w:right w:val="none" w:sz="0" w:space="0" w:color="auto"/>
          </w:divBdr>
        </w:div>
        <w:div w:id="1812598366">
          <w:marLeft w:val="640"/>
          <w:marRight w:val="0"/>
          <w:marTop w:val="0"/>
          <w:marBottom w:val="0"/>
          <w:divBdr>
            <w:top w:val="none" w:sz="0" w:space="0" w:color="auto"/>
            <w:left w:val="none" w:sz="0" w:space="0" w:color="auto"/>
            <w:bottom w:val="none" w:sz="0" w:space="0" w:color="auto"/>
            <w:right w:val="none" w:sz="0" w:space="0" w:color="auto"/>
          </w:divBdr>
        </w:div>
        <w:div w:id="1171333428">
          <w:marLeft w:val="640"/>
          <w:marRight w:val="0"/>
          <w:marTop w:val="0"/>
          <w:marBottom w:val="0"/>
          <w:divBdr>
            <w:top w:val="none" w:sz="0" w:space="0" w:color="auto"/>
            <w:left w:val="none" w:sz="0" w:space="0" w:color="auto"/>
            <w:bottom w:val="none" w:sz="0" w:space="0" w:color="auto"/>
            <w:right w:val="none" w:sz="0" w:space="0" w:color="auto"/>
          </w:divBdr>
        </w:div>
        <w:div w:id="77216637">
          <w:marLeft w:val="640"/>
          <w:marRight w:val="0"/>
          <w:marTop w:val="0"/>
          <w:marBottom w:val="0"/>
          <w:divBdr>
            <w:top w:val="none" w:sz="0" w:space="0" w:color="auto"/>
            <w:left w:val="none" w:sz="0" w:space="0" w:color="auto"/>
            <w:bottom w:val="none" w:sz="0" w:space="0" w:color="auto"/>
            <w:right w:val="none" w:sz="0" w:space="0" w:color="auto"/>
          </w:divBdr>
        </w:div>
        <w:div w:id="34239832">
          <w:marLeft w:val="640"/>
          <w:marRight w:val="0"/>
          <w:marTop w:val="0"/>
          <w:marBottom w:val="0"/>
          <w:divBdr>
            <w:top w:val="none" w:sz="0" w:space="0" w:color="auto"/>
            <w:left w:val="none" w:sz="0" w:space="0" w:color="auto"/>
            <w:bottom w:val="none" w:sz="0" w:space="0" w:color="auto"/>
            <w:right w:val="none" w:sz="0" w:space="0" w:color="auto"/>
          </w:divBdr>
        </w:div>
        <w:div w:id="876116535">
          <w:marLeft w:val="640"/>
          <w:marRight w:val="0"/>
          <w:marTop w:val="0"/>
          <w:marBottom w:val="0"/>
          <w:divBdr>
            <w:top w:val="none" w:sz="0" w:space="0" w:color="auto"/>
            <w:left w:val="none" w:sz="0" w:space="0" w:color="auto"/>
            <w:bottom w:val="none" w:sz="0" w:space="0" w:color="auto"/>
            <w:right w:val="none" w:sz="0" w:space="0" w:color="auto"/>
          </w:divBdr>
        </w:div>
        <w:div w:id="675231242">
          <w:marLeft w:val="640"/>
          <w:marRight w:val="0"/>
          <w:marTop w:val="0"/>
          <w:marBottom w:val="0"/>
          <w:divBdr>
            <w:top w:val="none" w:sz="0" w:space="0" w:color="auto"/>
            <w:left w:val="none" w:sz="0" w:space="0" w:color="auto"/>
            <w:bottom w:val="none" w:sz="0" w:space="0" w:color="auto"/>
            <w:right w:val="none" w:sz="0" w:space="0" w:color="auto"/>
          </w:divBdr>
        </w:div>
        <w:div w:id="149060689">
          <w:marLeft w:val="640"/>
          <w:marRight w:val="0"/>
          <w:marTop w:val="0"/>
          <w:marBottom w:val="0"/>
          <w:divBdr>
            <w:top w:val="none" w:sz="0" w:space="0" w:color="auto"/>
            <w:left w:val="none" w:sz="0" w:space="0" w:color="auto"/>
            <w:bottom w:val="none" w:sz="0" w:space="0" w:color="auto"/>
            <w:right w:val="none" w:sz="0" w:space="0" w:color="auto"/>
          </w:divBdr>
        </w:div>
        <w:div w:id="1845128353">
          <w:marLeft w:val="640"/>
          <w:marRight w:val="0"/>
          <w:marTop w:val="0"/>
          <w:marBottom w:val="0"/>
          <w:divBdr>
            <w:top w:val="none" w:sz="0" w:space="0" w:color="auto"/>
            <w:left w:val="none" w:sz="0" w:space="0" w:color="auto"/>
            <w:bottom w:val="none" w:sz="0" w:space="0" w:color="auto"/>
            <w:right w:val="none" w:sz="0" w:space="0" w:color="auto"/>
          </w:divBdr>
        </w:div>
        <w:div w:id="348915733">
          <w:marLeft w:val="640"/>
          <w:marRight w:val="0"/>
          <w:marTop w:val="0"/>
          <w:marBottom w:val="0"/>
          <w:divBdr>
            <w:top w:val="none" w:sz="0" w:space="0" w:color="auto"/>
            <w:left w:val="none" w:sz="0" w:space="0" w:color="auto"/>
            <w:bottom w:val="none" w:sz="0" w:space="0" w:color="auto"/>
            <w:right w:val="none" w:sz="0" w:space="0" w:color="auto"/>
          </w:divBdr>
        </w:div>
        <w:div w:id="48921682">
          <w:marLeft w:val="640"/>
          <w:marRight w:val="0"/>
          <w:marTop w:val="0"/>
          <w:marBottom w:val="0"/>
          <w:divBdr>
            <w:top w:val="none" w:sz="0" w:space="0" w:color="auto"/>
            <w:left w:val="none" w:sz="0" w:space="0" w:color="auto"/>
            <w:bottom w:val="none" w:sz="0" w:space="0" w:color="auto"/>
            <w:right w:val="none" w:sz="0" w:space="0" w:color="auto"/>
          </w:divBdr>
        </w:div>
        <w:div w:id="1237939059">
          <w:marLeft w:val="640"/>
          <w:marRight w:val="0"/>
          <w:marTop w:val="0"/>
          <w:marBottom w:val="0"/>
          <w:divBdr>
            <w:top w:val="none" w:sz="0" w:space="0" w:color="auto"/>
            <w:left w:val="none" w:sz="0" w:space="0" w:color="auto"/>
            <w:bottom w:val="none" w:sz="0" w:space="0" w:color="auto"/>
            <w:right w:val="none" w:sz="0" w:space="0" w:color="auto"/>
          </w:divBdr>
        </w:div>
      </w:divsChild>
    </w:div>
    <w:div w:id="1047872439">
      <w:bodyDiv w:val="1"/>
      <w:marLeft w:val="0"/>
      <w:marRight w:val="0"/>
      <w:marTop w:val="0"/>
      <w:marBottom w:val="0"/>
      <w:divBdr>
        <w:top w:val="none" w:sz="0" w:space="0" w:color="auto"/>
        <w:left w:val="none" w:sz="0" w:space="0" w:color="auto"/>
        <w:bottom w:val="none" w:sz="0" w:space="0" w:color="auto"/>
        <w:right w:val="none" w:sz="0" w:space="0" w:color="auto"/>
      </w:divBdr>
      <w:divsChild>
        <w:div w:id="1915386942">
          <w:marLeft w:val="640"/>
          <w:marRight w:val="0"/>
          <w:marTop w:val="0"/>
          <w:marBottom w:val="0"/>
          <w:divBdr>
            <w:top w:val="none" w:sz="0" w:space="0" w:color="auto"/>
            <w:left w:val="none" w:sz="0" w:space="0" w:color="auto"/>
            <w:bottom w:val="none" w:sz="0" w:space="0" w:color="auto"/>
            <w:right w:val="none" w:sz="0" w:space="0" w:color="auto"/>
          </w:divBdr>
        </w:div>
        <w:div w:id="1983464054">
          <w:marLeft w:val="640"/>
          <w:marRight w:val="0"/>
          <w:marTop w:val="0"/>
          <w:marBottom w:val="0"/>
          <w:divBdr>
            <w:top w:val="none" w:sz="0" w:space="0" w:color="auto"/>
            <w:left w:val="none" w:sz="0" w:space="0" w:color="auto"/>
            <w:bottom w:val="none" w:sz="0" w:space="0" w:color="auto"/>
            <w:right w:val="none" w:sz="0" w:space="0" w:color="auto"/>
          </w:divBdr>
        </w:div>
      </w:divsChild>
    </w:div>
    <w:div w:id="1055544870">
      <w:bodyDiv w:val="1"/>
      <w:marLeft w:val="0"/>
      <w:marRight w:val="0"/>
      <w:marTop w:val="0"/>
      <w:marBottom w:val="0"/>
      <w:divBdr>
        <w:top w:val="none" w:sz="0" w:space="0" w:color="auto"/>
        <w:left w:val="none" w:sz="0" w:space="0" w:color="auto"/>
        <w:bottom w:val="none" w:sz="0" w:space="0" w:color="auto"/>
        <w:right w:val="none" w:sz="0" w:space="0" w:color="auto"/>
      </w:divBdr>
      <w:divsChild>
        <w:div w:id="1952591107">
          <w:marLeft w:val="640"/>
          <w:marRight w:val="0"/>
          <w:marTop w:val="0"/>
          <w:marBottom w:val="0"/>
          <w:divBdr>
            <w:top w:val="none" w:sz="0" w:space="0" w:color="auto"/>
            <w:left w:val="none" w:sz="0" w:space="0" w:color="auto"/>
            <w:bottom w:val="none" w:sz="0" w:space="0" w:color="auto"/>
            <w:right w:val="none" w:sz="0" w:space="0" w:color="auto"/>
          </w:divBdr>
        </w:div>
        <w:div w:id="1864785101">
          <w:marLeft w:val="640"/>
          <w:marRight w:val="0"/>
          <w:marTop w:val="0"/>
          <w:marBottom w:val="0"/>
          <w:divBdr>
            <w:top w:val="none" w:sz="0" w:space="0" w:color="auto"/>
            <w:left w:val="none" w:sz="0" w:space="0" w:color="auto"/>
            <w:bottom w:val="none" w:sz="0" w:space="0" w:color="auto"/>
            <w:right w:val="none" w:sz="0" w:space="0" w:color="auto"/>
          </w:divBdr>
        </w:div>
        <w:div w:id="1439255378">
          <w:marLeft w:val="640"/>
          <w:marRight w:val="0"/>
          <w:marTop w:val="0"/>
          <w:marBottom w:val="0"/>
          <w:divBdr>
            <w:top w:val="none" w:sz="0" w:space="0" w:color="auto"/>
            <w:left w:val="none" w:sz="0" w:space="0" w:color="auto"/>
            <w:bottom w:val="none" w:sz="0" w:space="0" w:color="auto"/>
            <w:right w:val="none" w:sz="0" w:space="0" w:color="auto"/>
          </w:divBdr>
        </w:div>
        <w:div w:id="919607792">
          <w:marLeft w:val="640"/>
          <w:marRight w:val="0"/>
          <w:marTop w:val="0"/>
          <w:marBottom w:val="0"/>
          <w:divBdr>
            <w:top w:val="none" w:sz="0" w:space="0" w:color="auto"/>
            <w:left w:val="none" w:sz="0" w:space="0" w:color="auto"/>
            <w:bottom w:val="none" w:sz="0" w:space="0" w:color="auto"/>
            <w:right w:val="none" w:sz="0" w:space="0" w:color="auto"/>
          </w:divBdr>
        </w:div>
        <w:div w:id="210767923">
          <w:marLeft w:val="640"/>
          <w:marRight w:val="0"/>
          <w:marTop w:val="0"/>
          <w:marBottom w:val="0"/>
          <w:divBdr>
            <w:top w:val="none" w:sz="0" w:space="0" w:color="auto"/>
            <w:left w:val="none" w:sz="0" w:space="0" w:color="auto"/>
            <w:bottom w:val="none" w:sz="0" w:space="0" w:color="auto"/>
            <w:right w:val="none" w:sz="0" w:space="0" w:color="auto"/>
          </w:divBdr>
        </w:div>
        <w:div w:id="1905069714">
          <w:marLeft w:val="640"/>
          <w:marRight w:val="0"/>
          <w:marTop w:val="0"/>
          <w:marBottom w:val="0"/>
          <w:divBdr>
            <w:top w:val="none" w:sz="0" w:space="0" w:color="auto"/>
            <w:left w:val="none" w:sz="0" w:space="0" w:color="auto"/>
            <w:bottom w:val="none" w:sz="0" w:space="0" w:color="auto"/>
            <w:right w:val="none" w:sz="0" w:space="0" w:color="auto"/>
          </w:divBdr>
        </w:div>
        <w:div w:id="284895750">
          <w:marLeft w:val="640"/>
          <w:marRight w:val="0"/>
          <w:marTop w:val="0"/>
          <w:marBottom w:val="0"/>
          <w:divBdr>
            <w:top w:val="none" w:sz="0" w:space="0" w:color="auto"/>
            <w:left w:val="none" w:sz="0" w:space="0" w:color="auto"/>
            <w:bottom w:val="none" w:sz="0" w:space="0" w:color="auto"/>
            <w:right w:val="none" w:sz="0" w:space="0" w:color="auto"/>
          </w:divBdr>
        </w:div>
        <w:div w:id="983318091">
          <w:marLeft w:val="640"/>
          <w:marRight w:val="0"/>
          <w:marTop w:val="0"/>
          <w:marBottom w:val="0"/>
          <w:divBdr>
            <w:top w:val="none" w:sz="0" w:space="0" w:color="auto"/>
            <w:left w:val="none" w:sz="0" w:space="0" w:color="auto"/>
            <w:bottom w:val="none" w:sz="0" w:space="0" w:color="auto"/>
            <w:right w:val="none" w:sz="0" w:space="0" w:color="auto"/>
          </w:divBdr>
        </w:div>
        <w:div w:id="1549342933">
          <w:marLeft w:val="640"/>
          <w:marRight w:val="0"/>
          <w:marTop w:val="0"/>
          <w:marBottom w:val="0"/>
          <w:divBdr>
            <w:top w:val="none" w:sz="0" w:space="0" w:color="auto"/>
            <w:left w:val="none" w:sz="0" w:space="0" w:color="auto"/>
            <w:bottom w:val="none" w:sz="0" w:space="0" w:color="auto"/>
            <w:right w:val="none" w:sz="0" w:space="0" w:color="auto"/>
          </w:divBdr>
        </w:div>
        <w:div w:id="538933849">
          <w:marLeft w:val="640"/>
          <w:marRight w:val="0"/>
          <w:marTop w:val="0"/>
          <w:marBottom w:val="0"/>
          <w:divBdr>
            <w:top w:val="none" w:sz="0" w:space="0" w:color="auto"/>
            <w:left w:val="none" w:sz="0" w:space="0" w:color="auto"/>
            <w:bottom w:val="none" w:sz="0" w:space="0" w:color="auto"/>
            <w:right w:val="none" w:sz="0" w:space="0" w:color="auto"/>
          </w:divBdr>
        </w:div>
        <w:div w:id="1252199653">
          <w:marLeft w:val="640"/>
          <w:marRight w:val="0"/>
          <w:marTop w:val="0"/>
          <w:marBottom w:val="0"/>
          <w:divBdr>
            <w:top w:val="none" w:sz="0" w:space="0" w:color="auto"/>
            <w:left w:val="none" w:sz="0" w:space="0" w:color="auto"/>
            <w:bottom w:val="none" w:sz="0" w:space="0" w:color="auto"/>
            <w:right w:val="none" w:sz="0" w:space="0" w:color="auto"/>
          </w:divBdr>
        </w:div>
        <w:div w:id="814221441">
          <w:marLeft w:val="640"/>
          <w:marRight w:val="0"/>
          <w:marTop w:val="0"/>
          <w:marBottom w:val="0"/>
          <w:divBdr>
            <w:top w:val="none" w:sz="0" w:space="0" w:color="auto"/>
            <w:left w:val="none" w:sz="0" w:space="0" w:color="auto"/>
            <w:bottom w:val="none" w:sz="0" w:space="0" w:color="auto"/>
            <w:right w:val="none" w:sz="0" w:space="0" w:color="auto"/>
          </w:divBdr>
        </w:div>
        <w:div w:id="1325355663">
          <w:marLeft w:val="640"/>
          <w:marRight w:val="0"/>
          <w:marTop w:val="0"/>
          <w:marBottom w:val="0"/>
          <w:divBdr>
            <w:top w:val="none" w:sz="0" w:space="0" w:color="auto"/>
            <w:left w:val="none" w:sz="0" w:space="0" w:color="auto"/>
            <w:bottom w:val="none" w:sz="0" w:space="0" w:color="auto"/>
            <w:right w:val="none" w:sz="0" w:space="0" w:color="auto"/>
          </w:divBdr>
        </w:div>
        <w:div w:id="1718315310">
          <w:marLeft w:val="640"/>
          <w:marRight w:val="0"/>
          <w:marTop w:val="0"/>
          <w:marBottom w:val="0"/>
          <w:divBdr>
            <w:top w:val="none" w:sz="0" w:space="0" w:color="auto"/>
            <w:left w:val="none" w:sz="0" w:space="0" w:color="auto"/>
            <w:bottom w:val="none" w:sz="0" w:space="0" w:color="auto"/>
            <w:right w:val="none" w:sz="0" w:space="0" w:color="auto"/>
          </w:divBdr>
        </w:div>
        <w:div w:id="828450218">
          <w:marLeft w:val="640"/>
          <w:marRight w:val="0"/>
          <w:marTop w:val="0"/>
          <w:marBottom w:val="0"/>
          <w:divBdr>
            <w:top w:val="none" w:sz="0" w:space="0" w:color="auto"/>
            <w:left w:val="none" w:sz="0" w:space="0" w:color="auto"/>
            <w:bottom w:val="none" w:sz="0" w:space="0" w:color="auto"/>
            <w:right w:val="none" w:sz="0" w:space="0" w:color="auto"/>
          </w:divBdr>
        </w:div>
        <w:div w:id="204677757">
          <w:marLeft w:val="640"/>
          <w:marRight w:val="0"/>
          <w:marTop w:val="0"/>
          <w:marBottom w:val="0"/>
          <w:divBdr>
            <w:top w:val="none" w:sz="0" w:space="0" w:color="auto"/>
            <w:left w:val="none" w:sz="0" w:space="0" w:color="auto"/>
            <w:bottom w:val="none" w:sz="0" w:space="0" w:color="auto"/>
            <w:right w:val="none" w:sz="0" w:space="0" w:color="auto"/>
          </w:divBdr>
        </w:div>
        <w:div w:id="940838525">
          <w:marLeft w:val="640"/>
          <w:marRight w:val="0"/>
          <w:marTop w:val="0"/>
          <w:marBottom w:val="0"/>
          <w:divBdr>
            <w:top w:val="none" w:sz="0" w:space="0" w:color="auto"/>
            <w:left w:val="none" w:sz="0" w:space="0" w:color="auto"/>
            <w:bottom w:val="none" w:sz="0" w:space="0" w:color="auto"/>
            <w:right w:val="none" w:sz="0" w:space="0" w:color="auto"/>
          </w:divBdr>
        </w:div>
        <w:div w:id="1838613073">
          <w:marLeft w:val="640"/>
          <w:marRight w:val="0"/>
          <w:marTop w:val="0"/>
          <w:marBottom w:val="0"/>
          <w:divBdr>
            <w:top w:val="none" w:sz="0" w:space="0" w:color="auto"/>
            <w:left w:val="none" w:sz="0" w:space="0" w:color="auto"/>
            <w:bottom w:val="none" w:sz="0" w:space="0" w:color="auto"/>
            <w:right w:val="none" w:sz="0" w:space="0" w:color="auto"/>
          </w:divBdr>
        </w:div>
        <w:div w:id="1945380681">
          <w:marLeft w:val="640"/>
          <w:marRight w:val="0"/>
          <w:marTop w:val="0"/>
          <w:marBottom w:val="0"/>
          <w:divBdr>
            <w:top w:val="none" w:sz="0" w:space="0" w:color="auto"/>
            <w:left w:val="none" w:sz="0" w:space="0" w:color="auto"/>
            <w:bottom w:val="none" w:sz="0" w:space="0" w:color="auto"/>
            <w:right w:val="none" w:sz="0" w:space="0" w:color="auto"/>
          </w:divBdr>
        </w:div>
        <w:div w:id="721947520">
          <w:marLeft w:val="640"/>
          <w:marRight w:val="0"/>
          <w:marTop w:val="0"/>
          <w:marBottom w:val="0"/>
          <w:divBdr>
            <w:top w:val="none" w:sz="0" w:space="0" w:color="auto"/>
            <w:left w:val="none" w:sz="0" w:space="0" w:color="auto"/>
            <w:bottom w:val="none" w:sz="0" w:space="0" w:color="auto"/>
            <w:right w:val="none" w:sz="0" w:space="0" w:color="auto"/>
          </w:divBdr>
        </w:div>
        <w:div w:id="1107042568">
          <w:marLeft w:val="640"/>
          <w:marRight w:val="0"/>
          <w:marTop w:val="0"/>
          <w:marBottom w:val="0"/>
          <w:divBdr>
            <w:top w:val="none" w:sz="0" w:space="0" w:color="auto"/>
            <w:left w:val="none" w:sz="0" w:space="0" w:color="auto"/>
            <w:bottom w:val="none" w:sz="0" w:space="0" w:color="auto"/>
            <w:right w:val="none" w:sz="0" w:space="0" w:color="auto"/>
          </w:divBdr>
        </w:div>
        <w:div w:id="1307003547">
          <w:marLeft w:val="640"/>
          <w:marRight w:val="0"/>
          <w:marTop w:val="0"/>
          <w:marBottom w:val="0"/>
          <w:divBdr>
            <w:top w:val="none" w:sz="0" w:space="0" w:color="auto"/>
            <w:left w:val="none" w:sz="0" w:space="0" w:color="auto"/>
            <w:bottom w:val="none" w:sz="0" w:space="0" w:color="auto"/>
            <w:right w:val="none" w:sz="0" w:space="0" w:color="auto"/>
          </w:divBdr>
        </w:div>
        <w:div w:id="673917566">
          <w:marLeft w:val="640"/>
          <w:marRight w:val="0"/>
          <w:marTop w:val="0"/>
          <w:marBottom w:val="0"/>
          <w:divBdr>
            <w:top w:val="none" w:sz="0" w:space="0" w:color="auto"/>
            <w:left w:val="none" w:sz="0" w:space="0" w:color="auto"/>
            <w:bottom w:val="none" w:sz="0" w:space="0" w:color="auto"/>
            <w:right w:val="none" w:sz="0" w:space="0" w:color="auto"/>
          </w:divBdr>
        </w:div>
        <w:div w:id="1232227452">
          <w:marLeft w:val="640"/>
          <w:marRight w:val="0"/>
          <w:marTop w:val="0"/>
          <w:marBottom w:val="0"/>
          <w:divBdr>
            <w:top w:val="none" w:sz="0" w:space="0" w:color="auto"/>
            <w:left w:val="none" w:sz="0" w:space="0" w:color="auto"/>
            <w:bottom w:val="none" w:sz="0" w:space="0" w:color="auto"/>
            <w:right w:val="none" w:sz="0" w:space="0" w:color="auto"/>
          </w:divBdr>
        </w:div>
        <w:div w:id="1660184819">
          <w:marLeft w:val="640"/>
          <w:marRight w:val="0"/>
          <w:marTop w:val="0"/>
          <w:marBottom w:val="0"/>
          <w:divBdr>
            <w:top w:val="none" w:sz="0" w:space="0" w:color="auto"/>
            <w:left w:val="none" w:sz="0" w:space="0" w:color="auto"/>
            <w:bottom w:val="none" w:sz="0" w:space="0" w:color="auto"/>
            <w:right w:val="none" w:sz="0" w:space="0" w:color="auto"/>
          </w:divBdr>
        </w:div>
        <w:div w:id="1283150711">
          <w:marLeft w:val="640"/>
          <w:marRight w:val="0"/>
          <w:marTop w:val="0"/>
          <w:marBottom w:val="0"/>
          <w:divBdr>
            <w:top w:val="none" w:sz="0" w:space="0" w:color="auto"/>
            <w:left w:val="none" w:sz="0" w:space="0" w:color="auto"/>
            <w:bottom w:val="none" w:sz="0" w:space="0" w:color="auto"/>
            <w:right w:val="none" w:sz="0" w:space="0" w:color="auto"/>
          </w:divBdr>
        </w:div>
        <w:div w:id="774398477">
          <w:marLeft w:val="640"/>
          <w:marRight w:val="0"/>
          <w:marTop w:val="0"/>
          <w:marBottom w:val="0"/>
          <w:divBdr>
            <w:top w:val="none" w:sz="0" w:space="0" w:color="auto"/>
            <w:left w:val="none" w:sz="0" w:space="0" w:color="auto"/>
            <w:bottom w:val="none" w:sz="0" w:space="0" w:color="auto"/>
            <w:right w:val="none" w:sz="0" w:space="0" w:color="auto"/>
          </w:divBdr>
        </w:div>
      </w:divsChild>
    </w:div>
    <w:div w:id="1078943365">
      <w:bodyDiv w:val="1"/>
      <w:marLeft w:val="0"/>
      <w:marRight w:val="0"/>
      <w:marTop w:val="0"/>
      <w:marBottom w:val="0"/>
      <w:divBdr>
        <w:top w:val="none" w:sz="0" w:space="0" w:color="auto"/>
        <w:left w:val="none" w:sz="0" w:space="0" w:color="auto"/>
        <w:bottom w:val="none" w:sz="0" w:space="0" w:color="auto"/>
        <w:right w:val="none" w:sz="0" w:space="0" w:color="auto"/>
      </w:divBdr>
      <w:divsChild>
        <w:div w:id="2137329813">
          <w:marLeft w:val="640"/>
          <w:marRight w:val="0"/>
          <w:marTop w:val="0"/>
          <w:marBottom w:val="0"/>
          <w:divBdr>
            <w:top w:val="none" w:sz="0" w:space="0" w:color="auto"/>
            <w:left w:val="none" w:sz="0" w:space="0" w:color="auto"/>
            <w:bottom w:val="none" w:sz="0" w:space="0" w:color="auto"/>
            <w:right w:val="none" w:sz="0" w:space="0" w:color="auto"/>
          </w:divBdr>
        </w:div>
        <w:div w:id="766928598">
          <w:marLeft w:val="640"/>
          <w:marRight w:val="0"/>
          <w:marTop w:val="0"/>
          <w:marBottom w:val="0"/>
          <w:divBdr>
            <w:top w:val="none" w:sz="0" w:space="0" w:color="auto"/>
            <w:left w:val="none" w:sz="0" w:space="0" w:color="auto"/>
            <w:bottom w:val="none" w:sz="0" w:space="0" w:color="auto"/>
            <w:right w:val="none" w:sz="0" w:space="0" w:color="auto"/>
          </w:divBdr>
        </w:div>
        <w:div w:id="925381247">
          <w:marLeft w:val="640"/>
          <w:marRight w:val="0"/>
          <w:marTop w:val="0"/>
          <w:marBottom w:val="0"/>
          <w:divBdr>
            <w:top w:val="none" w:sz="0" w:space="0" w:color="auto"/>
            <w:left w:val="none" w:sz="0" w:space="0" w:color="auto"/>
            <w:bottom w:val="none" w:sz="0" w:space="0" w:color="auto"/>
            <w:right w:val="none" w:sz="0" w:space="0" w:color="auto"/>
          </w:divBdr>
        </w:div>
        <w:div w:id="1572739118">
          <w:marLeft w:val="640"/>
          <w:marRight w:val="0"/>
          <w:marTop w:val="0"/>
          <w:marBottom w:val="0"/>
          <w:divBdr>
            <w:top w:val="none" w:sz="0" w:space="0" w:color="auto"/>
            <w:left w:val="none" w:sz="0" w:space="0" w:color="auto"/>
            <w:bottom w:val="none" w:sz="0" w:space="0" w:color="auto"/>
            <w:right w:val="none" w:sz="0" w:space="0" w:color="auto"/>
          </w:divBdr>
        </w:div>
        <w:div w:id="1439371754">
          <w:marLeft w:val="640"/>
          <w:marRight w:val="0"/>
          <w:marTop w:val="0"/>
          <w:marBottom w:val="0"/>
          <w:divBdr>
            <w:top w:val="none" w:sz="0" w:space="0" w:color="auto"/>
            <w:left w:val="none" w:sz="0" w:space="0" w:color="auto"/>
            <w:bottom w:val="none" w:sz="0" w:space="0" w:color="auto"/>
            <w:right w:val="none" w:sz="0" w:space="0" w:color="auto"/>
          </w:divBdr>
        </w:div>
        <w:div w:id="1090155779">
          <w:marLeft w:val="640"/>
          <w:marRight w:val="0"/>
          <w:marTop w:val="0"/>
          <w:marBottom w:val="0"/>
          <w:divBdr>
            <w:top w:val="none" w:sz="0" w:space="0" w:color="auto"/>
            <w:left w:val="none" w:sz="0" w:space="0" w:color="auto"/>
            <w:bottom w:val="none" w:sz="0" w:space="0" w:color="auto"/>
            <w:right w:val="none" w:sz="0" w:space="0" w:color="auto"/>
          </w:divBdr>
        </w:div>
        <w:div w:id="1731269453">
          <w:marLeft w:val="640"/>
          <w:marRight w:val="0"/>
          <w:marTop w:val="0"/>
          <w:marBottom w:val="0"/>
          <w:divBdr>
            <w:top w:val="none" w:sz="0" w:space="0" w:color="auto"/>
            <w:left w:val="none" w:sz="0" w:space="0" w:color="auto"/>
            <w:bottom w:val="none" w:sz="0" w:space="0" w:color="auto"/>
            <w:right w:val="none" w:sz="0" w:space="0" w:color="auto"/>
          </w:divBdr>
        </w:div>
        <w:div w:id="319233478">
          <w:marLeft w:val="640"/>
          <w:marRight w:val="0"/>
          <w:marTop w:val="0"/>
          <w:marBottom w:val="0"/>
          <w:divBdr>
            <w:top w:val="none" w:sz="0" w:space="0" w:color="auto"/>
            <w:left w:val="none" w:sz="0" w:space="0" w:color="auto"/>
            <w:bottom w:val="none" w:sz="0" w:space="0" w:color="auto"/>
            <w:right w:val="none" w:sz="0" w:space="0" w:color="auto"/>
          </w:divBdr>
        </w:div>
        <w:div w:id="713385487">
          <w:marLeft w:val="640"/>
          <w:marRight w:val="0"/>
          <w:marTop w:val="0"/>
          <w:marBottom w:val="0"/>
          <w:divBdr>
            <w:top w:val="none" w:sz="0" w:space="0" w:color="auto"/>
            <w:left w:val="none" w:sz="0" w:space="0" w:color="auto"/>
            <w:bottom w:val="none" w:sz="0" w:space="0" w:color="auto"/>
            <w:right w:val="none" w:sz="0" w:space="0" w:color="auto"/>
          </w:divBdr>
        </w:div>
        <w:div w:id="616832564">
          <w:marLeft w:val="640"/>
          <w:marRight w:val="0"/>
          <w:marTop w:val="0"/>
          <w:marBottom w:val="0"/>
          <w:divBdr>
            <w:top w:val="none" w:sz="0" w:space="0" w:color="auto"/>
            <w:left w:val="none" w:sz="0" w:space="0" w:color="auto"/>
            <w:bottom w:val="none" w:sz="0" w:space="0" w:color="auto"/>
            <w:right w:val="none" w:sz="0" w:space="0" w:color="auto"/>
          </w:divBdr>
        </w:div>
        <w:div w:id="987900819">
          <w:marLeft w:val="640"/>
          <w:marRight w:val="0"/>
          <w:marTop w:val="0"/>
          <w:marBottom w:val="0"/>
          <w:divBdr>
            <w:top w:val="none" w:sz="0" w:space="0" w:color="auto"/>
            <w:left w:val="none" w:sz="0" w:space="0" w:color="auto"/>
            <w:bottom w:val="none" w:sz="0" w:space="0" w:color="auto"/>
            <w:right w:val="none" w:sz="0" w:space="0" w:color="auto"/>
          </w:divBdr>
        </w:div>
        <w:div w:id="1864050325">
          <w:marLeft w:val="640"/>
          <w:marRight w:val="0"/>
          <w:marTop w:val="0"/>
          <w:marBottom w:val="0"/>
          <w:divBdr>
            <w:top w:val="none" w:sz="0" w:space="0" w:color="auto"/>
            <w:left w:val="none" w:sz="0" w:space="0" w:color="auto"/>
            <w:bottom w:val="none" w:sz="0" w:space="0" w:color="auto"/>
            <w:right w:val="none" w:sz="0" w:space="0" w:color="auto"/>
          </w:divBdr>
        </w:div>
        <w:div w:id="1647466617">
          <w:marLeft w:val="640"/>
          <w:marRight w:val="0"/>
          <w:marTop w:val="0"/>
          <w:marBottom w:val="0"/>
          <w:divBdr>
            <w:top w:val="none" w:sz="0" w:space="0" w:color="auto"/>
            <w:left w:val="none" w:sz="0" w:space="0" w:color="auto"/>
            <w:bottom w:val="none" w:sz="0" w:space="0" w:color="auto"/>
            <w:right w:val="none" w:sz="0" w:space="0" w:color="auto"/>
          </w:divBdr>
        </w:div>
        <w:div w:id="2010326503">
          <w:marLeft w:val="640"/>
          <w:marRight w:val="0"/>
          <w:marTop w:val="0"/>
          <w:marBottom w:val="0"/>
          <w:divBdr>
            <w:top w:val="none" w:sz="0" w:space="0" w:color="auto"/>
            <w:left w:val="none" w:sz="0" w:space="0" w:color="auto"/>
            <w:bottom w:val="none" w:sz="0" w:space="0" w:color="auto"/>
            <w:right w:val="none" w:sz="0" w:space="0" w:color="auto"/>
          </w:divBdr>
        </w:div>
        <w:div w:id="2037273659">
          <w:marLeft w:val="640"/>
          <w:marRight w:val="0"/>
          <w:marTop w:val="0"/>
          <w:marBottom w:val="0"/>
          <w:divBdr>
            <w:top w:val="none" w:sz="0" w:space="0" w:color="auto"/>
            <w:left w:val="none" w:sz="0" w:space="0" w:color="auto"/>
            <w:bottom w:val="none" w:sz="0" w:space="0" w:color="auto"/>
            <w:right w:val="none" w:sz="0" w:space="0" w:color="auto"/>
          </w:divBdr>
        </w:div>
        <w:div w:id="1365326934">
          <w:marLeft w:val="640"/>
          <w:marRight w:val="0"/>
          <w:marTop w:val="0"/>
          <w:marBottom w:val="0"/>
          <w:divBdr>
            <w:top w:val="none" w:sz="0" w:space="0" w:color="auto"/>
            <w:left w:val="none" w:sz="0" w:space="0" w:color="auto"/>
            <w:bottom w:val="none" w:sz="0" w:space="0" w:color="auto"/>
            <w:right w:val="none" w:sz="0" w:space="0" w:color="auto"/>
          </w:divBdr>
        </w:div>
        <w:div w:id="743574841">
          <w:marLeft w:val="640"/>
          <w:marRight w:val="0"/>
          <w:marTop w:val="0"/>
          <w:marBottom w:val="0"/>
          <w:divBdr>
            <w:top w:val="none" w:sz="0" w:space="0" w:color="auto"/>
            <w:left w:val="none" w:sz="0" w:space="0" w:color="auto"/>
            <w:bottom w:val="none" w:sz="0" w:space="0" w:color="auto"/>
            <w:right w:val="none" w:sz="0" w:space="0" w:color="auto"/>
          </w:divBdr>
        </w:div>
        <w:div w:id="1338726824">
          <w:marLeft w:val="640"/>
          <w:marRight w:val="0"/>
          <w:marTop w:val="0"/>
          <w:marBottom w:val="0"/>
          <w:divBdr>
            <w:top w:val="none" w:sz="0" w:space="0" w:color="auto"/>
            <w:left w:val="none" w:sz="0" w:space="0" w:color="auto"/>
            <w:bottom w:val="none" w:sz="0" w:space="0" w:color="auto"/>
            <w:right w:val="none" w:sz="0" w:space="0" w:color="auto"/>
          </w:divBdr>
        </w:div>
        <w:div w:id="271211270">
          <w:marLeft w:val="640"/>
          <w:marRight w:val="0"/>
          <w:marTop w:val="0"/>
          <w:marBottom w:val="0"/>
          <w:divBdr>
            <w:top w:val="none" w:sz="0" w:space="0" w:color="auto"/>
            <w:left w:val="none" w:sz="0" w:space="0" w:color="auto"/>
            <w:bottom w:val="none" w:sz="0" w:space="0" w:color="auto"/>
            <w:right w:val="none" w:sz="0" w:space="0" w:color="auto"/>
          </w:divBdr>
        </w:div>
        <w:div w:id="1121537381">
          <w:marLeft w:val="640"/>
          <w:marRight w:val="0"/>
          <w:marTop w:val="0"/>
          <w:marBottom w:val="0"/>
          <w:divBdr>
            <w:top w:val="none" w:sz="0" w:space="0" w:color="auto"/>
            <w:left w:val="none" w:sz="0" w:space="0" w:color="auto"/>
            <w:bottom w:val="none" w:sz="0" w:space="0" w:color="auto"/>
            <w:right w:val="none" w:sz="0" w:space="0" w:color="auto"/>
          </w:divBdr>
        </w:div>
        <w:div w:id="1441293204">
          <w:marLeft w:val="640"/>
          <w:marRight w:val="0"/>
          <w:marTop w:val="0"/>
          <w:marBottom w:val="0"/>
          <w:divBdr>
            <w:top w:val="none" w:sz="0" w:space="0" w:color="auto"/>
            <w:left w:val="none" w:sz="0" w:space="0" w:color="auto"/>
            <w:bottom w:val="none" w:sz="0" w:space="0" w:color="auto"/>
            <w:right w:val="none" w:sz="0" w:space="0" w:color="auto"/>
          </w:divBdr>
        </w:div>
        <w:div w:id="187060212">
          <w:marLeft w:val="640"/>
          <w:marRight w:val="0"/>
          <w:marTop w:val="0"/>
          <w:marBottom w:val="0"/>
          <w:divBdr>
            <w:top w:val="none" w:sz="0" w:space="0" w:color="auto"/>
            <w:left w:val="none" w:sz="0" w:space="0" w:color="auto"/>
            <w:bottom w:val="none" w:sz="0" w:space="0" w:color="auto"/>
            <w:right w:val="none" w:sz="0" w:space="0" w:color="auto"/>
          </w:divBdr>
        </w:div>
        <w:div w:id="2067144847">
          <w:marLeft w:val="640"/>
          <w:marRight w:val="0"/>
          <w:marTop w:val="0"/>
          <w:marBottom w:val="0"/>
          <w:divBdr>
            <w:top w:val="none" w:sz="0" w:space="0" w:color="auto"/>
            <w:left w:val="none" w:sz="0" w:space="0" w:color="auto"/>
            <w:bottom w:val="none" w:sz="0" w:space="0" w:color="auto"/>
            <w:right w:val="none" w:sz="0" w:space="0" w:color="auto"/>
          </w:divBdr>
        </w:div>
        <w:div w:id="233860922">
          <w:marLeft w:val="640"/>
          <w:marRight w:val="0"/>
          <w:marTop w:val="0"/>
          <w:marBottom w:val="0"/>
          <w:divBdr>
            <w:top w:val="none" w:sz="0" w:space="0" w:color="auto"/>
            <w:left w:val="none" w:sz="0" w:space="0" w:color="auto"/>
            <w:bottom w:val="none" w:sz="0" w:space="0" w:color="auto"/>
            <w:right w:val="none" w:sz="0" w:space="0" w:color="auto"/>
          </w:divBdr>
        </w:div>
        <w:div w:id="1058093222">
          <w:marLeft w:val="640"/>
          <w:marRight w:val="0"/>
          <w:marTop w:val="0"/>
          <w:marBottom w:val="0"/>
          <w:divBdr>
            <w:top w:val="none" w:sz="0" w:space="0" w:color="auto"/>
            <w:left w:val="none" w:sz="0" w:space="0" w:color="auto"/>
            <w:bottom w:val="none" w:sz="0" w:space="0" w:color="auto"/>
            <w:right w:val="none" w:sz="0" w:space="0" w:color="auto"/>
          </w:divBdr>
        </w:div>
        <w:div w:id="2087220757">
          <w:marLeft w:val="640"/>
          <w:marRight w:val="0"/>
          <w:marTop w:val="0"/>
          <w:marBottom w:val="0"/>
          <w:divBdr>
            <w:top w:val="none" w:sz="0" w:space="0" w:color="auto"/>
            <w:left w:val="none" w:sz="0" w:space="0" w:color="auto"/>
            <w:bottom w:val="none" w:sz="0" w:space="0" w:color="auto"/>
            <w:right w:val="none" w:sz="0" w:space="0" w:color="auto"/>
          </w:divBdr>
        </w:div>
        <w:div w:id="1584997432">
          <w:marLeft w:val="640"/>
          <w:marRight w:val="0"/>
          <w:marTop w:val="0"/>
          <w:marBottom w:val="0"/>
          <w:divBdr>
            <w:top w:val="none" w:sz="0" w:space="0" w:color="auto"/>
            <w:left w:val="none" w:sz="0" w:space="0" w:color="auto"/>
            <w:bottom w:val="none" w:sz="0" w:space="0" w:color="auto"/>
            <w:right w:val="none" w:sz="0" w:space="0" w:color="auto"/>
          </w:divBdr>
        </w:div>
        <w:div w:id="1348604503">
          <w:marLeft w:val="640"/>
          <w:marRight w:val="0"/>
          <w:marTop w:val="0"/>
          <w:marBottom w:val="0"/>
          <w:divBdr>
            <w:top w:val="none" w:sz="0" w:space="0" w:color="auto"/>
            <w:left w:val="none" w:sz="0" w:space="0" w:color="auto"/>
            <w:bottom w:val="none" w:sz="0" w:space="0" w:color="auto"/>
            <w:right w:val="none" w:sz="0" w:space="0" w:color="auto"/>
          </w:divBdr>
        </w:div>
        <w:div w:id="1802534375">
          <w:marLeft w:val="640"/>
          <w:marRight w:val="0"/>
          <w:marTop w:val="0"/>
          <w:marBottom w:val="0"/>
          <w:divBdr>
            <w:top w:val="none" w:sz="0" w:space="0" w:color="auto"/>
            <w:left w:val="none" w:sz="0" w:space="0" w:color="auto"/>
            <w:bottom w:val="none" w:sz="0" w:space="0" w:color="auto"/>
            <w:right w:val="none" w:sz="0" w:space="0" w:color="auto"/>
          </w:divBdr>
        </w:div>
        <w:div w:id="473177416">
          <w:marLeft w:val="640"/>
          <w:marRight w:val="0"/>
          <w:marTop w:val="0"/>
          <w:marBottom w:val="0"/>
          <w:divBdr>
            <w:top w:val="none" w:sz="0" w:space="0" w:color="auto"/>
            <w:left w:val="none" w:sz="0" w:space="0" w:color="auto"/>
            <w:bottom w:val="none" w:sz="0" w:space="0" w:color="auto"/>
            <w:right w:val="none" w:sz="0" w:space="0" w:color="auto"/>
          </w:divBdr>
        </w:div>
        <w:div w:id="1643388829">
          <w:marLeft w:val="640"/>
          <w:marRight w:val="0"/>
          <w:marTop w:val="0"/>
          <w:marBottom w:val="0"/>
          <w:divBdr>
            <w:top w:val="none" w:sz="0" w:space="0" w:color="auto"/>
            <w:left w:val="none" w:sz="0" w:space="0" w:color="auto"/>
            <w:bottom w:val="none" w:sz="0" w:space="0" w:color="auto"/>
            <w:right w:val="none" w:sz="0" w:space="0" w:color="auto"/>
          </w:divBdr>
        </w:div>
        <w:div w:id="1636914511">
          <w:marLeft w:val="640"/>
          <w:marRight w:val="0"/>
          <w:marTop w:val="0"/>
          <w:marBottom w:val="0"/>
          <w:divBdr>
            <w:top w:val="none" w:sz="0" w:space="0" w:color="auto"/>
            <w:left w:val="none" w:sz="0" w:space="0" w:color="auto"/>
            <w:bottom w:val="none" w:sz="0" w:space="0" w:color="auto"/>
            <w:right w:val="none" w:sz="0" w:space="0" w:color="auto"/>
          </w:divBdr>
        </w:div>
        <w:div w:id="1872376227">
          <w:marLeft w:val="640"/>
          <w:marRight w:val="0"/>
          <w:marTop w:val="0"/>
          <w:marBottom w:val="0"/>
          <w:divBdr>
            <w:top w:val="none" w:sz="0" w:space="0" w:color="auto"/>
            <w:left w:val="none" w:sz="0" w:space="0" w:color="auto"/>
            <w:bottom w:val="none" w:sz="0" w:space="0" w:color="auto"/>
            <w:right w:val="none" w:sz="0" w:space="0" w:color="auto"/>
          </w:divBdr>
        </w:div>
        <w:div w:id="793908393">
          <w:marLeft w:val="640"/>
          <w:marRight w:val="0"/>
          <w:marTop w:val="0"/>
          <w:marBottom w:val="0"/>
          <w:divBdr>
            <w:top w:val="none" w:sz="0" w:space="0" w:color="auto"/>
            <w:left w:val="none" w:sz="0" w:space="0" w:color="auto"/>
            <w:bottom w:val="none" w:sz="0" w:space="0" w:color="auto"/>
            <w:right w:val="none" w:sz="0" w:space="0" w:color="auto"/>
          </w:divBdr>
        </w:div>
      </w:divsChild>
    </w:div>
    <w:div w:id="1079205752">
      <w:bodyDiv w:val="1"/>
      <w:marLeft w:val="0"/>
      <w:marRight w:val="0"/>
      <w:marTop w:val="0"/>
      <w:marBottom w:val="0"/>
      <w:divBdr>
        <w:top w:val="none" w:sz="0" w:space="0" w:color="auto"/>
        <w:left w:val="none" w:sz="0" w:space="0" w:color="auto"/>
        <w:bottom w:val="none" w:sz="0" w:space="0" w:color="auto"/>
        <w:right w:val="none" w:sz="0" w:space="0" w:color="auto"/>
      </w:divBdr>
      <w:divsChild>
        <w:div w:id="2106682814">
          <w:marLeft w:val="640"/>
          <w:marRight w:val="0"/>
          <w:marTop w:val="0"/>
          <w:marBottom w:val="0"/>
          <w:divBdr>
            <w:top w:val="none" w:sz="0" w:space="0" w:color="auto"/>
            <w:left w:val="none" w:sz="0" w:space="0" w:color="auto"/>
            <w:bottom w:val="none" w:sz="0" w:space="0" w:color="auto"/>
            <w:right w:val="none" w:sz="0" w:space="0" w:color="auto"/>
          </w:divBdr>
        </w:div>
        <w:div w:id="1151143054">
          <w:marLeft w:val="640"/>
          <w:marRight w:val="0"/>
          <w:marTop w:val="0"/>
          <w:marBottom w:val="0"/>
          <w:divBdr>
            <w:top w:val="none" w:sz="0" w:space="0" w:color="auto"/>
            <w:left w:val="none" w:sz="0" w:space="0" w:color="auto"/>
            <w:bottom w:val="none" w:sz="0" w:space="0" w:color="auto"/>
            <w:right w:val="none" w:sz="0" w:space="0" w:color="auto"/>
          </w:divBdr>
        </w:div>
        <w:div w:id="1176381351">
          <w:marLeft w:val="640"/>
          <w:marRight w:val="0"/>
          <w:marTop w:val="0"/>
          <w:marBottom w:val="0"/>
          <w:divBdr>
            <w:top w:val="none" w:sz="0" w:space="0" w:color="auto"/>
            <w:left w:val="none" w:sz="0" w:space="0" w:color="auto"/>
            <w:bottom w:val="none" w:sz="0" w:space="0" w:color="auto"/>
            <w:right w:val="none" w:sz="0" w:space="0" w:color="auto"/>
          </w:divBdr>
        </w:div>
        <w:div w:id="2046980017">
          <w:marLeft w:val="640"/>
          <w:marRight w:val="0"/>
          <w:marTop w:val="0"/>
          <w:marBottom w:val="0"/>
          <w:divBdr>
            <w:top w:val="none" w:sz="0" w:space="0" w:color="auto"/>
            <w:left w:val="none" w:sz="0" w:space="0" w:color="auto"/>
            <w:bottom w:val="none" w:sz="0" w:space="0" w:color="auto"/>
            <w:right w:val="none" w:sz="0" w:space="0" w:color="auto"/>
          </w:divBdr>
        </w:div>
        <w:div w:id="2031493623">
          <w:marLeft w:val="640"/>
          <w:marRight w:val="0"/>
          <w:marTop w:val="0"/>
          <w:marBottom w:val="0"/>
          <w:divBdr>
            <w:top w:val="none" w:sz="0" w:space="0" w:color="auto"/>
            <w:left w:val="none" w:sz="0" w:space="0" w:color="auto"/>
            <w:bottom w:val="none" w:sz="0" w:space="0" w:color="auto"/>
            <w:right w:val="none" w:sz="0" w:space="0" w:color="auto"/>
          </w:divBdr>
        </w:div>
        <w:div w:id="950042161">
          <w:marLeft w:val="640"/>
          <w:marRight w:val="0"/>
          <w:marTop w:val="0"/>
          <w:marBottom w:val="0"/>
          <w:divBdr>
            <w:top w:val="none" w:sz="0" w:space="0" w:color="auto"/>
            <w:left w:val="none" w:sz="0" w:space="0" w:color="auto"/>
            <w:bottom w:val="none" w:sz="0" w:space="0" w:color="auto"/>
            <w:right w:val="none" w:sz="0" w:space="0" w:color="auto"/>
          </w:divBdr>
        </w:div>
        <w:div w:id="1620410123">
          <w:marLeft w:val="640"/>
          <w:marRight w:val="0"/>
          <w:marTop w:val="0"/>
          <w:marBottom w:val="0"/>
          <w:divBdr>
            <w:top w:val="none" w:sz="0" w:space="0" w:color="auto"/>
            <w:left w:val="none" w:sz="0" w:space="0" w:color="auto"/>
            <w:bottom w:val="none" w:sz="0" w:space="0" w:color="auto"/>
            <w:right w:val="none" w:sz="0" w:space="0" w:color="auto"/>
          </w:divBdr>
        </w:div>
        <w:div w:id="331639622">
          <w:marLeft w:val="640"/>
          <w:marRight w:val="0"/>
          <w:marTop w:val="0"/>
          <w:marBottom w:val="0"/>
          <w:divBdr>
            <w:top w:val="none" w:sz="0" w:space="0" w:color="auto"/>
            <w:left w:val="none" w:sz="0" w:space="0" w:color="auto"/>
            <w:bottom w:val="none" w:sz="0" w:space="0" w:color="auto"/>
            <w:right w:val="none" w:sz="0" w:space="0" w:color="auto"/>
          </w:divBdr>
        </w:div>
        <w:div w:id="1608191891">
          <w:marLeft w:val="640"/>
          <w:marRight w:val="0"/>
          <w:marTop w:val="0"/>
          <w:marBottom w:val="0"/>
          <w:divBdr>
            <w:top w:val="none" w:sz="0" w:space="0" w:color="auto"/>
            <w:left w:val="none" w:sz="0" w:space="0" w:color="auto"/>
            <w:bottom w:val="none" w:sz="0" w:space="0" w:color="auto"/>
            <w:right w:val="none" w:sz="0" w:space="0" w:color="auto"/>
          </w:divBdr>
        </w:div>
        <w:div w:id="1284077070">
          <w:marLeft w:val="640"/>
          <w:marRight w:val="0"/>
          <w:marTop w:val="0"/>
          <w:marBottom w:val="0"/>
          <w:divBdr>
            <w:top w:val="none" w:sz="0" w:space="0" w:color="auto"/>
            <w:left w:val="none" w:sz="0" w:space="0" w:color="auto"/>
            <w:bottom w:val="none" w:sz="0" w:space="0" w:color="auto"/>
            <w:right w:val="none" w:sz="0" w:space="0" w:color="auto"/>
          </w:divBdr>
        </w:div>
        <w:div w:id="60757619">
          <w:marLeft w:val="640"/>
          <w:marRight w:val="0"/>
          <w:marTop w:val="0"/>
          <w:marBottom w:val="0"/>
          <w:divBdr>
            <w:top w:val="none" w:sz="0" w:space="0" w:color="auto"/>
            <w:left w:val="none" w:sz="0" w:space="0" w:color="auto"/>
            <w:bottom w:val="none" w:sz="0" w:space="0" w:color="auto"/>
            <w:right w:val="none" w:sz="0" w:space="0" w:color="auto"/>
          </w:divBdr>
        </w:div>
        <w:div w:id="1644970514">
          <w:marLeft w:val="640"/>
          <w:marRight w:val="0"/>
          <w:marTop w:val="0"/>
          <w:marBottom w:val="0"/>
          <w:divBdr>
            <w:top w:val="none" w:sz="0" w:space="0" w:color="auto"/>
            <w:left w:val="none" w:sz="0" w:space="0" w:color="auto"/>
            <w:bottom w:val="none" w:sz="0" w:space="0" w:color="auto"/>
            <w:right w:val="none" w:sz="0" w:space="0" w:color="auto"/>
          </w:divBdr>
        </w:div>
        <w:div w:id="764545202">
          <w:marLeft w:val="640"/>
          <w:marRight w:val="0"/>
          <w:marTop w:val="0"/>
          <w:marBottom w:val="0"/>
          <w:divBdr>
            <w:top w:val="none" w:sz="0" w:space="0" w:color="auto"/>
            <w:left w:val="none" w:sz="0" w:space="0" w:color="auto"/>
            <w:bottom w:val="none" w:sz="0" w:space="0" w:color="auto"/>
            <w:right w:val="none" w:sz="0" w:space="0" w:color="auto"/>
          </w:divBdr>
        </w:div>
        <w:div w:id="326589862">
          <w:marLeft w:val="640"/>
          <w:marRight w:val="0"/>
          <w:marTop w:val="0"/>
          <w:marBottom w:val="0"/>
          <w:divBdr>
            <w:top w:val="none" w:sz="0" w:space="0" w:color="auto"/>
            <w:left w:val="none" w:sz="0" w:space="0" w:color="auto"/>
            <w:bottom w:val="none" w:sz="0" w:space="0" w:color="auto"/>
            <w:right w:val="none" w:sz="0" w:space="0" w:color="auto"/>
          </w:divBdr>
        </w:div>
        <w:div w:id="1086272535">
          <w:marLeft w:val="640"/>
          <w:marRight w:val="0"/>
          <w:marTop w:val="0"/>
          <w:marBottom w:val="0"/>
          <w:divBdr>
            <w:top w:val="none" w:sz="0" w:space="0" w:color="auto"/>
            <w:left w:val="none" w:sz="0" w:space="0" w:color="auto"/>
            <w:bottom w:val="none" w:sz="0" w:space="0" w:color="auto"/>
            <w:right w:val="none" w:sz="0" w:space="0" w:color="auto"/>
          </w:divBdr>
        </w:div>
        <w:div w:id="499850160">
          <w:marLeft w:val="640"/>
          <w:marRight w:val="0"/>
          <w:marTop w:val="0"/>
          <w:marBottom w:val="0"/>
          <w:divBdr>
            <w:top w:val="none" w:sz="0" w:space="0" w:color="auto"/>
            <w:left w:val="none" w:sz="0" w:space="0" w:color="auto"/>
            <w:bottom w:val="none" w:sz="0" w:space="0" w:color="auto"/>
            <w:right w:val="none" w:sz="0" w:space="0" w:color="auto"/>
          </w:divBdr>
        </w:div>
        <w:div w:id="1897349911">
          <w:marLeft w:val="640"/>
          <w:marRight w:val="0"/>
          <w:marTop w:val="0"/>
          <w:marBottom w:val="0"/>
          <w:divBdr>
            <w:top w:val="none" w:sz="0" w:space="0" w:color="auto"/>
            <w:left w:val="none" w:sz="0" w:space="0" w:color="auto"/>
            <w:bottom w:val="none" w:sz="0" w:space="0" w:color="auto"/>
            <w:right w:val="none" w:sz="0" w:space="0" w:color="auto"/>
          </w:divBdr>
        </w:div>
        <w:div w:id="893810302">
          <w:marLeft w:val="640"/>
          <w:marRight w:val="0"/>
          <w:marTop w:val="0"/>
          <w:marBottom w:val="0"/>
          <w:divBdr>
            <w:top w:val="none" w:sz="0" w:space="0" w:color="auto"/>
            <w:left w:val="none" w:sz="0" w:space="0" w:color="auto"/>
            <w:bottom w:val="none" w:sz="0" w:space="0" w:color="auto"/>
            <w:right w:val="none" w:sz="0" w:space="0" w:color="auto"/>
          </w:divBdr>
        </w:div>
        <w:div w:id="1880779629">
          <w:marLeft w:val="640"/>
          <w:marRight w:val="0"/>
          <w:marTop w:val="0"/>
          <w:marBottom w:val="0"/>
          <w:divBdr>
            <w:top w:val="none" w:sz="0" w:space="0" w:color="auto"/>
            <w:left w:val="none" w:sz="0" w:space="0" w:color="auto"/>
            <w:bottom w:val="none" w:sz="0" w:space="0" w:color="auto"/>
            <w:right w:val="none" w:sz="0" w:space="0" w:color="auto"/>
          </w:divBdr>
        </w:div>
        <w:div w:id="126700908">
          <w:marLeft w:val="640"/>
          <w:marRight w:val="0"/>
          <w:marTop w:val="0"/>
          <w:marBottom w:val="0"/>
          <w:divBdr>
            <w:top w:val="none" w:sz="0" w:space="0" w:color="auto"/>
            <w:left w:val="none" w:sz="0" w:space="0" w:color="auto"/>
            <w:bottom w:val="none" w:sz="0" w:space="0" w:color="auto"/>
            <w:right w:val="none" w:sz="0" w:space="0" w:color="auto"/>
          </w:divBdr>
        </w:div>
        <w:div w:id="397560768">
          <w:marLeft w:val="640"/>
          <w:marRight w:val="0"/>
          <w:marTop w:val="0"/>
          <w:marBottom w:val="0"/>
          <w:divBdr>
            <w:top w:val="none" w:sz="0" w:space="0" w:color="auto"/>
            <w:left w:val="none" w:sz="0" w:space="0" w:color="auto"/>
            <w:bottom w:val="none" w:sz="0" w:space="0" w:color="auto"/>
            <w:right w:val="none" w:sz="0" w:space="0" w:color="auto"/>
          </w:divBdr>
        </w:div>
        <w:div w:id="926618584">
          <w:marLeft w:val="640"/>
          <w:marRight w:val="0"/>
          <w:marTop w:val="0"/>
          <w:marBottom w:val="0"/>
          <w:divBdr>
            <w:top w:val="none" w:sz="0" w:space="0" w:color="auto"/>
            <w:left w:val="none" w:sz="0" w:space="0" w:color="auto"/>
            <w:bottom w:val="none" w:sz="0" w:space="0" w:color="auto"/>
            <w:right w:val="none" w:sz="0" w:space="0" w:color="auto"/>
          </w:divBdr>
        </w:div>
        <w:div w:id="2016180670">
          <w:marLeft w:val="640"/>
          <w:marRight w:val="0"/>
          <w:marTop w:val="0"/>
          <w:marBottom w:val="0"/>
          <w:divBdr>
            <w:top w:val="none" w:sz="0" w:space="0" w:color="auto"/>
            <w:left w:val="none" w:sz="0" w:space="0" w:color="auto"/>
            <w:bottom w:val="none" w:sz="0" w:space="0" w:color="auto"/>
            <w:right w:val="none" w:sz="0" w:space="0" w:color="auto"/>
          </w:divBdr>
        </w:div>
        <w:div w:id="1405184858">
          <w:marLeft w:val="640"/>
          <w:marRight w:val="0"/>
          <w:marTop w:val="0"/>
          <w:marBottom w:val="0"/>
          <w:divBdr>
            <w:top w:val="none" w:sz="0" w:space="0" w:color="auto"/>
            <w:left w:val="none" w:sz="0" w:space="0" w:color="auto"/>
            <w:bottom w:val="none" w:sz="0" w:space="0" w:color="auto"/>
            <w:right w:val="none" w:sz="0" w:space="0" w:color="auto"/>
          </w:divBdr>
        </w:div>
        <w:div w:id="214970210">
          <w:marLeft w:val="640"/>
          <w:marRight w:val="0"/>
          <w:marTop w:val="0"/>
          <w:marBottom w:val="0"/>
          <w:divBdr>
            <w:top w:val="none" w:sz="0" w:space="0" w:color="auto"/>
            <w:left w:val="none" w:sz="0" w:space="0" w:color="auto"/>
            <w:bottom w:val="none" w:sz="0" w:space="0" w:color="auto"/>
            <w:right w:val="none" w:sz="0" w:space="0" w:color="auto"/>
          </w:divBdr>
        </w:div>
        <w:div w:id="1837988704">
          <w:marLeft w:val="640"/>
          <w:marRight w:val="0"/>
          <w:marTop w:val="0"/>
          <w:marBottom w:val="0"/>
          <w:divBdr>
            <w:top w:val="none" w:sz="0" w:space="0" w:color="auto"/>
            <w:left w:val="none" w:sz="0" w:space="0" w:color="auto"/>
            <w:bottom w:val="none" w:sz="0" w:space="0" w:color="auto"/>
            <w:right w:val="none" w:sz="0" w:space="0" w:color="auto"/>
          </w:divBdr>
        </w:div>
        <w:div w:id="1416435392">
          <w:marLeft w:val="640"/>
          <w:marRight w:val="0"/>
          <w:marTop w:val="0"/>
          <w:marBottom w:val="0"/>
          <w:divBdr>
            <w:top w:val="none" w:sz="0" w:space="0" w:color="auto"/>
            <w:left w:val="none" w:sz="0" w:space="0" w:color="auto"/>
            <w:bottom w:val="none" w:sz="0" w:space="0" w:color="auto"/>
            <w:right w:val="none" w:sz="0" w:space="0" w:color="auto"/>
          </w:divBdr>
        </w:div>
        <w:div w:id="361901832">
          <w:marLeft w:val="640"/>
          <w:marRight w:val="0"/>
          <w:marTop w:val="0"/>
          <w:marBottom w:val="0"/>
          <w:divBdr>
            <w:top w:val="none" w:sz="0" w:space="0" w:color="auto"/>
            <w:left w:val="none" w:sz="0" w:space="0" w:color="auto"/>
            <w:bottom w:val="none" w:sz="0" w:space="0" w:color="auto"/>
            <w:right w:val="none" w:sz="0" w:space="0" w:color="auto"/>
          </w:divBdr>
        </w:div>
        <w:div w:id="1864246773">
          <w:marLeft w:val="640"/>
          <w:marRight w:val="0"/>
          <w:marTop w:val="0"/>
          <w:marBottom w:val="0"/>
          <w:divBdr>
            <w:top w:val="none" w:sz="0" w:space="0" w:color="auto"/>
            <w:left w:val="none" w:sz="0" w:space="0" w:color="auto"/>
            <w:bottom w:val="none" w:sz="0" w:space="0" w:color="auto"/>
            <w:right w:val="none" w:sz="0" w:space="0" w:color="auto"/>
          </w:divBdr>
        </w:div>
        <w:div w:id="789084130">
          <w:marLeft w:val="640"/>
          <w:marRight w:val="0"/>
          <w:marTop w:val="0"/>
          <w:marBottom w:val="0"/>
          <w:divBdr>
            <w:top w:val="none" w:sz="0" w:space="0" w:color="auto"/>
            <w:left w:val="none" w:sz="0" w:space="0" w:color="auto"/>
            <w:bottom w:val="none" w:sz="0" w:space="0" w:color="auto"/>
            <w:right w:val="none" w:sz="0" w:space="0" w:color="auto"/>
          </w:divBdr>
        </w:div>
        <w:div w:id="1659459527">
          <w:marLeft w:val="640"/>
          <w:marRight w:val="0"/>
          <w:marTop w:val="0"/>
          <w:marBottom w:val="0"/>
          <w:divBdr>
            <w:top w:val="none" w:sz="0" w:space="0" w:color="auto"/>
            <w:left w:val="none" w:sz="0" w:space="0" w:color="auto"/>
            <w:bottom w:val="none" w:sz="0" w:space="0" w:color="auto"/>
            <w:right w:val="none" w:sz="0" w:space="0" w:color="auto"/>
          </w:divBdr>
        </w:div>
        <w:div w:id="326247066">
          <w:marLeft w:val="640"/>
          <w:marRight w:val="0"/>
          <w:marTop w:val="0"/>
          <w:marBottom w:val="0"/>
          <w:divBdr>
            <w:top w:val="none" w:sz="0" w:space="0" w:color="auto"/>
            <w:left w:val="none" w:sz="0" w:space="0" w:color="auto"/>
            <w:bottom w:val="none" w:sz="0" w:space="0" w:color="auto"/>
            <w:right w:val="none" w:sz="0" w:space="0" w:color="auto"/>
          </w:divBdr>
        </w:div>
        <w:div w:id="1508788377">
          <w:marLeft w:val="640"/>
          <w:marRight w:val="0"/>
          <w:marTop w:val="0"/>
          <w:marBottom w:val="0"/>
          <w:divBdr>
            <w:top w:val="none" w:sz="0" w:space="0" w:color="auto"/>
            <w:left w:val="none" w:sz="0" w:space="0" w:color="auto"/>
            <w:bottom w:val="none" w:sz="0" w:space="0" w:color="auto"/>
            <w:right w:val="none" w:sz="0" w:space="0" w:color="auto"/>
          </w:divBdr>
        </w:div>
        <w:div w:id="1039865560">
          <w:marLeft w:val="640"/>
          <w:marRight w:val="0"/>
          <w:marTop w:val="0"/>
          <w:marBottom w:val="0"/>
          <w:divBdr>
            <w:top w:val="none" w:sz="0" w:space="0" w:color="auto"/>
            <w:left w:val="none" w:sz="0" w:space="0" w:color="auto"/>
            <w:bottom w:val="none" w:sz="0" w:space="0" w:color="auto"/>
            <w:right w:val="none" w:sz="0" w:space="0" w:color="auto"/>
          </w:divBdr>
        </w:div>
        <w:div w:id="784543790">
          <w:marLeft w:val="640"/>
          <w:marRight w:val="0"/>
          <w:marTop w:val="0"/>
          <w:marBottom w:val="0"/>
          <w:divBdr>
            <w:top w:val="none" w:sz="0" w:space="0" w:color="auto"/>
            <w:left w:val="none" w:sz="0" w:space="0" w:color="auto"/>
            <w:bottom w:val="none" w:sz="0" w:space="0" w:color="auto"/>
            <w:right w:val="none" w:sz="0" w:space="0" w:color="auto"/>
          </w:divBdr>
        </w:div>
        <w:div w:id="165899234">
          <w:marLeft w:val="640"/>
          <w:marRight w:val="0"/>
          <w:marTop w:val="0"/>
          <w:marBottom w:val="0"/>
          <w:divBdr>
            <w:top w:val="none" w:sz="0" w:space="0" w:color="auto"/>
            <w:left w:val="none" w:sz="0" w:space="0" w:color="auto"/>
            <w:bottom w:val="none" w:sz="0" w:space="0" w:color="auto"/>
            <w:right w:val="none" w:sz="0" w:space="0" w:color="auto"/>
          </w:divBdr>
        </w:div>
      </w:divsChild>
    </w:div>
    <w:div w:id="1084911266">
      <w:bodyDiv w:val="1"/>
      <w:marLeft w:val="0"/>
      <w:marRight w:val="0"/>
      <w:marTop w:val="0"/>
      <w:marBottom w:val="0"/>
      <w:divBdr>
        <w:top w:val="none" w:sz="0" w:space="0" w:color="auto"/>
        <w:left w:val="none" w:sz="0" w:space="0" w:color="auto"/>
        <w:bottom w:val="none" w:sz="0" w:space="0" w:color="auto"/>
        <w:right w:val="none" w:sz="0" w:space="0" w:color="auto"/>
      </w:divBdr>
      <w:divsChild>
        <w:div w:id="1226183482">
          <w:marLeft w:val="640"/>
          <w:marRight w:val="0"/>
          <w:marTop w:val="0"/>
          <w:marBottom w:val="0"/>
          <w:divBdr>
            <w:top w:val="none" w:sz="0" w:space="0" w:color="auto"/>
            <w:left w:val="none" w:sz="0" w:space="0" w:color="auto"/>
            <w:bottom w:val="none" w:sz="0" w:space="0" w:color="auto"/>
            <w:right w:val="none" w:sz="0" w:space="0" w:color="auto"/>
          </w:divBdr>
        </w:div>
        <w:div w:id="197474500">
          <w:marLeft w:val="640"/>
          <w:marRight w:val="0"/>
          <w:marTop w:val="0"/>
          <w:marBottom w:val="0"/>
          <w:divBdr>
            <w:top w:val="none" w:sz="0" w:space="0" w:color="auto"/>
            <w:left w:val="none" w:sz="0" w:space="0" w:color="auto"/>
            <w:bottom w:val="none" w:sz="0" w:space="0" w:color="auto"/>
            <w:right w:val="none" w:sz="0" w:space="0" w:color="auto"/>
          </w:divBdr>
        </w:div>
        <w:div w:id="1485394625">
          <w:marLeft w:val="640"/>
          <w:marRight w:val="0"/>
          <w:marTop w:val="0"/>
          <w:marBottom w:val="0"/>
          <w:divBdr>
            <w:top w:val="none" w:sz="0" w:space="0" w:color="auto"/>
            <w:left w:val="none" w:sz="0" w:space="0" w:color="auto"/>
            <w:bottom w:val="none" w:sz="0" w:space="0" w:color="auto"/>
            <w:right w:val="none" w:sz="0" w:space="0" w:color="auto"/>
          </w:divBdr>
        </w:div>
        <w:div w:id="1392072486">
          <w:marLeft w:val="640"/>
          <w:marRight w:val="0"/>
          <w:marTop w:val="0"/>
          <w:marBottom w:val="0"/>
          <w:divBdr>
            <w:top w:val="none" w:sz="0" w:space="0" w:color="auto"/>
            <w:left w:val="none" w:sz="0" w:space="0" w:color="auto"/>
            <w:bottom w:val="none" w:sz="0" w:space="0" w:color="auto"/>
            <w:right w:val="none" w:sz="0" w:space="0" w:color="auto"/>
          </w:divBdr>
        </w:div>
        <w:div w:id="1065832463">
          <w:marLeft w:val="640"/>
          <w:marRight w:val="0"/>
          <w:marTop w:val="0"/>
          <w:marBottom w:val="0"/>
          <w:divBdr>
            <w:top w:val="none" w:sz="0" w:space="0" w:color="auto"/>
            <w:left w:val="none" w:sz="0" w:space="0" w:color="auto"/>
            <w:bottom w:val="none" w:sz="0" w:space="0" w:color="auto"/>
            <w:right w:val="none" w:sz="0" w:space="0" w:color="auto"/>
          </w:divBdr>
        </w:div>
        <w:div w:id="1553924347">
          <w:marLeft w:val="640"/>
          <w:marRight w:val="0"/>
          <w:marTop w:val="0"/>
          <w:marBottom w:val="0"/>
          <w:divBdr>
            <w:top w:val="none" w:sz="0" w:space="0" w:color="auto"/>
            <w:left w:val="none" w:sz="0" w:space="0" w:color="auto"/>
            <w:bottom w:val="none" w:sz="0" w:space="0" w:color="auto"/>
            <w:right w:val="none" w:sz="0" w:space="0" w:color="auto"/>
          </w:divBdr>
        </w:div>
        <w:div w:id="711659092">
          <w:marLeft w:val="640"/>
          <w:marRight w:val="0"/>
          <w:marTop w:val="0"/>
          <w:marBottom w:val="0"/>
          <w:divBdr>
            <w:top w:val="none" w:sz="0" w:space="0" w:color="auto"/>
            <w:left w:val="none" w:sz="0" w:space="0" w:color="auto"/>
            <w:bottom w:val="none" w:sz="0" w:space="0" w:color="auto"/>
            <w:right w:val="none" w:sz="0" w:space="0" w:color="auto"/>
          </w:divBdr>
        </w:div>
        <w:div w:id="465857712">
          <w:marLeft w:val="640"/>
          <w:marRight w:val="0"/>
          <w:marTop w:val="0"/>
          <w:marBottom w:val="0"/>
          <w:divBdr>
            <w:top w:val="none" w:sz="0" w:space="0" w:color="auto"/>
            <w:left w:val="none" w:sz="0" w:space="0" w:color="auto"/>
            <w:bottom w:val="none" w:sz="0" w:space="0" w:color="auto"/>
            <w:right w:val="none" w:sz="0" w:space="0" w:color="auto"/>
          </w:divBdr>
        </w:div>
        <w:div w:id="430517986">
          <w:marLeft w:val="640"/>
          <w:marRight w:val="0"/>
          <w:marTop w:val="0"/>
          <w:marBottom w:val="0"/>
          <w:divBdr>
            <w:top w:val="none" w:sz="0" w:space="0" w:color="auto"/>
            <w:left w:val="none" w:sz="0" w:space="0" w:color="auto"/>
            <w:bottom w:val="none" w:sz="0" w:space="0" w:color="auto"/>
            <w:right w:val="none" w:sz="0" w:space="0" w:color="auto"/>
          </w:divBdr>
        </w:div>
        <w:div w:id="41829823">
          <w:marLeft w:val="640"/>
          <w:marRight w:val="0"/>
          <w:marTop w:val="0"/>
          <w:marBottom w:val="0"/>
          <w:divBdr>
            <w:top w:val="none" w:sz="0" w:space="0" w:color="auto"/>
            <w:left w:val="none" w:sz="0" w:space="0" w:color="auto"/>
            <w:bottom w:val="none" w:sz="0" w:space="0" w:color="auto"/>
            <w:right w:val="none" w:sz="0" w:space="0" w:color="auto"/>
          </w:divBdr>
        </w:div>
        <w:div w:id="1396320565">
          <w:marLeft w:val="640"/>
          <w:marRight w:val="0"/>
          <w:marTop w:val="0"/>
          <w:marBottom w:val="0"/>
          <w:divBdr>
            <w:top w:val="none" w:sz="0" w:space="0" w:color="auto"/>
            <w:left w:val="none" w:sz="0" w:space="0" w:color="auto"/>
            <w:bottom w:val="none" w:sz="0" w:space="0" w:color="auto"/>
            <w:right w:val="none" w:sz="0" w:space="0" w:color="auto"/>
          </w:divBdr>
        </w:div>
        <w:div w:id="544605365">
          <w:marLeft w:val="640"/>
          <w:marRight w:val="0"/>
          <w:marTop w:val="0"/>
          <w:marBottom w:val="0"/>
          <w:divBdr>
            <w:top w:val="none" w:sz="0" w:space="0" w:color="auto"/>
            <w:left w:val="none" w:sz="0" w:space="0" w:color="auto"/>
            <w:bottom w:val="none" w:sz="0" w:space="0" w:color="auto"/>
            <w:right w:val="none" w:sz="0" w:space="0" w:color="auto"/>
          </w:divBdr>
        </w:div>
        <w:div w:id="1072004816">
          <w:marLeft w:val="640"/>
          <w:marRight w:val="0"/>
          <w:marTop w:val="0"/>
          <w:marBottom w:val="0"/>
          <w:divBdr>
            <w:top w:val="none" w:sz="0" w:space="0" w:color="auto"/>
            <w:left w:val="none" w:sz="0" w:space="0" w:color="auto"/>
            <w:bottom w:val="none" w:sz="0" w:space="0" w:color="auto"/>
            <w:right w:val="none" w:sz="0" w:space="0" w:color="auto"/>
          </w:divBdr>
        </w:div>
        <w:div w:id="564336067">
          <w:marLeft w:val="640"/>
          <w:marRight w:val="0"/>
          <w:marTop w:val="0"/>
          <w:marBottom w:val="0"/>
          <w:divBdr>
            <w:top w:val="none" w:sz="0" w:space="0" w:color="auto"/>
            <w:left w:val="none" w:sz="0" w:space="0" w:color="auto"/>
            <w:bottom w:val="none" w:sz="0" w:space="0" w:color="auto"/>
            <w:right w:val="none" w:sz="0" w:space="0" w:color="auto"/>
          </w:divBdr>
        </w:div>
        <w:div w:id="1493064595">
          <w:marLeft w:val="640"/>
          <w:marRight w:val="0"/>
          <w:marTop w:val="0"/>
          <w:marBottom w:val="0"/>
          <w:divBdr>
            <w:top w:val="none" w:sz="0" w:space="0" w:color="auto"/>
            <w:left w:val="none" w:sz="0" w:space="0" w:color="auto"/>
            <w:bottom w:val="none" w:sz="0" w:space="0" w:color="auto"/>
            <w:right w:val="none" w:sz="0" w:space="0" w:color="auto"/>
          </w:divBdr>
        </w:div>
        <w:div w:id="378745527">
          <w:marLeft w:val="640"/>
          <w:marRight w:val="0"/>
          <w:marTop w:val="0"/>
          <w:marBottom w:val="0"/>
          <w:divBdr>
            <w:top w:val="none" w:sz="0" w:space="0" w:color="auto"/>
            <w:left w:val="none" w:sz="0" w:space="0" w:color="auto"/>
            <w:bottom w:val="none" w:sz="0" w:space="0" w:color="auto"/>
            <w:right w:val="none" w:sz="0" w:space="0" w:color="auto"/>
          </w:divBdr>
        </w:div>
        <w:div w:id="1992170487">
          <w:marLeft w:val="640"/>
          <w:marRight w:val="0"/>
          <w:marTop w:val="0"/>
          <w:marBottom w:val="0"/>
          <w:divBdr>
            <w:top w:val="none" w:sz="0" w:space="0" w:color="auto"/>
            <w:left w:val="none" w:sz="0" w:space="0" w:color="auto"/>
            <w:bottom w:val="none" w:sz="0" w:space="0" w:color="auto"/>
            <w:right w:val="none" w:sz="0" w:space="0" w:color="auto"/>
          </w:divBdr>
        </w:div>
        <w:div w:id="860320889">
          <w:marLeft w:val="640"/>
          <w:marRight w:val="0"/>
          <w:marTop w:val="0"/>
          <w:marBottom w:val="0"/>
          <w:divBdr>
            <w:top w:val="none" w:sz="0" w:space="0" w:color="auto"/>
            <w:left w:val="none" w:sz="0" w:space="0" w:color="auto"/>
            <w:bottom w:val="none" w:sz="0" w:space="0" w:color="auto"/>
            <w:right w:val="none" w:sz="0" w:space="0" w:color="auto"/>
          </w:divBdr>
        </w:div>
        <w:div w:id="1366828319">
          <w:marLeft w:val="640"/>
          <w:marRight w:val="0"/>
          <w:marTop w:val="0"/>
          <w:marBottom w:val="0"/>
          <w:divBdr>
            <w:top w:val="none" w:sz="0" w:space="0" w:color="auto"/>
            <w:left w:val="none" w:sz="0" w:space="0" w:color="auto"/>
            <w:bottom w:val="none" w:sz="0" w:space="0" w:color="auto"/>
            <w:right w:val="none" w:sz="0" w:space="0" w:color="auto"/>
          </w:divBdr>
        </w:div>
        <w:div w:id="869222854">
          <w:marLeft w:val="640"/>
          <w:marRight w:val="0"/>
          <w:marTop w:val="0"/>
          <w:marBottom w:val="0"/>
          <w:divBdr>
            <w:top w:val="none" w:sz="0" w:space="0" w:color="auto"/>
            <w:left w:val="none" w:sz="0" w:space="0" w:color="auto"/>
            <w:bottom w:val="none" w:sz="0" w:space="0" w:color="auto"/>
            <w:right w:val="none" w:sz="0" w:space="0" w:color="auto"/>
          </w:divBdr>
        </w:div>
        <w:div w:id="337537885">
          <w:marLeft w:val="640"/>
          <w:marRight w:val="0"/>
          <w:marTop w:val="0"/>
          <w:marBottom w:val="0"/>
          <w:divBdr>
            <w:top w:val="none" w:sz="0" w:space="0" w:color="auto"/>
            <w:left w:val="none" w:sz="0" w:space="0" w:color="auto"/>
            <w:bottom w:val="none" w:sz="0" w:space="0" w:color="auto"/>
            <w:right w:val="none" w:sz="0" w:space="0" w:color="auto"/>
          </w:divBdr>
        </w:div>
        <w:div w:id="1644650552">
          <w:marLeft w:val="640"/>
          <w:marRight w:val="0"/>
          <w:marTop w:val="0"/>
          <w:marBottom w:val="0"/>
          <w:divBdr>
            <w:top w:val="none" w:sz="0" w:space="0" w:color="auto"/>
            <w:left w:val="none" w:sz="0" w:space="0" w:color="auto"/>
            <w:bottom w:val="none" w:sz="0" w:space="0" w:color="auto"/>
            <w:right w:val="none" w:sz="0" w:space="0" w:color="auto"/>
          </w:divBdr>
        </w:div>
        <w:div w:id="1080062000">
          <w:marLeft w:val="640"/>
          <w:marRight w:val="0"/>
          <w:marTop w:val="0"/>
          <w:marBottom w:val="0"/>
          <w:divBdr>
            <w:top w:val="none" w:sz="0" w:space="0" w:color="auto"/>
            <w:left w:val="none" w:sz="0" w:space="0" w:color="auto"/>
            <w:bottom w:val="none" w:sz="0" w:space="0" w:color="auto"/>
            <w:right w:val="none" w:sz="0" w:space="0" w:color="auto"/>
          </w:divBdr>
        </w:div>
        <w:div w:id="1473049">
          <w:marLeft w:val="640"/>
          <w:marRight w:val="0"/>
          <w:marTop w:val="0"/>
          <w:marBottom w:val="0"/>
          <w:divBdr>
            <w:top w:val="none" w:sz="0" w:space="0" w:color="auto"/>
            <w:left w:val="none" w:sz="0" w:space="0" w:color="auto"/>
            <w:bottom w:val="none" w:sz="0" w:space="0" w:color="auto"/>
            <w:right w:val="none" w:sz="0" w:space="0" w:color="auto"/>
          </w:divBdr>
        </w:div>
        <w:div w:id="1072195501">
          <w:marLeft w:val="640"/>
          <w:marRight w:val="0"/>
          <w:marTop w:val="0"/>
          <w:marBottom w:val="0"/>
          <w:divBdr>
            <w:top w:val="none" w:sz="0" w:space="0" w:color="auto"/>
            <w:left w:val="none" w:sz="0" w:space="0" w:color="auto"/>
            <w:bottom w:val="none" w:sz="0" w:space="0" w:color="auto"/>
            <w:right w:val="none" w:sz="0" w:space="0" w:color="auto"/>
          </w:divBdr>
        </w:div>
        <w:div w:id="2011132013">
          <w:marLeft w:val="640"/>
          <w:marRight w:val="0"/>
          <w:marTop w:val="0"/>
          <w:marBottom w:val="0"/>
          <w:divBdr>
            <w:top w:val="none" w:sz="0" w:space="0" w:color="auto"/>
            <w:left w:val="none" w:sz="0" w:space="0" w:color="auto"/>
            <w:bottom w:val="none" w:sz="0" w:space="0" w:color="auto"/>
            <w:right w:val="none" w:sz="0" w:space="0" w:color="auto"/>
          </w:divBdr>
        </w:div>
        <w:div w:id="444423761">
          <w:marLeft w:val="640"/>
          <w:marRight w:val="0"/>
          <w:marTop w:val="0"/>
          <w:marBottom w:val="0"/>
          <w:divBdr>
            <w:top w:val="none" w:sz="0" w:space="0" w:color="auto"/>
            <w:left w:val="none" w:sz="0" w:space="0" w:color="auto"/>
            <w:bottom w:val="none" w:sz="0" w:space="0" w:color="auto"/>
            <w:right w:val="none" w:sz="0" w:space="0" w:color="auto"/>
          </w:divBdr>
        </w:div>
        <w:div w:id="1335494126">
          <w:marLeft w:val="640"/>
          <w:marRight w:val="0"/>
          <w:marTop w:val="0"/>
          <w:marBottom w:val="0"/>
          <w:divBdr>
            <w:top w:val="none" w:sz="0" w:space="0" w:color="auto"/>
            <w:left w:val="none" w:sz="0" w:space="0" w:color="auto"/>
            <w:bottom w:val="none" w:sz="0" w:space="0" w:color="auto"/>
            <w:right w:val="none" w:sz="0" w:space="0" w:color="auto"/>
          </w:divBdr>
        </w:div>
        <w:div w:id="186866988">
          <w:marLeft w:val="640"/>
          <w:marRight w:val="0"/>
          <w:marTop w:val="0"/>
          <w:marBottom w:val="0"/>
          <w:divBdr>
            <w:top w:val="none" w:sz="0" w:space="0" w:color="auto"/>
            <w:left w:val="none" w:sz="0" w:space="0" w:color="auto"/>
            <w:bottom w:val="none" w:sz="0" w:space="0" w:color="auto"/>
            <w:right w:val="none" w:sz="0" w:space="0" w:color="auto"/>
          </w:divBdr>
        </w:div>
        <w:div w:id="1068458331">
          <w:marLeft w:val="640"/>
          <w:marRight w:val="0"/>
          <w:marTop w:val="0"/>
          <w:marBottom w:val="0"/>
          <w:divBdr>
            <w:top w:val="none" w:sz="0" w:space="0" w:color="auto"/>
            <w:left w:val="none" w:sz="0" w:space="0" w:color="auto"/>
            <w:bottom w:val="none" w:sz="0" w:space="0" w:color="auto"/>
            <w:right w:val="none" w:sz="0" w:space="0" w:color="auto"/>
          </w:divBdr>
        </w:div>
        <w:div w:id="1971590432">
          <w:marLeft w:val="640"/>
          <w:marRight w:val="0"/>
          <w:marTop w:val="0"/>
          <w:marBottom w:val="0"/>
          <w:divBdr>
            <w:top w:val="none" w:sz="0" w:space="0" w:color="auto"/>
            <w:left w:val="none" w:sz="0" w:space="0" w:color="auto"/>
            <w:bottom w:val="none" w:sz="0" w:space="0" w:color="auto"/>
            <w:right w:val="none" w:sz="0" w:space="0" w:color="auto"/>
          </w:divBdr>
        </w:div>
        <w:div w:id="1117218696">
          <w:marLeft w:val="640"/>
          <w:marRight w:val="0"/>
          <w:marTop w:val="0"/>
          <w:marBottom w:val="0"/>
          <w:divBdr>
            <w:top w:val="none" w:sz="0" w:space="0" w:color="auto"/>
            <w:left w:val="none" w:sz="0" w:space="0" w:color="auto"/>
            <w:bottom w:val="none" w:sz="0" w:space="0" w:color="auto"/>
            <w:right w:val="none" w:sz="0" w:space="0" w:color="auto"/>
          </w:divBdr>
        </w:div>
      </w:divsChild>
    </w:div>
    <w:div w:id="1085568802">
      <w:bodyDiv w:val="1"/>
      <w:marLeft w:val="0"/>
      <w:marRight w:val="0"/>
      <w:marTop w:val="0"/>
      <w:marBottom w:val="0"/>
      <w:divBdr>
        <w:top w:val="none" w:sz="0" w:space="0" w:color="auto"/>
        <w:left w:val="none" w:sz="0" w:space="0" w:color="auto"/>
        <w:bottom w:val="none" w:sz="0" w:space="0" w:color="auto"/>
        <w:right w:val="none" w:sz="0" w:space="0" w:color="auto"/>
      </w:divBdr>
      <w:divsChild>
        <w:div w:id="337006483">
          <w:marLeft w:val="640"/>
          <w:marRight w:val="0"/>
          <w:marTop w:val="0"/>
          <w:marBottom w:val="0"/>
          <w:divBdr>
            <w:top w:val="none" w:sz="0" w:space="0" w:color="auto"/>
            <w:left w:val="none" w:sz="0" w:space="0" w:color="auto"/>
            <w:bottom w:val="none" w:sz="0" w:space="0" w:color="auto"/>
            <w:right w:val="none" w:sz="0" w:space="0" w:color="auto"/>
          </w:divBdr>
        </w:div>
        <w:div w:id="1281035345">
          <w:marLeft w:val="640"/>
          <w:marRight w:val="0"/>
          <w:marTop w:val="0"/>
          <w:marBottom w:val="0"/>
          <w:divBdr>
            <w:top w:val="none" w:sz="0" w:space="0" w:color="auto"/>
            <w:left w:val="none" w:sz="0" w:space="0" w:color="auto"/>
            <w:bottom w:val="none" w:sz="0" w:space="0" w:color="auto"/>
            <w:right w:val="none" w:sz="0" w:space="0" w:color="auto"/>
          </w:divBdr>
        </w:div>
        <w:div w:id="369842853">
          <w:marLeft w:val="640"/>
          <w:marRight w:val="0"/>
          <w:marTop w:val="0"/>
          <w:marBottom w:val="0"/>
          <w:divBdr>
            <w:top w:val="none" w:sz="0" w:space="0" w:color="auto"/>
            <w:left w:val="none" w:sz="0" w:space="0" w:color="auto"/>
            <w:bottom w:val="none" w:sz="0" w:space="0" w:color="auto"/>
            <w:right w:val="none" w:sz="0" w:space="0" w:color="auto"/>
          </w:divBdr>
        </w:div>
        <w:div w:id="520120236">
          <w:marLeft w:val="640"/>
          <w:marRight w:val="0"/>
          <w:marTop w:val="0"/>
          <w:marBottom w:val="0"/>
          <w:divBdr>
            <w:top w:val="none" w:sz="0" w:space="0" w:color="auto"/>
            <w:left w:val="none" w:sz="0" w:space="0" w:color="auto"/>
            <w:bottom w:val="none" w:sz="0" w:space="0" w:color="auto"/>
            <w:right w:val="none" w:sz="0" w:space="0" w:color="auto"/>
          </w:divBdr>
        </w:div>
        <w:div w:id="1420978243">
          <w:marLeft w:val="640"/>
          <w:marRight w:val="0"/>
          <w:marTop w:val="0"/>
          <w:marBottom w:val="0"/>
          <w:divBdr>
            <w:top w:val="none" w:sz="0" w:space="0" w:color="auto"/>
            <w:left w:val="none" w:sz="0" w:space="0" w:color="auto"/>
            <w:bottom w:val="none" w:sz="0" w:space="0" w:color="auto"/>
            <w:right w:val="none" w:sz="0" w:space="0" w:color="auto"/>
          </w:divBdr>
        </w:div>
        <w:div w:id="2140416263">
          <w:marLeft w:val="640"/>
          <w:marRight w:val="0"/>
          <w:marTop w:val="0"/>
          <w:marBottom w:val="0"/>
          <w:divBdr>
            <w:top w:val="none" w:sz="0" w:space="0" w:color="auto"/>
            <w:left w:val="none" w:sz="0" w:space="0" w:color="auto"/>
            <w:bottom w:val="none" w:sz="0" w:space="0" w:color="auto"/>
            <w:right w:val="none" w:sz="0" w:space="0" w:color="auto"/>
          </w:divBdr>
        </w:div>
        <w:div w:id="291592208">
          <w:marLeft w:val="640"/>
          <w:marRight w:val="0"/>
          <w:marTop w:val="0"/>
          <w:marBottom w:val="0"/>
          <w:divBdr>
            <w:top w:val="none" w:sz="0" w:space="0" w:color="auto"/>
            <w:left w:val="none" w:sz="0" w:space="0" w:color="auto"/>
            <w:bottom w:val="none" w:sz="0" w:space="0" w:color="auto"/>
            <w:right w:val="none" w:sz="0" w:space="0" w:color="auto"/>
          </w:divBdr>
        </w:div>
        <w:div w:id="2004430502">
          <w:marLeft w:val="640"/>
          <w:marRight w:val="0"/>
          <w:marTop w:val="0"/>
          <w:marBottom w:val="0"/>
          <w:divBdr>
            <w:top w:val="none" w:sz="0" w:space="0" w:color="auto"/>
            <w:left w:val="none" w:sz="0" w:space="0" w:color="auto"/>
            <w:bottom w:val="none" w:sz="0" w:space="0" w:color="auto"/>
            <w:right w:val="none" w:sz="0" w:space="0" w:color="auto"/>
          </w:divBdr>
        </w:div>
        <w:div w:id="1058941163">
          <w:marLeft w:val="640"/>
          <w:marRight w:val="0"/>
          <w:marTop w:val="0"/>
          <w:marBottom w:val="0"/>
          <w:divBdr>
            <w:top w:val="none" w:sz="0" w:space="0" w:color="auto"/>
            <w:left w:val="none" w:sz="0" w:space="0" w:color="auto"/>
            <w:bottom w:val="none" w:sz="0" w:space="0" w:color="auto"/>
            <w:right w:val="none" w:sz="0" w:space="0" w:color="auto"/>
          </w:divBdr>
        </w:div>
        <w:div w:id="1165124392">
          <w:marLeft w:val="640"/>
          <w:marRight w:val="0"/>
          <w:marTop w:val="0"/>
          <w:marBottom w:val="0"/>
          <w:divBdr>
            <w:top w:val="none" w:sz="0" w:space="0" w:color="auto"/>
            <w:left w:val="none" w:sz="0" w:space="0" w:color="auto"/>
            <w:bottom w:val="none" w:sz="0" w:space="0" w:color="auto"/>
            <w:right w:val="none" w:sz="0" w:space="0" w:color="auto"/>
          </w:divBdr>
        </w:div>
        <w:div w:id="240799603">
          <w:marLeft w:val="640"/>
          <w:marRight w:val="0"/>
          <w:marTop w:val="0"/>
          <w:marBottom w:val="0"/>
          <w:divBdr>
            <w:top w:val="none" w:sz="0" w:space="0" w:color="auto"/>
            <w:left w:val="none" w:sz="0" w:space="0" w:color="auto"/>
            <w:bottom w:val="none" w:sz="0" w:space="0" w:color="auto"/>
            <w:right w:val="none" w:sz="0" w:space="0" w:color="auto"/>
          </w:divBdr>
        </w:div>
        <w:div w:id="2080587628">
          <w:marLeft w:val="640"/>
          <w:marRight w:val="0"/>
          <w:marTop w:val="0"/>
          <w:marBottom w:val="0"/>
          <w:divBdr>
            <w:top w:val="none" w:sz="0" w:space="0" w:color="auto"/>
            <w:left w:val="none" w:sz="0" w:space="0" w:color="auto"/>
            <w:bottom w:val="none" w:sz="0" w:space="0" w:color="auto"/>
            <w:right w:val="none" w:sz="0" w:space="0" w:color="auto"/>
          </w:divBdr>
        </w:div>
        <w:div w:id="457918910">
          <w:marLeft w:val="640"/>
          <w:marRight w:val="0"/>
          <w:marTop w:val="0"/>
          <w:marBottom w:val="0"/>
          <w:divBdr>
            <w:top w:val="none" w:sz="0" w:space="0" w:color="auto"/>
            <w:left w:val="none" w:sz="0" w:space="0" w:color="auto"/>
            <w:bottom w:val="none" w:sz="0" w:space="0" w:color="auto"/>
            <w:right w:val="none" w:sz="0" w:space="0" w:color="auto"/>
          </w:divBdr>
        </w:div>
        <w:div w:id="740834806">
          <w:marLeft w:val="640"/>
          <w:marRight w:val="0"/>
          <w:marTop w:val="0"/>
          <w:marBottom w:val="0"/>
          <w:divBdr>
            <w:top w:val="none" w:sz="0" w:space="0" w:color="auto"/>
            <w:left w:val="none" w:sz="0" w:space="0" w:color="auto"/>
            <w:bottom w:val="none" w:sz="0" w:space="0" w:color="auto"/>
            <w:right w:val="none" w:sz="0" w:space="0" w:color="auto"/>
          </w:divBdr>
        </w:div>
        <w:div w:id="276912200">
          <w:marLeft w:val="640"/>
          <w:marRight w:val="0"/>
          <w:marTop w:val="0"/>
          <w:marBottom w:val="0"/>
          <w:divBdr>
            <w:top w:val="none" w:sz="0" w:space="0" w:color="auto"/>
            <w:left w:val="none" w:sz="0" w:space="0" w:color="auto"/>
            <w:bottom w:val="none" w:sz="0" w:space="0" w:color="auto"/>
            <w:right w:val="none" w:sz="0" w:space="0" w:color="auto"/>
          </w:divBdr>
        </w:div>
        <w:div w:id="1612783803">
          <w:marLeft w:val="640"/>
          <w:marRight w:val="0"/>
          <w:marTop w:val="0"/>
          <w:marBottom w:val="0"/>
          <w:divBdr>
            <w:top w:val="none" w:sz="0" w:space="0" w:color="auto"/>
            <w:left w:val="none" w:sz="0" w:space="0" w:color="auto"/>
            <w:bottom w:val="none" w:sz="0" w:space="0" w:color="auto"/>
            <w:right w:val="none" w:sz="0" w:space="0" w:color="auto"/>
          </w:divBdr>
        </w:div>
      </w:divsChild>
    </w:div>
    <w:div w:id="1089083137">
      <w:bodyDiv w:val="1"/>
      <w:marLeft w:val="0"/>
      <w:marRight w:val="0"/>
      <w:marTop w:val="0"/>
      <w:marBottom w:val="0"/>
      <w:divBdr>
        <w:top w:val="none" w:sz="0" w:space="0" w:color="auto"/>
        <w:left w:val="none" w:sz="0" w:space="0" w:color="auto"/>
        <w:bottom w:val="none" w:sz="0" w:space="0" w:color="auto"/>
        <w:right w:val="none" w:sz="0" w:space="0" w:color="auto"/>
      </w:divBdr>
      <w:divsChild>
        <w:div w:id="571233292">
          <w:marLeft w:val="640"/>
          <w:marRight w:val="0"/>
          <w:marTop w:val="0"/>
          <w:marBottom w:val="0"/>
          <w:divBdr>
            <w:top w:val="none" w:sz="0" w:space="0" w:color="auto"/>
            <w:left w:val="none" w:sz="0" w:space="0" w:color="auto"/>
            <w:bottom w:val="none" w:sz="0" w:space="0" w:color="auto"/>
            <w:right w:val="none" w:sz="0" w:space="0" w:color="auto"/>
          </w:divBdr>
        </w:div>
        <w:div w:id="930623455">
          <w:marLeft w:val="640"/>
          <w:marRight w:val="0"/>
          <w:marTop w:val="0"/>
          <w:marBottom w:val="0"/>
          <w:divBdr>
            <w:top w:val="none" w:sz="0" w:space="0" w:color="auto"/>
            <w:left w:val="none" w:sz="0" w:space="0" w:color="auto"/>
            <w:bottom w:val="none" w:sz="0" w:space="0" w:color="auto"/>
            <w:right w:val="none" w:sz="0" w:space="0" w:color="auto"/>
          </w:divBdr>
        </w:div>
        <w:div w:id="2054960383">
          <w:marLeft w:val="640"/>
          <w:marRight w:val="0"/>
          <w:marTop w:val="0"/>
          <w:marBottom w:val="0"/>
          <w:divBdr>
            <w:top w:val="none" w:sz="0" w:space="0" w:color="auto"/>
            <w:left w:val="none" w:sz="0" w:space="0" w:color="auto"/>
            <w:bottom w:val="none" w:sz="0" w:space="0" w:color="auto"/>
            <w:right w:val="none" w:sz="0" w:space="0" w:color="auto"/>
          </w:divBdr>
        </w:div>
        <w:div w:id="1081945487">
          <w:marLeft w:val="640"/>
          <w:marRight w:val="0"/>
          <w:marTop w:val="0"/>
          <w:marBottom w:val="0"/>
          <w:divBdr>
            <w:top w:val="none" w:sz="0" w:space="0" w:color="auto"/>
            <w:left w:val="none" w:sz="0" w:space="0" w:color="auto"/>
            <w:bottom w:val="none" w:sz="0" w:space="0" w:color="auto"/>
            <w:right w:val="none" w:sz="0" w:space="0" w:color="auto"/>
          </w:divBdr>
        </w:div>
        <w:div w:id="1918396721">
          <w:marLeft w:val="640"/>
          <w:marRight w:val="0"/>
          <w:marTop w:val="0"/>
          <w:marBottom w:val="0"/>
          <w:divBdr>
            <w:top w:val="none" w:sz="0" w:space="0" w:color="auto"/>
            <w:left w:val="none" w:sz="0" w:space="0" w:color="auto"/>
            <w:bottom w:val="none" w:sz="0" w:space="0" w:color="auto"/>
            <w:right w:val="none" w:sz="0" w:space="0" w:color="auto"/>
          </w:divBdr>
        </w:div>
        <w:div w:id="1610893944">
          <w:marLeft w:val="640"/>
          <w:marRight w:val="0"/>
          <w:marTop w:val="0"/>
          <w:marBottom w:val="0"/>
          <w:divBdr>
            <w:top w:val="none" w:sz="0" w:space="0" w:color="auto"/>
            <w:left w:val="none" w:sz="0" w:space="0" w:color="auto"/>
            <w:bottom w:val="none" w:sz="0" w:space="0" w:color="auto"/>
            <w:right w:val="none" w:sz="0" w:space="0" w:color="auto"/>
          </w:divBdr>
        </w:div>
        <w:div w:id="319844398">
          <w:marLeft w:val="640"/>
          <w:marRight w:val="0"/>
          <w:marTop w:val="0"/>
          <w:marBottom w:val="0"/>
          <w:divBdr>
            <w:top w:val="none" w:sz="0" w:space="0" w:color="auto"/>
            <w:left w:val="none" w:sz="0" w:space="0" w:color="auto"/>
            <w:bottom w:val="none" w:sz="0" w:space="0" w:color="auto"/>
            <w:right w:val="none" w:sz="0" w:space="0" w:color="auto"/>
          </w:divBdr>
        </w:div>
        <w:div w:id="609747743">
          <w:marLeft w:val="640"/>
          <w:marRight w:val="0"/>
          <w:marTop w:val="0"/>
          <w:marBottom w:val="0"/>
          <w:divBdr>
            <w:top w:val="none" w:sz="0" w:space="0" w:color="auto"/>
            <w:left w:val="none" w:sz="0" w:space="0" w:color="auto"/>
            <w:bottom w:val="none" w:sz="0" w:space="0" w:color="auto"/>
            <w:right w:val="none" w:sz="0" w:space="0" w:color="auto"/>
          </w:divBdr>
        </w:div>
        <w:div w:id="738870398">
          <w:marLeft w:val="640"/>
          <w:marRight w:val="0"/>
          <w:marTop w:val="0"/>
          <w:marBottom w:val="0"/>
          <w:divBdr>
            <w:top w:val="none" w:sz="0" w:space="0" w:color="auto"/>
            <w:left w:val="none" w:sz="0" w:space="0" w:color="auto"/>
            <w:bottom w:val="none" w:sz="0" w:space="0" w:color="auto"/>
            <w:right w:val="none" w:sz="0" w:space="0" w:color="auto"/>
          </w:divBdr>
        </w:div>
        <w:div w:id="1236479283">
          <w:marLeft w:val="640"/>
          <w:marRight w:val="0"/>
          <w:marTop w:val="0"/>
          <w:marBottom w:val="0"/>
          <w:divBdr>
            <w:top w:val="none" w:sz="0" w:space="0" w:color="auto"/>
            <w:left w:val="none" w:sz="0" w:space="0" w:color="auto"/>
            <w:bottom w:val="none" w:sz="0" w:space="0" w:color="auto"/>
            <w:right w:val="none" w:sz="0" w:space="0" w:color="auto"/>
          </w:divBdr>
        </w:div>
        <w:div w:id="1277441399">
          <w:marLeft w:val="640"/>
          <w:marRight w:val="0"/>
          <w:marTop w:val="0"/>
          <w:marBottom w:val="0"/>
          <w:divBdr>
            <w:top w:val="none" w:sz="0" w:space="0" w:color="auto"/>
            <w:left w:val="none" w:sz="0" w:space="0" w:color="auto"/>
            <w:bottom w:val="none" w:sz="0" w:space="0" w:color="auto"/>
            <w:right w:val="none" w:sz="0" w:space="0" w:color="auto"/>
          </w:divBdr>
        </w:div>
        <w:div w:id="1844667114">
          <w:marLeft w:val="640"/>
          <w:marRight w:val="0"/>
          <w:marTop w:val="0"/>
          <w:marBottom w:val="0"/>
          <w:divBdr>
            <w:top w:val="none" w:sz="0" w:space="0" w:color="auto"/>
            <w:left w:val="none" w:sz="0" w:space="0" w:color="auto"/>
            <w:bottom w:val="none" w:sz="0" w:space="0" w:color="auto"/>
            <w:right w:val="none" w:sz="0" w:space="0" w:color="auto"/>
          </w:divBdr>
        </w:div>
        <w:div w:id="1575310742">
          <w:marLeft w:val="640"/>
          <w:marRight w:val="0"/>
          <w:marTop w:val="0"/>
          <w:marBottom w:val="0"/>
          <w:divBdr>
            <w:top w:val="none" w:sz="0" w:space="0" w:color="auto"/>
            <w:left w:val="none" w:sz="0" w:space="0" w:color="auto"/>
            <w:bottom w:val="none" w:sz="0" w:space="0" w:color="auto"/>
            <w:right w:val="none" w:sz="0" w:space="0" w:color="auto"/>
          </w:divBdr>
        </w:div>
        <w:div w:id="185532598">
          <w:marLeft w:val="640"/>
          <w:marRight w:val="0"/>
          <w:marTop w:val="0"/>
          <w:marBottom w:val="0"/>
          <w:divBdr>
            <w:top w:val="none" w:sz="0" w:space="0" w:color="auto"/>
            <w:left w:val="none" w:sz="0" w:space="0" w:color="auto"/>
            <w:bottom w:val="none" w:sz="0" w:space="0" w:color="auto"/>
            <w:right w:val="none" w:sz="0" w:space="0" w:color="auto"/>
          </w:divBdr>
        </w:div>
        <w:div w:id="1010527701">
          <w:marLeft w:val="640"/>
          <w:marRight w:val="0"/>
          <w:marTop w:val="0"/>
          <w:marBottom w:val="0"/>
          <w:divBdr>
            <w:top w:val="none" w:sz="0" w:space="0" w:color="auto"/>
            <w:left w:val="none" w:sz="0" w:space="0" w:color="auto"/>
            <w:bottom w:val="none" w:sz="0" w:space="0" w:color="auto"/>
            <w:right w:val="none" w:sz="0" w:space="0" w:color="auto"/>
          </w:divBdr>
        </w:div>
        <w:div w:id="942344781">
          <w:marLeft w:val="640"/>
          <w:marRight w:val="0"/>
          <w:marTop w:val="0"/>
          <w:marBottom w:val="0"/>
          <w:divBdr>
            <w:top w:val="none" w:sz="0" w:space="0" w:color="auto"/>
            <w:left w:val="none" w:sz="0" w:space="0" w:color="auto"/>
            <w:bottom w:val="none" w:sz="0" w:space="0" w:color="auto"/>
            <w:right w:val="none" w:sz="0" w:space="0" w:color="auto"/>
          </w:divBdr>
        </w:div>
        <w:div w:id="1952857773">
          <w:marLeft w:val="640"/>
          <w:marRight w:val="0"/>
          <w:marTop w:val="0"/>
          <w:marBottom w:val="0"/>
          <w:divBdr>
            <w:top w:val="none" w:sz="0" w:space="0" w:color="auto"/>
            <w:left w:val="none" w:sz="0" w:space="0" w:color="auto"/>
            <w:bottom w:val="none" w:sz="0" w:space="0" w:color="auto"/>
            <w:right w:val="none" w:sz="0" w:space="0" w:color="auto"/>
          </w:divBdr>
        </w:div>
        <w:div w:id="1639411968">
          <w:marLeft w:val="640"/>
          <w:marRight w:val="0"/>
          <w:marTop w:val="0"/>
          <w:marBottom w:val="0"/>
          <w:divBdr>
            <w:top w:val="none" w:sz="0" w:space="0" w:color="auto"/>
            <w:left w:val="none" w:sz="0" w:space="0" w:color="auto"/>
            <w:bottom w:val="none" w:sz="0" w:space="0" w:color="auto"/>
            <w:right w:val="none" w:sz="0" w:space="0" w:color="auto"/>
          </w:divBdr>
        </w:div>
        <w:div w:id="553658091">
          <w:marLeft w:val="640"/>
          <w:marRight w:val="0"/>
          <w:marTop w:val="0"/>
          <w:marBottom w:val="0"/>
          <w:divBdr>
            <w:top w:val="none" w:sz="0" w:space="0" w:color="auto"/>
            <w:left w:val="none" w:sz="0" w:space="0" w:color="auto"/>
            <w:bottom w:val="none" w:sz="0" w:space="0" w:color="auto"/>
            <w:right w:val="none" w:sz="0" w:space="0" w:color="auto"/>
          </w:divBdr>
        </w:div>
        <w:div w:id="1246770240">
          <w:marLeft w:val="640"/>
          <w:marRight w:val="0"/>
          <w:marTop w:val="0"/>
          <w:marBottom w:val="0"/>
          <w:divBdr>
            <w:top w:val="none" w:sz="0" w:space="0" w:color="auto"/>
            <w:left w:val="none" w:sz="0" w:space="0" w:color="auto"/>
            <w:bottom w:val="none" w:sz="0" w:space="0" w:color="auto"/>
            <w:right w:val="none" w:sz="0" w:space="0" w:color="auto"/>
          </w:divBdr>
        </w:div>
        <w:div w:id="107627831">
          <w:marLeft w:val="640"/>
          <w:marRight w:val="0"/>
          <w:marTop w:val="0"/>
          <w:marBottom w:val="0"/>
          <w:divBdr>
            <w:top w:val="none" w:sz="0" w:space="0" w:color="auto"/>
            <w:left w:val="none" w:sz="0" w:space="0" w:color="auto"/>
            <w:bottom w:val="none" w:sz="0" w:space="0" w:color="auto"/>
            <w:right w:val="none" w:sz="0" w:space="0" w:color="auto"/>
          </w:divBdr>
        </w:div>
        <w:div w:id="1670644285">
          <w:marLeft w:val="640"/>
          <w:marRight w:val="0"/>
          <w:marTop w:val="0"/>
          <w:marBottom w:val="0"/>
          <w:divBdr>
            <w:top w:val="none" w:sz="0" w:space="0" w:color="auto"/>
            <w:left w:val="none" w:sz="0" w:space="0" w:color="auto"/>
            <w:bottom w:val="none" w:sz="0" w:space="0" w:color="auto"/>
            <w:right w:val="none" w:sz="0" w:space="0" w:color="auto"/>
          </w:divBdr>
        </w:div>
        <w:div w:id="2033916234">
          <w:marLeft w:val="640"/>
          <w:marRight w:val="0"/>
          <w:marTop w:val="0"/>
          <w:marBottom w:val="0"/>
          <w:divBdr>
            <w:top w:val="none" w:sz="0" w:space="0" w:color="auto"/>
            <w:left w:val="none" w:sz="0" w:space="0" w:color="auto"/>
            <w:bottom w:val="none" w:sz="0" w:space="0" w:color="auto"/>
            <w:right w:val="none" w:sz="0" w:space="0" w:color="auto"/>
          </w:divBdr>
        </w:div>
        <w:div w:id="1778788533">
          <w:marLeft w:val="640"/>
          <w:marRight w:val="0"/>
          <w:marTop w:val="0"/>
          <w:marBottom w:val="0"/>
          <w:divBdr>
            <w:top w:val="none" w:sz="0" w:space="0" w:color="auto"/>
            <w:left w:val="none" w:sz="0" w:space="0" w:color="auto"/>
            <w:bottom w:val="none" w:sz="0" w:space="0" w:color="auto"/>
            <w:right w:val="none" w:sz="0" w:space="0" w:color="auto"/>
          </w:divBdr>
        </w:div>
        <w:div w:id="128062848">
          <w:marLeft w:val="640"/>
          <w:marRight w:val="0"/>
          <w:marTop w:val="0"/>
          <w:marBottom w:val="0"/>
          <w:divBdr>
            <w:top w:val="none" w:sz="0" w:space="0" w:color="auto"/>
            <w:left w:val="none" w:sz="0" w:space="0" w:color="auto"/>
            <w:bottom w:val="none" w:sz="0" w:space="0" w:color="auto"/>
            <w:right w:val="none" w:sz="0" w:space="0" w:color="auto"/>
          </w:divBdr>
        </w:div>
        <w:div w:id="268516189">
          <w:marLeft w:val="640"/>
          <w:marRight w:val="0"/>
          <w:marTop w:val="0"/>
          <w:marBottom w:val="0"/>
          <w:divBdr>
            <w:top w:val="none" w:sz="0" w:space="0" w:color="auto"/>
            <w:left w:val="none" w:sz="0" w:space="0" w:color="auto"/>
            <w:bottom w:val="none" w:sz="0" w:space="0" w:color="auto"/>
            <w:right w:val="none" w:sz="0" w:space="0" w:color="auto"/>
          </w:divBdr>
        </w:div>
        <w:div w:id="1646010579">
          <w:marLeft w:val="640"/>
          <w:marRight w:val="0"/>
          <w:marTop w:val="0"/>
          <w:marBottom w:val="0"/>
          <w:divBdr>
            <w:top w:val="none" w:sz="0" w:space="0" w:color="auto"/>
            <w:left w:val="none" w:sz="0" w:space="0" w:color="auto"/>
            <w:bottom w:val="none" w:sz="0" w:space="0" w:color="auto"/>
            <w:right w:val="none" w:sz="0" w:space="0" w:color="auto"/>
          </w:divBdr>
        </w:div>
        <w:div w:id="1996713463">
          <w:marLeft w:val="640"/>
          <w:marRight w:val="0"/>
          <w:marTop w:val="0"/>
          <w:marBottom w:val="0"/>
          <w:divBdr>
            <w:top w:val="none" w:sz="0" w:space="0" w:color="auto"/>
            <w:left w:val="none" w:sz="0" w:space="0" w:color="auto"/>
            <w:bottom w:val="none" w:sz="0" w:space="0" w:color="auto"/>
            <w:right w:val="none" w:sz="0" w:space="0" w:color="auto"/>
          </w:divBdr>
        </w:div>
        <w:div w:id="1106778181">
          <w:marLeft w:val="640"/>
          <w:marRight w:val="0"/>
          <w:marTop w:val="0"/>
          <w:marBottom w:val="0"/>
          <w:divBdr>
            <w:top w:val="none" w:sz="0" w:space="0" w:color="auto"/>
            <w:left w:val="none" w:sz="0" w:space="0" w:color="auto"/>
            <w:bottom w:val="none" w:sz="0" w:space="0" w:color="auto"/>
            <w:right w:val="none" w:sz="0" w:space="0" w:color="auto"/>
          </w:divBdr>
        </w:div>
        <w:div w:id="1424956362">
          <w:marLeft w:val="640"/>
          <w:marRight w:val="0"/>
          <w:marTop w:val="0"/>
          <w:marBottom w:val="0"/>
          <w:divBdr>
            <w:top w:val="none" w:sz="0" w:space="0" w:color="auto"/>
            <w:left w:val="none" w:sz="0" w:space="0" w:color="auto"/>
            <w:bottom w:val="none" w:sz="0" w:space="0" w:color="auto"/>
            <w:right w:val="none" w:sz="0" w:space="0" w:color="auto"/>
          </w:divBdr>
        </w:div>
      </w:divsChild>
    </w:div>
    <w:div w:id="1094328508">
      <w:bodyDiv w:val="1"/>
      <w:marLeft w:val="0"/>
      <w:marRight w:val="0"/>
      <w:marTop w:val="0"/>
      <w:marBottom w:val="0"/>
      <w:divBdr>
        <w:top w:val="none" w:sz="0" w:space="0" w:color="auto"/>
        <w:left w:val="none" w:sz="0" w:space="0" w:color="auto"/>
        <w:bottom w:val="none" w:sz="0" w:space="0" w:color="auto"/>
        <w:right w:val="none" w:sz="0" w:space="0" w:color="auto"/>
      </w:divBdr>
      <w:divsChild>
        <w:div w:id="372972331">
          <w:marLeft w:val="640"/>
          <w:marRight w:val="0"/>
          <w:marTop w:val="0"/>
          <w:marBottom w:val="0"/>
          <w:divBdr>
            <w:top w:val="none" w:sz="0" w:space="0" w:color="auto"/>
            <w:left w:val="none" w:sz="0" w:space="0" w:color="auto"/>
            <w:bottom w:val="none" w:sz="0" w:space="0" w:color="auto"/>
            <w:right w:val="none" w:sz="0" w:space="0" w:color="auto"/>
          </w:divBdr>
        </w:div>
        <w:div w:id="979111289">
          <w:marLeft w:val="640"/>
          <w:marRight w:val="0"/>
          <w:marTop w:val="0"/>
          <w:marBottom w:val="0"/>
          <w:divBdr>
            <w:top w:val="none" w:sz="0" w:space="0" w:color="auto"/>
            <w:left w:val="none" w:sz="0" w:space="0" w:color="auto"/>
            <w:bottom w:val="none" w:sz="0" w:space="0" w:color="auto"/>
            <w:right w:val="none" w:sz="0" w:space="0" w:color="auto"/>
          </w:divBdr>
        </w:div>
        <w:div w:id="1408770724">
          <w:marLeft w:val="640"/>
          <w:marRight w:val="0"/>
          <w:marTop w:val="0"/>
          <w:marBottom w:val="0"/>
          <w:divBdr>
            <w:top w:val="none" w:sz="0" w:space="0" w:color="auto"/>
            <w:left w:val="none" w:sz="0" w:space="0" w:color="auto"/>
            <w:bottom w:val="none" w:sz="0" w:space="0" w:color="auto"/>
            <w:right w:val="none" w:sz="0" w:space="0" w:color="auto"/>
          </w:divBdr>
        </w:div>
        <w:div w:id="294070306">
          <w:marLeft w:val="640"/>
          <w:marRight w:val="0"/>
          <w:marTop w:val="0"/>
          <w:marBottom w:val="0"/>
          <w:divBdr>
            <w:top w:val="none" w:sz="0" w:space="0" w:color="auto"/>
            <w:left w:val="none" w:sz="0" w:space="0" w:color="auto"/>
            <w:bottom w:val="none" w:sz="0" w:space="0" w:color="auto"/>
            <w:right w:val="none" w:sz="0" w:space="0" w:color="auto"/>
          </w:divBdr>
        </w:div>
        <w:div w:id="913245879">
          <w:marLeft w:val="640"/>
          <w:marRight w:val="0"/>
          <w:marTop w:val="0"/>
          <w:marBottom w:val="0"/>
          <w:divBdr>
            <w:top w:val="none" w:sz="0" w:space="0" w:color="auto"/>
            <w:left w:val="none" w:sz="0" w:space="0" w:color="auto"/>
            <w:bottom w:val="none" w:sz="0" w:space="0" w:color="auto"/>
            <w:right w:val="none" w:sz="0" w:space="0" w:color="auto"/>
          </w:divBdr>
        </w:div>
        <w:div w:id="2097244898">
          <w:marLeft w:val="640"/>
          <w:marRight w:val="0"/>
          <w:marTop w:val="0"/>
          <w:marBottom w:val="0"/>
          <w:divBdr>
            <w:top w:val="none" w:sz="0" w:space="0" w:color="auto"/>
            <w:left w:val="none" w:sz="0" w:space="0" w:color="auto"/>
            <w:bottom w:val="none" w:sz="0" w:space="0" w:color="auto"/>
            <w:right w:val="none" w:sz="0" w:space="0" w:color="auto"/>
          </w:divBdr>
        </w:div>
        <w:div w:id="468205494">
          <w:marLeft w:val="640"/>
          <w:marRight w:val="0"/>
          <w:marTop w:val="0"/>
          <w:marBottom w:val="0"/>
          <w:divBdr>
            <w:top w:val="none" w:sz="0" w:space="0" w:color="auto"/>
            <w:left w:val="none" w:sz="0" w:space="0" w:color="auto"/>
            <w:bottom w:val="none" w:sz="0" w:space="0" w:color="auto"/>
            <w:right w:val="none" w:sz="0" w:space="0" w:color="auto"/>
          </w:divBdr>
        </w:div>
        <w:div w:id="1593734025">
          <w:marLeft w:val="640"/>
          <w:marRight w:val="0"/>
          <w:marTop w:val="0"/>
          <w:marBottom w:val="0"/>
          <w:divBdr>
            <w:top w:val="none" w:sz="0" w:space="0" w:color="auto"/>
            <w:left w:val="none" w:sz="0" w:space="0" w:color="auto"/>
            <w:bottom w:val="none" w:sz="0" w:space="0" w:color="auto"/>
            <w:right w:val="none" w:sz="0" w:space="0" w:color="auto"/>
          </w:divBdr>
        </w:div>
        <w:div w:id="55933674">
          <w:marLeft w:val="640"/>
          <w:marRight w:val="0"/>
          <w:marTop w:val="0"/>
          <w:marBottom w:val="0"/>
          <w:divBdr>
            <w:top w:val="none" w:sz="0" w:space="0" w:color="auto"/>
            <w:left w:val="none" w:sz="0" w:space="0" w:color="auto"/>
            <w:bottom w:val="none" w:sz="0" w:space="0" w:color="auto"/>
            <w:right w:val="none" w:sz="0" w:space="0" w:color="auto"/>
          </w:divBdr>
        </w:div>
        <w:div w:id="1890025362">
          <w:marLeft w:val="640"/>
          <w:marRight w:val="0"/>
          <w:marTop w:val="0"/>
          <w:marBottom w:val="0"/>
          <w:divBdr>
            <w:top w:val="none" w:sz="0" w:space="0" w:color="auto"/>
            <w:left w:val="none" w:sz="0" w:space="0" w:color="auto"/>
            <w:bottom w:val="none" w:sz="0" w:space="0" w:color="auto"/>
            <w:right w:val="none" w:sz="0" w:space="0" w:color="auto"/>
          </w:divBdr>
        </w:div>
        <w:div w:id="1013142052">
          <w:marLeft w:val="640"/>
          <w:marRight w:val="0"/>
          <w:marTop w:val="0"/>
          <w:marBottom w:val="0"/>
          <w:divBdr>
            <w:top w:val="none" w:sz="0" w:space="0" w:color="auto"/>
            <w:left w:val="none" w:sz="0" w:space="0" w:color="auto"/>
            <w:bottom w:val="none" w:sz="0" w:space="0" w:color="auto"/>
            <w:right w:val="none" w:sz="0" w:space="0" w:color="auto"/>
          </w:divBdr>
        </w:div>
        <w:div w:id="1540584985">
          <w:marLeft w:val="640"/>
          <w:marRight w:val="0"/>
          <w:marTop w:val="0"/>
          <w:marBottom w:val="0"/>
          <w:divBdr>
            <w:top w:val="none" w:sz="0" w:space="0" w:color="auto"/>
            <w:left w:val="none" w:sz="0" w:space="0" w:color="auto"/>
            <w:bottom w:val="none" w:sz="0" w:space="0" w:color="auto"/>
            <w:right w:val="none" w:sz="0" w:space="0" w:color="auto"/>
          </w:divBdr>
        </w:div>
        <w:div w:id="1143081233">
          <w:marLeft w:val="640"/>
          <w:marRight w:val="0"/>
          <w:marTop w:val="0"/>
          <w:marBottom w:val="0"/>
          <w:divBdr>
            <w:top w:val="none" w:sz="0" w:space="0" w:color="auto"/>
            <w:left w:val="none" w:sz="0" w:space="0" w:color="auto"/>
            <w:bottom w:val="none" w:sz="0" w:space="0" w:color="auto"/>
            <w:right w:val="none" w:sz="0" w:space="0" w:color="auto"/>
          </w:divBdr>
        </w:div>
        <w:div w:id="374936804">
          <w:marLeft w:val="640"/>
          <w:marRight w:val="0"/>
          <w:marTop w:val="0"/>
          <w:marBottom w:val="0"/>
          <w:divBdr>
            <w:top w:val="none" w:sz="0" w:space="0" w:color="auto"/>
            <w:left w:val="none" w:sz="0" w:space="0" w:color="auto"/>
            <w:bottom w:val="none" w:sz="0" w:space="0" w:color="auto"/>
            <w:right w:val="none" w:sz="0" w:space="0" w:color="auto"/>
          </w:divBdr>
        </w:div>
        <w:div w:id="1090660352">
          <w:marLeft w:val="640"/>
          <w:marRight w:val="0"/>
          <w:marTop w:val="0"/>
          <w:marBottom w:val="0"/>
          <w:divBdr>
            <w:top w:val="none" w:sz="0" w:space="0" w:color="auto"/>
            <w:left w:val="none" w:sz="0" w:space="0" w:color="auto"/>
            <w:bottom w:val="none" w:sz="0" w:space="0" w:color="auto"/>
            <w:right w:val="none" w:sz="0" w:space="0" w:color="auto"/>
          </w:divBdr>
        </w:div>
        <w:div w:id="77873147">
          <w:marLeft w:val="640"/>
          <w:marRight w:val="0"/>
          <w:marTop w:val="0"/>
          <w:marBottom w:val="0"/>
          <w:divBdr>
            <w:top w:val="none" w:sz="0" w:space="0" w:color="auto"/>
            <w:left w:val="none" w:sz="0" w:space="0" w:color="auto"/>
            <w:bottom w:val="none" w:sz="0" w:space="0" w:color="auto"/>
            <w:right w:val="none" w:sz="0" w:space="0" w:color="auto"/>
          </w:divBdr>
        </w:div>
        <w:div w:id="541284627">
          <w:marLeft w:val="640"/>
          <w:marRight w:val="0"/>
          <w:marTop w:val="0"/>
          <w:marBottom w:val="0"/>
          <w:divBdr>
            <w:top w:val="none" w:sz="0" w:space="0" w:color="auto"/>
            <w:left w:val="none" w:sz="0" w:space="0" w:color="auto"/>
            <w:bottom w:val="none" w:sz="0" w:space="0" w:color="auto"/>
            <w:right w:val="none" w:sz="0" w:space="0" w:color="auto"/>
          </w:divBdr>
        </w:div>
        <w:div w:id="1225140532">
          <w:marLeft w:val="640"/>
          <w:marRight w:val="0"/>
          <w:marTop w:val="0"/>
          <w:marBottom w:val="0"/>
          <w:divBdr>
            <w:top w:val="none" w:sz="0" w:space="0" w:color="auto"/>
            <w:left w:val="none" w:sz="0" w:space="0" w:color="auto"/>
            <w:bottom w:val="none" w:sz="0" w:space="0" w:color="auto"/>
            <w:right w:val="none" w:sz="0" w:space="0" w:color="auto"/>
          </w:divBdr>
        </w:div>
        <w:div w:id="1061439553">
          <w:marLeft w:val="640"/>
          <w:marRight w:val="0"/>
          <w:marTop w:val="0"/>
          <w:marBottom w:val="0"/>
          <w:divBdr>
            <w:top w:val="none" w:sz="0" w:space="0" w:color="auto"/>
            <w:left w:val="none" w:sz="0" w:space="0" w:color="auto"/>
            <w:bottom w:val="none" w:sz="0" w:space="0" w:color="auto"/>
            <w:right w:val="none" w:sz="0" w:space="0" w:color="auto"/>
          </w:divBdr>
        </w:div>
        <w:div w:id="31465413">
          <w:marLeft w:val="640"/>
          <w:marRight w:val="0"/>
          <w:marTop w:val="0"/>
          <w:marBottom w:val="0"/>
          <w:divBdr>
            <w:top w:val="none" w:sz="0" w:space="0" w:color="auto"/>
            <w:left w:val="none" w:sz="0" w:space="0" w:color="auto"/>
            <w:bottom w:val="none" w:sz="0" w:space="0" w:color="auto"/>
            <w:right w:val="none" w:sz="0" w:space="0" w:color="auto"/>
          </w:divBdr>
        </w:div>
        <w:div w:id="703093027">
          <w:marLeft w:val="640"/>
          <w:marRight w:val="0"/>
          <w:marTop w:val="0"/>
          <w:marBottom w:val="0"/>
          <w:divBdr>
            <w:top w:val="none" w:sz="0" w:space="0" w:color="auto"/>
            <w:left w:val="none" w:sz="0" w:space="0" w:color="auto"/>
            <w:bottom w:val="none" w:sz="0" w:space="0" w:color="auto"/>
            <w:right w:val="none" w:sz="0" w:space="0" w:color="auto"/>
          </w:divBdr>
        </w:div>
        <w:div w:id="2108647947">
          <w:marLeft w:val="640"/>
          <w:marRight w:val="0"/>
          <w:marTop w:val="0"/>
          <w:marBottom w:val="0"/>
          <w:divBdr>
            <w:top w:val="none" w:sz="0" w:space="0" w:color="auto"/>
            <w:left w:val="none" w:sz="0" w:space="0" w:color="auto"/>
            <w:bottom w:val="none" w:sz="0" w:space="0" w:color="auto"/>
            <w:right w:val="none" w:sz="0" w:space="0" w:color="auto"/>
          </w:divBdr>
        </w:div>
        <w:div w:id="586040290">
          <w:marLeft w:val="640"/>
          <w:marRight w:val="0"/>
          <w:marTop w:val="0"/>
          <w:marBottom w:val="0"/>
          <w:divBdr>
            <w:top w:val="none" w:sz="0" w:space="0" w:color="auto"/>
            <w:left w:val="none" w:sz="0" w:space="0" w:color="auto"/>
            <w:bottom w:val="none" w:sz="0" w:space="0" w:color="auto"/>
            <w:right w:val="none" w:sz="0" w:space="0" w:color="auto"/>
          </w:divBdr>
        </w:div>
        <w:div w:id="1308631293">
          <w:marLeft w:val="640"/>
          <w:marRight w:val="0"/>
          <w:marTop w:val="0"/>
          <w:marBottom w:val="0"/>
          <w:divBdr>
            <w:top w:val="none" w:sz="0" w:space="0" w:color="auto"/>
            <w:left w:val="none" w:sz="0" w:space="0" w:color="auto"/>
            <w:bottom w:val="none" w:sz="0" w:space="0" w:color="auto"/>
            <w:right w:val="none" w:sz="0" w:space="0" w:color="auto"/>
          </w:divBdr>
        </w:div>
        <w:div w:id="997727080">
          <w:marLeft w:val="640"/>
          <w:marRight w:val="0"/>
          <w:marTop w:val="0"/>
          <w:marBottom w:val="0"/>
          <w:divBdr>
            <w:top w:val="none" w:sz="0" w:space="0" w:color="auto"/>
            <w:left w:val="none" w:sz="0" w:space="0" w:color="auto"/>
            <w:bottom w:val="none" w:sz="0" w:space="0" w:color="auto"/>
            <w:right w:val="none" w:sz="0" w:space="0" w:color="auto"/>
          </w:divBdr>
        </w:div>
        <w:div w:id="679359712">
          <w:marLeft w:val="640"/>
          <w:marRight w:val="0"/>
          <w:marTop w:val="0"/>
          <w:marBottom w:val="0"/>
          <w:divBdr>
            <w:top w:val="none" w:sz="0" w:space="0" w:color="auto"/>
            <w:left w:val="none" w:sz="0" w:space="0" w:color="auto"/>
            <w:bottom w:val="none" w:sz="0" w:space="0" w:color="auto"/>
            <w:right w:val="none" w:sz="0" w:space="0" w:color="auto"/>
          </w:divBdr>
        </w:div>
        <w:div w:id="171720817">
          <w:marLeft w:val="640"/>
          <w:marRight w:val="0"/>
          <w:marTop w:val="0"/>
          <w:marBottom w:val="0"/>
          <w:divBdr>
            <w:top w:val="none" w:sz="0" w:space="0" w:color="auto"/>
            <w:left w:val="none" w:sz="0" w:space="0" w:color="auto"/>
            <w:bottom w:val="none" w:sz="0" w:space="0" w:color="auto"/>
            <w:right w:val="none" w:sz="0" w:space="0" w:color="auto"/>
          </w:divBdr>
        </w:div>
        <w:div w:id="235210361">
          <w:marLeft w:val="640"/>
          <w:marRight w:val="0"/>
          <w:marTop w:val="0"/>
          <w:marBottom w:val="0"/>
          <w:divBdr>
            <w:top w:val="none" w:sz="0" w:space="0" w:color="auto"/>
            <w:left w:val="none" w:sz="0" w:space="0" w:color="auto"/>
            <w:bottom w:val="none" w:sz="0" w:space="0" w:color="auto"/>
            <w:right w:val="none" w:sz="0" w:space="0" w:color="auto"/>
          </w:divBdr>
        </w:div>
        <w:div w:id="366225056">
          <w:marLeft w:val="640"/>
          <w:marRight w:val="0"/>
          <w:marTop w:val="0"/>
          <w:marBottom w:val="0"/>
          <w:divBdr>
            <w:top w:val="none" w:sz="0" w:space="0" w:color="auto"/>
            <w:left w:val="none" w:sz="0" w:space="0" w:color="auto"/>
            <w:bottom w:val="none" w:sz="0" w:space="0" w:color="auto"/>
            <w:right w:val="none" w:sz="0" w:space="0" w:color="auto"/>
          </w:divBdr>
        </w:div>
        <w:div w:id="1587694056">
          <w:marLeft w:val="640"/>
          <w:marRight w:val="0"/>
          <w:marTop w:val="0"/>
          <w:marBottom w:val="0"/>
          <w:divBdr>
            <w:top w:val="none" w:sz="0" w:space="0" w:color="auto"/>
            <w:left w:val="none" w:sz="0" w:space="0" w:color="auto"/>
            <w:bottom w:val="none" w:sz="0" w:space="0" w:color="auto"/>
            <w:right w:val="none" w:sz="0" w:space="0" w:color="auto"/>
          </w:divBdr>
        </w:div>
        <w:div w:id="1266379223">
          <w:marLeft w:val="640"/>
          <w:marRight w:val="0"/>
          <w:marTop w:val="0"/>
          <w:marBottom w:val="0"/>
          <w:divBdr>
            <w:top w:val="none" w:sz="0" w:space="0" w:color="auto"/>
            <w:left w:val="none" w:sz="0" w:space="0" w:color="auto"/>
            <w:bottom w:val="none" w:sz="0" w:space="0" w:color="auto"/>
            <w:right w:val="none" w:sz="0" w:space="0" w:color="auto"/>
          </w:divBdr>
        </w:div>
        <w:div w:id="342244429">
          <w:marLeft w:val="640"/>
          <w:marRight w:val="0"/>
          <w:marTop w:val="0"/>
          <w:marBottom w:val="0"/>
          <w:divBdr>
            <w:top w:val="none" w:sz="0" w:space="0" w:color="auto"/>
            <w:left w:val="none" w:sz="0" w:space="0" w:color="auto"/>
            <w:bottom w:val="none" w:sz="0" w:space="0" w:color="auto"/>
            <w:right w:val="none" w:sz="0" w:space="0" w:color="auto"/>
          </w:divBdr>
        </w:div>
      </w:divsChild>
    </w:div>
    <w:div w:id="1101028286">
      <w:bodyDiv w:val="1"/>
      <w:marLeft w:val="0"/>
      <w:marRight w:val="0"/>
      <w:marTop w:val="0"/>
      <w:marBottom w:val="0"/>
      <w:divBdr>
        <w:top w:val="none" w:sz="0" w:space="0" w:color="auto"/>
        <w:left w:val="none" w:sz="0" w:space="0" w:color="auto"/>
        <w:bottom w:val="none" w:sz="0" w:space="0" w:color="auto"/>
        <w:right w:val="none" w:sz="0" w:space="0" w:color="auto"/>
      </w:divBdr>
      <w:divsChild>
        <w:div w:id="902300476">
          <w:marLeft w:val="640"/>
          <w:marRight w:val="0"/>
          <w:marTop w:val="0"/>
          <w:marBottom w:val="0"/>
          <w:divBdr>
            <w:top w:val="none" w:sz="0" w:space="0" w:color="auto"/>
            <w:left w:val="none" w:sz="0" w:space="0" w:color="auto"/>
            <w:bottom w:val="none" w:sz="0" w:space="0" w:color="auto"/>
            <w:right w:val="none" w:sz="0" w:space="0" w:color="auto"/>
          </w:divBdr>
        </w:div>
        <w:div w:id="500198856">
          <w:marLeft w:val="640"/>
          <w:marRight w:val="0"/>
          <w:marTop w:val="0"/>
          <w:marBottom w:val="0"/>
          <w:divBdr>
            <w:top w:val="none" w:sz="0" w:space="0" w:color="auto"/>
            <w:left w:val="none" w:sz="0" w:space="0" w:color="auto"/>
            <w:bottom w:val="none" w:sz="0" w:space="0" w:color="auto"/>
            <w:right w:val="none" w:sz="0" w:space="0" w:color="auto"/>
          </w:divBdr>
        </w:div>
        <w:div w:id="43874863">
          <w:marLeft w:val="640"/>
          <w:marRight w:val="0"/>
          <w:marTop w:val="0"/>
          <w:marBottom w:val="0"/>
          <w:divBdr>
            <w:top w:val="none" w:sz="0" w:space="0" w:color="auto"/>
            <w:left w:val="none" w:sz="0" w:space="0" w:color="auto"/>
            <w:bottom w:val="none" w:sz="0" w:space="0" w:color="auto"/>
            <w:right w:val="none" w:sz="0" w:space="0" w:color="auto"/>
          </w:divBdr>
        </w:div>
        <w:div w:id="1412308555">
          <w:marLeft w:val="640"/>
          <w:marRight w:val="0"/>
          <w:marTop w:val="0"/>
          <w:marBottom w:val="0"/>
          <w:divBdr>
            <w:top w:val="none" w:sz="0" w:space="0" w:color="auto"/>
            <w:left w:val="none" w:sz="0" w:space="0" w:color="auto"/>
            <w:bottom w:val="none" w:sz="0" w:space="0" w:color="auto"/>
            <w:right w:val="none" w:sz="0" w:space="0" w:color="auto"/>
          </w:divBdr>
        </w:div>
        <w:div w:id="729763658">
          <w:marLeft w:val="640"/>
          <w:marRight w:val="0"/>
          <w:marTop w:val="0"/>
          <w:marBottom w:val="0"/>
          <w:divBdr>
            <w:top w:val="none" w:sz="0" w:space="0" w:color="auto"/>
            <w:left w:val="none" w:sz="0" w:space="0" w:color="auto"/>
            <w:bottom w:val="none" w:sz="0" w:space="0" w:color="auto"/>
            <w:right w:val="none" w:sz="0" w:space="0" w:color="auto"/>
          </w:divBdr>
        </w:div>
        <w:div w:id="1115176768">
          <w:marLeft w:val="640"/>
          <w:marRight w:val="0"/>
          <w:marTop w:val="0"/>
          <w:marBottom w:val="0"/>
          <w:divBdr>
            <w:top w:val="none" w:sz="0" w:space="0" w:color="auto"/>
            <w:left w:val="none" w:sz="0" w:space="0" w:color="auto"/>
            <w:bottom w:val="none" w:sz="0" w:space="0" w:color="auto"/>
            <w:right w:val="none" w:sz="0" w:space="0" w:color="auto"/>
          </w:divBdr>
        </w:div>
        <w:div w:id="1955820179">
          <w:marLeft w:val="640"/>
          <w:marRight w:val="0"/>
          <w:marTop w:val="0"/>
          <w:marBottom w:val="0"/>
          <w:divBdr>
            <w:top w:val="none" w:sz="0" w:space="0" w:color="auto"/>
            <w:left w:val="none" w:sz="0" w:space="0" w:color="auto"/>
            <w:bottom w:val="none" w:sz="0" w:space="0" w:color="auto"/>
            <w:right w:val="none" w:sz="0" w:space="0" w:color="auto"/>
          </w:divBdr>
        </w:div>
        <w:div w:id="1609506471">
          <w:marLeft w:val="640"/>
          <w:marRight w:val="0"/>
          <w:marTop w:val="0"/>
          <w:marBottom w:val="0"/>
          <w:divBdr>
            <w:top w:val="none" w:sz="0" w:space="0" w:color="auto"/>
            <w:left w:val="none" w:sz="0" w:space="0" w:color="auto"/>
            <w:bottom w:val="none" w:sz="0" w:space="0" w:color="auto"/>
            <w:right w:val="none" w:sz="0" w:space="0" w:color="auto"/>
          </w:divBdr>
        </w:div>
        <w:div w:id="1036929667">
          <w:marLeft w:val="640"/>
          <w:marRight w:val="0"/>
          <w:marTop w:val="0"/>
          <w:marBottom w:val="0"/>
          <w:divBdr>
            <w:top w:val="none" w:sz="0" w:space="0" w:color="auto"/>
            <w:left w:val="none" w:sz="0" w:space="0" w:color="auto"/>
            <w:bottom w:val="none" w:sz="0" w:space="0" w:color="auto"/>
            <w:right w:val="none" w:sz="0" w:space="0" w:color="auto"/>
          </w:divBdr>
        </w:div>
        <w:div w:id="673918694">
          <w:marLeft w:val="640"/>
          <w:marRight w:val="0"/>
          <w:marTop w:val="0"/>
          <w:marBottom w:val="0"/>
          <w:divBdr>
            <w:top w:val="none" w:sz="0" w:space="0" w:color="auto"/>
            <w:left w:val="none" w:sz="0" w:space="0" w:color="auto"/>
            <w:bottom w:val="none" w:sz="0" w:space="0" w:color="auto"/>
            <w:right w:val="none" w:sz="0" w:space="0" w:color="auto"/>
          </w:divBdr>
        </w:div>
        <w:div w:id="1495755900">
          <w:marLeft w:val="640"/>
          <w:marRight w:val="0"/>
          <w:marTop w:val="0"/>
          <w:marBottom w:val="0"/>
          <w:divBdr>
            <w:top w:val="none" w:sz="0" w:space="0" w:color="auto"/>
            <w:left w:val="none" w:sz="0" w:space="0" w:color="auto"/>
            <w:bottom w:val="none" w:sz="0" w:space="0" w:color="auto"/>
            <w:right w:val="none" w:sz="0" w:space="0" w:color="auto"/>
          </w:divBdr>
        </w:div>
        <w:div w:id="1769234544">
          <w:marLeft w:val="640"/>
          <w:marRight w:val="0"/>
          <w:marTop w:val="0"/>
          <w:marBottom w:val="0"/>
          <w:divBdr>
            <w:top w:val="none" w:sz="0" w:space="0" w:color="auto"/>
            <w:left w:val="none" w:sz="0" w:space="0" w:color="auto"/>
            <w:bottom w:val="none" w:sz="0" w:space="0" w:color="auto"/>
            <w:right w:val="none" w:sz="0" w:space="0" w:color="auto"/>
          </w:divBdr>
        </w:div>
        <w:div w:id="650326749">
          <w:marLeft w:val="640"/>
          <w:marRight w:val="0"/>
          <w:marTop w:val="0"/>
          <w:marBottom w:val="0"/>
          <w:divBdr>
            <w:top w:val="none" w:sz="0" w:space="0" w:color="auto"/>
            <w:left w:val="none" w:sz="0" w:space="0" w:color="auto"/>
            <w:bottom w:val="none" w:sz="0" w:space="0" w:color="auto"/>
            <w:right w:val="none" w:sz="0" w:space="0" w:color="auto"/>
          </w:divBdr>
        </w:div>
        <w:div w:id="795563986">
          <w:marLeft w:val="640"/>
          <w:marRight w:val="0"/>
          <w:marTop w:val="0"/>
          <w:marBottom w:val="0"/>
          <w:divBdr>
            <w:top w:val="none" w:sz="0" w:space="0" w:color="auto"/>
            <w:left w:val="none" w:sz="0" w:space="0" w:color="auto"/>
            <w:bottom w:val="none" w:sz="0" w:space="0" w:color="auto"/>
            <w:right w:val="none" w:sz="0" w:space="0" w:color="auto"/>
          </w:divBdr>
        </w:div>
        <w:div w:id="1146704794">
          <w:marLeft w:val="640"/>
          <w:marRight w:val="0"/>
          <w:marTop w:val="0"/>
          <w:marBottom w:val="0"/>
          <w:divBdr>
            <w:top w:val="none" w:sz="0" w:space="0" w:color="auto"/>
            <w:left w:val="none" w:sz="0" w:space="0" w:color="auto"/>
            <w:bottom w:val="none" w:sz="0" w:space="0" w:color="auto"/>
            <w:right w:val="none" w:sz="0" w:space="0" w:color="auto"/>
          </w:divBdr>
        </w:div>
        <w:div w:id="1600793020">
          <w:marLeft w:val="640"/>
          <w:marRight w:val="0"/>
          <w:marTop w:val="0"/>
          <w:marBottom w:val="0"/>
          <w:divBdr>
            <w:top w:val="none" w:sz="0" w:space="0" w:color="auto"/>
            <w:left w:val="none" w:sz="0" w:space="0" w:color="auto"/>
            <w:bottom w:val="none" w:sz="0" w:space="0" w:color="auto"/>
            <w:right w:val="none" w:sz="0" w:space="0" w:color="auto"/>
          </w:divBdr>
        </w:div>
        <w:div w:id="518392703">
          <w:marLeft w:val="640"/>
          <w:marRight w:val="0"/>
          <w:marTop w:val="0"/>
          <w:marBottom w:val="0"/>
          <w:divBdr>
            <w:top w:val="none" w:sz="0" w:space="0" w:color="auto"/>
            <w:left w:val="none" w:sz="0" w:space="0" w:color="auto"/>
            <w:bottom w:val="none" w:sz="0" w:space="0" w:color="auto"/>
            <w:right w:val="none" w:sz="0" w:space="0" w:color="auto"/>
          </w:divBdr>
        </w:div>
        <w:div w:id="690421939">
          <w:marLeft w:val="640"/>
          <w:marRight w:val="0"/>
          <w:marTop w:val="0"/>
          <w:marBottom w:val="0"/>
          <w:divBdr>
            <w:top w:val="none" w:sz="0" w:space="0" w:color="auto"/>
            <w:left w:val="none" w:sz="0" w:space="0" w:color="auto"/>
            <w:bottom w:val="none" w:sz="0" w:space="0" w:color="auto"/>
            <w:right w:val="none" w:sz="0" w:space="0" w:color="auto"/>
          </w:divBdr>
        </w:div>
        <w:div w:id="1313832072">
          <w:marLeft w:val="640"/>
          <w:marRight w:val="0"/>
          <w:marTop w:val="0"/>
          <w:marBottom w:val="0"/>
          <w:divBdr>
            <w:top w:val="none" w:sz="0" w:space="0" w:color="auto"/>
            <w:left w:val="none" w:sz="0" w:space="0" w:color="auto"/>
            <w:bottom w:val="none" w:sz="0" w:space="0" w:color="auto"/>
            <w:right w:val="none" w:sz="0" w:space="0" w:color="auto"/>
          </w:divBdr>
        </w:div>
        <w:div w:id="884147639">
          <w:marLeft w:val="640"/>
          <w:marRight w:val="0"/>
          <w:marTop w:val="0"/>
          <w:marBottom w:val="0"/>
          <w:divBdr>
            <w:top w:val="none" w:sz="0" w:space="0" w:color="auto"/>
            <w:left w:val="none" w:sz="0" w:space="0" w:color="auto"/>
            <w:bottom w:val="none" w:sz="0" w:space="0" w:color="auto"/>
            <w:right w:val="none" w:sz="0" w:space="0" w:color="auto"/>
          </w:divBdr>
        </w:div>
        <w:div w:id="12730310">
          <w:marLeft w:val="640"/>
          <w:marRight w:val="0"/>
          <w:marTop w:val="0"/>
          <w:marBottom w:val="0"/>
          <w:divBdr>
            <w:top w:val="none" w:sz="0" w:space="0" w:color="auto"/>
            <w:left w:val="none" w:sz="0" w:space="0" w:color="auto"/>
            <w:bottom w:val="none" w:sz="0" w:space="0" w:color="auto"/>
            <w:right w:val="none" w:sz="0" w:space="0" w:color="auto"/>
          </w:divBdr>
        </w:div>
        <w:div w:id="889924268">
          <w:marLeft w:val="640"/>
          <w:marRight w:val="0"/>
          <w:marTop w:val="0"/>
          <w:marBottom w:val="0"/>
          <w:divBdr>
            <w:top w:val="none" w:sz="0" w:space="0" w:color="auto"/>
            <w:left w:val="none" w:sz="0" w:space="0" w:color="auto"/>
            <w:bottom w:val="none" w:sz="0" w:space="0" w:color="auto"/>
            <w:right w:val="none" w:sz="0" w:space="0" w:color="auto"/>
          </w:divBdr>
        </w:div>
        <w:div w:id="610087722">
          <w:marLeft w:val="640"/>
          <w:marRight w:val="0"/>
          <w:marTop w:val="0"/>
          <w:marBottom w:val="0"/>
          <w:divBdr>
            <w:top w:val="none" w:sz="0" w:space="0" w:color="auto"/>
            <w:left w:val="none" w:sz="0" w:space="0" w:color="auto"/>
            <w:bottom w:val="none" w:sz="0" w:space="0" w:color="auto"/>
            <w:right w:val="none" w:sz="0" w:space="0" w:color="auto"/>
          </w:divBdr>
        </w:div>
        <w:div w:id="1986885624">
          <w:marLeft w:val="640"/>
          <w:marRight w:val="0"/>
          <w:marTop w:val="0"/>
          <w:marBottom w:val="0"/>
          <w:divBdr>
            <w:top w:val="none" w:sz="0" w:space="0" w:color="auto"/>
            <w:left w:val="none" w:sz="0" w:space="0" w:color="auto"/>
            <w:bottom w:val="none" w:sz="0" w:space="0" w:color="auto"/>
            <w:right w:val="none" w:sz="0" w:space="0" w:color="auto"/>
          </w:divBdr>
        </w:div>
        <w:div w:id="2064986779">
          <w:marLeft w:val="640"/>
          <w:marRight w:val="0"/>
          <w:marTop w:val="0"/>
          <w:marBottom w:val="0"/>
          <w:divBdr>
            <w:top w:val="none" w:sz="0" w:space="0" w:color="auto"/>
            <w:left w:val="none" w:sz="0" w:space="0" w:color="auto"/>
            <w:bottom w:val="none" w:sz="0" w:space="0" w:color="auto"/>
            <w:right w:val="none" w:sz="0" w:space="0" w:color="auto"/>
          </w:divBdr>
        </w:div>
        <w:div w:id="397560457">
          <w:marLeft w:val="640"/>
          <w:marRight w:val="0"/>
          <w:marTop w:val="0"/>
          <w:marBottom w:val="0"/>
          <w:divBdr>
            <w:top w:val="none" w:sz="0" w:space="0" w:color="auto"/>
            <w:left w:val="none" w:sz="0" w:space="0" w:color="auto"/>
            <w:bottom w:val="none" w:sz="0" w:space="0" w:color="auto"/>
            <w:right w:val="none" w:sz="0" w:space="0" w:color="auto"/>
          </w:divBdr>
        </w:div>
        <w:div w:id="1461076124">
          <w:marLeft w:val="640"/>
          <w:marRight w:val="0"/>
          <w:marTop w:val="0"/>
          <w:marBottom w:val="0"/>
          <w:divBdr>
            <w:top w:val="none" w:sz="0" w:space="0" w:color="auto"/>
            <w:left w:val="none" w:sz="0" w:space="0" w:color="auto"/>
            <w:bottom w:val="none" w:sz="0" w:space="0" w:color="auto"/>
            <w:right w:val="none" w:sz="0" w:space="0" w:color="auto"/>
          </w:divBdr>
        </w:div>
        <w:div w:id="302808920">
          <w:marLeft w:val="640"/>
          <w:marRight w:val="0"/>
          <w:marTop w:val="0"/>
          <w:marBottom w:val="0"/>
          <w:divBdr>
            <w:top w:val="none" w:sz="0" w:space="0" w:color="auto"/>
            <w:left w:val="none" w:sz="0" w:space="0" w:color="auto"/>
            <w:bottom w:val="none" w:sz="0" w:space="0" w:color="auto"/>
            <w:right w:val="none" w:sz="0" w:space="0" w:color="auto"/>
          </w:divBdr>
        </w:div>
        <w:div w:id="562182363">
          <w:marLeft w:val="640"/>
          <w:marRight w:val="0"/>
          <w:marTop w:val="0"/>
          <w:marBottom w:val="0"/>
          <w:divBdr>
            <w:top w:val="none" w:sz="0" w:space="0" w:color="auto"/>
            <w:left w:val="none" w:sz="0" w:space="0" w:color="auto"/>
            <w:bottom w:val="none" w:sz="0" w:space="0" w:color="auto"/>
            <w:right w:val="none" w:sz="0" w:space="0" w:color="auto"/>
          </w:divBdr>
        </w:div>
        <w:div w:id="587733469">
          <w:marLeft w:val="640"/>
          <w:marRight w:val="0"/>
          <w:marTop w:val="0"/>
          <w:marBottom w:val="0"/>
          <w:divBdr>
            <w:top w:val="none" w:sz="0" w:space="0" w:color="auto"/>
            <w:left w:val="none" w:sz="0" w:space="0" w:color="auto"/>
            <w:bottom w:val="none" w:sz="0" w:space="0" w:color="auto"/>
            <w:right w:val="none" w:sz="0" w:space="0" w:color="auto"/>
          </w:divBdr>
        </w:div>
        <w:div w:id="827283203">
          <w:marLeft w:val="640"/>
          <w:marRight w:val="0"/>
          <w:marTop w:val="0"/>
          <w:marBottom w:val="0"/>
          <w:divBdr>
            <w:top w:val="none" w:sz="0" w:space="0" w:color="auto"/>
            <w:left w:val="none" w:sz="0" w:space="0" w:color="auto"/>
            <w:bottom w:val="none" w:sz="0" w:space="0" w:color="auto"/>
            <w:right w:val="none" w:sz="0" w:space="0" w:color="auto"/>
          </w:divBdr>
        </w:div>
        <w:div w:id="472909319">
          <w:marLeft w:val="640"/>
          <w:marRight w:val="0"/>
          <w:marTop w:val="0"/>
          <w:marBottom w:val="0"/>
          <w:divBdr>
            <w:top w:val="none" w:sz="0" w:space="0" w:color="auto"/>
            <w:left w:val="none" w:sz="0" w:space="0" w:color="auto"/>
            <w:bottom w:val="none" w:sz="0" w:space="0" w:color="auto"/>
            <w:right w:val="none" w:sz="0" w:space="0" w:color="auto"/>
          </w:divBdr>
        </w:div>
        <w:div w:id="1636838671">
          <w:marLeft w:val="640"/>
          <w:marRight w:val="0"/>
          <w:marTop w:val="0"/>
          <w:marBottom w:val="0"/>
          <w:divBdr>
            <w:top w:val="none" w:sz="0" w:space="0" w:color="auto"/>
            <w:left w:val="none" w:sz="0" w:space="0" w:color="auto"/>
            <w:bottom w:val="none" w:sz="0" w:space="0" w:color="auto"/>
            <w:right w:val="none" w:sz="0" w:space="0" w:color="auto"/>
          </w:divBdr>
        </w:div>
        <w:div w:id="1241984999">
          <w:marLeft w:val="640"/>
          <w:marRight w:val="0"/>
          <w:marTop w:val="0"/>
          <w:marBottom w:val="0"/>
          <w:divBdr>
            <w:top w:val="none" w:sz="0" w:space="0" w:color="auto"/>
            <w:left w:val="none" w:sz="0" w:space="0" w:color="auto"/>
            <w:bottom w:val="none" w:sz="0" w:space="0" w:color="auto"/>
            <w:right w:val="none" w:sz="0" w:space="0" w:color="auto"/>
          </w:divBdr>
        </w:div>
        <w:div w:id="1155072758">
          <w:marLeft w:val="640"/>
          <w:marRight w:val="0"/>
          <w:marTop w:val="0"/>
          <w:marBottom w:val="0"/>
          <w:divBdr>
            <w:top w:val="none" w:sz="0" w:space="0" w:color="auto"/>
            <w:left w:val="none" w:sz="0" w:space="0" w:color="auto"/>
            <w:bottom w:val="none" w:sz="0" w:space="0" w:color="auto"/>
            <w:right w:val="none" w:sz="0" w:space="0" w:color="auto"/>
          </w:divBdr>
        </w:div>
        <w:div w:id="1046562948">
          <w:marLeft w:val="640"/>
          <w:marRight w:val="0"/>
          <w:marTop w:val="0"/>
          <w:marBottom w:val="0"/>
          <w:divBdr>
            <w:top w:val="none" w:sz="0" w:space="0" w:color="auto"/>
            <w:left w:val="none" w:sz="0" w:space="0" w:color="auto"/>
            <w:bottom w:val="none" w:sz="0" w:space="0" w:color="auto"/>
            <w:right w:val="none" w:sz="0" w:space="0" w:color="auto"/>
          </w:divBdr>
        </w:div>
      </w:divsChild>
    </w:div>
    <w:div w:id="1102408945">
      <w:bodyDiv w:val="1"/>
      <w:marLeft w:val="0"/>
      <w:marRight w:val="0"/>
      <w:marTop w:val="0"/>
      <w:marBottom w:val="0"/>
      <w:divBdr>
        <w:top w:val="none" w:sz="0" w:space="0" w:color="auto"/>
        <w:left w:val="none" w:sz="0" w:space="0" w:color="auto"/>
        <w:bottom w:val="none" w:sz="0" w:space="0" w:color="auto"/>
        <w:right w:val="none" w:sz="0" w:space="0" w:color="auto"/>
      </w:divBdr>
      <w:divsChild>
        <w:div w:id="1398628787">
          <w:marLeft w:val="640"/>
          <w:marRight w:val="0"/>
          <w:marTop w:val="0"/>
          <w:marBottom w:val="0"/>
          <w:divBdr>
            <w:top w:val="none" w:sz="0" w:space="0" w:color="auto"/>
            <w:left w:val="none" w:sz="0" w:space="0" w:color="auto"/>
            <w:bottom w:val="none" w:sz="0" w:space="0" w:color="auto"/>
            <w:right w:val="none" w:sz="0" w:space="0" w:color="auto"/>
          </w:divBdr>
        </w:div>
        <w:div w:id="1144616445">
          <w:marLeft w:val="640"/>
          <w:marRight w:val="0"/>
          <w:marTop w:val="0"/>
          <w:marBottom w:val="0"/>
          <w:divBdr>
            <w:top w:val="none" w:sz="0" w:space="0" w:color="auto"/>
            <w:left w:val="none" w:sz="0" w:space="0" w:color="auto"/>
            <w:bottom w:val="none" w:sz="0" w:space="0" w:color="auto"/>
            <w:right w:val="none" w:sz="0" w:space="0" w:color="auto"/>
          </w:divBdr>
        </w:div>
        <w:div w:id="171378102">
          <w:marLeft w:val="640"/>
          <w:marRight w:val="0"/>
          <w:marTop w:val="0"/>
          <w:marBottom w:val="0"/>
          <w:divBdr>
            <w:top w:val="none" w:sz="0" w:space="0" w:color="auto"/>
            <w:left w:val="none" w:sz="0" w:space="0" w:color="auto"/>
            <w:bottom w:val="none" w:sz="0" w:space="0" w:color="auto"/>
            <w:right w:val="none" w:sz="0" w:space="0" w:color="auto"/>
          </w:divBdr>
        </w:div>
        <w:div w:id="374349698">
          <w:marLeft w:val="640"/>
          <w:marRight w:val="0"/>
          <w:marTop w:val="0"/>
          <w:marBottom w:val="0"/>
          <w:divBdr>
            <w:top w:val="none" w:sz="0" w:space="0" w:color="auto"/>
            <w:left w:val="none" w:sz="0" w:space="0" w:color="auto"/>
            <w:bottom w:val="none" w:sz="0" w:space="0" w:color="auto"/>
            <w:right w:val="none" w:sz="0" w:space="0" w:color="auto"/>
          </w:divBdr>
        </w:div>
        <w:div w:id="1586455304">
          <w:marLeft w:val="640"/>
          <w:marRight w:val="0"/>
          <w:marTop w:val="0"/>
          <w:marBottom w:val="0"/>
          <w:divBdr>
            <w:top w:val="none" w:sz="0" w:space="0" w:color="auto"/>
            <w:left w:val="none" w:sz="0" w:space="0" w:color="auto"/>
            <w:bottom w:val="none" w:sz="0" w:space="0" w:color="auto"/>
            <w:right w:val="none" w:sz="0" w:space="0" w:color="auto"/>
          </w:divBdr>
        </w:div>
        <w:div w:id="1382904872">
          <w:marLeft w:val="640"/>
          <w:marRight w:val="0"/>
          <w:marTop w:val="0"/>
          <w:marBottom w:val="0"/>
          <w:divBdr>
            <w:top w:val="none" w:sz="0" w:space="0" w:color="auto"/>
            <w:left w:val="none" w:sz="0" w:space="0" w:color="auto"/>
            <w:bottom w:val="none" w:sz="0" w:space="0" w:color="auto"/>
            <w:right w:val="none" w:sz="0" w:space="0" w:color="auto"/>
          </w:divBdr>
        </w:div>
        <w:div w:id="1141726552">
          <w:marLeft w:val="640"/>
          <w:marRight w:val="0"/>
          <w:marTop w:val="0"/>
          <w:marBottom w:val="0"/>
          <w:divBdr>
            <w:top w:val="none" w:sz="0" w:space="0" w:color="auto"/>
            <w:left w:val="none" w:sz="0" w:space="0" w:color="auto"/>
            <w:bottom w:val="none" w:sz="0" w:space="0" w:color="auto"/>
            <w:right w:val="none" w:sz="0" w:space="0" w:color="auto"/>
          </w:divBdr>
        </w:div>
        <w:div w:id="496581656">
          <w:marLeft w:val="640"/>
          <w:marRight w:val="0"/>
          <w:marTop w:val="0"/>
          <w:marBottom w:val="0"/>
          <w:divBdr>
            <w:top w:val="none" w:sz="0" w:space="0" w:color="auto"/>
            <w:left w:val="none" w:sz="0" w:space="0" w:color="auto"/>
            <w:bottom w:val="none" w:sz="0" w:space="0" w:color="auto"/>
            <w:right w:val="none" w:sz="0" w:space="0" w:color="auto"/>
          </w:divBdr>
        </w:div>
        <w:div w:id="116488364">
          <w:marLeft w:val="640"/>
          <w:marRight w:val="0"/>
          <w:marTop w:val="0"/>
          <w:marBottom w:val="0"/>
          <w:divBdr>
            <w:top w:val="none" w:sz="0" w:space="0" w:color="auto"/>
            <w:left w:val="none" w:sz="0" w:space="0" w:color="auto"/>
            <w:bottom w:val="none" w:sz="0" w:space="0" w:color="auto"/>
            <w:right w:val="none" w:sz="0" w:space="0" w:color="auto"/>
          </w:divBdr>
        </w:div>
        <w:div w:id="50808697">
          <w:marLeft w:val="640"/>
          <w:marRight w:val="0"/>
          <w:marTop w:val="0"/>
          <w:marBottom w:val="0"/>
          <w:divBdr>
            <w:top w:val="none" w:sz="0" w:space="0" w:color="auto"/>
            <w:left w:val="none" w:sz="0" w:space="0" w:color="auto"/>
            <w:bottom w:val="none" w:sz="0" w:space="0" w:color="auto"/>
            <w:right w:val="none" w:sz="0" w:space="0" w:color="auto"/>
          </w:divBdr>
        </w:div>
        <w:div w:id="243993240">
          <w:marLeft w:val="640"/>
          <w:marRight w:val="0"/>
          <w:marTop w:val="0"/>
          <w:marBottom w:val="0"/>
          <w:divBdr>
            <w:top w:val="none" w:sz="0" w:space="0" w:color="auto"/>
            <w:left w:val="none" w:sz="0" w:space="0" w:color="auto"/>
            <w:bottom w:val="none" w:sz="0" w:space="0" w:color="auto"/>
            <w:right w:val="none" w:sz="0" w:space="0" w:color="auto"/>
          </w:divBdr>
        </w:div>
        <w:div w:id="1904028238">
          <w:marLeft w:val="640"/>
          <w:marRight w:val="0"/>
          <w:marTop w:val="0"/>
          <w:marBottom w:val="0"/>
          <w:divBdr>
            <w:top w:val="none" w:sz="0" w:space="0" w:color="auto"/>
            <w:left w:val="none" w:sz="0" w:space="0" w:color="auto"/>
            <w:bottom w:val="none" w:sz="0" w:space="0" w:color="auto"/>
            <w:right w:val="none" w:sz="0" w:space="0" w:color="auto"/>
          </w:divBdr>
        </w:div>
        <w:div w:id="2057318723">
          <w:marLeft w:val="640"/>
          <w:marRight w:val="0"/>
          <w:marTop w:val="0"/>
          <w:marBottom w:val="0"/>
          <w:divBdr>
            <w:top w:val="none" w:sz="0" w:space="0" w:color="auto"/>
            <w:left w:val="none" w:sz="0" w:space="0" w:color="auto"/>
            <w:bottom w:val="none" w:sz="0" w:space="0" w:color="auto"/>
            <w:right w:val="none" w:sz="0" w:space="0" w:color="auto"/>
          </w:divBdr>
        </w:div>
        <w:div w:id="2070420844">
          <w:marLeft w:val="640"/>
          <w:marRight w:val="0"/>
          <w:marTop w:val="0"/>
          <w:marBottom w:val="0"/>
          <w:divBdr>
            <w:top w:val="none" w:sz="0" w:space="0" w:color="auto"/>
            <w:left w:val="none" w:sz="0" w:space="0" w:color="auto"/>
            <w:bottom w:val="none" w:sz="0" w:space="0" w:color="auto"/>
            <w:right w:val="none" w:sz="0" w:space="0" w:color="auto"/>
          </w:divBdr>
        </w:div>
        <w:div w:id="1232933270">
          <w:marLeft w:val="640"/>
          <w:marRight w:val="0"/>
          <w:marTop w:val="0"/>
          <w:marBottom w:val="0"/>
          <w:divBdr>
            <w:top w:val="none" w:sz="0" w:space="0" w:color="auto"/>
            <w:left w:val="none" w:sz="0" w:space="0" w:color="auto"/>
            <w:bottom w:val="none" w:sz="0" w:space="0" w:color="auto"/>
            <w:right w:val="none" w:sz="0" w:space="0" w:color="auto"/>
          </w:divBdr>
        </w:div>
        <w:div w:id="1099640513">
          <w:marLeft w:val="640"/>
          <w:marRight w:val="0"/>
          <w:marTop w:val="0"/>
          <w:marBottom w:val="0"/>
          <w:divBdr>
            <w:top w:val="none" w:sz="0" w:space="0" w:color="auto"/>
            <w:left w:val="none" w:sz="0" w:space="0" w:color="auto"/>
            <w:bottom w:val="none" w:sz="0" w:space="0" w:color="auto"/>
            <w:right w:val="none" w:sz="0" w:space="0" w:color="auto"/>
          </w:divBdr>
        </w:div>
        <w:div w:id="819348278">
          <w:marLeft w:val="640"/>
          <w:marRight w:val="0"/>
          <w:marTop w:val="0"/>
          <w:marBottom w:val="0"/>
          <w:divBdr>
            <w:top w:val="none" w:sz="0" w:space="0" w:color="auto"/>
            <w:left w:val="none" w:sz="0" w:space="0" w:color="auto"/>
            <w:bottom w:val="none" w:sz="0" w:space="0" w:color="auto"/>
            <w:right w:val="none" w:sz="0" w:space="0" w:color="auto"/>
          </w:divBdr>
        </w:div>
        <w:div w:id="2068719920">
          <w:marLeft w:val="640"/>
          <w:marRight w:val="0"/>
          <w:marTop w:val="0"/>
          <w:marBottom w:val="0"/>
          <w:divBdr>
            <w:top w:val="none" w:sz="0" w:space="0" w:color="auto"/>
            <w:left w:val="none" w:sz="0" w:space="0" w:color="auto"/>
            <w:bottom w:val="none" w:sz="0" w:space="0" w:color="auto"/>
            <w:right w:val="none" w:sz="0" w:space="0" w:color="auto"/>
          </w:divBdr>
        </w:div>
        <w:div w:id="986011116">
          <w:marLeft w:val="640"/>
          <w:marRight w:val="0"/>
          <w:marTop w:val="0"/>
          <w:marBottom w:val="0"/>
          <w:divBdr>
            <w:top w:val="none" w:sz="0" w:space="0" w:color="auto"/>
            <w:left w:val="none" w:sz="0" w:space="0" w:color="auto"/>
            <w:bottom w:val="none" w:sz="0" w:space="0" w:color="auto"/>
            <w:right w:val="none" w:sz="0" w:space="0" w:color="auto"/>
          </w:divBdr>
        </w:div>
        <w:div w:id="1544638515">
          <w:marLeft w:val="640"/>
          <w:marRight w:val="0"/>
          <w:marTop w:val="0"/>
          <w:marBottom w:val="0"/>
          <w:divBdr>
            <w:top w:val="none" w:sz="0" w:space="0" w:color="auto"/>
            <w:left w:val="none" w:sz="0" w:space="0" w:color="auto"/>
            <w:bottom w:val="none" w:sz="0" w:space="0" w:color="auto"/>
            <w:right w:val="none" w:sz="0" w:space="0" w:color="auto"/>
          </w:divBdr>
        </w:div>
      </w:divsChild>
    </w:div>
    <w:div w:id="1104501482">
      <w:bodyDiv w:val="1"/>
      <w:marLeft w:val="0"/>
      <w:marRight w:val="0"/>
      <w:marTop w:val="0"/>
      <w:marBottom w:val="0"/>
      <w:divBdr>
        <w:top w:val="none" w:sz="0" w:space="0" w:color="auto"/>
        <w:left w:val="none" w:sz="0" w:space="0" w:color="auto"/>
        <w:bottom w:val="none" w:sz="0" w:space="0" w:color="auto"/>
        <w:right w:val="none" w:sz="0" w:space="0" w:color="auto"/>
      </w:divBdr>
      <w:divsChild>
        <w:div w:id="1235697707">
          <w:marLeft w:val="640"/>
          <w:marRight w:val="0"/>
          <w:marTop w:val="0"/>
          <w:marBottom w:val="0"/>
          <w:divBdr>
            <w:top w:val="none" w:sz="0" w:space="0" w:color="auto"/>
            <w:left w:val="none" w:sz="0" w:space="0" w:color="auto"/>
            <w:bottom w:val="none" w:sz="0" w:space="0" w:color="auto"/>
            <w:right w:val="none" w:sz="0" w:space="0" w:color="auto"/>
          </w:divBdr>
        </w:div>
        <w:div w:id="1308319498">
          <w:marLeft w:val="640"/>
          <w:marRight w:val="0"/>
          <w:marTop w:val="0"/>
          <w:marBottom w:val="0"/>
          <w:divBdr>
            <w:top w:val="none" w:sz="0" w:space="0" w:color="auto"/>
            <w:left w:val="none" w:sz="0" w:space="0" w:color="auto"/>
            <w:bottom w:val="none" w:sz="0" w:space="0" w:color="auto"/>
            <w:right w:val="none" w:sz="0" w:space="0" w:color="auto"/>
          </w:divBdr>
        </w:div>
        <w:div w:id="1034428914">
          <w:marLeft w:val="640"/>
          <w:marRight w:val="0"/>
          <w:marTop w:val="0"/>
          <w:marBottom w:val="0"/>
          <w:divBdr>
            <w:top w:val="none" w:sz="0" w:space="0" w:color="auto"/>
            <w:left w:val="none" w:sz="0" w:space="0" w:color="auto"/>
            <w:bottom w:val="none" w:sz="0" w:space="0" w:color="auto"/>
            <w:right w:val="none" w:sz="0" w:space="0" w:color="auto"/>
          </w:divBdr>
        </w:div>
        <w:div w:id="149946637">
          <w:marLeft w:val="640"/>
          <w:marRight w:val="0"/>
          <w:marTop w:val="0"/>
          <w:marBottom w:val="0"/>
          <w:divBdr>
            <w:top w:val="none" w:sz="0" w:space="0" w:color="auto"/>
            <w:left w:val="none" w:sz="0" w:space="0" w:color="auto"/>
            <w:bottom w:val="none" w:sz="0" w:space="0" w:color="auto"/>
            <w:right w:val="none" w:sz="0" w:space="0" w:color="auto"/>
          </w:divBdr>
        </w:div>
        <w:div w:id="213154279">
          <w:marLeft w:val="640"/>
          <w:marRight w:val="0"/>
          <w:marTop w:val="0"/>
          <w:marBottom w:val="0"/>
          <w:divBdr>
            <w:top w:val="none" w:sz="0" w:space="0" w:color="auto"/>
            <w:left w:val="none" w:sz="0" w:space="0" w:color="auto"/>
            <w:bottom w:val="none" w:sz="0" w:space="0" w:color="auto"/>
            <w:right w:val="none" w:sz="0" w:space="0" w:color="auto"/>
          </w:divBdr>
        </w:div>
        <w:div w:id="1571962806">
          <w:marLeft w:val="640"/>
          <w:marRight w:val="0"/>
          <w:marTop w:val="0"/>
          <w:marBottom w:val="0"/>
          <w:divBdr>
            <w:top w:val="none" w:sz="0" w:space="0" w:color="auto"/>
            <w:left w:val="none" w:sz="0" w:space="0" w:color="auto"/>
            <w:bottom w:val="none" w:sz="0" w:space="0" w:color="auto"/>
            <w:right w:val="none" w:sz="0" w:space="0" w:color="auto"/>
          </w:divBdr>
        </w:div>
        <w:div w:id="869103504">
          <w:marLeft w:val="640"/>
          <w:marRight w:val="0"/>
          <w:marTop w:val="0"/>
          <w:marBottom w:val="0"/>
          <w:divBdr>
            <w:top w:val="none" w:sz="0" w:space="0" w:color="auto"/>
            <w:left w:val="none" w:sz="0" w:space="0" w:color="auto"/>
            <w:bottom w:val="none" w:sz="0" w:space="0" w:color="auto"/>
            <w:right w:val="none" w:sz="0" w:space="0" w:color="auto"/>
          </w:divBdr>
        </w:div>
        <w:div w:id="986779840">
          <w:marLeft w:val="640"/>
          <w:marRight w:val="0"/>
          <w:marTop w:val="0"/>
          <w:marBottom w:val="0"/>
          <w:divBdr>
            <w:top w:val="none" w:sz="0" w:space="0" w:color="auto"/>
            <w:left w:val="none" w:sz="0" w:space="0" w:color="auto"/>
            <w:bottom w:val="none" w:sz="0" w:space="0" w:color="auto"/>
            <w:right w:val="none" w:sz="0" w:space="0" w:color="auto"/>
          </w:divBdr>
        </w:div>
        <w:div w:id="785546194">
          <w:marLeft w:val="640"/>
          <w:marRight w:val="0"/>
          <w:marTop w:val="0"/>
          <w:marBottom w:val="0"/>
          <w:divBdr>
            <w:top w:val="none" w:sz="0" w:space="0" w:color="auto"/>
            <w:left w:val="none" w:sz="0" w:space="0" w:color="auto"/>
            <w:bottom w:val="none" w:sz="0" w:space="0" w:color="auto"/>
            <w:right w:val="none" w:sz="0" w:space="0" w:color="auto"/>
          </w:divBdr>
        </w:div>
        <w:div w:id="1839298833">
          <w:marLeft w:val="640"/>
          <w:marRight w:val="0"/>
          <w:marTop w:val="0"/>
          <w:marBottom w:val="0"/>
          <w:divBdr>
            <w:top w:val="none" w:sz="0" w:space="0" w:color="auto"/>
            <w:left w:val="none" w:sz="0" w:space="0" w:color="auto"/>
            <w:bottom w:val="none" w:sz="0" w:space="0" w:color="auto"/>
            <w:right w:val="none" w:sz="0" w:space="0" w:color="auto"/>
          </w:divBdr>
        </w:div>
        <w:div w:id="186912268">
          <w:marLeft w:val="640"/>
          <w:marRight w:val="0"/>
          <w:marTop w:val="0"/>
          <w:marBottom w:val="0"/>
          <w:divBdr>
            <w:top w:val="none" w:sz="0" w:space="0" w:color="auto"/>
            <w:left w:val="none" w:sz="0" w:space="0" w:color="auto"/>
            <w:bottom w:val="none" w:sz="0" w:space="0" w:color="auto"/>
            <w:right w:val="none" w:sz="0" w:space="0" w:color="auto"/>
          </w:divBdr>
        </w:div>
        <w:div w:id="1107889961">
          <w:marLeft w:val="640"/>
          <w:marRight w:val="0"/>
          <w:marTop w:val="0"/>
          <w:marBottom w:val="0"/>
          <w:divBdr>
            <w:top w:val="none" w:sz="0" w:space="0" w:color="auto"/>
            <w:left w:val="none" w:sz="0" w:space="0" w:color="auto"/>
            <w:bottom w:val="none" w:sz="0" w:space="0" w:color="auto"/>
            <w:right w:val="none" w:sz="0" w:space="0" w:color="auto"/>
          </w:divBdr>
        </w:div>
        <w:div w:id="486214464">
          <w:marLeft w:val="640"/>
          <w:marRight w:val="0"/>
          <w:marTop w:val="0"/>
          <w:marBottom w:val="0"/>
          <w:divBdr>
            <w:top w:val="none" w:sz="0" w:space="0" w:color="auto"/>
            <w:left w:val="none" w:sz="0" w:space="0" w:color="auto"/>
            <w:bottom w:val="none" w:sz="0" w:space="0" w:color="auto"/>
            <w:right w:val="none" w:sz="0" w:space="0" w:color="auto"/>
          </w:divBdr>
        </w:div>
        <w:div w:id="487211368">
          <w:marLeft w:val="640"/>
          <w:marRight w:val="0"/>
          <w:marTop w:val="0"/>
          <w:marBottom w:val="0"/>
          <w:divBdr>
            <w:top w:val="none" w:sz="0" w:space="0" w:color="auto"/>
            <w:left w:val="none" w:sz="0" w:space="0" w:color="auto"/>
            <w:bottom w:val="none" w:sz="0" w:space="0" w:color="auto"/>
            <w:right w:val="none" w:sz="0" w:space="0" w:color="auto"/>
          </w:divBdr>
        </w:div>
        <w:div w:id="1939294143">
          <w:marLeft w:val="640"/>
          <w:marRight w:val="0"/>
          <w:marTop w:val="0"/>
          <w:marBottom w:val="0"/>
          <w:divBdr>
            <w:top w:val="none" w:sz="0" w:space="0" w:color="auto"/>
            <w:left w:val="none" w:sz="0" w:space="0" w:color="auto"/>
            <w:bottom w:val="none" w:sz="0" w:space="0" w:color="auto"/>
            <w:right w:val="none" w:sz="0" w:space="0" w:color="auto"/>
          </w:divBdr>
        </w:div>
        <w:div w:id="334965135">
          <w:marLeft w:val="640"/>
          <w:marRight w:val="0"/>
          <w:marTop w:val="0"/>
          <w:marBottom w:val="0"/>
          <w:divBdr>
            <w:top w:val="none" w:sz="0" w:space="0" w:color="auto"/>
            <w:left w:val="none" w:sz="0" w:space="0" w:color="auto"/>
            <w:bottom w:val="none" w:sz="0" w:space="0" w:color="auto"/>
            <w:right w:val="none" w:sz="0" w:space="0" w:color="auto"/>
          </w:divBdr>
        </w:div>
        <w:div w:id="470221267">
          <w:marLeft w:val="640"/>
          <w:marRight w:val="0"/>
          <w:marTop w:val="0"/>
          <w:marBottom w:val="0"/>
          <w:divBdr>
            <w:top w:val="none" w:sz="0" w:space="0" w:color="auto"/>
            <w:left w:val="none" w:sz="0" w:space="0" w:color="auto"/>
            <w:bottom w:val="none" w:sz="0" w:space="0" w:color="auto"/>
            <w:right w:val="none" w:sz="0" w:space="0" w:color="auto"/>
          </w:divBdr>
        </w:div>
        <w:div w:id="1189368926">
          <w:marLeft w:val="640"/>
          <w:marRight w:val="0"/>
          <w:marTop w:val="0"/>
          <w:marBottom w:val="0"/>
          <w:divBdr>
            <w:top w:val="none" w:sz="0" w:space="0" w:color="auto"/>
            <w:left w:val="none" w:sz="0" w:space="0" w:color="auto"/>
            <w:bottom w:val="none" w:sz="0" w:space="0" w:color="auto"/>
            <w:right w:val="none" w:sz="0" w:space="0" w:color="auto"/>
          </w:divBdr>
        </w:div>
        <w:div w:id="1137603033">
          <w:marLeft w:val="640"/>
          <w:marRight w:val="0"/>
          <w:marTop w:val="0"/>
          <w:marBottom w:val="0"/>
          <w:divBdr>
            <w:top w:val="none" w:sz="0" w:space="0" w:color="auto"/>
            <w:left w:val="none" w:sz="0" w:space="0" w:color="auto"/>
            <w:bottom w:val="none" w:sz="0" w:space="0" w:color="auto"/>
            <w:right w:val="none" w:sz="0" w:space="0" w:color="auto"/>
          </w:divBdr>
        </w:div>
        <w:div w:id="286200917">
          <w:marLeft w:val="640"/>
          <w:marRight w:val="0"/>
          <w:marTop w:val="0"/>
          <w:marBottom w:val="0"/>
          <w:divBdr>
            <w:top w:val="none" w:sz="0" w:space="0" w:color="auto"/>
            <w:left w:val="none" w:sz="0" w:space="0" w:color="auto"/>
            <w:bottom w:val="none" w:sz="0" w:space="0" w:color="auto"/>
            <w:right w:val="none" w:sz="0" w:space="0" w:color="auto"/>
          </w:divBdr>
        </w:div>
        <w:div w:id="422458810">
          <w:marLeft w:val="640"/>
          <w:marRight w:val="0"/>
          <w:marTop w:val="0"/>
          <w:marBottom w:val="0"/>
          <w:divBdr>
            <w:top w:val="none" w:sz="0" w:space="0" w:color="auto"/>
            <w:left w:val="none" w:sz="0" w:space="0" w:color="auto"/>
            <w:bottom w:val="none" w:sz="0" w:space="0" w:color="auto"/>
            <w:right w:val="none" w:sz="0" w:space="0" w:color="auto"/>
          </w:divBdr>
        </w:div>
        <w:div w:id="2076470507">
          <w:marLeft w:val="640"/>
          <w:marRight w:val="0"/>
          <w:marTop w:val="0"/>
          <w:marBottom w:val="0"/>
          <w:divBdr>
            <w:top w:val="none" w:sz="0" w:space="0" w:color="auto"/>
            <w:left w:val="none" w:sz="0" w:space="0" w:color="auto"/>
            <w:bottom w:val="none" w:sz="0" w:space="0" w:color="auto"/>
            <w:right w:val="none" w:sz="0" w:space="0" w:color="auto"/>
          </w:divBdr>
        </w:div>
        <w:div w:id="979960980">
          <w:marLeft w:val="640"/>
          <w:marRight w:val="0"/>
          <w:marTop w:val="0"/>
          <w:marBottom w:val="0"/>
          <w:divBdr>
            <w:top w:val="none" w:sz="0" w:space="0" w:color="auto"/>
            <w:left w:val="none" w:sz="0" w:space="0" w:color="auto"/>
            <w:bottom w:val="none" w:sz="0" w:space="0" w:color="auto"/>
            <w:right w:val="none" w:sz="0" w:space="0" w:color="auto"/>
          </w:divBdr>
        </w:div>
        <w:div w:id="1108232387">
          <w:marLeft w:val="640"/>
          <w:marRight w:val="0"/>
          <w:marTop w:val="0"/>
          <w:marBottom w:val="0"/>
          <w:divBdr>
            <w:top w:val="none" w:sz="0" w:space="0" w:color="auto"/>
            <w:left w:val="none" w:sz="0" w:space="0" w:color="auto"/>
            <w:bottom w:val="none" w:sz="0" w:space="0" w:color="auto"/>
            <w:right w:val="none" w:sz="0" w:space="0" w:color="auto"/>
          </w:divBdr>
        </w:div>
        <w:div w:id="1336030246">
          <w:marLeft w:val="640"/>
          <w:marRight w:val="0"/>
          <w:marTop w:val="0"/>
          <w:marBottom w:val="0"/>
          <w:divBdr>
            <w:top w:val="none" w:sz="0" w:space="0" w:color="auto"/>
            <w:left w:val="none" w:sz="0" w:space="0" w:color="auto"/>
            <w:bottom w:val="none" w:sz="0" w:space="0" w:color="auto"/>
            <w:right w:val="none" w:sz="0" w:space="0" w:color="auto"/>
          </w:divBdr>
        </w:div>
        <w:div w:id="1220283497">
          <w:marLeft w:val="640"/>
          <w:marRight w:val="0"/>
          <w:marTop w:val="0"/>
          <w:marBottom w:val="0"/>
          <w:divBdr>
            <w:top w:val="none" w:sz="0" w:space="0" w:color="auto"/>
            <w:left w:val="none" w:sz="0" w:space="0" w:color="auto"/>
            <w:bottom w:val="none" w:sz="0" w:space="0" w:color="auto"/>
            <w:right w:val="none" w:sz="0" w:space="0" w:color="auto"/>
          </w:divBdr>
        </w:div>
        <w:div w:id="641302474">
          <w:marLeft w:val="640"/>
          <w:marRight w:val="0"/>
          <w:marTop w:val="0"/>
          <w:marBottom w:val="0"/>
          <w:divBdr>
            <w:top w:val="none" w:sz="0" w:space="0" w:color="auto"/>
            <w:left w:val="none" w:sz="0" w:space="0" w:color="auto"/>
            <w:bottom w:val="none" w:sz="0" w:space="0" w:color="auto"/>
            <w:right w:val="none" w:sz="0" w:space="0" w:color="auto"/>
          </w:divBdr>
        </w:div>
        <w:div w:id="1419011766">
          <w:marLeft w:val="640"/>
          <w:marRight w:val="0"/>
          <w:marTop w:val="0"/>
          <w:marBottom w:val="0"/>
          <w:divBdr>
            <w:top w:val="none" w:sz="0" w:space="0" w:color="auto"/>
            <w:left w:val="none" w:sz="0" w:space="0" w:color="auto"/>
            <w:bottom w:val="none" w:sz="0" w:space="0" w:color="auto"/>
            <w:right w:val="none" w:sz="0" w:space="0" w:color="auto"/>
          </w:divBdr>
        </w:div>
        <w:div w:id="1390107140">
          <w:marLeft w:val="640"/>
          <w:marRight w:val="0"/>
          <w:marTop w:val="0"/>
          <w:marBottom w:val="0"/>
          <w:divBdr>
            <w:top w:val="none" w:sz="0" w:space="0" w:color="auto"/>
            <w:left w:val="none" w:sz="0" w:space="0" w:color="auto"/>
            <w:bottom w:val="none" w:sz="0" w:space="0" w:color="auto"/>
            <w:right w:val="none" w:sz="0" w:space="0" w:color="auto"/>
          </w:divBdr>
        </w:div>
        <w:div w:id="1586567403">
          <w:marLeft w:val="640"/>
          <w:marRight w:val="0"/>
          <w:marTop w:val="0"/>
          <w:marBottom w:val="0"/>
          <w:divBdr>
            <w:top w:val="none" w:sz="0" w:space="0" w:color="auto"/>
            <w:left w:val="none" w:sz="0" w:space="0" w:color="auto"/>
            <w:bottom w:val="none" w:sz="0" w:space="0" w:color="auto"/>
            <w:right w:val="none" w:sz="0" w:space="0" w:color="auto"/>
          </w:divBdr>
        </w:div>
        <w:div w:id="1519736098">
          <w:marLeft w:val="640"/>
          <w:marRight w:val="0"/>
          <w:marTop w:val="0"/>
          <w:marBottom w:val="0"/>
          <w:divBdr>
            <w:top w:val="none" w:sz="0" w:space="0" w:color="auto"/>
            <w:left w:val="none" w:sz="0" w:space="0" w:color="auto"/>
            <w:bottom w:val="none" w:sz="0" w:space="0" w:color="auto"/>
            <w:right w:val="none" w:sz="0" w:space="0" w:color="auto"/>
          </w:divBdr>
        </w:div>
        <w:div w:id="646787167">
          <w:marLeft w:val="640"/>
          <w:marRight w:val="0"/>
          <w:marTop w:val="0"/>
          <w:marBottom w:val="0"/>
          <w:divBdr>
            <w:top w:val="none" w:sz="0" w:space="0" w:color="auto"/>
            <w:left w:val="none" w:sz="0" w:space="0" w:color="auto"/>
            <w:bottom w:val="none" w:sz="0" w:space="0" w:color="auto"/>
            <w:right w:val="none" w:sz="0" w:space="0" w:color="auto"/>
          </w:divBdr>
        </w:div>
      </w:divsChild>
    </w:div>
    <w:div w:id="1110734797">
      <w:bodyDiv w:val="1"/>
      <w:marLeft w:val="0"/>
      <w:marRight w:val="0"/>
      <w:marTop w:val="0"/>
      <w:marBottom w:val="0"/>
      <w:divBdr>
        <w:top w:val="none" w:sz="0" w:space="0" w:color="auto"/>
        <w:left w:val="none" w:sz="0" w:space="0" w:color="auto"/>
        <w:bottom w:val="none" w:sz="0" w:space="0" w:color="auto"/>
        <w:right w:val="none" w:sz="0" w:space="0" w:color="auto"/>
      </w:divBdr>
      <w:divsChild>
        <w:div w:id="134420512">
          <w:marLeft w:val="640"/>
          <w:marRight w:val="0"/>
          <w:marTop w:val="0"/>
          <w:marBottom w:val="0"/>
          <w:divBdr>
            <w:top w:val="none" w:sz="0" w:space="0" w:color="auto"/>
            <w:left w:val="none" w:sz="0" w:space="0" w:color="auto"/>
            <w:bottom w:val="none" w:sz="0" w:space="0" w:color="auto"/>
            <w:right w:val="none" w:sz="0" w:space="0" w:color="auto"/>
          </w:divBdr>
        </w:div>
        <w:div w:id="527597246">
          <w:marLeft w:val="640"/>
          <w:marRight w:val="0"/>
          <w:marTop w:val="0"/>
          <w:marBottom w:val="0"/>
          <w:divBdr>
            <w:top w:val="none" w:sz="0" w:space="0" w:color="auto"/>
            <w:left w:val="none" w:sz="0" w:space="0" w:color="auto"/>
            <w:bottom w:val="none" w:sz="0" w:space="0" w:color="auto"/>
            <w:right w:val="none" w:sz="0" w:space="0" w:color="auto"/>
          </w:divBdr>
        </w:div>
        <w:div w:id="1565484704">
          <w:marLeft w:val="640"/>
          <w:marRight w:val="0"/>
          <w:marTop w:val="0"/>
          <w:marBottom w:val="0"/>
          <w:divBdr>
            <w:top w:val="none" w:sz="0" w:space="0" w:color="auto"/>
            <w:left w:val="none" w:sz="0" w:space="0" w:color="auto"/>
            <w:bottom w:val="none" w:sz="0" w:space="0" w:color="auto"/>
            <w:right w:val="none" w:sz="0" w:space="0" w:color="auto"/>
          </w:divBdr>
        </w:div>
        <w:div w:id="760685829">
          <w:marLeft w:val="640"/>
          <w:marRight w:val="0"/>
          <w:marTop w:val="0"/>
          <w:marBottom w:val="0"/>
          <w:divBdr>
            <w:top w:val="none" w:sz="0" w:space="0" w:color="auto"/>
            <w:left w:val="none" w:sz="0" w:space="0" w:color="auto"/>
            <w:bottom w:val="none" w:sz="0" w:space="0" w:color="auto"/>
            <w:right w:val="none" w:sz="0" w:space="0" w:color="auto"/>
          </w:divBdr>
        </w:div>
        <w:div w:id="1064990932">
          <w:marLeft w:val="640"/>
          <w:marRight w:val="0"/>
          <w:marTop w:val="0"/>
          <w:marBottom w:val="0"/>
          <w:divBdr>
            <w:top w:val="none" w:sz="0" w:space="0" w:color="auto"/>
            <w:left w:val="none" w:sz="0" w:space="0" w:color="auto"/>
            <w:bottom w:val="none" w:sz="0" w:space="0" w:color="auto"/>
            <w:right w:val="none" w:sz="0" w:space="0" w:color="auto"/>
          </w:divBdr>
        </w:div>
        <w:div w:id="397746098">
          <w:marLeft w:val="640"/>
          <w:marRight w:val="0"/>
          <w:marTop w:val="0"/>
          <w:marBottom w:val="0"/>
          <w:divBdr>
            <w:top w:val="none" w:sz="0" w:space="0" w:color="auto"/>
            <w:left w:val="none" w:sz="0" w:space="0" w:color="auto"/>
            <w:bottom w:val="none" w:sz="0" w:space="0" w:color="auto"/>
            <w:right w:val="none" w:sz="0" w:space="0" w:color="auto"/>
          </w:divBdr>
        </w:div>
        <w:div w:id="167410275">
          <w:marLeft w:val="640"/>
          <w:marRight w:val="0"/>
          <w:marTop w:val="0"/>
          <w:marBottom w:val="0"/>
          <w:divBdr>
            <w:top w:val="none" w:sz="0" w:space="0" w:color="auto"/>
            <w:left w:val="none" w:sz="0" w:space="0" w:color="auto"/>
            <w:bottom w:val="none" w:sz="0" w:space="0" w:color="auto"/>
            <w:right w:val="none" w:sz="0" w:space="0" w:color="auto"/>
          </w:divBdr>
        </w:div>
        <w:div w:id="1351494743">
          <w:marLeft w:val="640"/>
          <w:marRight w:val="0"/>
          <w:marTop w:val="0"/>
          <w:marBottom w:val="0"/>
          <w:divBdr>
            <w:top w:val="none" w:sz="0" w:space="0" w:color="auto"/>
            <w:left w:val="none" w:sz="0" w:space="0" w:color="auto"/>
            <w:bottom w:val="none" w:sz="0" w:space="0" w:color="auto"/>
            <w:right w:val="none" w:sz="0" w:space="0" w:color="auto"/>
          </w:divBdr>
        </w:div>
        <w:div w:id="285282684">
          <w:marLeft w:val="640"/>
          <w:marRight w:val="0"/>
          <w:marTop w:val="0"/>
          <w:marBottom w:val="0"/>
          <w:divBdr>
            <w:top w:val="none" w:sz="0" w:space="0" w:color="auto"/>
            <w:left w:val="none" w:sz="0" w:space="0" w:color="auto"/>
            <w:bottom w:val="none" w:sz="0" w:space="0" w:color="auto"/>
            <w:right w:val="none" w:sz="0" w:space="0" w:color="auto"/>
          </w:divBdr>
        </w:div>
        <w:div w:id="1383822467">
          <w:marLeft w:val="640"/>
          <w:marRight w:val="0"/>
          <w:marTop w:val="0"/>
          <w:marBottom w:val="0"/>
          <w:divBdr>
            <w:top w:val="none" w:sz="0" w:space="0" w:color="auto"/>
            <w:left w:val="none" w:sz="0" w:space="0" w:color="auto"/>
            <w:bottom w:val="none" w:sz="0" w:space="0" w:color="auto"/>
            <w:right w:val="none" w:sz="0" w:space="0" w:color="auto"/>
          </w:divBdr>
        </w:div>
        <w:div w:id="2115788394">
          <w:marLeft w:val="640"/>
          <w:marRight w:val="0"/>
          <w:marTop w:val="0"/>
          <w:marBottom w:val="0"/>
          <w:divBdr>
            <w:top w:val="none" w:sz="0" w:space="0" w:color="auto"/>
            <w:left w:val="none" w:sz="0" w:space="0" w:color="auto"/>
            <w:bottom w:val="none" w:sz="0" w:space="0" w:color="auto"/>
            <w:right w:val="none" w:sz="0" w:space="0" w:color="auto"/>
          </w:divBdr>
        </w:div>
        <w:div w:id="884103205">
          <w:marLeft w:val="640"/>
          <w:marRight w:val="0"/>
          <w:marTop w:val="0"/>
          <w:marBottom w:val="0"/>
          <w:divBdr>
            <w:top w:val="none" w:sz="0" w:space="0" w:color="auto"/>
            <w:left w:val="none" w:sz="0" w:space="0" w:color="auto"/>
            <w:bottom w:val="none" w:sz="0" w:space="0" w:color="auto"/>
            <w:right w:val="none" w:sz="0" w:space="0" w:color="auto"/>
          </w:divBdr>
        </w:div>
        <w:div w:id="622542093">
          <w:marLeft w:val="640"/>
          <w:marRight w:val="0"/>
          <w:marTop w:val="0"/>
          <w:marBottom w:val="0"/>
          <w:divBdr>
            <w:top w:val="none" w:sz="0" w:space="0" w:color="auto"/>
            <w:left w:val="none" w:sz="0" w:space="0" w:color="auto"/>
            <w:bottom w:val="none" w:sz="0" w:space="0" w:color="auto"/>
            <w:right w:val="none" w:sz="0" w:space="0" w:color="auto"/>
          </w:divBdr>
        </w:div>
        <w:div w:id="970093677">
          <w:marLeft w:val="640"/>
          <w:marRight w:val="0"/>
          <w:marTop w:val="0"/>
          <w:marBottom w:val="0"/>
          <w:divBdr>
            <w:top w:val="none" w:sz="0" w:space="0" w:color="auto"/>
            <w:left w:val="none" w:sz="0" w:space="0" w:color="auto"/>
            <w:bottom w:val="none" w:sz="0" w:space="0" w:color="auto"/>
            <w:right w:val="none" w:sz="0" w:space="0" w:color="auto"/>
          </w:divBdr>
        </w:div>
        <w:div w:id="573591192">
          <w:marLeft w:val="640"/>
          <w:marRight w:val="0"/>
          <w:marTop w:val="0"/>
          <w:marBottom w:val="0"/>
          <w:divBdr>
            <w:top w:val="none" w:sz="0" w:space="0" w:color="auto"/>
            <w:left w:val="none" w:sz="0" w:space="0" w:color="auto"/>
            <w:bottom w:val="none" w:sz="0" w:space="0" w:color="auto"/>
            <w:right w:val="none" w:sz="0" w:space="0" w:color="auto"/>
          </w:divBdr>
        </w:div>
      </w:divsChild>
    </w:div>
    <w:div w:id="1114637980">
      <w:bodyDiv w:val="1"/>
      <w:marLeft w:val="0"/>
      <w:marRight w:val="0"/>
      <w:marTop w:val="0"/>
      <w:marBottom w:val="0"/>
      <w:divBdr>
        <w:top w:val="none" w:sz="0" w:space="0" w:color="auto"/>
        <w:left w:val="none" w:sz="0" w:space="0" w:color="auto"/>
        <w:bottom w:val="none" w:sz="0" w:space="0" w:color="auto"/>
        <w:right w:val="none" w:sz="0" w:space="0" w:color="auto"/>
      </w:divBdr>
      <w:divsChild>
        <w:div w:id="524055233">
          <w:marLeft w:val="640"/>
          <w:marRight w:val="0"/>
          <w:marTop w:val="0"/>
          <w:marBottom w:val="0"/>
          <w:divBdr>
            <w:top w:val="none" w:sz="0" w:space="0" w:color="auto"/>
            <w:left w:val="none" w:sz="0" w:space="0" w:color="auto"/>
            <w:bottom w:val="none" w:sz="0" w:space="0" w:color="auto"/>
            <w:right w:val="none" w:sz="0" w:space="0" w:color="auto"/>
          </w:divBdr>
        </w:div>
        <w:div w:id="2082284814">
          <w:marLeft w:val="640"/>
          <w:marRight w:val="0"/>
          <w:marTop w:val="0"/>
          <w:marBottom w:val="0"/>
          <w:divBdr>
            <w:top w:val="none" w:sz="0" w:space="0" w:color="auto"/>
            <w:left w:val="none" w:sz="0" w:space="0" w:color="auto"/>
            <w:bottom w:val="none" w:sz="0" w:space="0" w:color="auto"/>
            <w:right w:val="none" w:sz="0" w:space="0" w:color="auto"/>
          </w:divBdr>
        </w:div>
        <w:div w:id="1676375239">
          <w:marLeft w:val="640"/>
          <w:marRight w:val="0"/>
          <w:marTop w:val="0"/>
          <w:marBottom w:val="0"/>
          <w:divBdr>
            <w:top w:val="none" w:sz="0" w:space="0" w:color="auto"/>
            <w:left w:val="none" w:sz="0" w:space="0" w:color="auto"/>
            <w:bottom w:val="none" w:sz="0" w:space="0" w:color="auto"/>
            <w:right w:val="none" w:sz="0" w:space="0" w:color="auto"/>
          </w:divBdr>
        </w:div>
        <w:div w:id="1266040008">
          <w:marLeft w:val="640"/>
          <w:marRight w:val="0"/>
          <w:marTop w:val="0"/>
          <w:marBottom w:val="0"/>
          <w:divBdr>
            <w:top w:val="none" w:sz="0" w:space="0" w:color="auto"/>
            <w:left w:val="none" w:sz="0" w:space="0" w:color="auto"/>
            <w:bottom w:val="none" w:sz="0" w:space="0" w:color="auto"/>
            <w:right w:val="none" w:sz="0" w:space="0" w:color="auto"/>
          </w:divBdr>
        </w:div>
        <w:div w:id="582842003">
          <w:marLeft w:val="640"/>
          <w:marRight w:val="0"/>
          <w:marTop w:val="0"/>
          <w:marBottom w:val="0"/>
          <w:divBdr>
            <w:top w:val="none" w:sz="0" w:space="0" w:color="auto"/>
            <w:left w:val="none" w:sz="0" w:space="0" w:color="auto"/>
            <w:bottom w:val="none" w:sz="0" w:space="0" w:color="auto"/>
            <w:right w:val="none" w:sz="0" w:space="0" w:color="auto"/>
          </w:divBdr>
        </w:div>
        <w:div w:id="1221789968">
          <w:marLeft w:val="640"/>
          <w:marRight w:val="0"/>
          <w:marTop w:val="0"/>
          <w:marBottom w:val="0"/>
          <w:divBdr>
            <w:top w:val="none" w:sz="0" w:space="0" w:color="auto"/>
            <w:left w:val="none" w:sz="0" w:space="0" w:color="auto"/>
            <w:bottom w:val="none" w:sz="0" w:space="0" w:color="auto"/>
            <w:right w:val="none" w:sz="0" w:space="0" w:color="auto"/>
          </w:divBdr>
        </w:div>
        <w:div w:id="788203098">
          <w:marLeft w:val="640"/>
          <w:marRight w:val="0"/>
          <w:marTop w:val="0"/>
          <w:marBottom w:val="0"/>
          <w:divBdr>
            <w:top w:val="none" w:sz="0" w:space="0" w:color="auto"/>
            <w:left w:val="none" w:sz="0" w:space="0" w:color="auto"/>
            <w:bottom w:val="none" w:sz="0" w:space="0" w:color="auto"/>
            <w:right w:val="none" w:sz="0" w:space="0" w:color="auto"/>
          </w:divBdr>
        </w:div>
        <w:div w:id="2079932660">
          <w:marLeft w:val="640"/>
          <w:marRight w:val="0"/>
          <w:marTop w:val="0"/>
          <w:marBottom w:val="0"/>
          <w:divBdr>
            <w:top w:val="none" w:sz="0" w:space="0" w:color="auto"/>
            <w:left w:val="none" w:sz="0" w:space="0" w:color="auto"/>
            <w:bottom w:val="none" w:sz="0" w:space="0" w:color="auto"/>
            <w:right w:val="none" w:sz="0" w:space="0" w:color="auto"/>
          </w:divBdr>
        </w:div>
        <w:div w:id="644434059">
          <w:marLeft w:val="640"/>
          <w:marRight w:val="0"/>
          <w:marTop w:val="0"/>
          <w:marBottom w:val="0"/>
          <w:divBdr>
            <w:top w:val="none" w:sz="0" w:space="0" w:color="auto"/>
            <w:left w:val="none" w:sz="0" w:space="0" w:color="auto"/>
            <w:bottom w:val="none" w:sz="0" w:space="0" w:color="auto"/>
            <w:right w:val="none" w:sz="0" w:space="0" w:color="auto"/>
          </w:divBdr>
        </w:div>
        <w:div w:id="1783067497">
          <w:marLeft w:val="640"/>
          <w:marRight w:val="0"/>
          <w:marTop w:val="0"/>
          <w:marBottom w:val="0"/>
          <w:divBdr>
            <w:top w:val="none" w:sz="0" w:space="0" w:color="auto"/>
            <w:left w:val="none" w:sz="0" w:space="0" w:color="auto"/>
            <w:bottom w:val="none" w:sz="0" w:space="0" w:color="auto"/>
            <w:right w:val="none" w:sz="0" w:space="0" w:color="auto"/>
          </w:divBdr>
        </w:div>
        <w:div w:id="2114549343">
          <w:marLeft w:val="640"/>
          <w:marRight w:val="0"/>
          <w:marTop w:val="0"/>
          <w:marBottom w:val="0"/>
          <w:divBdr>
            <w:top w:val="none" w:sz="0" w:space="0" w:color="auto"/>
            <w:left w:val="none" w:sz="0" w:space="0" w:color="auto"/>
            <w:bottom w:val="none" w:sz="0" w:space="0" w:color="auto"/>
            <w:right w:val="none" w:sz="0" w:space="0" w:color="auto"/>
          </w:divBdr>
        </w:div>
        <w:div w:id="874925186">
          <w:marLeft w:val="640"/>
          <w:marRight w:val="0"/>
          <w:marTop w:val="0"/>
          <w:marBottom w:val="0"/>
          <w:divBdr>
            <w:top w:val="none" w:sz="0" w:space="0" w:color="auto"/>
            <w:left w:val="none" w:sz="0" w:space="0" w:color="auto"/>
            <w:bottom w:val="none" w:sz="0" w:space="0" w:color="auto"/>
            <w:right w:val="none" w:sz="0" w:space="0" w:color="auto"/>
          </w:divBdr>
        </w:div>
        <w:div w:id="1228951376">
          <w:marLeft w:val="640"/>
          <w:marRight w:val="0"/>
          <w:marTop w:val="0"/>
          <w:marBottom w:val="0"/>
          <w:divBdr>
            <w:top w:val="none" w:sz="0" w:space="0" w:color="auto"/>
            <w:left w:val="none" w:sz="0" w:space="0" w:color="auto"/>
            <w:bottom w:val="none" w:sz="0" w:space="0" w:color="auto"/>
            <w:right w:val="none" w:sz="0" w:space="0" w:color="auto"/>
          </w:divBdr>
        </w:div>
        <w:div w:id="541215403">
          <w:marLeft w:val="640"/>
          <w:marRight w:val="0"/>
          <w:marTop w:val="0"/>
          <w:marBottom w:val="0"/>
          <w:divBdr>
            <w:top w:val="none" w:sz="0" w:space="0" w:color="auto"/>
            <w:left w:val="none" w:sz="0" w:space="0" w:color="auto"/>
            <w:bottom w:val="none" w:sz="0" w:space="0" w:color="auto"/>
            <w:right w:val="none" w:sz="0" w:space="0" w:color="auto"/>
          </w:divBdr>
        </w:div>
        <w:div w:id="1945184368">
          <w:marLeft w:val="640"/>
          <w:marRight w:val="0"/>
          <w:marTop w:val="0"/>
          <w:marBottom w:val="0"/>
          <w:divBdr>
            <w:top w:val="none" w:sz="0" w:space="0" w:color="auto"/>
            <w:left w:val="none" w:sz="0" w:space="0" w:color="auto"/>
            <w:bottom w:val="none" w:sz="0" w:space="0" w:color="auto"/>
            <w:right w:val="none" w:sz="0" w:space="0" w:color="auto"/>
          </w:divBdr>
        </w:div>
        <w:div w:id="1757630347">
          <w:marLeft w:val="640"/>
          <w:marRight w:val="0"/>
          <w:marTop w:val="0"/>
          <w:marBottom w:val="0"/>
          <w:divBdr>
            <w:top w:val="none" w:sz="0" w:space="0" w:color="auto"/>
            <w:left w:val="none" w:sz="0" w:space="0" w:color="auto"/>
            <w:bottom w:val="none" w:sz="0" w:space="0" w:color="auto"/>
            <w:right w:val="none" w:sz="0" w:space="0" w:color="auto"/>
          </w:divBdr>
        </w:div>
        <w:div w:id="495726131">
          <w:marLeft w:val="640"/>
          <w:marRight w:val="0"/>
          <w:marTop w:val="0"/>
          <w:marBottom w:val="0"/>
          <w:divBdr>
            <w:top w:val="none" w:sz="0" w:space="0" w:color="auto"/>
            <w:left w:val="none" w:sz="0" w:space="0" w:color="auto"/>
            <w:bottom w:val="none" w:sz="0" w:space="0" w:color="auto"/>
            <w:right w:val="none" w:sz="0" w:space="0" w:color="auto"/>
          </w:divBdr>
        </w:div>
        <w:div w:id="958223020">
          <w:marLeft w:val="640"/>
          <w:marRight w:val="0"/>
          <w:marTop w:val="0"/>
          <w:marBottom w:val="0"/>
          <w:divBdr>
            <w:top w:val="none" w:sz="0" w:space="0" w:color="auto"/>
            <w:left w:val="none" w:sz="0" w:space="0" w:color="auto"/>
            <w:bottom w:val="none" w:sz="0" w:space="0" w:color="auto"/>
            <w:right w:val="none" w:sz="0" w:space="0" w:color="auto"/>
          </w:divBdr>
        </w:div>
        <w:div w:id="1773360296">
          <w:marLeft w:val="640"/>
          <w:marRight w:val="0"/>
          <w:marTop w:val="0"/>
          <w:marBottom w:val="0"/>
          <w:divBdr>
            <w:top w:val="none" w:sz="0" w:space="0" w:color="auto"/>
            <w:left w:val="none" w:sz="0" w:space="0" w:color="auto"/>
            <w:bottom w:val="none" w:sz="0" w:space="0" w:color="auto"/>
            <w:right w:val="none" w:sz="0" w:space="0" w:color="auto"/>
          </w:divBdr>
        </w:div>
        <w:div w:id="457145003">
          <w:marLeft w:val="640"/>
          <w:marRight w:val="0"/>
          <w:marTop w:val="0"/>
          <w:marBottom w:val="0"/>
          <w:divBdr>
            <w:top w:val="none" w:sz="0" w:space="0" w:color="auto"/>
            <w:left w:val="none" w:sz="0" w:space="0" w:color="auto"/>
            <w:bottom w:val="none" w:sz="0" w:space="0" w:color="auto"/>
            <w:right w:val="none" w:sz="0" w:space="0" w:color="auto"/>
          </w:divBdr>
        </w:div>
        <w:div w:id="1615601681">
          <w:marLeft w:val="640"/>
          <w:marRight w:val="0"/>
          <w:marTop w:val="0"/>
          <w:marBottom w:val="0"/>
          <w:divBdr>
            <w:top w:val="none" w:sz="0" w:space="0" w:color="auto"/>
            <w:left w:val="none" w:sz="0" w:space="0" w:color="auto"/>
            <w:bottom w:val="none" w:sz="0" w:space="0" w:color="auto"/>
            <w:right w:val="none" w:sz="0" w:space="0" w:color="auto"/>
          </w:divBdr>
        </w:div>
        <w:div w:id="409545363">
          <w:marLeft w:val="640"/>
          <w:marRight w:val="0"/>
          <w:marTop w:val="0"/>
          <w:marBottom w:val="0"/>
          <w:divBdr>
            <w:top w:val="none" w:sz="0" w:space="0" w:color="auto"/>
            <w:left w:val="none" w:sz="0" w:space="0" w:color="auto"/>
            <w:bottom w:val="none" w:sz="0" w:space="0" w:color="auto"/>
            <w:right w:val="none" w:sz="0" w:space="0" w:color="auto"/>
          </w:divBdr>
        </w:div>
        <w:div w:id="165369574">
          <w:marLeft w:val="640"/>
          <w:marRight w:val="0"/>
          <w:marTop w:val="0"/>
          <w:marBottom w:val="0"/>
          <w:divBdr>
            <w:top w:val="none" w:sz="0" w:space="0" w:color="auto"/>
            <w:left w:val="none" w:sz="0" w:space="0" w:color="auto"/>
            <w:bottom w:val="none" w:sz="0" w:space="0" w:color="auto"/>
            <w:right w:val="none" w:sz="0" w:space="0" w:color="auto"/>
          </w:divBdr>
        </w:div>
        <w:div w:id="1230579438">
          <w:marLeft w:val="640"/>
          <w:marRight w:val="0"/>
          <w:marTop w:val="0"/>
          <w:marBottom w:val="0"/>
          <w:divBdr>
            <w:top w:val="none" w:sz="0" w:space="0" w:color="auto"/>
            <w:left w:val="none" w:sz="0" w:space="0" w:color="auto"/>
            <w:bottom w:val="none" w:sz="0" w:space="0" w:color="auto"/>
            <w:right w:val="none" w:sz="0" w:space="0" w:color="auto"/>
          </w:divBdr>
        </w:div>
        <w:div w:id="905644709">
          <w:marLeft w:val="640"/>
          <w:marRight w:val="0"/>
          <w:marTop w:val="0"/>
          <w:marBottom w:val="0"/>
          <w:divBdr>
            <w:top w:val="none" w:sz="0" w:space="0" w:color="auto"/>
            <w:left w:val="none" w:sz="0" w:space="0" w:color="auto"/>
            <w:bottom w:val="none" w:sz="0" w:space="0" w:color="auto"/>
            <w:right w:val="none" w:sz="0" w:space="0" w:color="auto"/>
          </w:divBdr>
        </w:div>
        <w:div w:id="2116706841">
          <w:marLeft w:val="640"/>
          <w:marRight w:val="0"/>
          <w:marTop w:val="0"/>
          <w:marBottom w:val="0"/>
          <w:divBdr>
            <w:top w:val="none" w:sz="0" w:space="0" w:color="auto"/>
            <w:left w:val="none" w:sz="0" w:space="0" w:color="auto"/>
            <w:bottom w:val="none" w:sz="0" w:space="0" w:color="auto"/>
            <w:right w:val="none" w:sz="0" w:space="0" w:color="auto"/>
          </w:divBdr>
        </w:div>
        <w:div w:id="1158612972">
          <w:marLeft w:val="640"/>
          <w:marRight w:val="0"/>
          <w:marTop w:val="0"/>
          <w:marBottom w:val="0"/>
          <w:divBdr>
            <w:top w:val="none" w:sz="0" w:space="0" w:color="auto"/>
            <w:left w:val="none" w:sz="0" w:space="0" w:color="auto"/>
            <w:bottom w:val="none" w:sz="0" w:space="0" w:color="auto"/>
            <w:right w:val="none" w:sz="0" w:space="0" w:color="auto"/>
          </w:divBdr>
        </w:div>
        <w:div w:id="1499274508">
          <w:marLeft w:val="640"/>
          <w:marRight w:val="0"/>
          <w:marTop w:val="0"/>
          <w:marBottom w:val="0"/>
          <w:divBdr>
            <w:top w:val="none" w:sz="0" w:space="0" w:color="auto"/>
            <w:left w:val="none" w:sz="0" w:space="0" w:color="auto"/>
            <w:bottom w:val="none" w:sz="0" w:space="0" w:color="auto"/>
            <w:right w:val="none" w:sz="0" w:space="0" w:color="auto"/>
          </w:divBdr>
        </w:div>
        <w:div w:id="686373239">
          <w:marLeft w:val="640"/>
          <w:marRight w:val="0"/>
          <w:marTop w:val="0"/>
          <w:marBottom w:val="0"/>
          <w:divBdr>
            <w:top w:val="none" w:sz="0" w:space="0" w:color="auto"/>
            <w:left w:val="none" w:sz="0" w:space="0" w:color="auto"/>
            <w:bottom w:val="none" w:sz="0" w:space="0" w:color="auto"/>
            <w:right w:val="none" w:sz="0" w:space="0" w:color="auto"/>
          </w:divBdr>
        </w:div>
        <w:div w:id="1131634153">
          <w:marLeft w:val="640"/>
          <w:marRight w:val="0"/>
          <w:marTop w:val="0"/>
          <w:marBottom w:val="0"/>
          <w:divBdr>
            <w:top w:val="none" w:sz="0" w:space="0" w:color="auto"/>
            <w:left w:val="none" w:sz="0" w:space="0" w:color="auto"/>
            <w:bottom w:val="none" w:sz="0" w:space="0" w:color="auto"/>
            <w:right w:val="none" w:sz="0" w:space="0" w:color="auto"/>
          </w:divBdr>
        </w:div>
        <w:div w:id="616762108">
          <w:marLeft w:val="640"/>
          <w:marRight w:val="0"/>
          <w:marTop w:val="0"/>
          <w:marBottom w:val="0"/>
          <w:divBdr>
            <w:top w:val="none" w:sz="0" w:space="0" w:color="auto"/>
            <w:left w:val="none" w:sz="0" w:space="0" w:color="auto"/>
            <w:bottom w:val="none" w:sz="0" w:space="0" w:color="auto"/>
            <w:right w:val="none" w:sz="0" w:space="0" w:color="auto"/>
          </w:divBdr>
        </w:div>
        <w:div w:id="295842750">
          <w:marLeft w:val="640"/>
          <w:marRight w:val="0"/>
          <w:marTop w:val="0"/>
          <w:marBottom w:val="0"/>
          <w:divBdr>
            <w:top w:val="none" w:sz="0" w:space="0" w:color="auto"/>
            <w:left w:val="none" w:sz="0" w:space="0" w:color="auto"/>
            <w:bottom w:val="none" w:sz="0" w:space="0" w:color="auto"/>
            <w:right w:val="none" w:sz="0" w:space="0" w:color="auto"/>
          </w:divBdr>
        </w:div>
      </w:divsChild>
    </w:div>
    <w:div w:id="1120223155">
      <w:bodyDiv w:val="1"/>
      <w:marLeft w:val="0"/>
      <w:marRight w:val="0"/>
      <w:marTop w:val="0"/>
      <w:marBottom w:val="0"/>
      <w:divBdr>
        <w:top w:val="none" w:sz="0" w:space="0" w:color="auto"/>
        <w:left w:val="none" w:sz="0" w:space="0" w:color="auto"/>
        <w:bottom w:val="none" w:sz="0" w:space="0" w:color="auto"/>
        <w:right w:val="none" w:sz="0" w:space="0" w:color="auto"/>
      </w:divBdr>
      <w:divsChild>
        <w:div w:id="1848594229">
          <w:marLeft w:val="640"/>
          <w:marRight w:val="0"/>
          <w:marTop w:val="0"/>
          <w:marBottom w:val="0"/>
          <w:divBdr>
            <w:top w:val="none" w:sz="0" w:space="0" w:color="auto"/>
            <w:left w:val="none" w:sz="0" w:space="0" w:color="auto"/>
            <w:bottom w:val="none" w:sz="0" w:space="0" w:color="auto"/>
            <w:right w:val="none" w:sz="0" w:space="0" w:color="auto"/>
          </w:divBdr>
        </w:div>
        <w:div w:id="1448963742">
          <w:marLeft w:val="640"/>
          <w:marRight w:val="0"/>
          <w:marTop w:val="0"/>
          <w:marBottom w:val="0"/>
          <w:divBdr>
            <w:top w:val="none" w:sz="0" w:space="0" w:color="auto"/>
            <w:left w:val="none" w:sz="0" w:space="0" w:color="auto"/>
            <w:bottom w:val="none" w:sz="0" w:space="0" w:color="auto"/>
            <w:right w:val="none" w:sz="0" w:space="0" w:color="auto"/>
          </w:divBdr>
        </w:div>
      </w:divsChild>
    </w:div>
    <w:div w:id="1123768318">
      <w:bodyDiv w:val="1"/>
      <w:marLeft w:val="0"/>
      <w:marRight w:val="0"/>
      <w:marTop w:val="0"/>
      <w:marBottom w:val="0"/>
      <w:divBdr>
        <w:top w:val="none" w:sz="0" w:space="0" w:color="auto"/>
        <w:left w:val="none" w:sz="0" w:space="0" w:color="auto"/>
        <w:bottom w:val="none" w:sz="0" w:space="0" w:color="auto"/>
        <w:right w:val="none" w:sz="0" w:space="0" w:color="auto"/>
      </w:divBdr>
      <w:divsChild>
        <w:div w:id="1662998836">
          <w:marLeft w:val="640"/>
          <w:marRight w:val="0"/>
          <w:marTop w:val="0"/>
          <w:marBottom w:val="0"/>
          <w:divBdr>
            <w:top w:val="none" w:sz="0" w:space="0" w:color="auto"/>
            <w:left w:val="none" w:sz="0" w:space="0" w:color="auto"/>
            <w:bottom w:val="none" w:sz="0" w:space="0" w:color="auto"/>
            <w:right w:val="none" w:sz="0" w:space="0" w:color="auto"/>
          </w:divBdr>
        </w:div>
        <w:div w:id="1188330694">
          <w:marLeft w:val="640"/>
          <w:marRight w:val="0"/>
          <w:marTop w:val="0"/>
          <w:marBottom w:val="0"/>
          <w:divBdr>
            <w:top w:val="none" w:sz="0" w:space="0" w:color="auto"/>
            <w:left w:val="none" w:sz="0" w:space="0" w:color="auto"/>
            <w:bottom w:val="none" w:sz="0" w:space="0" w:color="auto"/>
            <w:right w:val="none" w:sz="0" w:space="0" w:color="auto"/>
          </w:divBdr>
        </w:div>
        <w:div w:id="1590189909">
          <w:marLeft w:val="640"/>
          <w:marRight w:val="0"/>
          <w:marTop w:val="0"/>
          <w:marBottom w:val="0"/>
          <w:divBdr>
            <w:top w:val="none" w:sz="0" w:space="0" w:color="auto"/>
            <w:left w:val="none" w:sz="0" w:space="0" w:color="auto"/>
            <w:bottom w:val="none" w:sz="0" w:space="0" w:color="auto"/>
            <w:right w:val="none" w:sz="0" w:space="0" w:color="auto"/>
          </w:divBdr>
        </w:div>
        <w:div w:id="1807698956">
          <w:marLeft w:val="640"/>
          <w:marRight w:val="0"/>
          <w:marTop w:val="0"/>
          <w:marBottom w:val="0"/>
          <w:divBdr>
            <w:top w:val="none" w:sz="0" w:space="0" w:color="auto"/>
            <w:left w:val="none" w:sz="0" w:space="0" w:color="auto"/>
            <w:bottom w:val="none" w:sz="0" w:space="0" w:color="auto"/>
            <w:right w:val="none" w:sz="0" w:space="0" w:color="auto"/>
          </w:divBdr>
        </w:div>
        <w:div w:id="2076590391">
          <w:marLeft w:val="640"/>
          <w:marRight w:val="0"/>
          <w:marTop w:val="0"/>
          <w:marBottom w:val="0"/>
          <w:divBdr>
            <w:top w:val="none" w:sz="0" w:space="0" w:color="auto"/>
            <w:left w:val="none" w:sz="0" w:space="0" w:color="auto"/>
            <w:bottom w:val="none" w:sz="0" w:space="0" w:color="auto"/>
            <w:right w:val="none" w:sz="0" w:space="0" w:color="auto"/>
          </w:divBdr>
        </w:div>
        <w:div w:id="2011634107">
          <w:marLeft w:val="640"/>
          <w:marRight w:val="0"/>
          <w:marTop w:val="0"/>
          <w:marBottom w:val="0"/>
          <w:divBdr>
            <w:top w:val="none" w:sz="0" w:space="0" w:color="auto"/>
            <w:left w:val="none" w:sz="0" w:space="0" w:color="auto"/>
            <w:bottom w:val="none" w:sz="0" w:space="0" w:color="auto"/>
            <w:right w:val="none" w:sz="0" w:space="0" w:color="auto"/>
          </w:divBdr>
        </w:div>
        <w:div w:id="1010061099">
          <w:marLeft w:val="640"/>
          <w:marRight w:val="0"/>
          <w:marTop w:val="0"/>
          <w:marBottom w:val="0"/>
          <w:divBdr>
            <w:top w:val="none" w:sz="0" w:space="0" w:color="auto"/>
            <w:left w:val="none" w:sz="0" w:space="0" w:color="auto"/>
            <w:bottom w:val="none" w:sz="0" w:space="0" w:color="auto"/>
            <w:right w:val="none" w:sz="0" w:space="0" w:color="auto"/>
          </w:divBdr>
        </w:div>
        <w:div w:id="1076823424">
          <w:marLeft w:val="640"/>
          <w:marRight w:val="0"/>
          <w:marTop w:val="0"/>
          <w:marBottom w:val="0"/>
          <w:divBdr>
            <w:top w:val="none" w:sz="0" w:space="0" w:color="auto"/>
            <w:left w:val="none" w:sz="0" w:space="0" w:color="auto"/>
            <w:bottom w:val="none" w:sz="0" w:space="0" w:color="auto"/>
            <w:right w:val="none" w:sz="0" w:space="0" w:color="auto"/>
          </w:divBdr>
        </w:div>
        <w:div w:id="24524574">
          <w:marLeft w:val="640"/>
          <w:marRight w:val="0"/>
          <w:marTop w:val="0"/>
          <w:marBottom w:val="0"/>
          <w:divBdr>
            <w:top w:val="none" w:sz="0" w:space="0" w:color="auto"/>
            <w:left w:val="none" w:sz="0" w:space="0" w:color="auto"/>
            <w:bottom w:val="none" w:sz="0" w:space="0" w:color="auto"/>
            <w:right w:val="none" w:sz="0" w:space="0" w:color="auto"/>
          </w:divBdr>
        </w:div>
        <w:div w:id="320546195">
          <w:marLeft w:val="640"/>
          <w:marRight w:val="0"/>
          <w:marTop w:val="0"/>
          <w:marBottom w:val="0"/>
          <w:divBdr>
            <w:top w:val="none" w:sz="0" w:space="0" w:color="auto"/>
            <w:left w:val="none" w:sz="0" w:space="0" w:color="auto"/>
            <w:bottom w:val="none" w:sz="0" w:space="0" w:color="auto"/>
            <w:right w:val="none" w:sz="0" w:space="0" w:color="auto"/>
          </w:divBdr>
        </w:div>
        <w:div w:id="333144105">
          <w:marLeft w:val="640"/>
          <w:marRight w:val="0"/>
          <w:marTop w:val="0"/>
          <w:marBottom w:val="0"/>
          <w:divBdr>
            <w:top w:val="none" w:sz="0" w:space="0" w:color="auto"/>
            <w:left w:val="none" w:sz="0" w:space="0" w:color="auto"/>
            <w:bottom w:val="none" w:sz="0" w:space="0" w:color="auto"/>
            <w:right w:val="none" w:sz="0" w:space="0" w:color="auto"/>
          </w:divBdr>
        </w:div>
        <w:div w:id="629672394">
          <w:marLeft w:val="640"/>
          <w:marRight w:val="0"/>
          <w:marTop w:val="0"/>
          <w:marBottom w:val="0"/>
          <w:divBdr>
            <w:top w:val="none" w:sz="0" w:space="0" w:color="auto"/>
            <w:left w:val="none" w:sz="0" w:space="0" w:color="auto"/>
            <w:bottom w:val="none" w:sz="0" w:space="0" w:color="auto"/>
            <w:right w:val="none" w:sz="0" w:space="0" w:color="auto"/>
          </w:divBdr>
        </w:div>
        <w:div w:id="492767757">
          <w:marLeft w:val="640"/>
          <w:marRight w:val="0"/>
          <w:marTop w:val="0"/>
          <w:marBottom w:val="0"/>
          <w:divBdr>
            <w:top w:val="none" w:sz="0" w:space="0" w:color="auto"/>
            <w:left w:val="none" w:sz="0" w:space="0" w:color="auto"/>
            <w:bottom w:val="none" w:sz="0" w:space="0" w:color="auto"/>
            <w:right w:val="none" w:sz="0" w:space="0" w:color="auto"/>
          </w:divBdr>
        </w:div>
        <w:div w:id="528377873">
          <w:marLeft w:val="640"/>
          <w:marRight w:val="0"/>
          <w:marTop w:val="0"/>
          <w:marBottom w:val="0"/>
          <w:divBdr>
            <w:top w:val="none" w:sz="0" w:space="0" w:color="auto"/>
            <w:left w:val="none" w:sz="0" w:space="0" w:color="auto"/>
            <w:bottom w:val="none" w:sz="0" w:space="0" w:color="auto"/>
            <w:right w:val="none" w:sz="0" w:space="0" w:color="auto"/>
          </w:divBdr>
        </w:div>
        <w:div w:id="1786146156">
          <w:marLeft w:val="640"/>
          <w:marRight w:val="0"/>
          <w:marTop w:val="0"/>
          <w:marBottom w:val="0"/>
          <w:divBdr>
            <w:top w:val="none" w:sz="0" w:space="0" w:color="auto"/>
            <w:left w:val="none" w:sz="0" w:space="0" w:color="auto"/>
            <w:bottom w:val="none" w:sz="0" w:space="0" w:color="auto"/>
            <w:right w:val="none" w:sz="0" w:space="0" w:color="auto"/>
          </w:divBdr>
        </w:div>
        <w:div w:id="2112776717">
          <w:marLeft w:val="640"/>
          <w:marRight w:val="0"/>
          <w:marTop w:val="0"/>
          <w:marBottom w:val="0"/>
          <w:divBdr>
            <w:top w:val="none" w:sz="0" w:space="0" w:color="auto"/>
            <w:left w:val="none" w:sz="0" w:space="0" w:color="auto"/>
            <w:bottom w:val="none" w:sz="0" w:space="0" w:color="auto"/>
            <w:right w:val="none" w:sz="0" w:space="0" w:color="auto"/>
          </w:divBdr>
        </w:div>
        <w:div w:id="615792019">
          <w:marLeft w:val="640"/>
          <w:marRight w:val="0"/>
          <w:marTop w:val="0"/>
          <w:marBottom w:val="0"/>
          <w:divBdr>
            <w:top w:val="none" w:sz="0" w:space="0" w:color="auto"/>
            <w:left w:val="none" w:sz="0" w:space="0" w:color="auto"/>
            <w:bottom w:val="none" w:sz="0" w:space="0" w:color="auto"/>
            <w:right w:val="none" w:sz="0" w:space="0" w:color="auto"/>
          </w:divBdr>
        </w:div>
      </w:divsChild>
    </w:div>
    <w:div w:id="1128090235">
      <w:bodyDiv w:val="1"/>
      <w:marLeft w:val="0"/>
      <w:marRight w:val="0"/>
      <w:marTop w:val="0"/>
      <w:marBottom w:val="0"/>
      <w:divBdr>
        <w:top w:val="none" w:sz="0" w:space="0" w:color="auto"/>
        <w:left w:val="none" w:sz="0" w:space="0" w:color="auto"/>
        <w:bottom w:val="none" w:sz="0" w:space="0" w:color="auto"/>
        <w:right w:val="none" w:sz="0" w:space="0" w:color="auto"/>
      </w:divBdr>
      <w:divsChild>
        <w:div w:id="2130541686">
          <w:marLeft w:val="640"/>
          <w:marRight w:val="0"/>
          <w:marTop w:val="0"/>
          <w:marBottom w:val="0"/>
          <w:divBdr>
            <w:top w:val="none" w:sz="0" w:space="0" w:color="auto"/>
            <w:left w:val="none" w:sz="0" w:space="0" w:color="auto"/>
            <w:bottom w:val="none" w:sz="0" w:space="0" w:color="auto"/>
            <w:right w:val="none" w:sz="0" w:space="0" w:color="auto"/>
          </w:divBdr>
        </w:div>
        <w:div w:id="1840733144">
          <w:marLeft w:val="640"/>
          <w:marRight w:val="0"/>
          <w:marTop w:val="0"/>
          <w:marBottom w:val="0"/>
          <w:divBdr>
            <w:top w:val="none" w:sz="0" w:space="0" w:color="auto"/>
            <w:left w:val="none" w:sz="0" w:space="0" w:color="auto"/>
            <w:bottom w:val="none" w:sz="0" w:space="0" w:color="auto"/>
            <w:right w:val="none" w:sz="0" w:space="0" w:color="auto"/>
          </w:divBdr>
        </w:div>
        <w:div w:id="237907518">
          <w:marLeft w:val="640"/>
          <w:marRight w:val="0"/>
          <w:marTop w:val="0"/>
          <w:marBottom w:val="0"/>
          <w:divBdr>
            <w:top w:val="none" w:sz="0" w:space="0" w:color="auto"/>
            <w:left w:val="none" w:sz="0" w:space="0" w:color="auto"/>
            <w:bottom w:val="none" w:sz="0" w:space="0" w:color="auto"/>
            <w:right w:val="none" w:sz="0" w:space="0" w:color="auto"/>
          </w:divBdr>
        </w:div>
        <w:div w:id="1874339614">
          <w:marLeft w:val="640"/>
          <w:marRight w:val="0"/>
          <w:marTop w:val="0"/>
          <w:marBottom w:val="0"/>
          <w:divBdr>
            <w:top w:val="none" w:sz="0" w:space="0" w:color="auto"/>
            <w:left w:val="none" w:sz="0" w:space="0" w:color="auto"/>
            <w:bottom w:val="none" w:sz="0" w:space="0" w:color="auto"/>
            <w:right w:val="none" w:sz="0" w:space="0" w:color="auto"/>
          </w:divBdr>
        </w:div>
        <w:div w:id="1705639973">
          <w:marLeft w:val="640"/>
          <w:marRight w:val="0"/>
          <w:marTop w:val="0"/>
          <w:marBottom w:val="0"/>
          <w:divBdr>
            <w:top w:val="none" w:sz="0" w:space="0" w:color="auto"/>
            <w:left w:val="none" w:sz="0" w:space="0" w:color="auto"/>
            <w:bottom w:val="none" w:sz="0" w:space="0" w:color="auto"/>
            <w:right w:val="none" w:sz="0" w:space="0" w:color="auto"/>
          </w:divBdr>
        </w:div>
        <w:div w:id="2077120848">
          <w:marLeft w:val="640"/>
          <w:marRight w:val="0"/>
          <w:marTop w:val="0"/>
          <w:marBottom w:val="0"/>
          <w:divBdr>
            <w:top w:val="none" w:sz="0" w:space="0" w:color="auto"/>
            <w:left w:val="none" w:sz="0" w:space="0" w:color="auto"/>
            <w:bottom w:val="none" w:sz="0" w:space="0" w:color="auto"/>
            <w:right w:val="none" w:sz="0" w:space="0" w:color="auto"/>
          </w:divBdr>
        </w:div>
        <w:div w:id="2046369934">
          <w:marLeft w:val="640"/>
          <w:marRight w:val="0"/>
          <w:marTop w:val="0"/>
          <w:marBottom w:val="0"/>
          <w:divBdr>
            <w:top w:val="none" w:sz="0" w:space="0" w:color="auto"/>
            <w:left w:val="none" w:sz="0" w:space="0" w:color="auto"/>
            <w:bottom w:val="none" w:sz="0" w:space="0" w:color="auto"/>
            <w:right w:val="none" w:sz="0" w:space="0" w:color="auto"/>
          </w:divBdr>
        </w:div>
        <w:div w:id="492985844">
          <w:marLeft w:val="640"/>
          <w:marRight w:val="0"/>
          <w:marTop w:val="0"/>
          <w:marBottom w:val="0"/>
          <w:divBdr>
            <w:top w:val="none" w:sz="0" w:space="0" w:color="auto"/>
            <w:left w:val="none" w:sz="0" w:space="0" w:color="auto"/>
            <w:bottom w:val="none" w:sz="0" w:space="0" w:color="auto"/>
            <w:right w:val="none" w:sz="0" w:space="0" w:color="auto"/>
          </w:divBdr>
        </w:div>
        <w:div w:id="492258782">
          <w:marLeft w:val="640"/>
          <w:marRight w:val="0"/>
          <w:marTop w:val="0"/>
          <w:marBottom w:val="0"/>
          <w:divBdr>
            <w:top w:val="none" w:sz="0" w:space="0" w:color="auto"/>
            <w:left w:val="none" w:sz="0" w:space="0" w:color="auto"/>
            <w:bottom w:val="none" w:sz="0" w:space="0" w:color="auto"/>
            <w:right w:val="none" w:sz="0" w:space="0" w:color="auto"/>
          </w:divBdr>
        </w:div>
        <w:div w:id="612708184">
          <w:marLeft w:val="640"/>
          <w:marRight w:val="0"/>
          <w:marTop w:val="0"/>
          <w:marBottom w:val="0"/>
          <w:divBdr>
            <w:top w:val="none" w:sz="0" w:space="0" w:color="auto"/>
            <w:left w:val="none" w:sz="0" w:space="0" w:color="auto"/>
            <w:bottom w:val="none" w:sz="0" w:space="0" w:color="auto"/>
            <w:right w:val="none" w:sz="0" w:space="0" w:color="auto"/>
          </w:divBdr>
        </w:div>
        <w:div w:id="2137603402">
          <w:marLeft w:val="640"/>
          <w:marRight w:val="0"/>
          <w:marTop w:val="0"/>
          <w:marBottom w:val="0"/>
          <w:divBdr>
            <w:top w:val="none" w:sz="0" w:space="0" w:color="auto"/>
            <w:left w:val="none" w:sz="0" w:space="0" w:color="auto"/>
            <w:bottom w:val="none" w:sz="0" w:space="0" w:color="auto"/>
            <w:right w:val="none" w:sz="0" w:space="0" w:color="auto"/>
          </w:divBdr>
        </w:div>
        <w:div w:id="689139931">
          <w:marLeft w:val="640"/>
          <w:marRight w:val="0"/>
          <w:marTop w:val="0"/>
          <w:marBottom w:val="0"/>
          <w:divBdr>
            <w:top w:val="none" w:sz="0" w:space="0" w:color="auto"/>
            <w:left w:val="none" w:sz="0" w:space="0" w:color="auto"/>
            <w:bottom w:val="none" w:sz="0" w:space="0" w:color="auto"/>
            <w:right w:val="none" w:sz="0" w:space="0" w:color="auto"/>
          </w:divBdr>
        </w:div>
        <w:div w:id="342710038">
          <w:marLeft w:val="640"/>
          <w:marRight w:val="0"/>
          <w:marTop w:val="0"/>
          <w:marBottom w:val="0"/>
          <w:divBdr>
            <w:top w:val="none" w:sz="0" w:space="0" w:color="auto"/>
            <w:left w:val="none" w:sz="0" w:space="0" w:color="auto"/>
            <w:bottom w:val="none" w:sz="0" w:space="0" w:color="auto"/>
            <w:right w:val="none" w:sz="0" w:space="0" w:color="auto"/>
          </w:divBdr>
        </w:div>
        <w:div w:id="1991208802">
          <w:marLeft w:val="640"/>
          <w:marRight w:val="0"/>
          <w:marTop w:val="0"/>
          <w:marBottom w:val="0"/>
          <w:divBdr>
            <w:top w:val="none" w:sz="0" w:space="0" w:color="auto"/>
            <w:left w:val="none" w:sz="0" w:space="0" w:color="auto"/>
            <w:bottom w:val="none" w:sz="0" w:space="0" w:color="auto"/>
            <w:right w:val="none" w:sz="0" w:space="0" w:color="auto"/>
          </w:divBdr>
        </w:div>
        <w:div w:id="1705137471">
          <w:marLeft w:val="640"/>
          <w:marRight w:val="0"/>
          <w:marTop w:val="0"/>
          <w:marBottom w:val="0"/>
          <w:divBdr>
            <w:top w:val="none" w:sz="0" w:space="0" w:color="auto"/>
            <w:left w:val="none" w:sz="0" w:space="0" w:color="auto"/>
            <w:bottom w:val="none" w:sz="0" w:space="0" w:color="auto"/>
            <w:right w:val="none" w:sz="0" w:space="0" w:color="auto"/>
          </w:divBdr>
        </w:div>
        <w:div w:id="782841394">
          <w:marLeft w:val="640"/>
          <w:marRight w:val="0"/>
          <w:marTop w:val="0"/>
          <w:marBottom w:val="0"/>
          <w:divBdr>
            <w:top w:val="none" w:sz="0" w:space="0" w:color="auto"/>
            <w:left w:val="none" w:sz="0" w:space="0" w:color="auto"/>
            <w:bottom w:val="none" w:sz="0" w:space="0" w:color="auto"/>
            <w:right w:val="none" w:sz="0" w:space="0" w:color="auto"/>
          </w:divBdr>
        </w:div>
        <w:div w:id="976105010">
          <w:marLeft w:val="640"/>
          <w:marRight w:val="0"/>
          <w:marTop w:val="0"/>
          <w:marBottom w:val="0"/>
          <w:divBdr>
            <w:top w:val="none" w:sz="0" w:space="0" w:color="auto"/>
            <w:left w:val="none" w:sz="0" w:space="0" w:color="auto"/>
            <w:bottom w:val="none" w:sz="0" w:space="0" w:color="auto"/>
            <w:right w:val="none" w:sz="0" w:space="0" w:color="auto"/>
          </w:divBdr>
        </w:div>
        <w:div w:id="1997563925">
          <w:marLeft w:val="640"/>
          <w:marRight w:val="0"/>
          <w:marTop w:val="0"/>
          <w:marBottom w:val="0"/>
          <w:divBdr>
            <w:top w:val="none" w:sz="0" w:space="0" w:color="auto"/>
            <w:left w:val="none" w:sz="0" w:space="0" w:color="auto"/>
            <w:bottom w:val="none" w:sz="0" w:space="0" w:color="auto"/>
            <w:right w:val="none" w:sz="0" w:space="0" w:color="auto"/>
          </w:divBdr>
        </w:div>
        <w:div w:id="1442991950">
          <w:marLeft w:val="640"/>
          <w:marRight w:val="0"/>
          <w:marTop w:val="0"/>
          <w:marBottom w:val="0"/>
          <w:divBdr>
            <w:top w:val="none" w:sz="0" w:space="0" w:color="auto"/>
            <w:left w:val="none" w:sz="0" w:space="0" w:color="auto"/>
            <w:bottom w:val="none" w:sz="0" w:space="0" w:color="auto"/>
            <w:right w:val="none" w:sz="0" w:space="0" w:color="auto"/>
          </w:divBdr>
        </w:div>
        <w:div w:id="1381124685">
          <w:marLeft w:val="640"/>
          <w:marRight w:val="0"/>
          <w:marTop w:val="0"/>
          <w:marBottom w:val="0"/>
          <w:divBdr>
            <w:top w:val="none" w:sz="0" w:space="0" w:color="auto"/>
            <w:left w:val="none" w:sz="0" w:space="0" w:color="auto"/>
            <w:bottom w:val="none" w:sz="0" w:space="0" w:color="auto"/>
            <w:right w:val="none" w:sz="0" w:space="0" w:color="auto"/>
          </w:divBdr>
        </w:div>
        <w:div w:id="902251387">
          <w:marLeft w:val="640"/>
          <w:marRight w:val="0"/>
          <w:marTop w:val="0"/>
          <w:marBottom w:val="0"/>
          <w:divBdr>
            <w:top w:val="none" w:sz="0" w:space="0" w:color="auto"/>
            <w:left w:val="none" w:sz="0" w:space="0" w:color="auto"/>
            <w:bottom w:val="none" w:sz="0" w:space="0" w:color="auto"/>
            <w:right w:val="none" w:sz="0" w:space="0" w:color="auto"/>
          </w:divBdr>
        </w:div>
        <w:div w:id="747187724">
          <w:marLeft w:val="640"/>
          <w:marRight w:val="0"/>
          <w:marTop w:val="0"/>
          <w:marBottom w:val="0"/>
          <w:divBdr>
            <w:top w:val="none" w:sz="0" w:space="0" w:color="auto"/>
            <w:left w:val="none" w:sz="0" w:space="0" w:color="auto"/>
            <w:bottom w:val="none" w:sz="0" w:space="0" w:color="auto"/>
            <w:right w:val="none" w:sz="0" w:space="0" w:color="auto"/>
          </w:divBdr>
        </w:div>
        <w:div w:id="429085448">
          <w:marLeft w:val="640"/>
          <w:marRight w:val="0"/>
          <w:marTop w:val="0"/>
          <w:marBottom w:val="0"/>
          <w:divBdr>
            <w:top w:val="none" w:sz="0" w:space="0" w:color="auto"/>
            <w:left w:val="none" w:sz="0" w:space="0" w:color="auto"/>
            <w:bottom w:val="none" w:sz="0" w:space="0" w:color="auto"/>
            <w:right w:val="none" w:sz="0" w:space="0" w:color="auto"/>
          </w:divBdr>
        </w:div>
        <w:div w:id="895822431">
          <w:marLeft w:val="640"/>
          <w:marRight w:val="0"/>
          <w:marTop w:val="0"/>
          <w:marBottom w:val="0"/>
          <w:divBdr>
            <w:top w:val="none" w:sz="0" w:space="0" w:color="auto"/>
            <w:left w:val="none" w:sz="0" w:space="0" w:color="auto"/>
            <w:bottom w:val="none" w:sz="0" w:space="0" w:color="auto"/>
            <w:right w:val="none" w:sz="0" w:space="0" w:color="auto"/>
          </w:divBdr>
        </w:div>
        <w:div w:id="1296446429">
          <w:marLeft w:val="640"/>
          <w:marRight w:val="0"/>
          <w:marTop w:val="0"/>
          <w:marBottom w:val="0"/>
          <w:divBdr>
            <w:top w:val="none" w:sz="0" w:space="0" w:color="auto"/>
            <w:left w:val="none" w:sz="0" w:space="0" w:color="auto"/>
            <w:bottom w:val="none" w:sz="0" w:space="0" w:color="auto"/>
            <w:right w:val="none" w:sz="0" w:space="0" w:color="auto"/>
          </w:divBdr>
        </w:div>
        <w:div w:id="1223980490">
          <w:marLeft w:val="640"/>
          <w:marRight w:val="0"/>
          <w:marTop w:val="0"/>
          <w:marBottom w:val="0"/>
          <w:divBdr>
            <w:top w:val="none" w:sz="0" w:space="0" w:color="auto"/>
            <w:left w:val="none" w:sz="0" w:space="0" w:color="auto"/>
            <w:bottom w:val="none" w:sz="0" w:space="0" w:color="auto"/>
            <w:right w:val="none" w:sz="0" w:space="0" w:color="auto"/>
          </w:divBdr>
        </w:div>
        <w:div w:id="2053841452">
          <w:marLeft w:val="640"/>
          <w:marRight w:val="0"/>
          <w:marTop w:val="0"/>
          <w:marBottom w:val="0"/>
          <w:divBdr>
            <w:top w:val="none" w:sz="0" w:space="0" w:color="auto"/>
            <w:left w:val="none" w:sz="0" w:space="0" w:color="auto"/>
            <w:bottom w:val="none" w:sz="0" w:space="0" w:color="auto"/>
            <w:right w:val="none" w:sz="0" w:space="0" w:color="auto"/>
          </w:divBdr>
        </w:div>
        <w:div w:id="646670240">
          <w:marLeft w:val="640"/>
          <w:marRight w:val="0"/>
          <w:marTop w:val="0"/>
          <w:marBottom w:val="0"/>
          <w:divBdr>
            <w:top w:val="none" w:sz="0" w:space="0" w:color="auto"/>
            <w:left w:val="none" w:sz="0" w:space="0" w:color="auto"/>
            <w:bottom w:val="none" w:sz="0" w:space="0" w:color="auto"/>
            <w:right w:val="none" w:sz="0" w:space="0" w:color="auto"/>
          </w:divBdr>
        </w:div>
        <w:div w:id="408963298">
          <w:marLeft w:val="640"/>
          <w:marRight w:val="0"/>
          <w:marTop w:val="0"/>
          <w:marBottom w:val="0"/>
          <w:divBdr>
            <w:top w:val="none" w:sz="0" w:space="0" w:color="auto"/>
            <w:left w:val="none" w:sz="0" w:space="0" w:color="auto"/>
            <w:bottom w:val="none" w:sz="0" w:space="0" w:color="auto"/>
            <w:right w:val="none" w:sz="0" w:space="0" w:color="auto"/>
          </w:divBdr>
        </w:div>
        <w:div w:id="200751595">
          <w:marLeft w:val="640"/>
          <w:marRight w:val="0"/>
          <w:marTop w:val="0"/>
          <w:marBottom w:val="0"/>
          <w:divBdr>
            <w:top w:val="none" w:sz="0" w:space="0" w:color="auto"/>
            <w:left w:val="none" w:sz="0" w:space="0" w:color="auto"/>
            <w:bottom w:val="none" w:sz="0" w:space="0" w:color="auto"/>
            <w:right w:val="none" w:sz="0" w:space="0" w:color="auto"/>
          </w:divBdr>
        </w:div>
        <w:div w:id="1429548023">
          <w:marLeft w:val="640"/>
          <w:marRight w:val="0"/>
          <w:marTop w:val="0"/>
          <w:marBottom w:val="0"/>
          <w:divBdr>
            <w:top w:val="none" w:sz="0" w:space="0" w:color="auto"/>
            <w:left w:val="none" w:sz="0" w:space="0" w:color="auto"/>
            <w:bottom w:val="none" w:sz="0" w:space="0" w:color="auto"/>
            <w:right w:val="none" w:sz="0" w:space="0" w:color="auto"/>
          </w:divBdr>
        </w:div>
      </w:divsChild>
    </w:div>
    <w:div w:id="1142578046">
      <w:bodyDiv w:val="1"/>
      <w:marLeft w:val="0"/>
      <w:marRight w:val="0"/>
      <w:marTop w:val="0"/>
      <w:marBottom w:val="0"/>
      <w:divBdr>
        <w:top w:val="none" w:sz="0" w:space="0" w:color="auto"/>
        <w:left w:val="none" w:sz="0" w:space="0" w:color="auto"/>
        <w:bottom w:val="none" w:sz="0" w:space="0" w:color="auto"/>
        <w:right w:val="none" w:sz="0" w:space="0" w:color="auto"/>
      </w:divBdr>
      <w:divsChild>
        <w:div w:id="1262178034">
          <w:marLeft w:val="640"/>
          <w:marRight w:val="0"/>
          <w:marTop w:val="0"/>
          <w:marBottom w:val="0"/>
          <w:divBdr>
            <w:top w:val="none" w:sz="0" w:space="0" w:color="auto"/>
            <w:left w:val="none" w:sz="0" w:space="0" w:color="auto"/>
            <w:bottom w:val="none" w:sz="0" w:space="0" w:color="auto"/>
            <w:right w:val="none" w:sz="0" w:space="0" w:color="auto"/>
          </w:divBdr>
          <w:divsChild>
            <w:div w:id="708913364">
              <w:marLeft w:val="0"/>
              <w:marRight w:val="0"/>
              <w:marTop w:val="0"/>
              <w:marBottom w:val="0"/>
              <w:divBdr>
                <w:top w:val="none" w:sz="0" w:space="0" w:color="auto"/>
                <w:left w:val="none" w:sz="0" w:space="0" w:color="auto"/>
                <w:bottom w:val="none" w:sz="0" w:space="0" w:color="auto"/>
                <w:right w:val="none" w:sz="0" w:space="0" w:color="auto"/>
              </w:divBdr>
              <w:divsChild>
                <w:div w:id="310060848">
                  <w:marLeft w:val="640"/>
                  <w:marRight w:val="0"/>
                  <w:marTop w:val="0"/>
                  <w:marBottom w:val="0"/>
                  <w:divBdr>
                    <w:top w:val="none" w:sz="0" w:space="0" w:color="auto"/>
                    <w:left w:val="none" w:sz="0" w:space="0" w:color="auto"/>
                    <w:bottom w:val="none" w:sz="0" w:space="0" w:color="auto"/>
                    <w:right w:val="none" w:sz="0" w:space="0" w:color="auto"/>
                  </w:divBdr>
                </w:div>
                <w:div w:id="1717267859">
                  <w:marLeft w:val="640"/>
                  <w:marRight w:val="0"/>
                  <w:marTop w:val="0"/>
                  <w:marBottom w:val="0"/>
                  <w:divBdr>
                    <w:top w:val="none" w:sz="0" w:space="0" w:color="auto"/>
                    <w:left w:val="none" w:sz="0" w:space="0" w:color="auto"/>
                    <w:bottom w:val="none" w:sz="0" w:space="0" w:color="auto"/>
                    <w:right w:val="none" w:sz="0" w:space="0" w:color="auto"/>
                  </w:divBdr>
                </w:div>
                <w:div w:id="645740085">
                  <w:marLeft w:val="640"/>
                  <w:marRight w:val="0"/>
                  <w:marTop w:val="0"/>
                  <w:marBottom w:val="0"/>
                  <w:divBdr>
                    <w:top w:val="none" w:sz="0" w:space="0" w:color="auto"/>
                    <w:left w:val="none" w:sz="0" w:space="0" w:color="auto"/>
                    <w:bottom w:val="none" w:sz="0" w:space="0" w:color="auto"/>
                    <w:right w:val="none" w:sz="0" w:space="0" w:color="auto"/>
                  </w:divBdr>
                </w:div>
                <w:div w:id="1407075837">
                  <w:marLeft w:val="640"/>
                  <w:marRight w:val="0"/>
                  <w:marTop w:val="0"/>
                  <w:marBottom w:val="0"/>
                  <w:divBdr>
                    <w:top w:val="none" w:sz="0" w:space="0" w:color="auto"/>
                    <w:left w:val="none" w:sz="0" w:space="0" w:color="auto"/>
                    <w:bottom w:val="none" w:sz="0" w:space="0" w:color="auto"/>
                    <w:right w:val="none" w:sz="0" w:space="0" w:color="auto"/>
                  </w:divBdr>
                </w:div>
                <w:div w:id="2083525262">
                  <w:marLeft w:val="640"/>
                  <w:marRight w:val="0"/>
                  <w:marTop w:val="0"/>
                  <w:marBottom w:val="0"/>
                  <w:divBdr>
                    <w:top w:val="none" w:sz="0" w:space="0" w:color="auto"/>
                    <w:left w:val="none" w:sz="0" w:space="0" w:color="auto"/>
                    <w:bottom w:val="none" w:sz="0" w:space="0" w:color="auto"/>
                    <w:right w:val="none" w:sz="0" w:space="0" w:color="auto"/>
                  </w:divBdr>
                </w:div>
                <w:div w:id="1612935536">
                  <w:marLeft w:val="640"/>
                  <w:marRight w:val="0"/>
                  <w:marTop w:val="0"/>
                  <w:marBottom w:val="0"/>
                  <w:divBdr>
                    <w:top w:val="none" w:sz="0" w:space="0" w:color="auto"/>
                    <w:left w:val="none" w:sz="0" w:space="0" w:color="auto"/>
                    <w:bottom w:val="none" w:sz="0" w:space="0" w:color="auto"/>
                    <w:right w:val="none" w:sz="0" w:space="0" w:color="auto"/>
                  </w:divBdr>
                </w:div>
                <w:div w:id="776293452">
                  <w:marLeft w:val="640"/>
                  <w:marRight w:val="0"/>
                  <w:marTop w:val="0"/>
                  <w:marBottom w:val="0"/>
                  <w:divBdr>
                    <w:top w:val="none" w:sz="0" w:space="0" w:color="auto"/>
                    <w:left w:val="none" w:sz="0" w:space="0" w:color="auto"/>
                    <w:bottom w:val="none" w:sz="0" w:space="0" w:color="auto"/>
                    <w:right w:val="none" w:sz="0" w:space="0" w:color="auto"/>
                  </w:divBdr>
                </w:div>
                <w:div w:id="111367107">
                  <w:marLeft w:val="640"/>
                  <w:marRight w:val="0"/>
                  <w:marTop w:val="0"/>
                  <w:marBottom w:val="0"/>
                  <w:divBdr>
                    <w:top w:val="none" w:sz="0" w:space="0" w:color="auto"/>
                    <w:left w:val="none" w:sz="0" w:space="0" w:color="auto"/>
                    <w:bottom w:val="none" w:sz="0" w:space="0" w:color="auto"/>
                    <w:right w:val="none" w:sz="0" w:space="0" w:color="auto"/>
                  </w:divBdr>
                </w:div>
                <w:div w:id="1618902835">
                  <w:marLeft w:val="640"/>
                  <w:marRight w:val="0"/>
                  <w:marTop w:val="0"/>
                  <w:marBottom w:val="0"/>
                  <w:divBdr>
                    <w:top w:val="none" w:sz="0" w:space="0" w:color="auto"/>
                    <w:left w:val="none" w:sz="0" w:space="0" w:color="auto"/>
                    <w:bottom w:val="none" w:sz="0" w:space="0" w:color="auto"/>
                    <w:right w:val="none" w:sz="0" w:space="0" w:color="auto"/>
                  </w:divBdr>
                </w:div>
                <w:div w:id="1589390678">
                  <w:marLeft w:val="640"/>
                  <w:marRight w:val="0"/>
                  <w:marTop w:val="0"/>
                  <w:marBottom w:val="0"/>
                  <w:divBdr>
                    <w:top w:val="none" w:sz="0" w:space="0" w:color="auto"/>
                    <w:left w:val="none" w:sz="0" w:space="0" w:color="auto"/>
                    <w:bottom w:val="none" w:sz="0" w:space="0" w:color="auto"/>
                    <w:right w:val="none" w:sz="0" w:space="0" w:color="auto"/>
                  </w:divBdr>
                </w:div>
                <w:div w:id="192688997">
                  <w:marLeft w:val="640"/>
                  <w:marRight w:val="0"/>
                  <w:marTop w:val="0"/>
                  <w:marBottom w:val="0"/>
                  <w:divBdr>
                    <w:top w:val="none" w:sz="0" w:space="0" w:color="auto"/>
                    <w:left w:val="none" w:sz="0" w:space="0" w:color="auto"/>
                    <w:bottom w:val="none" w:sz="0" w:space="0" w:color="auto"/>
                    <w:right w:val="none" w:sz="0" w:space="0" w:color="auto"/>
                  </w:divBdr>
                </w:div>
                <w:div w:id="2052000916">
                  <w:marLeft w:val="640"/>
                  <w:marRight w:val="0"/>
                  <w:marTop w:val="0"/>
                  <w:marBottom w:val="0"/>
                  <w:divBdr>
                    <w:top w:val="none" w:sz="0" w:space="0" w:color="auto"/>
                    <w:left w:val="none" w:sz="0" w:space="0" w:color="auto"/>
                    <w:bottom w:val="none" w:sz="0" w:space="0" w:color="auto"/>
                    <w:right w:val="none" w:sz="0" w:space="0" w:color="auto"/>
                  </w:divBdr>
                </w:div>
                <w:div w:id="38211741">
                  <w:marLeft w:val="640"/>
                  <w:marRight w:val="0"/>
                  <w:marTop w:val="0"/>
                  <w:marBottom w:val="0"/>
                  <w:divBdr>
                    <w:top w:val="none" w:sz="0" w:space="0" w:color="auto"/>
                    <w:left w:val="none" w:sz="0" w:space="0" w:color="auto"/>
                    <w:bottom w:val="none" w:sz="0" w:space="0" w:color="auto"/>
                    <w:right w:val="none" w:sz="0" w:space="0" w:color="auto"/>
                  </w:divBdr>
                </w:div>
                <w:div w:id="1874688017">
                  <w:marLeft w:val="640"/>
                  <w:marRight w:val="0"/>
                  <w:marTop w:val="0"/>
                  <w:marBottom w:val="0"/>
                  <w:divBdr>
                    <w:top w:val="none" w:sz="0" w:space="0" w:color="auto"/>
                    <w:left w:val="none" w:sz="0" w:space="0" w:color="auto"/>
                    <w:bottom w:val="none" w:sz="0" w:space="0" w:color="auto"/>
                    <w:right w:val="none" w:sz="0" w:space="0" w:color="auto"/>
                  </w:divBdr>
                </w:div>
                <w:div w:id="1085497409">
                  <w:marLeft w:val="640"/>
                  <w:marRight w:val="0"/>
                  <w:marTop w:val="0"/>
                  <w:marBottom w:val="0"/>
                  <w:divBdr>
                    <w:top w:val="none" w:sz="0" w:space="0" w:color="auto"/>
                    <w:left w:val="none" w:sz="0" w:space="0" w:color="auto"/>
                    <w:bottom w:val="none" w:sz="0" w:space="0" w:color="auto"/>
                    <w:right w:val="none" w:sz="0" w:space="0" w:color="auto"/>
                  </w:divBdr>
                </w:div>
                <w:div w:id="366370900">
                  <w:marLeft w:val="640"/>
                  <w:marRight w:val="0"/>
                  <w:marTop w:val="0"/>
                  <w:marBottom w:val="0"/>
                  <w:divBdr>
                    <w:top w:val="none" w:sz="0" w:space="0" w:color="auto"/>
                    <w:left w:val="none" w:sz="0" w:space="0" w:color="auto"/>
                    <w:bottom w:val="none" w:sz="0" w:space="0" w:color="auto"/>
                    <w:right w:val="none" w:sz="0" w:space="0" w:color="auto"/>
                  </w:divBdr>
                </w:div>
                <w:div w:id="2018846345">
                  <w:marLeft w:val="640"/>
                  <w:marRight w:val="0"/>
                  <w:marTop w:val="0"/>
                  <w:marBottom w:val="0"/>
                  <w:divBdr>
                    <w:top w:val="none" w:sz="0" w:space="0" w:color="auto"/>
                    <w:left w:val="none" w:sz="0" w:space="0" w:color="auto"/>
                    <w:bottom w:val="none" w:sz="0" w:space="0" w:color="auto"/>
                    <w:right w:val="none" w:sz="0" w:space="0" w:color="auto"/>
                  </w:divBdr>
                </w:div>
                <w:div w:id="2117557287">
                  <w:marLeft w:val="640"/>
                  <w:marRight w:val="0"/>
                  <w:marTop w:val="0"/>
                  <w:marBottom w:val="0"/>
                  <w:divBdr>
                    <w:top w:val="none" w:sz="0" w:space="0" w:color="auto"/>
                    <w:left w:val="none" w:sz="0" w:space="0" w:color="auto"/>
                    <w:bottom w:val="none" w:sz="0" w:space="0" w:color="auto"/>
                    <w:right w:val="none" w:sz="0" w:space="0" w:color="auto"/>
                  </w:divBdr>
                </w:div>
                <w:div w:id="2079084292">
                  <w:marLeft w:val="640"/>
                  <w:marRight w:val="0"/>
                  <w:marTop w:val="0"/>
                  <w:marBottom w:val="0"/>
                  <w:divBdr>
                    <w:top w:val="none" w:sz="0" w:space="0" w:color="auto"/>
                    <w:left w:val="none" w:sz="0" w:space="0" w:color="auto"/>
                    <w:bottom w:val="none" w:sz="0" w:space="0" w:color="auto"/>
                    <w:right w:val="none" w:sz="0" w:space="0" w:color="auto"/>
                  </w:divBdr>
                </w:div>
                <w:div w:id="1995405088">
                  <w:marLeft w:val="640"/>
                  <w:marRight w:val="0"/>
                  <w:marTop w:val="0"/>
                  <w:marBottom w:val="0"/>
                  <w:divBdr>
                    <w:top w:val="none" w:sz="0" w:space="0" w:color="auto"/>
                    <w:left w:val="none" w:sz="0" w:space="0" w:color="auto"/>
                    <w:bottom w:val="none" w:sz="0" w:space="0" w:color="auto"/>
                    <w:right w:val="none" w:sz="0" w:space="0" w:color="auto"/>
                  </w:divBdr>
                </w:div>
                <w:div w:id="853037363">
                  <w:marLeft w:val="640"/>
                  <w:marRight w:val="0"/>
                  <w:marTop w:val="0"/>
                  <w:marBottom w:val="0"/>
                  <w:divBdr>
                    <w:top w:val="none" w:sz="0" w:space="0" w:color="auto"/>
                    <w:left w:val="none" w:sz="0" w:space="0" w:color="auto"/>
                    <w:bottom w:val="none" w:sz="0" w:space="0" w:color="auto"/>
                    <w:right w:val="none" w:sz="0" w:space="0" w:color="auto"/>
                  </w:divBdr>
                </w:div>
                <w:div w:id="750078452">
                  <w:marLeft w:val="640"/>
                  <w:marRight w:val="0"/>
                  <w:marTop w:val="0"/>
                  <w:marBottom w:val="0"/>
                  <w:divBdr>
                    <w:top w:val="none" w:sz="0" w:space="0" w:color="auto"/>
                    <w:left w:val="none" w:sz="0" w:space="0" w:color="auto"/>
                    <w:bottom w:val="none" w:sz="0" w:space="0" w:color="auto"/>
                    <w:right w:val="none" w:sz="0" w:space="0" w:color="auto"/>
                  </w:divBdr>
                </w:div>
                <w:div w:id="637806149">
                  <w:marLeft w:val="640"/>
                  <w:marRight w:val="0"/>
                  <w:marTop w:val="0"/>
                  <w:marBottom w:val="0"/>
                  <w:divBdr>
                    <w:top w:val="none" w:sz="0" w:space="0" w:color="auto"/>
                    <w:left w:val="none" w:sz="0" w:space="0" w:color="auto"/>
                    <w:bottom w:val="none" w:sz="0" w:space="0" w:color="auto"/>
                    <w:right w:val="none" w:sz="0" w:space="0" w:color="auto"/>
                  </w:divBdr>
                </w:div>
                <w:div w:id="352726676">
                  <w:marLeft w:val="640"/>
                  <w:marRight w:val="0"/>
                  <w:marTop w:val="0"/>
                  <w:marBottom w:val="0"/>
                  <w:divBdr>
                    <w:top w:val="none" w:sz="0" w:space="0" w:color="auto"/>
                    <w:left w:val="none" w:sz="0" w:space="0" w:color="auto"/>
                    <w:bottom w:val="none" w:sz="0" w:space="0" w:color="auto"/>
                    <w:right w:val="none" w:sz="0" w:space="0" w:color="auto"/>
                  </w:divBdr>
                </w:div>
                <w:div w:id="2031174504">
                  <w:marLeft w:val="640"/>
                  <w:marRight w:val="0"/>
                  <w:marTop w:val="0"/>
                  <w:marBottom w:val="0"/>
                  <w:divBdr>
                    <w:top w:val="none" w:sz="0" w:space="0" w:color="auto"/>
                    <w:left w:val="none" w:sz="0" w:space="0" w:color="auto"/>
                    <w:bottom w:val="none" w:sz="0" w:space="0" w:color="auto"/>
                    <w:right w:val="none" w:sz="0" w:space="0" w:color="auto"/>
                  </w:divBdr>
                </w:div>
                <w:div w:id="1095201479">
                  <w:marLeft w:val="640"/>
                  <w:marRight w:val="0"/>
                  <w:marTop w:val="0"/>
                  <w:marBottom w:val="0"/>
                  <w:divBdr>
                    <w:top w:val="none" w:sz="0" w:space="0" w:color="auto"/>
                    <w:left w:val="none" w:sz="0" w:space="0" w:color="auto"/>
                    <w:bottom w:val="none" w:sz="0" w:space="0" w:color="auto"/>
                    <w:right w:val="none" w:sz="0" w:space="0" w:color="auto"/>
                  </w:divBdr>
                </w:div>
                <w:div w:id="1469319302">
                  <w:marLeft w:val="640"/>
                  <w:marRight w:val="0"/>
                  <w:marTop w:val="0"/>
                  <w:marBottom w:val="0"/>
                  <w:divBdr>
                    <w:top w:val="none" w:sz="0" w:space="0" w:color="auto"/>
                    <w:left w:val="none" w:sz="0" w:space="0" w:color="auto"/>
                    <w:bottom w:val="none" w:sz="0" w:space="0" w:color="auto"/>
                    <w:right w:val="none" w:sz="0" w:space="0" w:color="auto"/>
                  </w:divBdr>
                </w:div>
                <w:div w:id="1963611829">
                  <w:marLeft w:val="640"/>
                  <w:marRight w:val="0"/>
                  <w:marTop w:val="0"/>
                  <w:marBottom w:val="0"/>
                  <w:divBdr>
                    <w:top w:val="none" w:sz="0" w:space="0" w:color="auto"/>
                    <w:left w:val="none" w:sz="0" w:space="0" w:color="auto"/>
                    <w:bottom w:val="none" w:sz="0" w:space="0" w:color="auto"/>
                    <w:right w:val="none" w:sz="0" w:space="0" w:color="auto"/>
                  </w:divBdr>
                </w:div>
                <w:div w:id="1540167700">
                  <w:marLeft w:val="640"/>
                  <w:marRight w:val="0"/>
                  <w:marTop w:val="0"/>
                  <w:marBottom w:val="0"/>
                  <w:divBdr>
                    <w:top w:val="none" w:sz="0" w:space="0" w:color="auto"/>
                    <w:left w:val="none" w:sz="0" w:space="0" w:color="auto"/>
                    <w:bottom w:val="none" w:sz="0" w:space="0" w:color="auto"/>
                    <w:right w:val="none" w:sz="0" w:space="0" w:color="auto"/>
                  </w:divBdr>
                </w:div>
                <w:div w:id="404232293">
                  <w:marLeft w:val="640"/>
                  <w:marRight w:val="0"/>
                  <w:marTop w:val="0"/>
                  <w:marBottom w:val="0"/>
                  <w:divBdr>
                    <w:top w:val="none" w:sz="0" w:space="0" w:color="auto"/>
                    <w:left w:val="none" w:sz="0" w:space="0" w:color="auto"/>
                    <w:bottom w:val="none" w:sz="0" w:space="0" w:color="auto"/>
                    <w:right w:val="none" w:sz="0" w:space="0" w:color="auto"/>
                  </w:divBdr>
                </w:div>
                <w:div w:id="1461457220">
                  <w:marLeft w:val="640"/>
                  <w:marRight w:val="0"/>
                  <w:marTop w:val="0"/>
                  <w:marBottom w:val="0"/>
                  <w:divBdr>
                    <w:top w:val="none" w:sz="0" w:space="0" w:color="auto"/>
                    <w:left w:val="none" w:sz="0" w:space="0" w:color="auto"/>
                    <w:bottom w:val="none" w:sz="0" w:space="0" w:color="auto"/>
                    <w:right w:val="none" w:sz="0" w:space="0" w:color="auto"/>
                  </w:divBdr>
                </w:div>
                <w:div w:id="2143184756">
                  <w:marLeft w:val="640"/>
                  <w:marRight w:val="0"/>
                  <w:marTop w:val="0"/>
                  <w:marBottom w:val="0"/>
                  <w:divBdr>
                    <w:top w:val="none" w:sz="0" w:space="0" w:color="auto"/>
                    <w:left w:val="none" w:sz="0" w:space="0" w:color="auto"/>
                    <w:bottom w:val="none" w:sz="0" w:space="0" w:color="auto"/>
                    <w:right w:val="none" w:sz="0" w:space="0" w:color="auto"/>
                  </w:divBdr>
                </w:div>
                <w:div w:id="1840921042">
                  <w:marLeft w:val="640"/>
                  <w:marRight w:val="0"/>
                  <w:marTop w:val="0"/>
                  <w:marBottom w:val="0"/>
                  <w:divBdr>
                    <w:top w:val="none" w:sz="0" w:space="0" w:color="auto"/>
                    <w:left w:val="none" w:sz="0" w:space="0" w:color="auto"/>
                    <w:bottom w:val="none" w:sz="0" w:space="0" w:color="auto"/>
                    <w:right w:val="none" w:sz="0" w:space="0" w:color="auto"/>
                  </w:divBdr>
                </w:div>
                <w:div w:id="1498154385">
                  <w:marLeft w:val="640"/>
                  <w:marRight w:val="0"/>
                  <w:marTop w:val="0"/>
                  <w:marBottom w:val="0"/>
                  <w:divBdr>
                    <w:top w:val="none" w:sz="0" w:space="0" w:color="auto"/>
                    <w:left w:val="none" w:sz="0" w:space="0" w:color="auto"/>
                    <w:bottom w:val="none" w:sz="0" w:space="0" w:color="auto"/>
                    <w:right w:val="none" w:sz="0" w:space="0" w:color="auto"/>
                  </w:divBdr>
                </w:div>
                <w:div w:id="1744403173">
                  <w:marLeft w:val="640"/>
                  <w:marRight w:val="0"/>
                  <w:marTop w:val="0"/>
                  <w:marBottom w:val="0"/>
                  <w:divBdr>
                    <w:top w:val="none" w:sz="0" w:space="0" w:color="auto"/>
                    <w:left w:val="none" w:sz="0" w:space="0" w:color="auto"/>
                    <w:bottom w:val="none" w:sz="0" w:space="0" w:color="auto"/>
                    <w:right w:val="none" w:sz="0" w:space="0" w:color="auto"/>
                  </w:divBdr>
                </w:div>
              </w:divsChild>
            </w:div>
            <w:div w:id="465128692">
              <w:marLeft w:val="0"/>
              <w:marRight w:val="0"/>
              <w:marTop w:val="0"/>
              <w:marBottom w:val="0"/>
              <w:divBdr>
                <w:top w:val="none" w:sz="0" w:space="0" w:color="auto"/>
                <w:left w:val="none" w:sz="0" w:space="0" w:color="auto"/>
                <w:bottom w:val="none" w:sz="0" w:space="0" w:color="auto"/>
                <w:right w:val="none" w:sz="0" w:space="0" w:color="auto"/>
              </w:divBdr>
              <w:divsChild>
                <w:div w:id="1278486303">
                  <w:marLeft w:val="640"/>
                  <w:marRight w:val="0"/>
                  <w:marTop w:val="0"/>
                  <w:marBottom w:val="0"/>
                  <w:divBdr>
                    <w:top w:val="none" w:sz="0" w:space="0" w:color="auto"/>
                    <w:left w:val="none" w:sz="0" w:space="0" w:color="auto"/>
                    <w:bottom w:val="none" w:sz="0" w:space="0" w:color="auto"/>
                    <w:right w:val="none" w:sz="0" w:space="0" w:color="auto"/>
                  </w:divBdr>
                </w:div>
                <w:div w:id="590822221">
                  <w:marLeft w:val="640"/>
                  <w:marRight w:val="0"/>
                  <w:marTop w:val="0"/>
                  <w:marBottom w:val="0"/>
                  <w:divBdr>
                    <w:top w:val="none" w:sz="0" w:space="0" w:color="auto"/>
                    <w:left w:val="none" w:sz="0" w:space="0" w:color="auto"/>
                    <w:bottom w:val="none" w:sz="0" w:space="0" w:color="auto"/>
                    <w:right w:val="none" w:sz="0" w:space="0" w:color="auto"/>
                  </w:divBdr>
                </w:div>
                <w:div w:id="1004626688">
                  <w:marLeft w:val="640"/>
                  <w:marRight w:val="0"/>
                  <w:marTop w:val="0"/>
                  <w:marBottom w:val="0"/>
                  <w:divBdr>
                    <w:top w:val="none" w:sz="0" w:space="0" w:color="auto"/>
                    <w:left w:val="none" w:sz="0" w:space="0" w:color="auto"/>
                    <w:bottom w:val="none" w:sz="0" w:space="0" w:color="auto"/>
                    <w:right w:val="none" w:sz="0" w:space="0" w:color="auto"/>
                  </w:divBdr>
                </w:div>
                <w:div w:id="1600024322">
                  <w:marLeft w:val="640"/>
                  <w:marRight w:val="0"/>
                  <w:marTop w:val="0"/>
                  <w:marBottom w:val="0"/>
                  <w:divBdr>
                    <w:top w:val="none" w:sz="0" w:space="0" w:color="auto"/>
                    <w:left w:val="none" w:sz="0" w:space="0" w:color="auto"/>
                    <w:bottom w:val="none" w:sz="0" w:space="0" w:color="auto"/>
                    <w:right w:val="none" w:sz="0" w:space="0" w:color="auto"/>
                  </w:divBdr>
                </w:div>
                <w:div w:id="209152843">
                  <w:marLeft w:val="640"/>
                  <w:marRight w:val="0"/>
                  <w:marTop w:val="0"/>
                  <w:marBottom w:val="0"/>
                  <w:divBdr>
                    <w:top w:val="none" w:sz="0" w:space="0" w:color="auto"/>
                    <w:left w:val="none" w:sz="0" w:space="0" w:color="auto"/>
                    <w:bottom w:val="none" w:sz="0" w:space="0" w:color="auto"/>
                    <w:right w:val="none" w:sz="0" w:space="0" w:color="auto"/>
                  </w:divBdr>
                </w:div>
                <w:div w:id="1729255919">
                  <w:marLeft w:val="640"/>
                  <w:marRight w:val="0"/>
                  <w:marTop w:val="0"/>
                  <w:marBottom w:val="0"/>
                  <w:divBdr>
                    <w:top w:val="none" w:sz="0" w:space="0" w:color="auto"/>
                    <w:left w:val="none" w:sz="0" w:space="0" w:color="auto"/>
                    <w:bottom w:val="none" w:sz="0" w:space="0" w:color="auto"/>
                    <w:right w:val="none" w:sz="0" w:space="0" w:color="auto"/>
                  </w:divBdr>
                </w:div>
                <w:div w:id="1487630362">
                  <w:marLeft w:val="640"/>
                  <w:marRight w:val="0"/>
                  <w:marTop w:val="0"/>
                  <w:marBottom w:val="0"/>
                  <w:divBdr>
                    <w:top w:val="none" w:sz="0" w:space="0" w:color="auto"/>
                    <w:left w:val="none" w:sz="0" w:space="0" w:color="auto"/>
                    <w:bottom w:val="none" w:sz="0" w:space="0" w:color="auto"/>
                    <w:right w:val="none" w:sz="0" w:space="0" w:color="auto"/>
                  </w:divBdr>
                </w:div>
                <w:div w:id="919100985">
                  <w:marLeft w:val="640"/>
                  <w:marRight w:val="0"/>
                  <w:marTop w:val="0"/>
                  <w:marBottom w:val="0"/>
                  <w:divBdr>
                    <w:top w:val="none" w:sz="0" w:space="0" w:color="auto"/>
                    <w:left w:val="none" w:sz="0" w:space="0" w:color="auto"/>
                    <w:bottom w:val="none" w:sz="0" w:space="0" w:color="auto"/>
                    <w:right w:val="none" w:sz="0" w:space="0" w:color="auto"/>
                  </w:divBdr>
                </w:div>
                <w:div w:id="1048187926">
                  <w:marLeft w:val="640"/>
                  <w:marRight w:val="0"/>
                  <w:marTop w:val="0"/>
                  <w:marBottom w:val="0"/>
                  <w:divBdr>
                    <w:top w:val="none" w:sz="0" w:space="0" w:color="auto"/>
                    <w:left w:val="none" w:sz="0" w:space="0" w:color="auto"/>
                    <w:bottom w:val="none" w:sz="0" w:space="0" w:color="auto"/>
                    <w:right w:val="none" w:sz="0" w:space="0" w:color="auto"/>
                  </w:divBdr>
                </w:div>
                <w:div w:id="279847024">
                  <w:marLeft w:val="640"/>
                  <w:marRight w:val="0"/>
                  <w:marTop w:val="0"/>
                  <w:marBottom w:val="0"/>
                  <w:divBdr>
                    <w:top w:val="none" w:sz="0" w:space="0" w:color="auto"/>
                    <w:left w:val="none" w:sz="0" w:space="0" w:color="auto"/>
                    <w:bottom w:val="none" w:sz="0" w:space="0" w:color="auto"/>
                    <w:right w:val="none" w:sz="0" w:space="0" w:color="auto"/>
                  </w:divBdr>
                </w:div>
                <w:div w:id="637346980">
                  <w:marLeft w:val="640"/>
                  <w:marRight w:val="0"/>
                  <w:marTop w:val="0"/>
                  <w:marBottom w:val="0"/>
                  <w:divBdr>
                    <w:top w:val="none" w:sz="0" w:space="0" w:color="auto"/>
                    <w:left w:val="none" w:sz="0" w:space="0" w:color="auto"/>
                    <w:bottom w:val="none" w:sz="0" w:space="0" w:color="auto"/>
                    <w:right w:val="none" w:sz="0" w:space="0" w:color="auto"/>
                  </w:divBdr>
                </w:div>
                <w:div w:id="1708407147">
                  <w:marLeft w:val="640"/>
                  <w:marRight w:val="0"/>
                  <w:marTop w:val="0"/>
                  <w:marBottom w:val="0"/>
                  <w:divBdr>
                    <w:top w:val="none" w:sz="0" w:space="0" w:color="auto"/>
                    <w:left w:val="none" w:sz="0" w:space="0" w:color="auto"/>
                    <w:bottom w:val="none" w:sz="0" w:space="0" w:color="auto"/>
                    <w:right w:val="none" w:sz="0" w:space="0" w:color="auto"/>
                  </w:divBdr>
                </w:div>
                <w:div w:id="868838211">
                  <w:marLeft w:val="640"/>
                  <w:marRight w:val="0"/>
                  <w:marTop w:val="0"/>
                  <w:marBottom w:val="0"/>
                  <w:divBdr>
                    <w:top w:val="none" w:sz="0" w:space="0" w:color="auto"/>
                    <w:left w:val="none" w:sz="0" w:space="0" w:color="auto"/>
                    <w:bottom w:val="none" w:sz="0" w:space="0" w:color="auto"/>
                    <w:right w:val="none" w:sz="0" w:space="0" w:color="auto"/>
                  </w:divBdr>
                </w:div>
                <w:div w:id="2022855256">
                  <w:marLeft w:val="640"/>
                  <w:marRight w:val="0"/>
                  <w:marTop w:val="0"/>
                  <w:marBottom w:val="0"/>
                  <w:divBdr>
                    <w:top w:val="none" w:sz="0" w:space="0" w:color="auto"/>
                    <w:left w:val="none" w:sz="0" w:space="0" w:color="auto"/>
                    <w:bottom w:val="none" w:sz="0" w:space="0" w:color="auto"/>
                    <w:right w:val="none" w:sz="0" w:space="0" w:color="auto"/>
                  </w:divBdr>
                </w:div>
                <w:div w:id="310797110">
                  <w:marLeft w:val="640"/>
                  <w:marRight w:val="0"/>
                  <w:marTop w:val="0"/>
                  <w:marBottom w:val="0"/>
                  <w:divBdr>
                    <w:top w:val="none" w:sz="0" w:space="0" w:color="auto"/>
                    <w:left w:val="none" w:sz="0" w:space="0" w:color="auto"/>
                    <w:bottom w:val="none" w:sz="0" w:space="0" w:color="auto"/>
                    <w:right w:val="none" w:sz="0" w:space="0" w:color="auto"/>
                  </w:divBdr>
                </w:div>
                <w:div w:id="1151143776">
                  <w:marLeft w:val="640"/>
                  <w:marRight w:val="0"/>
                  <w:marTop w:val="0"/>
                  <w:marBottom w:val="0"/>
                  <w:divBdr>
                    <w:top w:val="none" w:sz="0" w:space="0" w:color="auto"/>
                    <w:left w:val="none" w:sz="0" w:space="0" w:color="auto"/>
                    <w:bottom w:val="none" w:sz="0" w:space="0" w:color="auto"/>
                    <w:right w:val="none" w:sz="0" w:space="0" w:color="auto"/>
                  </w:divBdr>
                </w:div>
                <w:div w:id="64453387">
                  <w:marLeft w:val="640"/>
                  <w:marRight w:val="0"/>
                  <w:marTop w:val="0"/>
                  <w:marBottom w:val="0"/>
                  <w:divBdr>
                    <w:top w:val="none" w:sz="0" w:space="0" w:color="auto"/>
                    <w:left w:val="none" w:sz="0" w:space="0" w:color="auto"/>
                    <w:bottom w:val="none" w:sz="0" w:space="0" w:color="auto"/>
                    <w:right w:val="none" w:sz="0" w:space="0" w:color="auto"/>
                  </w:divBdr>
                </w:div>
                <w:div w:id="1080562140">
                  <w:marLeft w:val="640"/>
                  <w:marRight w:val="0"/>
                  <w:marTop w:val="0"/>
                  <w:marBottom w:val="0"/>
                  <w:divBdr>
                    <w:top w:val="none" w:sz="0" w:space="0" w:color="auto"/>
                    <w:left w:val="none" w:sz="0" w:space="0" w:color="auto"/>
                    <w:bottom w:val="none" w:sz="0" w:space="0" w:color="auto"/>
                    <w:right w:val="none" w:sz="0" w:space="0" w:color="auto"/>
                  </w:divBdr>
                </w:div>
                <w:div w:id="1550024071">
                  <w:marLeft w:val="640"/>
                  <w:marRight w:val="0"/>
                  <w:marTop w:val="0"/>
                  <w:marBottom w:val="0"/>
                  <w:divBdr>
                    <w:top w:val="none" w:sz="0" w:space="0" w:color="auto"/>
                    <w:left w:val="none" w:sz="0" w:space="0" w:color="auto"/>
                    <w:bottom w:val="none" w:sz="0" w:space="0" w:color="auto"/>
                    <w:right w:val="none" w:sz="0" w:space="0" w:color="auto"/>
                  </w:divBdr>
                </w:div>
                <w:div w:id="638849897">
                  <w:marLeft w:val="640"/>
                  <w:marRight w:val="0"/>
                  <w:marTop w:val="0"/>
                  <w:marBottom w:val="0"/>
                  <w:divBdr>
                    <w:top w:val="none" w:sz="0" w:space="0" w:color="auto"/>
                    <w:left w:val="none" w:sz="0" w:space="0" w:color="auto"/>
                    <w:bottom w:val="none" w:sz="0" w:space="0" w:color="auto"/>
                    <w:right w:val="none" w:sz="0" w:space="0" w:color="auto"/>
                  </w:divBdr>
                </w:div>
                <w:div w:id="1893760976">
                  <w:marLeft w:val="640"/>
                  <w:marRight w:val="0"/>
                  <w:marTop w:val="0"/>
                  <w:marBottom w:val="0"/>
                  <w:divBdr>
                    <w:top w:val="none" w:sz="0" w:space="0" w:color="auto"/>
                    <w:left w:val="none" w:sz="0" w:space="0" w:color="auto"/>
                    <w:bottom w:val="none" w:sz="0" w:space="0" w:color="auto"/>
                    <w:right w:val="none" w:sz="0" w:space="0" w:color="auto"/>
                  </w:divBdr>
                </w:div>
                <w:div w:id="518740706">
                  <w:marLeft w:val="640"/>
                  <w:marRight w:val="0"/>
                  <w:marTop w:val="0"/>
                  <w:marBottom w:val="0"/>
                  <w:divBdr>
                    <w:top w:val="none" w:sz="0" w:space="0" w:color="auto"/>
                    <w:left w:val="none" w:sz="0" w:space="0" w:color="auto"/>
                    <w:bottom w:val="none" w:sz="0" w:space="0" w:color="auto"/>
                    <w:right w:val="none" w:sz="0" w:space="0" w:color="auto"/>
                  </w:divBdr>
                </w:div>
                <w:div w:id="179248711">
                  <w:marLeft w:val="640"/>
                  <w:marRight w:val="0"/>
                  <w:marTop w:val="0"/>
                  <w:marBottom w:val="0"/>
                  <w:divBdr>
                    <w:top w:val="none" w:sz="0" w:space="0" w:color="auto"/>
                    <w:left w:val="none" w:sz="0" w:space="0" w:color="auto"/>
                    <w:bottom w:val="none" w:sz="0" w:space="0" w:color="auto"/>
                    <w:right w:val="none" w:sz="0" w:space="0" w:color="auto"/>
                  </w:divBdr>
                </w:div>
                <w:div w:id="1875924608">
                  <w:marLeft w:val="640"/>
                  <w:marRight w:val="0"/>
                  <w:marTop w:val="0"/>
                  <w:marBottom w:val="0"/>
                  <w:divBdr>
                    <w:top w:val="none" w:sz="0" w:space="0" w:color="auto"/>
                    <w:left w:val="none" w:sz="0" w:space="0" w:color="auto"/>
                    <w:bottom w:val="none" w:sz="0" w:space="0" w:color="auto"/>
                    <w:right w:val="none" w:sz="0" w:space="0" w:color="auto"/>
                  </w:divBdr>
                </w:div>
                <w:div w:id="714695972">
                  <w:marLeft w:val="640"/>
                  <w:marRight w:val="0"/>
                  <w:marTop w:val="0"/>
                  <w:marBottom w:val="0"/>
                  <w:divBdr>
                    <w:top w:val="none" w:sz="0" w:space="0" w:color="auto"/>
                    <w:left w:val="none" w:sz="0" w:space="0" w:color="auto"/>
                    <w:bottom w:val="none" w:sz="0" w:space="0" w:color="auto"/>
                    <w:right w:val="none" w:sz="0" w:space="0" w:color="auto"/>
                  </w:divBdr>
                </w:div>
                <w:div w:id="711000738">
                  <w:marLeft w:val="640"/>
                  <w:marRight w:val="0"/>
                  <w:marTop w:val="0"/>
                  <w:marBottom w:val="0"/>
                  <w:divBdr>
                    <w:top w:val="none" w:sz="0" w:space="0" w:color="auto"/>
                    <w:left w:val="none" w:sz="0" w:space="0" w:color="auto"/>
                    <w:bottom w:val="none" w:sz="0" w:space="0" w:color="auto"/>
                    <w:right w:val="none" w:sz="0" w:space="0" w:color="auto"/>
                  </w:divBdr>
                </w:div>
                <w:div w:id="1234773625">
                  <w:marLeft w:val="640"/>
                  <w:marRight w:val="0"/>
                  <w:marTop w:val="0"/>
                  <w:marBottom w:val="0"/>
                  <w:divBdr>
                    <w:top w:val="none" w:sz="0" w:space="0" w:color="auto"/>
                    <w:left w:val="none" w:sz="0" w:space="0" w:color="auto"/>
                    <w:bottom w:val="none" w:sz="0" w:space="0" w:color="auto"/>
                    <w:right w:val="none" w:sz="0" w:space="0" w:color="auto"/>
                  </w:divBdr>
                </w:div>
                <w:div w:id="1817647059">
                  <w:marLeft w:val="640"/>
                  <w:marRight w:val="0"/>
                  <w:marTop w:val="0"/>
                  <w:marBottom w:val="0"/>
                  <w:divBdr>
                    <w:top w:val="none" w:sz="0" w:space="0" w:color="auto"/>
                    <w:left w:val="none" w:sz="0" w:space="0" w:color="auto"/>
                    <w:bottom w:val="none" w:sz="0" w:space="0" w:color="auto"/>
                    <w:right w:val="none" w:sz="0" w:space="0" w:color="auto"/>
                  </w:divBdr>
                </w:div>
                <w:div w:id="766578381">
                  <w:marLeft w:val="640"/>
                  <w:marRight w:val="0"/>
                  <w:marTop w:val="0"/>
                  <w:marBottom w:val="0"/>
                  <w:divBdr>
                    <w:top w:val="none" w:sz="0" w:space="0" w:color="auto"/>
                    <w:left w:val="none" w:sz="0" w:space="0" w:color="auto"/>
                    <w:bottom w:val="none" w:sz="0" w:space="0" w:color="auto"/>
                    <w:right w:val="none" w:sz="0" w:space="0" w:color="auto"/>
                  </w:divBdr>
                </w:div>
                <w:div w:id="1642998558">
                  <w:marLeft w:val="640"/>
                  <w:marRight w:val="0"/>
                  <w:marTop w:val="0"/>
                  <w:marBottom w:val="0"/>
                  <w:divBdr>
                    <w:top w:val="none" w:sz="0" w:space="0" w:color="auto"/>
                    <w:left w:val="none" w:sz="0" w:space="0" w:color="auto"/>
                    <w:bottom w:val="none" w:sz="0" w:space="0" w:color="auto"/>
                    <w:right w:val="none" w:sz="0" w:space="0" w:color="auto"/>
                  </w:divBdr>
                </w:div>
                <w:div w:id="1815835694">
                  <w:marLeft w:val="640"/>
                  <w:marRight w:val="0"/>
                  <w:marTop w:val="0"/>
                  <w:marBottom w:val="0"/>
                  <w:divBdr>
                    <w:top w:val="none" w:sz="0" w:space="0" w:color="auto"/>
                    <w:left w:val="none" w:sz="0" w:space="0" w:color="auto"/>
                    <w:bottom w:val="none" w:sz="0" w:space="0" w:color="auto"/>
                    <w:right w:val="none" w:sz="0" w:space="0" w:color="auto"/>
                  </w:divBdr>
                </w:div>
                <w:div w:id="663162362">
                  <w:marLeft w:val="640"/>
                  <w:marRight w:val="0"/>
                  <w:marTop w:val="0"/>
                  <w:marBottom w:val="0"/>
                  <w:divBdr>
                    <w:top w:val="none" w:sz="0" w:space="0" w:color="auto"/>
                    <w:left w:val="none" w:sz="0" w:space="0" w:color="auto"/>
                    <w:bottom w:val="none" w:sz="0" w:space="0" w:color="auto"/>
                    <w:right w:val="none" w:sz="0" w:space="0" w:color="auto"/>
                  </w:divBdr>
                </w:div>
                <w:div w:id="1327056537">
                  <w:marLeft w:val="640"/>
                  <w:marRight w:val="0"/>
                  <w:marTop w:val="0"/>
                  <w:marBottom w:val="0"/>
                  <w:divBdr>
                    <w:top w:val="none" w:sz="0" w:space="0" w:color="auto"/>
                    <w:left w:val="none" w:sz="0" w:space="0" w:color="auto"/>
                    <w:bottom w:val="none" w:sz="0" w:space="0" w:color="auto"/>
                    <w:right w:val="none" w:sz="0" w:space="0" w:color="auto"/>
                  </w:divBdr>
                </w:div>
                <w:div w:id="306399468">
                  <w:marLeft w:val="640"/>
                  <w:marRight w:val="0"/>
                  <w:marTop w:val="0"/>
                  <w:marBottom w:val="0"/>
                  <w:divBdr>
                    <w:top w:val="none" w:sz="0" w:space="0" w:color="auto"/>
                    <w:left w:val="none" w:sz="0" w:space="0" w:color="auto"/>
                    <w:bottom w:val="none" w:sz="0" w:space="0" w:color="auto"/>
                    <w:right w:val="none" w:sz="0" w:space="0" w:color="auto"/>
                  </w:divBdr>
                </w:div>
                <w:div w:id="958024144">
                  <w:marLeft w:val="640"/>
                  <w:marRight w:val="0"/>
                  <w:marTop w:val="0"/>
                  <w:marBottom w:val="0"/>
                  <w:divBdr>
                    <w:top w:val="none" w:sz="0" w:space="0" w:color="auto"/>
                    <w:left w:val="none" w:sz="0" w:space="0" w:color="auto"/>
                    <w:bottom w:val="none" w:sz="0" w:space="0" w:color="auto"/>
                    <w:right w:val="none" w:sz="0" w:space="0" w:color="auto"/>
                  </w:divBdr>
                </w:div>
              </w:divsChild>
            </w:div>
            <w:div w:id="1370836985">
              <w:marLeft w:val="0"/>
              <w:marRight w:val="0"/>
              <w:marTop w:val="0"/>
              <w:marBottom w:val="0"/>
              <w:divBdr>
                <w:top w:val="none" w:sz="0" w:space="0" w:color="auto"/>
                <w:left w:val="none" w:sz="0" w:space="0" w:color="auto"/>
                <w:bottom w:val="none" w:sz="0" w:space="0" w:color="auto"/>
                <w:right w:val="none" w:sz="0" w:space="0" w:color="auto"/>
              </w:divBdr>
              <w:divsChild>
                <w:div w:id="1980529996">
                  <w:marLeft w:val="640"/>
                  <w:marRight w:val="0"/>
                  <w:marTop w:val="0"/>
                  <w:marBottom w:val="0"/>
                  <w:divBdr>
                    <w:top w:val="none" w:sz="0" w:space="0" w:color="auto"/>
                    <w:left w:val="none" w:sz="0" w:space="0" w:color="auto"/>
                    <w:bottom w:val="none" w:sz="0" w:space="0" w:color="auto"/>
                    <w:right w:val="none" w:sz="0" w:space="0" w:color="auto"/>
                  </w:divBdr>
                </w:div>
                <w:div w:id="1586186524">
                  <w:marLeft w:val="640"/>
                  <w:marRight w:val="0"/>
                  <w:marTop w:val="0"/>
                  <w:marBottom w:val="0"/>
                  <w:divBdr>
                    <w:top w:val="none" w:sz="0" w:space="0" w:color="auto"/>
                    <w:left w:val="none" w:sz="0" w:space="0" w:color="auto"/>
                    <w:bottom w:val="none" w:sz="0" w:space="0" w:color="auto"/>
                    <w:right w:val="none" w:sz="0" w:space="0" w:color="auto"/>
                  </w:divBdr>
                </w:div>
                <w:div w:id="107284174">
                  <w:marLeft w:val="640"/>
                  <w:marRight w:val="0"/>
                  <w:marTop w:val="0"/>
                  <w:marBottom w:val="0"/>
                  <w:divBdr>
                    <w:top w:val="none" w:sz="0" w:space="0" w:color="auto"/>
                    <w:left w:val="none" w:sz="0" w:space="0" w:color="auto"/>
                    <w:bottom w:val="none" w:sz="0" w:space="0" w:color="auto"/>
                    <w:right w:val="none" w:sz="0" w:space="0" w:color="auto"/>
                  </w:divBdr>
                </w:div>
                <w:div w:id="1794132883">
                  <w:marLeft w:val="640"/>
                  <w:marRight w:val="0"/>
                  <w:marTop w:val="0"/>
                  <w:marBottom w:val="0"/>
                  <w:divBdr>
                    <w:top w:val="none" w:sz="0" w:space="0" w:color="auto"/>
                    <w:left w:val="none" w:sz="0" w:space="0" w:color="auto"/>
                    <w:bottom w:val="none" w:sz="0" w:space="0" w:color="auto"/>
                    <w:right w:val="none" w:sz="0" w:space="0" w:color="auto"/>
                  </w:divBdr>
                </w:div>
                <w:div w:id="693266553">
                  <w:marLeft w:val="640"/>
                  <w:marRight w:val="0"/>
                  <w:marTop w:val="0"/>
                  <w:marBottom w:val="0"/>
                  <w:divBdr>
                    <w:top w:val="none" w:sz="0" w:space="0" w:color="auto"/>
                    <w:left w:val="none" w:sz="0" w:space="0" w:color="auto"/>
                    <w:bottom w:val="none" w:sz="0" w:space="0" w:color="auto"/>
                    <w:right w:val="none" w:sz="0" w:space="0" w:color="auto"/>
                  </w:divBdr>
                </w:div>
                <w:div w:id="1482885954">
                  <w:marLeft w:val="640"/>
                  <w:marRight w:val="0"/>
                  <w:marTop w:val="0"/>
                  <w:marBottom w:val="0"/>
                  <w:divBdr>
                    <w:top w:val="none" w:sz="0" w:space="0" w:color="auto"/>
                    <w:left w:val="none" w:sz="0" w:space="0" w:color="auto"/>
                    <w:bottom w:val="none" w:sz="0" w:space="0" w:color="auto"/>
                    <w:right w:val="none" w:sz="0" w:space="0" w:color="auto"/>
                  </w:divBdr>
                </w:div>
                <w:div w:id="824081310">
                  <w:marLeft w:val="640"/>
                  <w:marRight w:val="0"/>
                  <w:marTop w:val="0"/>
                  <w:marBottom w:val="0"/>
                  <w:divBdr>
                    <w:top w:val="none" w:sz="0" w:space="0" w:color="auto"/>
                    <w:left w:val="none" w:sz="0" w:space="0" w:color="auto"/>
                    <w:bottom w:val="none" w:sz="0" w:space="0" w:color="auto"/>
                    <w:right w:val="none" w:sz="0" w:space="0" w:color="auto"/>
                  </w:divBdr>
                </w:div>
                <w:div w:id="587152670">
                  <w:marLeft w:val="640"/>
                  <w:marRight w:val="0"/>
                  <w:marTop w:val="0"/>
                  <w:marBottom w:val="0"/>
                  <w:divBdr>
                    <w:top w:val="none" w:sz="0" w:space="0" w:color="auto"/>
                    <w:left w:val="none" w:sz="0" w:space="0" w:color="auto"/>
                    <w:bottom w:val="none" w:sz="0" w:space="0" w:color="auto"/>
                    <w:right w:val="none" w:sz="0" w:space="0" w:color="auto"/>
                  </w:divBdr>
                </w:div>
                <w:div w:id="1133253003">
                  <w:marLeft w:val="640"/>
                  <w:marRight w:val="0"/>
                  <w:marTop w:val="0"/>
                  <w:marBottom w:val="0"/>
                  <w:divBdr>
                    <w:top w:val="none" w:sz="0" w:space="0" w:color="auto"/>
                    <w:left w:val="none" w:sz="0" w:space="0" w:color="auto"/>
                    <w:bottom w:val="none" w:sz="0" w:space="0" w:color="auto"/>
                    <w:right w:val="none" w:sz="0" w:space="0" w:color="auto"/>
                  </w:divBdr>
                </w:div>
                <w:div w:id="1506742933">
                  <w:marLeft w:val="640"/>
                  <w:marRight w:val="0"/>
                  <w:marTop w:val="0"/>
                  <w:marBottom w:val="0"/>
                  <w:divBdr>
                    <w:top w:val="none" w:sz="0" w:space="0" w:color="auto"/>
                    <w:left w:val="none" w:sz="0" w:space="0" w:color="auto"/>
                    <w:bottom w:val="none" w:sz="0" w:space="0" w:color="auto"/>
                    <w:right w:val="none" w:sz="0" w:space="0" w:color="auto"/>
                  </w:divBdr>
                </w:div>
                <w:div w:id="1101683660">
                  <w:marLeft w:val="640"/>
                  <w:marRight w:val="0"/>
                  <w:marTop w:val="0"/>
                  <w:marBottom w:val="0"/>
                  <w:divBdr>
                    <w:top w:val="none" w:sz="0" w:space="0" w:color="auto"/>
                    <w:left w:val="none" w:sz="0" w:space="0" w:color="auto"/>
                    <w:bottom w:val="none" w:sz="0" w:space="0" w:color="auto"/>
                    <w:right w:val="none" w:sz="0" w:space="0" w:color="auto"/>
                  </w:divBdr>
                </w:div>
                <w:div w:id="305623515">
                  <w:marLeft w:val="640"/>
                  <w:marRight w:val="0"/>
                  <w:marTop w:val="0"/>
                  <w:marBottom w:val="0"/>
                  <w:divBdr>
                    <w:top w:val="none" w:sz="0" w:space="0" w:color="auto"/>
                    <w:left w:val="none" w:sz="0" w:space="0" w:color="auto"/>
                    <w:bottom w:val="none" w:sz="0" w:space="0" w:color="auto"/>
                    <w:right w:val="none" w:sz="0" w:space="0" w:color="auto"/>
                  </w:divBdr>
                </w:div>
                <w:div w:id="1959337140">
                  <w:marLeft w:val="640"/>
                  <w:marRight w:val="0"/>
                  <w:marTop w:val="0"/>
                  <w:marBottom w:val="0"/>
                  <w:divBdr>
                    <w:top w:val="none" w:sz="0" w:space="0" w:color="auto"/>
                    <w:left w:val="none" w:sz="0" w:space="0" w:color="auto"/>
                    <w:bottom w:val="none" w:sz="0" w:space="0" w:color="auto"/>
                    <w:right w:val="none" w:sz="0" w:space="0" w:color="auto"/>
                  </w:divBdr>
                </w:div>
                <w:div w:id="774328911">
                  <w:marLeft w:val="640"/>
                  <w:marRight w:val="0"/>
                  <w:marTop w:val="0"/>
                  <w:marBottom w:val="0"/>
                  <w:divBdr>
                    <w:top w:val="none" w:sz="0" w:space="0" w:color="auto"/>
                    <w:left w:val="none" w:sz="0" w:space="0" w:color="auto"/>
                    <w:bottom w:val="none" w:sz="0" w:space="0" w:color="auto"/>
                    <w:right w:val="none" w:sz="0" w:space="0" w:color="auto"/>
                  </w:divBdr>
                </w:div>
                <w:div w:id="137962495">
                  <w:marLeft w:val="640"/>
                  <w:marRight w:val="0"/>
                  <w:marTop w:val="0"/>
                  <w:marBottom w:val="0"/>
                  <w:divBdr>
                    <w:top w:val="none" w:sz="0" w:space="0" w:color="auto"/>
                    <w:left w:val="none" w:sz="0" w:space="0" w:color="auto"/>
                    <w:bottom w:val="none" w:sz="0" w:space="0" w:color="auto"/>
                    <w:right w:val="none" w:sz="0" w:space="0" w:color="auto"/>
                  </w:divBdr>
                </w:div>
                <w:div w:id="1541478992">
                  <w:marLeft w:val="640"/>
                  <w:marRight w:val="0"/>
                  <w:marTop w:val="0"/>
                  <w:marBottom w:val="0"/>
                  <w:divBdr>
                    <w:top w:val="none" w:sz="0" w:space="0" w:color="auto"/>
                    <w:left w:val="none" w:sz="0" w:space="0" w:color="auto"/>
                    <w:bottom w:val="none" w:sz="0" w:space="0" w:color="auto"/>
                    <w:right w:val="none" w:sz="0" w:space="0" w:color="auto"/>
                  </w:divBdr>
                </w:div>
                <w:div w:id="1099177099">
                  <w:marLeft w:val="640"/>
                  <w:marRight w:val="0"/>
                  <w:marTop w:val="0"/>
                  <w:marBottom w:val="0"/>
                  <w:divBdr>
                    <w:top w:val="none" w:sz="0" w:space="0" w:color="auto"/>
                    <w:left w:val="none" w:sz="0" w:space="0" w:color="auto"/>
                    <w:bottom w:val="none" w:sz="0" w:space="0" w:color="auto"/>
                    <w:right w:val="none" w:sz="0" w:space="0" w:color="auto"/>
                  </w:divBdr>
                </w:div>
                <w:div w:id="1275211464">
                  <w:marLeft w:val="640"/>
                  <w:marRight w:val="0"/>
                  <w:marTop w:val="0"/>
                  <w:marBottom w:val="0"/>
                  <w:divBdr>
                    <w:top w:val="none" w:sz="0" w:space="0" w:color="auto"/>
                    <w:left w:val="none" w:sz="0" w:space="0" w:color="auto"/>
                    <w:bottom w:val="none" w:sz="0" w:space="0" w:color="auto"/>
                    <w:right w:val="none" w:sz="0" w:space="0" w:color="auto"/>
                  </w:divBdr>
                </w:div>
                <w:div w:id="767311410">
                  <w:marLeft w:val="640"/>
                  <w:marRight w:val="0"/>
                  <w:marTop w:val="0"/>
                  <w:marBottom w:val="0"/>
                  <w:divBdr>
                    <w:top w:val="none" w:sz="0" w:space="0" w:color="auto"/>
                    <w:left w:val="none" w:sz="0" w:space="0" w:color="auto"/>
                    <w:bottom w:val="none" w:sz="0" w:space="0" w:color="auto"/>
                    <w:right w:val="none" w:sz="0" w:space="0" w:color="auto"/>
                  </w:divBdr>
                </w:div>
                <w:div w:id="1306198425">
                  <w:marLeft w:val="640"/>
                  <w:marRight w:val="0"/>
                  <w:marTop w:val="0"/>
                  <w:marBottom w:val="0"/>
                  <w:divBdr>
                    <w:top w:val="none" w:sz="0" w:space="0" w:color="auto"/>
                    <w:left w:val="none" w:sz="0" w:space="0" w:color="auto"/>
                    <w:bottom w:val="none" w:sz="0" w:space="0" w:color="auto"/>
                    <w:right w:val="none" w:sz="0" w:space="0" w:color="auto"/>
                  </w:divBdr>
                </w:div>
                <w:div w:id="105732304">
                  <w:marLeft w:val="640"/>
                  <w:marRight w:val="0"/>
                  <w:marTop w:val="0"/>
                  <w:marBottom w:val="0"/>
                  <w:divBdr>
                    <w:top w:val="none" w:sz="0" w:space="0" w:color="auto"/>
                    <w:left w:val="none" w:sz="0" w:space="0" w:color="auto"/>
                    <w:bottom w:val="none" w:sz="0" w:space="0" w:color="auto"/>
                    <w:right w:val="none" w:sz="0" w:space="0" w:color="auto"/>
                  </w:divBdr>
                </w:div>
                <w:div w:id="814688294">
                  <w:marLeft w:val="640"/>
                  <w:marRight w:val="0"/>
                  <w:marTop w:val="0"/>
                  <w:marBottom w:val="0"/>
                  <w:divBdr>
                    <w:top w:val="none" w:sz="0" w:space="0" w:color="auto"/>
                    <w:left w:val="none" w:sz="0" w:space="0" w:color="auto"/>
                    <w:bottom w:val="none" w:sz="0" w:space="0" w:color="auto"/>
                    <w:right w:val="none" w:sz="0" w:space="0" w:color="auto"/>
                  </w:divBdr>
                </w:div>
                <w:div w:id="168568856">
                  <w:marLeft w:val="640"/>
                  <w:marRight w:val="0"/>
                  <w:marTop w:val="0"/>
                  <w:marBottom w:val="0"/>
                  <w:divBdr>
                    <w:top w:val="none" w:sz="0" w:space="0" w:color="auto"/>
                    <w:left w:val="none" w:sz="0" w:space="0" w:color="auto"/>
                    <w:bottom w:val="none" w:sz="0" w:space="0" w:color="auto"/>
                    <w:right w:val="none" w:sz="0" w:space="0" w:color="auto"/>
                  </w:divBdr>
                </w:div>
                <w:div w:id="524294582">
                  <w:marLeft w:val="640"/>
                  <w:marRight w:val="0"/>
                  <w:marTop w:val="0"/>
                  <w:marBottom w:val="0"/>
                  <w:divBdr>
                    <w:top w:val="none" w:sz="0" w:space="0" w:color="auto"/>
                    <w:left w:val="none" w:sz="0" w:space="0" w:color="auto"/>
                    <w:bottom w:val="none" w:sz="0" w:space="0" w:color="auto"/>
                    <w:right w:val="none" w:sz="0" w:space="0" w:color="auto"/>
                  </w:divBdr>
                </w:div>
                <w:div w:id="1587808263">
                  <w:marLeft w:val="640"/>
                  <w:marRight w:val="0"/>
                  <w:marTop w:val="0"/>
                  <w:marBottom w:val="0"/>
                  <w:divBdr>
                    <w:top w:val="none" w:sz="0" w:space="0" w:color="auto"/>
                    <w:left w:val="none" w:sz="0" w:space="0" w:color="auto"/>
                    <w:bottom w:val="none" w:sz="0" w:space="0" w:color="auto"/>
                    <w:right w:val="none" w:sz="0" w:space="0" w:color="auto"/>
                  </w:divBdr>
                </w:div>
                <w:div w:id="1121798419">
                  <w:marLeft w:val="640"/>
                  <w:marRight w:val="0"/>
                  <w:marTop w:val="0"/>
                  <w:marBottom w:val="0"/>
                  <w:divBdr>
                    <w:top w:val="none" w:sz="0" w:space="0" w:color="auto"/>
                    <w:left w:val="none" w:sz="0" w:space="0" w:color="auto"/>
                    <w:bottom w:val="none" w:sz="0" w:space="0" w:color="auto"/>
                    <w:right w:val="none" w:sz="0" w:space="0" w:color="auto"/>
                  </w:divBdr>
                </w:div>
                <w:div w:id="1938323164">
                  <w:marLeft w:val="640"/>
                  <w:marRight w:val="0"/>
                  <w:marTop w:val="0"/>
                  <w:marBottom w:val="0"/>
                  <w:divBdr>
                    <w:top w:val="none" w:sz="0" w:space="0" w:color="auto"/>
                    <w:left w:val="none" w:sz="0" w:space="0" w:color="auto"/>
                    <w:bottom w:val="none" w:sz="0" w:space="0" w:color="auto"/>
                    <w:right w:val="none" w:sz="0" w:space="0" w:color="auto"/>
                  </w:divBdr>
                </w:div>
                <w:div w:id="461315105">
                  <w:marLeft w:val="640"/>
                  <w:marRight w:val="0"/>
                  <w:marTop w:val="0"/>
                  <w:marBottom w:val="0"/>
                  <w:divBdr>
                    <w:top w:val="none" w:sz="0" w:space="0" w:color="auto"/>
                    <w:left w:val="none" w:sz="0" w:space="0" w:color="auto"/>
                    <w:bottom w:val="none" w:sz="0" w:space="0" w:color="auto"/>
                    <w:right w:val="none" w:sz="0" w:space="0" w:color="auto"/>
                  </w:divBdr>
                </w:div>
                <w:div w:id="820117589">
                  <w:marLeft w:val="640"/>
                  <w:marRight w:val="0"/>
                  <w:marTop w:val="0"/>
                  <w:marBottom w:val="0"/>
                  <w:divBdr>
                    <w:top w:val="none" w:sz="0" w:space="0" w:color="auto"/>
                    <w:left w:val="none" w:sz="0" w:space="0" w:color="auto"/>
                    <w:bottom w:val="none" w:sz="0" w:space="0" w:color="auto"/>
                    <w:right w:val="none" w:sz="0" w:space="0" w:color="auto"/>
                  </w:divBdr>
                </w:div>
                <w:div w:id="2003391996">
                  <w:marLeft w:val="640"/>
                  <w:marRight w:val="0"/>
                  <w:marTop w:val="0"/>
                  <w:marBottom w:val="0"/>
                  <w:divBdr>
                    <w:top w:val="none" w:sz="0" w:space="0" w:color="auto"/>
                    <w:left w:val="none" w:sz="0" w:space="0" w:color="auto"/>
                    <w:bottom w:val="none" w:sz="0" w:space="0" w:color="auto"/>
                    <w:right w:val="none" w:sz="0" w:space="0" w:color="auto"/>
                  </w:divBdr>
                </w:div>
                <w:div w:id="1864899771">
                  <w:marLeft w:val="640"/>
                  <w:marRight w:val="0"/>
                  <w:marTop w:val="0"/>
                  <w:marBottom w:val="0"/>
                  <w:divBdr>
                    <w:top w:val="none" w:sz="0" w:space="0" w:color="auto"/>
                    <w:left w:val="none" w:sz="0" w:space="0" w:color="auto"/>
                    <w:bottom w:val="none" w:sz="0" w:space="0" w:color="auto"/>
                    <w:right w:val="none" w:sz="0" w:space="0" w:color="auto"/>
                  </w:divBdr>
                </w:div>
                <w:div w:id="1407603459">
                  <w:marLeft w:val="640"/>
                  <w:marRight w:val="0"/>
                  <w:marTop w:val="0"/>
                  <w:marBottom w:val="0"/>
                  <w:divBdr>
                    <w:top w:val="none" w:sz="0" w:space="0" w:color="auto"/>
                    <w:left w:val="none" w:sz="0" w:space="0" w:color="auto"/>
                    <w:bottom w:val="none" w:sz="0" w:space="0" w:color="auto"/>
                    <w:right w:val="none" w:sz="0" w:space="0" w:color="auto"/>
                  </w:divBdr>
                </w:div>
                <w:div w:id="1451238537">
                  <w:marLeft w:val="640"/>
                  <w:marRight w:val="0"/>
                  <w:marTop w:val="0"/>
                  <w:marBottom w:val="0"/>
                  <w:divBdr>
                    <w:top w:val="none" w:sz="0" w:space="0" w:color="auto"/>
                    <w:left w:val="none" w:sz="0" w:space="0" w:color="auto"/>
                    <w:bottom w:val="none" w:sz="0" w:space="0" w:color="auto"/>
                    <w:right w:val="none" w:sz="0" w:space="0" w:color="auto"/>
                  </w:divBdr>
                </w:div>
                <w:div w:id="503127529">
                  <w:marLeft w:val="640"/>
                  <w:marRight w:val="0"/>
                  <w:marTop w:val="0"/>
                  <w:marBottom w:val="0"/>
                  <w:divBdr>
                    <w:top w:val="none" w:sz="0" w:space="0" w:color="auto"/>
                    <w:left w:val="none" w:sz="0" w:space="0" w:color="auto"/>
                    <w:bottom w:val="none" w:sz="0" w:space="0" w:color="auto"/>
                    <w:right w:val="none" w:sz="0" w:space="0" w:color="auto"/>
                  </w:divBdr>
                </w:div>
                <w:div w:id="689336952">
                  <w:marLeft w:val="640"/>
                  <w:marRight w:val="0"/>
                  <w:marTop w:val="0"/>
                  <w:marBottom w:val="0"/>
                  <w:divBdr>
                    <w:top w:val="none" w:sz="0" w:space="0" w:color="auto"/>
                    <w:left w:val="none" w:sz="0" w:space="0" w:color="auto"/>
                    <w:bottom w:val="none" w:sz="0" w:space="0" w:color="auto"/>
                    <w:right w:val="none" w:sz="0" w:space="0" w:color="auto"/>
                  </w:divBdr>
                </w:div>
                <w:div w:id="173036591">
                  <w:marLeft w:val="640"/>
                  <w:marRight w:val="0"/>
                  <w:marTop w:val="0"/>
                  <w:marBottom w:val="0"/>
                  <w:divBdr>
                    <w:top w:val="none" w:sz="0" w:space="0" w:color="auto"/>
                    <w:left w:val="none" w:sz="0" w:space="0" w:color="auto"/>
                    <w:bottom w:val="none" w:sz="0" w:space="0" w:color="auto"/>
                    <w:right w:val="none" w:sz="0" w:space="0" w:color="auto"/>
                  </w:divBdr>
                </w:div>
              </w:divsChild>
            </w:div>
            <w:div w:id="1669363755">
              <w:marLeft w:val="0"/>
              <w:marRight w:val="0"/>
              <w:marTop w:val="0"/>
              <w:marBottom w:val="0"/>
              <w:divBdr>
                <w:top w:val="none" w:sz="0" w:space="0" w:color="auto"/>
                <w:left w:val="none" w:sz="0" w:space="0" w:color="auto"/>
                <w:bottom w:val="none" w:sz="0" w:space="0" w:color="auto"/>
                <w:right w:val="none" w:sz="0" w:space="0" w:color="auto"/>
              </w:divBdr>
              <w:divsChild>
                <w:div w:id="1420567625">
                  <w:marLeft w:val="640"/>
                  <w:marRight w:val="0"/>
                  <w:marTop w:val="0"/>
                  <w:marBottom w:val="0"/>
                  <w:divBdr>
                    <w:top w:val="none" w:sz="0" w:space="0" w:color="auto"/>
                    <w:left w:val="none" w:sz="0" w:space="0" w:color="auto"/>
                    <w:bottom w:val="none" w:sz="0" w:space="0" w:color="auto"/>
                    <w:right w:val="none" w:sz="0" w:space="0" w:color="auto"/>
                  </w:divBdr>
                </w:div>
                <w:div w:id="325213364">
                  <w:marLeft w:val="640"/>
                  <w:marRight w:val="0"/>
                  <w:marTop w:val="0"/>
                  <w:marBottom w:val="0"/>
                  <w:divBdr>
                    <w:top w:val="none" w:sz="0" w:space="0" w:color="auto"/>
                    <w:left w:val="none" w:sz="0" w:space="0" w:color="auto"/>
                    <w:bottom w:val="none" w:sz="0" w:space="0" w:color="auto"/>
                    <w:right w:val="none" w:sz="0" w:space="0" w:color="auto"/>
                  </w:divBdr>
                </w:div>
                <w:div w:id="1676150621">
                  <w:marLeft w:val="640"/>
                  <w:marRight w:val="0"/>
                  <w:marTop w:val="0"/>
                  <w:marBottom w:val="0"/>
                  <w:divBdr>
                    <w:top w:val="none" w:sz="0" w:space="0" w:color="auto"/>
                    <w:left w:val="none" w:sz="0" w:space="0" w:color="auto"/>
                    <w:bottom w:val="none" w:sz="0" w:space="0" w:color="auto"/>
                    <w:right w:val="none" w:sz="0" w:space="0" w:color="auto"/>
                  </w:divBdr>
                </w:div>
                <w:div w:id="1177771288">
                  <w:marLeft w:val="640"/>
                  <w:marRight w:val="0"/>
                  <w:marTop w:val="0"/>
                  <w:marBottom w:val="0"/>
                  <w:divBdr>
                    <w:top w:val="none" w:sz="0" w:space="0" w:color="auto"/>
                    <w:left w:val="none" w:sz="0" w:space="0" w:color="auto"/>
                    <w:bottom w:val="none" w:sz="0" w:space="0" w:color="auto"/>
                    <w:right w:val="none" w:sz="0" w:space="0" w:color="auto"/>
                  </w:divBdr>
                </w:div>
                <w:div w:id="104271312">
                  <w:marLeft w:val="640"/>
                  <w:marRight w:val="0"/>
                  <w:marTop w:val="0"/>
                  <w:marBottom w:val="0"/>
                  <w:divBdr>
                    <w:top w:val="none" w:sz="0" w:space="0" w:color="auto"/>
                    <w:left w:val="none" w:sz="0" w:space="0" w:color="auto"/>
                    <w:bottom w:val="none" w:sz="0" w:space="0" w:color="auto"/>
                    <w:right w:val="none" w:sz="0" w:space="0" w:color="auto"/>
                  </w:divBdr>
                </w:div>
                <w:div w:id="235091527">
                  <w:marLeft w:val="640"/>
                  <w:marRight w:val="0"/>
                  <w:marTop w:val="0"/>
                  <w:marBottom w:val="0"/>
                  <w:divBdr>
                    <w:top w:val="none" w:sz="0" w:space="0" w:color="auto"/>
                    <w:left w:val="none" w:sz="0" w:space="0" w:color="auto"/>
                    <w:bottom w:val="none" w:sz="0" w:space="0" w:color="auto"/>
                    <w:right w:val="none" w:sz="0" w:space="0" w:color="auto"/>
                  </w:divBdr>
                </w:div>
                <w:div w:id="59792188">
                  <w:marLeft w:val="640"/>
                  <w:marRight w:val="0"/>
                  <w:marTop w:val="0"/>
                  <w:marBottom w:val="0"/>
                  <w:divBdr>
                    <w:top w:val="none" w:sz="0" w:space="0" w:color="auto"/>
                    <w:left w:val="none" w:sz="0" w:space="0" w:color="auto"/>
                    <w:bottom w:val="none" w:sz="0" w:space="0" w:color="auto"/>
                    <w:right w:val="none" w:sz="0" w:space="0" w:color="auto"/>
                  </w:divBdr>
                </w:div>
                <w:div w:id="89468970">
                  <w:marLeft w:val="640"/>
                  <w:marRight w:val="0"/>
                  <w:marTop w:val="0"/>
                  <w:marBottom w:val="0"/>
                  <w:divBdr>
                    <w:top w:val="none" w:sz="0" w:space="0" w:color="auto"/>
                    <w:left w:val="none" w:sz="0" w:space="0" w:color="auto"/>
                    <w:bottom w:val="none" w:sz="0" w:space="0" w:color="auto"/>
                    <w:right w:val="none" w:sz="0" w:space="0" w:color="auto"/>
                  </w:divBdr>
                </w:div>
                <w:div w:id="1204748721">
                  <w:marLeft w:val="640"/>
                  <w:marRight w:val="0"/>
                  <w:marTop w:val="0"/>
                  <w:marBottom w:val="0"/>
                  <w:divBdr>
                    <w:top w:val="none" w:sz="0" w:space="0" w:color="auto"/>
                    <w:left w:val="none" w:sz="0" w:space="0" w:color="auto"/>
                    <w:bottom w:val="none" w:sz="0" w:space="0" w:color="auto"/>
                    <w:right w:val="none" w:sz="0" w:space="0" w:color="auto"/>
                  </w:divBdr>
                </w:div>
                <w:div w:id="1277298504">
                  <w:marLeft w:val="640"/>
                  <w:marRight w:val="0"/>
                  <w:marTop w:val="0"/>
                  <w:marBottom w:val="0"/>
                  <w:divBdr>
                    <w:top w:val="none" w:sz="0" w:space="0" w:color="auto"/>
                    <w:left w:val="none" w:sz="0" w:space="0" w:color="auto"/>
                    <w:bottom w:val="none" w:sz="0" w:space="0" w:color="auto"/>
                    <w:right w:val="none" w:sz="0" w:space="0" w:color="auto"/>
                  </w:divBdr>
                </w:div>
                <w:div w:id="1751612572">
                  <w:marLeft w:val="640"/>
                  <w:marRight w:val="0"/>
                  <w:marTop w:val="0"/>
                  <w:marBottom w:val="0"/>
                  <w:divBdr>
                    <w:top w:val="none" w:sz="0" w:space="0" w:color="auto"/>
                    <w:left w:val="none" w:sz="0" w:space="0" w:color="auto"/>
                    <w:bottom w:val="none" w:sz="0" w:space="0" w:color="auto"/>
                    <w:right w:val="none" w:sz="0" w:space="0" w:color="auto"/>
                  </w:divBdr>
                </w:div>
                <w:div w:id="1589969770">
                  <w:marLeft w:val="640"/>
                  <w:marRight w:val="0"/>
                  <w:marTop w:val="0"/>
                  <w:marBottom w:val="0"/>
                  <w:divBdr>
                    <w:top w:val="none" w:sz="0" w:space="0" w:color="auto"/>
                    <w:left w:val="none" w:sz="0" w:space="0" w:color="auto"/>
                    <w:bottom w:val="none" w:sz="0" w:space="0" w:color="auto"/>
                    <w:right w:val="none" w:sz="0" w:space="0" w:color="auto"/>
                  </w:divBdr>
                </w:div>
                <w:div w:id="661665747">
                  <w:marLeft w:val="640"/>
                  <w:marRight w:val="0"/>
                  <w:marTop w:val="0"/>
                  <w:marBottom w:val="0"/>
                  <w:divBdr>
                    <w:top w:val="none" w:sz="0" w:space="0" w:color="auto"/>
                    <w:left w:val="none" w:sz="0" w:space="0" w:color="auto"/>
                    <w:bottom w:val="none" w:sz="0" w:space="0" w:color="auto"/>
                    <w:right w:val="none" w:sz="0" w:space="0" w:color="auto"/>
                  </w:divBdr>
                </w:div>
                <w:div w:id="1942372891">
                  <w:marLeft w:val="640"/>
                  <w:marRight w:val="0"/>
                  <w:marTop w:val="0"/>
                  <w:marBottom w:val="0"/>
                  <w:divBdr>
                    <w:top w:val="none" w:sz="0" w:space="0" w:color="auto"/>
                    <w:left w:val="none" w:sz="0" w:space="0" w:color="auto"/>
                    <w:bottom w:val="none" w:sz="0" w:space="0" w:color="auto"/>
                    <w:right w:val="none" w:sz="0" w:space="0" w:color="auto"/>
                  </w:divBdr>
                </w:div>
                <w:div w:id="524052575">
                  <w:marLeft w:val="640"/>
                  <w:marRight w:val="0"/>
                  <w:marTop w:val="0"/>
                  <w:marBottom w:val="0"/>
                  <w:divBdr>
                    <w:top w:val="none" w:sz="0" w:space="0" w:color="auto"/>
                    <w:left w:val="none" w:sz="0" w:space="0" w:color="auto"/>
                    <w:bottom w:val="none" w:sz="0" w:space="0" w:color="auto"/>
                    <w:right w:val="none" w:sz="0" w:space="0" w:color="auto"/>
                  </w:divBdr>
                </w:div>
                <w:div w:id="904756823">
                  <w:marLeft w:val="640"/>
                  <w:marRight w:val="0"/>
                  <w:marTop w:val="0"/>
                  <w:marBottom w:val="0"/>
                  <w:divBdr>
                    <w:top w:val="none" w:sz="0" w:space="0" w:color="auto"/>
                    <w:left w:val="none" w:sz="0" w:space="0" w:color="auto"/>
                    <w:bottom w:val="none" w:sz="0" w:space="0" w:color="auto"/>
                    <w:right w:val="none" w:sz="0" w:space="0" w:color="auto"/>
                  </w:divBdr>
                </w:div>
                <w:div w:id="50269735">
                  <w:marLeft w:val="640"/>
                  <w:marRight w:val="0"/>
                  <w:marTop w:val="0"/>
                  <w:marBottom w:val="0"/>
                  <w:divBdr>
                    <w:top w:val="none" w:sz="0" w:space="0" w:color="auto"/>
                    <w:left w:val="none" w:sz="0" w:space="0" w:color="auto"/>
                    <w:bottom w:val="none" w:sz="0" w:space="0" w:color="auto"/>
                    <w:right w:val="none" w:sz="0" w:space="0" w:color="auto"/>
                  </w:divBdr>
                </w:div>
                <w:div w:id="1629781637">
                  <w:marLeft w:val="640"/>
                  <w:marRight w:val="0"/>
                  <w:marTop w:val="0"/>
                  <w:marBottom w:val="0"/>
                  <w:divBdr>
                    <w:top w:val="none" w:sz="0" w:space="0" w:color="auto"/>
                    <w:left w:val="none" w:sz="0" w:space="0" w:color="auto"/>
                    <w:bottom w:val="none" w:sz="0" w:space="0" w:color="auto"/>
                    <w:right w:val="none" w:sz="0" w:space="0" w:color="auto"/>
                  </w:divBdr>
                </w:div>
                <w:div w:id="2049644220">
                  <w:marLeft w:val="640"/>
                  <w:marRight w:val="0"/>
                  <w:marTop w:val="0"/>
                  <w:marBottom w:val="0"/>
                  <w:divBdr>
                    <w:top w:val="none" w:sz="0" w:space="0" w:color="auto"/>
                    <w:left w:val="none" w:sz="0" w:space="0" w:color="auto"/>
                    <w:bottom w:val="none" w:sz="0" w:space="0" w:color="auto"/>
                    <w:right w:val="none" w:sz="0" w:space="0" w:color="auto"/>
                  </w:divBdr>
                </w:div>
                <w:div w:id="1361399383">
                  <w:marLeft w:val="640"/>
                  <w:marRight w:val="0"/>
                  <w:marTop w:val="0"/>
                  <w:marBottom w:val="0"/>
                  <w:divBdr>
                    <w:top w:val="none" w:sz="0" w:space="0" w:color="auto"/>
                    <w:left w:val="none" w:sz="0" w:space="0" w:color="auto"/>
                    <w:bottom w:val="none" w:sz="0" w:space="0" w:color="auto"/>
                    <w:right w:val="none" w:sz="0" w:space="0" w:color="auto"/>
                  </w:divBdr>
                </w:div>
                <w:div w:id="1996953183">
                  <w:marLeft w:val="640"/>
                  <w:marRight w:val="0"/>
                  <w:marTop w:val="0"/>
                  <w:marBottom w:val="0"/>
                  <w:divBdr>
                    <w:top w:val="none" w:sz="0" w:space="0" w:color="auto"/>
                    <w:left w:val="none" w:sz="0" w:space="0" w:color="auto"/>
                    <w:bottom w:val="none" w:sz="0" w:space="0" w:color="auto"/>
                    <w:right w:val="none" w:sz="0" w:space="0" w:color="auto"/>
                  </w:divBdr>
                </w:div>
                <w:div w:id="1946230990">
                  <w:marLeft w:val="640"/>
                  <w:marRight w:val="0"/>
                  <w:marTop w:val="0"/>
                  <w:marBottom w:val="0"/>
                  <w:divBdr>
                    <w:top w:val="none" w:sz="0" w:space="0" w:color="auto"/>
                    <w:left w:val="none" w:sz="0" w:space="0" w:color="auto"/>
                    <w:bottom w:val="none" w:sz="0" w:space="0" w:color="auto"/>
                    <w:right w:val="none" w:sz="0" w:space="0" w:color="auto"/>
                  </w:divBdr>
                </w:div>
                <w:div w:id="475343054">
                  <w:marLeft w:val="640"/>
                  <w:marRight w:val="0"/>
                  <w:marTop w:val="0"/>
                  <w:marBottom w:val="0"/>
                  <w:divBdr>
                    <w:top w:val="none" w:sz="0" w:space="0" w:color="auto"/>
                    <w:left w:val="none" w:sz="0" w:space="0" w:color="auto"/>
                    <w:bottom w:val="none" w:sz="0" w:space="0" w:color="auto"/>
                    <w:right w:val="none" w:sz="0" w:space="0" w:color="auto"/>
                  </w:divBdr>
                </w:div>
                <w:div w:id="1456870981">
                  <w:marLeft w:val="640"/>
                  <w:marRight w:val="0"/>
                  <w:marTop w:val="0"/>
                  <w:marBottom w:val="0"/>
                  <w:divBdr>
                    <w:top w:val="none" w:sz="0" w:space="0" w:color="auto"/>
                    <w:left w:val="none" w:sz="0" w:space="0" w:color="auto"/>
                    <w:bottom w:val="none" w:sz="0" w:space="0" w:color="auto"/>
                    <w:right w:val="none" w:sz="0" w:space="0" w:color="auto"/>
                  </w:divBdr>
                </w:div>
                <w:div w:id="1637490514">
                  <w:marLeft w:val="640"/>
                  <w:marRight w:val="0"/>
                  <w:marTop w:val="0"/>
                  <w:marBottom w:val="0"/>
                  <w:divBdr>
                    <w:top w:val="none" w:sz="0" w:space="0" w:color="auto"/>
                    <w:left w:val="none" w:sz="0" w:space="0" w:color="auto"/>
                    <w:bottom w:val="none" w:sz="0" w:space="0" w:color="auto"/>
                    <w:right w:val="none" w:sz="0" w:space="0" w:color="auto"/>
                  </w:divBdr>
                </w:div>
                <w:div w:id="910893103">
                  <w:marLeft w:val="640"/>
                  <w:marRight w:val="0"/>
                  <w:marTop w:val="0"/>
                  <w:marBottom w:val="0"/>
                  <w:divBdr>
                    <w:top w:val="none" w:sz="0" w:space="0" w:color="auto"/>
                    <w:left w:val="none" w:sz="0" w:space="0" w:color="auto"/>
                    <w:bottom w:val="none" w:sz="0" w:space="0" w:color="auto"/>
                    <w:right w:val="none" w:sz="0" w:space="0" w:color="auto"/>
                  </w:divBdr>
                </w:div>
                <w:div w:id="1830438277">
                  <w:marLeft w:val="640"/>
                  <w:marRight w:val="0"/>
                  <w:marTop w:val="0"/>
                  <w:marBottom w:val="0"/>
                  <w:divBdr>
                    <w:top w:val="none" w:sz="0" w:space="0" w:color="auto"/>
                    <w:left w:val="none" w:sz="0" w:space="0" w:color="auto"/>
                    <w:bottom w:val="none" w:sz="0" w:space="0" w:color="auto"/>
                    <w:right w:val="none" w:sz="0" w:space="0" w:color="auto"/>
                  </w:divBdr>
                </w:div>
                <w:div w:id="2095081334">
                  <w:marLeft w:val="640"/>
                  <w:marRight w:val="0"/>
                  <w:marTop w:val="0"/>
                  <w:marBottom w:val="0"/>
                  <w:divBdr>
                    <w:top w:val="none" w:sz="0" w:space="0" w:color="auto"/>
                    <w:left w:val="none" w:sz="0" w:space="0" w:color="auto"/>
                    <w:bottom w:val="none" w:sz="0" w:space="0" w:color="auto"/>
                    <w:right w:val="none" w:sz="0" w:space="0" w:color="auto"/>
                  </w:divBdr>
                </w:div>
                <w:div w:id="267397638">
                  <w:marLeft w:val="640"/>
                  <w:marRight w:val="0"/>
                  <w:marTop w:val="0"/>
                  <w:marBottom w:val="0"/>
                  <w:divBdr>
                    <w:top w:val="none" w:sz="0" w:space="0" w:color="auto"/>
                    <w:left w:val="none" w:sz="0" w:space="0" w:color="auto"/>
                    <w:bottom w:val="none" w:sz="0" w:space="0" w:color="auto"/>
                    <w:right w:val="none" w:sz="0" w:space="0" w:color="auto"/>
                  </w:divBdr>
                </w:div>
                <w:div w:id="678780254">
                  <w:marLeft w:val="640"/>
                  <w:marRight w:val="0"/>
                  <w:marTop w:val="0"/>
                  <w:marBottom w:val="0"/>
                  <w:divBdr>
                    <w:top w:val="none" w:sz="0" w:space="0" w:color="auto"/>
                    <w:left w:val="none" w:sz="0" w:space="0" w:color="auto"/>
                    <w:bottom w:val="none" w:sz="0" w:space="0" w:color="auto"/>
                    <w:right w:val="none" w:sz="0" w:space="0" w:color="auto"/>
                  </w:divBdr>
                </w:div>
                <w:div w:id="2032144540">
                  <w:marLeft w:val="640"/>
                  <w:marRight w:val="0"/>
                  <w:marTop w:val="0"/>
                  <w:marBottom w:val="0"/>
                  <w:divBdr>
                    <w:top w:val="none" w:sz="0" w:space="0" w:color="auto"/>
                    <w:left w:val="none" w:sz="0" w:space="0" w:color="auto"/>
                    <w:bottom w:val="none" w:sz="0" w:space="0" w:color="auto"/>
                    <w:right w:val="none" w:sz="0" w:space="0" w:color="auto"/>
                  </w:divBdr>
                </w:div>
                <w:div w:id="919291172">
                  <w:marLeft w:val="640"/>
                  <w:marRight w:val="0"/>
                  <w:marTop w:val="0"/>
                  <w:marBottom w:val="0"/>
                  <w:divBdr>
                    <w:top w:val="none" w:sz="0" w:space="0" w:color="auto"/>
                    <w:left w:val="none" w:sz="0" w:space="0" w:color="auto"/>
                    <w:bottom w:val="none" w:sz="0" w:space="0" w:color="auto"/>
                    <w:right w:val="none" w:sz="0" w:space="0" w:color="auto"/>
                  </w:divBdr>
                </w:div>
                <w:div w:id="1941178431">
                  <w:marLeft w:val="640"/>
                  <w:marRight w:val="0"/>
                  <w:marTop w:val="0"/>
                  <w:marBottom w:val="0"/>
                  <w:divBdr>
                    <w:top w:val="none" w:sz="0" w:space="0" w:color="auto"/>
                    <w:left w:val="none" w:sz="0" w:space="0" w:color="auto"/>
                    <w:bottom w:val="none" w:sz="0" w:space="0" w:color="auto"/>
                    <w:right w:val="none" w:sz="0" w:space="0" w:color="auto"/>
                  </w:divBdr>
                </w:div>
                <w:div w:id="672999867">
                  <w:marLeft w:val="640"/>
                  <w:marRight w:val="0"/>
                  <w:marTop w:val="0"/>
                  <w:marBottom w:val="0"/>
                  <w:divBdr>
                    <w:top w:val="none" w:sz="0" w:space="0" w:color="auto"/>
                    <w:left w:val="none" w:sz="0" w:space="0" w:color="auto"/>
                    <w:bottom w:val="none" w:sz="0" w:space="0" w:color="auto"/>
                    <w:right w:val="none" w:sz="0" w:space="0" w:color="auto"/>
                  </w:divBdr>
                </w:div>
                <w:div w:id="1176068280">
                  <w:marLeft w:val="640"/>
                  <w:marRight w:val="0"/>
                  <w:marTop w:val="0"/>
                  <w:marBottom w:val="0"/>
                  <w:divBdr>
                    <w:top w:val="none" w:sz="0" w:space="0" w:color="auto"/>
                    <w:left w:val="none" w:sz="0" w:space="0" w:color="auto"/>
                    <w:bottom w:val="none" w:sz="0" w:space="0" w:color="auto"/>
                    <w:right w:val="none" w:sz="0" w:space="0" w:color="auto"/>
                  </w:divBdr>
                </w:div>
                <w:div w:id="502937285">
                  <w:marLeft w:val="640"/>
                  <w:marRight w:val="0"/>
                  <w:marTop w:val="0"/>
                  <w:marBottom w:val="0"/>
                  <w:divBdr>
                    <w:top w:val="none" w:sz="0" w:space="0" w:color="auto"/>
                    <w:left w:val="none" w:sz="0" w:space="0" w:color="auto"/>
                    <w:bottom w:val="none" w:sz="0" w:space="0" w:color="auto"/>
                    <w:right w:val="none" w:sz="0" w:space="0" w:color="auto"/>
                  </w:divBdr>
                </w:div>
              </w:divsChild>
            </w:div>
            <w:div w:id="1605072430">
              <w:marLeft w:val="0"/>
              <w:marRight w:val="0"/>
              <w:marTop w:val="0"/>
              <w:marBottom w:val="0"/>
              <w:divBdr>
                <w:top w:val="none" w:sz="0" w:space="0" w:color="auto"/>
                <w:left w:val="none" w:sz="0" w:space="0" w:color="auto"/>
                <w:bottom w:val="none" w:sz="0" w:space="0" w:color="auto"/>
                <w:right w:val="none" w:sz="0" w:space="0" w:color="auto"/>
              </w:divBdr>
              <w:divsChild>
                <w:div w:id="1437215213">
                  <w:marLeft w:val="640"/>
                  <w:marRight w:val="0"/>
                  <w:marTop w:val="0"/>
                  <w:marBottom w:val="0"/>
                  <w:divBdr>
                    <w:top w:val="none" w:sz="0" w:space="0" w:color="auto"/>
                    <w:left w:val="none" w:sz="0" w:space="0" w:color="auto"/>
                    <w:bottom w:val="none" w:sz="0" w:space="0" w:color="auto"/>
                    <w:right w:val="none" w:sz="0" w:space="0" w:color="auto"/>
                  </w:divBdr>
                </w:div>
                <w:div w:id="1764377460">
                  <w:marLeft w:val="640"/>
                  <w:marRight w:val="0"/>
                  <w:marTop w:val="0"/>
                  <w:marBottom w:val="0"/>
                  <w:divBdr>
                    <w:top w:val="none" w:sz="0" w:space="0" w:color="auto"/>
                    <w:left w:val="none" w:sz="0" w:space="0" w:color="auto"/>
                    <w:bottom w:val="none" w:sz="0" w:space="0" w:color="auto"/>
                    <w:right w:val="none" w:sz="0" w:space="0" w:color="auto"/>
                  </w:divBdr>
                </w:div>
                <w:div w:id="454296194">
                  <w:marLeft w:val="640"/>
                  <w:marRight w:val="0"/>
                  <w:marTop w:val="0"/>
                  <w:marBottom w:val="0"/>
                  <w:divBdr>
                    <w:top w:val="none" w:sz="0" w:space="0" w:color="auto"/>
                    <w:left w:val="none" w:sz="0" w:space="0" w:color="auto"/>
                    <w:bottom w:val="none" w:sz="0" w:space="0" w:color="auto"/>
                    <w:right w:val="none" w:sz="0" w:space="0" w:color="auto"/>
                  </w:divBdr>
                </w:div>
                <w:div w:id="960116475">
                  <w:marLeft w:val="640"/>
                  <w:marRight w:val="0"/>
                  <w:marTop w:val="0"/>
                  <w:marBottom w:val="0"/>
                  <w:divBdr>
                    <w:top w:val="none" w:sz="0" w:space="0" w:color="auto"/>
                    <w:left w:val="none" w:sz="0" w:space="0" w:color="auto"/>
                    <w:bottom w:val="none" w:sz="0" w:space="0" w:color="auto"/>
                    <w:right w:val="none" w:sz="0" w:space="0" w:color="auto"/>
                  </w:divBdr>
                </w:div>
                <w:div w:id="1632978866">
                  <w:marLeft w:val="640"/>
                  <w:marRight w:val="0"/>
                  <w:marTop w:val="0"/>
                  <w:marBottom w:val="0"/>
                  <w:divBdr>
                    <w:top w:val="none" w:sz="0" w:space="0" w:color="auto"/>
                    <w:left w:val="none" w:sz="0" w:space="0" w:color="auto"/>
                    <w:bottom w:val="none" w:sz="0" w:space="0" w:color="auto"/>
                    <w:right w:val="none" w:sz="0" w:space="0" w:color="auto"/>
                  </w:divBdr>
                </w:div>
                <w:div w:id="93015990">
                  <w:marLeft w:val="640"/>
                  <w:marRight w:val="0"/>
                  <w:marTop w:val="0"/>
                  <w:marBottom w:val="0"/>
                  <w:divBdr>
                    <w:top w:val="none" w:sz="0" w:space="0" w:color="auto"/>
                    <w:left w:val="none" w:sz="0" w:space="0" w:color="auto"/>
                    <w:bottom w:val="none" w:sz="0" w:space="0" w:color="auto"/>
                    <w:right w:val="none" w:sz="0" w:space="0" w:color="auto"/>
                  </w:divBdr>
                </w:div>
                <w:div w:id="593630495">
                  <w:marLeft w:val="640"/>
                  <w:marRight w:val="0"/>
                  <w:marTop w:val="0"/>
                  <w:marBottom w:val="0"/>
                  <w:divBdr>
                    <w:top w:val="none" w:sz="0" w:space="0" w:color="auto"/>
                    <w:left w:val="none" w:sz="0" w:space="0" w:color="auto"/>
                    <w:bottom w:val="none" w:sz="0" w:space="0" w:color="auto"/>
                    <w:right w:val="none" w:sz="0" w:space="0" w:color="auto"/>
                  </w:divBdr>
                </w:div>
                <w:div w:id="170339319">
                  <w:marLeft w:val="640"/>
                  <w:marRight w:val="0"/>
                  <w:marTop w:val="0"/>
                  <w:marBottom w:val="0"/>
                  <w:divBdr>
                    <w:top w:val="none" w:sz="0" w:space="0" w:color="auto"/>
                    <w:left w:val="none" w:sz="0" w:space="0" w:color="auto"/>
                    <w:bottom w:val="none" w:sz="0" w:space="0" w:color="auto"/>
                    <w:right w:val="none" w:sz="0" w:space="0" w:color="auto"/>
                  </w:divBdr>
                </w:div>
                <w:div w:id="981352449">
                  <w:marLeft w:val="640"/>
                  <w:marRight w:val="0"/>
                  <w:marTop w:val="0"/>
                  <w:marBottom w:val="0"/>
                  <w:divBdr>
                    <w:top w:val="none" w:sz="0" w:space="0" w:color="auto"/>
                    <w:left w:val="none" w:sz="0" w:space="0" w:color="auto"/>
                    <w:bottom w:val="none" w:sz="0" w:space="0" w:color="auto"/>
                    <w:right w:val="none" w:sz="0" w:space="0" w:color="auto"/>
                  </w:divBdr>
                </w:div>
                <w:div w:id="1934194856">
                  <w:marLeft w:val="640"/>
                  <w:marRight w:val="0"/>
                  <w:marTop w:val="0"/>
                  <w:marBottom w:val="0"/>
                  <w:divBdr>
                    <w:top w:val="none" w:sz="0" w:space="0" w:color="auto"/>
                    <w:left w:val="none" w:sz="0" w:space="0" w:color="auto"/>
                    <w:bottom w:val="none" w:sz="0" w:space="0" w:color="auto"/>
                    <w:right w:val="none" w:sz="0" w:space="0" w:color="auto"/>
                  </w:divBdr>
                </w:div>
                <w:div w:id="1875842542">
                  <w:marLeft w:val="640"/>
                  <w:marRight w:val="0"/>
                  <w:marTop w:val="0"/>
                  <w:marBottom w:val="0"/>
                  <w:divBdr>
                    <w:top w:val="none" w:sz="0" w:space="0" w:color="auto"/>
                    <w:left w:val="none" w:sz="0" w:space="0" w:color="auto"/>
                    <w:bottom w:val="none" w:sz="0" w:space="0" w:color="auto"/>
                    <w:right w:val="none" w:sz="0" w:space="0" w:color="auto"/>
                  </w:divBdr>
                </w:div>
                <w:div w:id="1943414088">
                  <w:marLeft w:val="640"/>
                  <w:marRight w:val="0"/>
                  <w:marTop w:val="0"/>
                  <w:marBottom w:val="0"/>
                  <w:divBdr>
                    <w:top w:val="none" w:sz="0" w:space="0" w:color="auto"/>
                    <w:left w:val="none" w:sz="0" w:space="0" w:color="auto"/>
                    <w:bottom w:val="none" w:sz="0" w:space="0" w:color="auto"/>
                    <w:right w:val="none" w:sz="0" w:space="0" w:color="auto"/>
                  </w:divBdr>
                </w:div>
                <w:div w:id="1431588260">
                  <w:marLeft w:val="640"/>
                  <w:marRight w:val="0"/>
                  <w:marTop w:val="0"/>
                  <w:marBottom w:val="0"/>
                  <w:divBdr>
                    <w:top w:val="none" w:sz="0" w:space="0" w:color="auto"/>
                    <w:left w:val="none" w:sz="0" w:space="0" w:color="auto"/>
                    <w:bottom w:val="none" w:sz="0" w:space="0" w:color="auto"/>
                    <w:right w:val="none" w:sz="0" w:space="0" w:color="auto"/>
                  </w:divBdr>
                </w:div>
                <w:div w:id="1964921832">
                  <w:marLeft w:val="640"/>
                  <w:marRight w:val="0"/>
                  <w:marTop w:val="0"/>
                  <w:marBottom w:val="0"/>
                  <w:divBdr>
                    <w:top w:val="none" w:sz="0" w:space="0" w:color="auto"/>
                    <w:left w:val="none" w:sz="0" w:space="0" w:color="auto"/>
                    <w:bottom w:val="none" w:sz="0" w:space="0" w:color="auto"/>
                    <w:right w:val="none" w:sz="0" w:space="0" w:color="auto"/>
                  </w:divBdr>
                </w:div>
                <w:div w:id="881601790">
                  <w:marLeft w:val="640"/>
                  <w:marRight w:val="0"/>
                  <w:marTop w:val="0"/>
                  <w:marBottom w:val="0"/>
                  <w:divBdr>
                    <w:top w:val="none" w:sz="0" w:space="0" w:color="auto"/>
                    <w:left w:val="none" w:sz="0" w:space="0" w:color="auto"/>
                    <w:bottom w:val="none" w:sz="0" w:space="0" w:color="auto"/>
                    <w:right w:val="none" w:sz="0" w:space="0" w:color="auto"/>
                  </w:divBdr>
                </w:div>
                <w:div w:id="1825049155">
                  <w:marLeft w:val="640"/>
                  <w:marRight w:val="0"/>
                  <w:marTop w:val="0"/>
                  <w:marBottom w:val="0"/>
                  <w:divBdr>
                    <w:top w:val="none" w:sz="0" w:space="0" w:color="auto"/>
                    <w:left w:val="none" w:sz="0" w:space="0" w:color="auto"/>
                    <w:bottom w:val="none" w:sz="0" w:space="0" w:color="auto"/>
                    <w:right w:val="none" w:sz="0" w:space="0" w:color="auto"/>
                  </w:divBdr>
                </w:div>
                <w:div w:id="187837579">
                  <w:marLeft w:val="640"/>
                  <w:marRight w:val="0"/>
                  <w:marTop w:val="0"/>
                  <w:marBottom w:val="0"/>
                  <w:divBdr>
                    <w:top w:val="none" w:sz="0" w:space="0" w:color="auto"/>
                    <w:left w:val="none" w:sz="0" w:space="0" w:color="auto"/>
                    <w:bottom w:val="none" w:sz="0" w:space="0" w:color="auto"/>
                    <w:right w:val="none" w:sz="0" w:space="0" w:color="auto"/>
                  </w:divBdr>
                </w:div>
                <w:div w:id="862324308">
                  <w:marLeft w:val="640"/>
                  <w:marRight w:val="0"/>
                  <w:marTop w:val="0"/>
                  <w:marBottom w:val="0"/>
                  <w:divBdr>
                    <w:top w:val="none" w:sz="0" w:space="0" w:color="auto"/>
                    <w:left w:val="none" w:sz="0" w:space="0" w:color="auto"/>
                    <w:bottom w:val="none" w:sz="0" w:space="0" w:color="auto"/>
                    <w:right w:val="none" w:sz="0" w:space="0" w:color="auto"/>
                  </w:divBdr>
                </w:div>
                <w:div w:id="566767823">
                  <w:marLeft w:val="640"/>
                  <w:marRight w:val="0"/>
                  <w:marTop w:val="0"/>
                  <w:marBottom w:val="0"/>
                  <w:divBdr>
                    <w:top w:val="none" w:sz="0" w:space="0" w:color="auto"/>
                    <w:left w:val="none" w:sz="0" w:space="0" w:color="auto"/>
                    <w:bottom w:val="none" w:sz="0" w:space="0" w:color="auto"/>
                    <w:right w:val="none" w:sz="0" w:space="0" w:color="auto"/>
                  </w:divBdr>
                </w:div>
                <w:div w:id="1040007964">
                  <w:marLeft w:val="640"/>
                  <w:marRight w:val="0"/>
                  <w:marTop w:val="0"/>
                  <w:marBottom w:val="0"/>
                  <w:divBdr>
                    <w:top w:val="none" w:sz="0" w:space="0" w:color="auto"/>
                    <w:left w:val="none" w:sz="0" w:space="0" w:color="auto"/>
                    <w:bottom w:val="none" w:sz="0" w:space="0" w:color="auto"/>
                    <w:right w:val="none" w:sz="0" w:space="0" w:color="auto"/>
                  </w:divBdr>
                </w:div>
                <w:div w:id="1792358172">
                  <w:marLeft w:val="640"/>
                  <w:marRight w:val="0"/>
                  <w:marTop w:val="0"/>
                  <w:marBottom w:val="0"/>
                  <w:divBdr>
                    <w:top w:val="none" w:sz="0" w:space="0" w:color="auto"/>
                    <w:left w:val="none" w:sz="0" w:space="0" w:color="auto"/>
                    <w:bottom w:val="none" w:sz="0" w:space="0" w:color="auto"/>
                    <w:right w:val="none" w:sz="0" w:space="0" w:color="auto"/>
                  </w:divBdr>
                </w:div>
                <w:div w:id="126944555">
                  <w:marLeft w:val="640"/>
                  <w:marRight w:val="0"/>
                  <w:marTop w:val="0"/>
                  <w:marBottom w:val="0"/>
                  <w:divBdr>
                    <w:top w:val="none" w:sz="0" w:space="0" w:color="auto"/>
                    <w:left w:val="none" w:sz="0" w:space="0" w:color="auto"/>
                    <w:bottom w:val="none" w:sz="0" w:space="0" w:color="auto"/>
                    <w:right w:val="none" w:sz="0" w:space="0" w:color="auto"/>
                  </w:divBdr>
                </w:div>
                <w:div w:id="763112281">
                  <w:marLeft w:val="640"/>
                  <w:marRight w:val="0"/>
                  <w:marTop w:val="0"/>
                  <w:marBottom w:val="0"/>
                  <w:divBdr>
                    <w:top w:val="none" w:sz="0" w:space="0" w:color="auto"/>
                    <w:left w:val="none" w:sz="0" w:space="0" w:color="auto"/>
                    <w:bottom w:val="none" w:sz="0" w:space="0" w:color="auto"/>
                    <w:right w:val="none" w:sz="0" w:space="0" w:color="auto"/>
                  </w:divBdr>
                </w:div>
                <w:div w:id="226963636">
                  <w:marLeft w:val="640"/>
                  <w:marRight w:val="0"/>
                  <w:marTop w:val="0"/>
                  <w:marBottom w:val="0"/>
                  <w:divBdr>
                    <w:top w:val="none" w:sz="0" w:space="0" w:color="auto"/>
                    <w:left w:val="none" w:sz="0" w:space="0" w:color="auto"/>
                    <w:bottom w:val="none" w:sz="0" w:space="0" w:color="auto"/>
                    <w:right w:val="none" w:sz="0" w:space="0" w:color="auto"/>
                  </w:divBdr>
                </w:div>
                <w:div w:id="1841384604">
                  <w:marLeft w:val="640"/>
                  <w:marRight w:val="0"/>
                  <w:marTop w:val="0"/>
                  <w:marBottom w:val="0"/>
                  <w:divBdr>
                    <w:top w:val="none" w:sz="0" w:space="0" w:color="auto"/>
                    <w:left w:val="none" w:sz="0" w:space="0" w:color="auto"/>
                    <w:bottom w:val="none" w:sz="0" w:space="0" w:color="auto"/>
                    <w:right w:val="none" w:sz="0" w:space="0" w:color="auto"/>
                  </w:divBdr>
                </w:div>
                <w:div w:id="1691300461">
                  <w:marLeft w:val="640"/>
                  <w:marRight w:val="0"/>
                  <w:marTop w:val="0"/>
                  <w:marBottom w:val="0"/>
                  <w:divBdr>
                    <w:top w:val="none" w:sz="0" w:space="0" w:color="auto"/>
                    <w:left w:val="none" w:sz="0" w:space="0" w:color="auto"/>
                    <w:bottom w:val="none" w:sz="0" w:space="0" w:color="auto"/>
                    <w:right w:val="none" w:sz="0" w:space="0" w:color="auto"/>
                  </w:divBdr>
                </w:div>
                <w:div w:id="1433472691">
                  <w:marLeft w:val="640"/>
                  <w:marRight w:val="0"/>
                  <w:marTop w:val="0"/>
                  <w:marBottom w:val="0"/>
                  <w:divBdr>
                    <w:top w:val="none" w:sz="0" w:space="0" w:color="auto"/>
                    <w:left w:val="none" w:sz="0" w:space="0" w:color="auto"/>
                    <w:bottom w:val="none" w:sz="0" w:space="0" w:color="auto"/>
                    <w:right w:val="none" w:sz="0" w:space="0" w:color="auto"/>
                  </w:divBdr>
                </w:div>
                <w:div w:id="801189403">
                  <w:marLeft w:val="640"/>
                  <w:marRight w:val="0"/>
                  <w:marTop w:val="0"/>
                  <w:marBottom w:val="0"/>
                  <w:divBdr>
                    <w:top w:val="none" w:sz="0" w:space="0" w:color="auto"/>
                    <w:left w:val="none" w:sz="0" w:space="0" w:color="auto"/>
                    <w:bottom w:val="none" w:sz="0" w:space="0" w:color="auto"/>
                    <w:right w:val="none" w:sz="0" w:space="0" w:color="auto"/>
                  </w:divBdr>
                </w:div>
                <w:div w:id="1263755486">
                  <w:marLeft w:val="640"/>
                  <w:marRight w:val="0"/>
                  <w:marTop w:val="0"/>
                  <w:marBottom w:val="0"/>
                  <w:divBdr>
                    <w:top w:val="none" w:sz="0" w:space="0" w:color="auto"/>
                    <w:left w:val="none" w:sz="0" w:space="0" w:color="auto"/>
                    <w:bottom w:val="none" w:sz="0" w:space="0" w:color="auto"/>
                    <w:right w:val="none" w:sz="0" w:space="0" w:color="auto"/>
                  </w:divBdr>
                </w:div>
                <w:div w:id="2060662100">
                  <w:marLeft w:val="640"/>
                  <w:marRight w:val="0"/>
                  <w:marTop w:val="0"/>
                  <w:marBottom w:val="0"/>
                  <w:divBdr>
                    <w:top w:val="none" w:sz="0" w:space="0" w:color="auto"/>
                    <w:left w:val="none" w:sz="0" w:space="0" w:color="auto"/>
                    <w:bottom w:val="none" w:sz="0" w:space="0" w:color="auto"/>
                    <w:right w:val="none" w:sz="0" w:space="0" w:color="auto"/>
                  </w:divBdr>
                </w:div>
                <w:div w:id="139006116">
                  <w:marLeft w:val="640"/>
                  <w:marRight w:val="0"/>
                  <w:marTop w:val="0"/>
                  <w:marBottom w:val="0"/>
                  <w:divBdr>
                    <w:top w:val="none" w:sz="0" w:space="0" w:color="auto"/>
                    <w:left w:val="none" w:sz="0" w:space="0" w:color="auto"/>
                    <w:bottom w:val="none" w:sz="0" w:space="0" w:color="auto"/>
                    <w:right w:val="none" w:sz="0" w:space="0" w:color="auto"/>
                  </w:divBdr>
                </w:div>
                <w:div w:id="1627852440">
                  <w:marLeft w:val="640"/>
                  <w:marRight w:val="0"/>
                  <w:marTop w:val="0"/>
                  <w:marBottom w:val="0"/>
                  <w:divBdr>
                    <w:top w:val="none" w:sz="0" w:space="0" w:color="auto"/>
                    <w:left w:val="none" w:sz="0" w:space="0" w:color="auto"/>
                    <w:bottom w:val="none" w:sz="0" w:space="0" w:color="auto"/>
                    <w:right w:val="none" w:sz="0" w:space="0" w:color="auto"/>
                  </w:divBdr>
                </w:div>
                <w:div w:id="291523211">
                  <w:marLeft w:val="640"/>
                  <w:marRight w:val="0"/>
                  <w:marTop w:val="0"/>
                  <w:marBottom w:val="0"/>
                  <w:divBdr>
                    <w:top w:val="none" w:sz="0" w:space="0" w:color="auto"/>
                    <w:left w:val="none" w:sz="0" w:space="0" w:color="auto"/>
                    <w:bottom w:val="none" w:sz="0" w:space="0" w:color="auto"/>
                    <w:right w:val="none" w:sz="0" w:space="0" w:color="auto"/>
                  </w:divBdr>
                </w:div>
                <w:div w:id="2086150766">
                  <w:marLeft w:val="640"/>
                  <w:marRight w:val="0"/>
                  <w:marTop w:val="0"/>
                  <w:marBottom w:val="0"/>
                  <w:divBdr>
                    <w:top w:val="none" w:sz="0" w:space="0" w:color="auto"/>
                    <w:left w:val="none" w:sz="0" w:space="0" w:color="auto"/>
                    <w:bottom w:val="none" w:sz="0" w:space="0" w:color="auto"/>
                    <w:right w:val="none" w:sz="0" w:space="0" w:color="auto"/>
                  </w:divBdr>
                </w:div>
                <w:div w:id="1446462717">
                  <w:marLeft w:val="640"/>
                  <w:marRight w:val="0"/>
                  <w:marTop w:val="0"/>
                  <w:marBottom w:val="0"/>
                  <w:divBdr>
                    <w:top w:val="none" w:sz="0" w:space="0" w:color="auto"/>
                    <w:left w:val="none" w:sz="0" w:space="0" w:color="auto"/>
                    <w:bottom w:val="none" w:sz="0" w:space="0" w:color="auto"/>
                    <w:right w:val="none" w:sz="0" w:space="0" w:color="auto"/>
                  </w:divBdr>
                </w:div>
                <w:div w:id="16154797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45195661">
          <w:marLeft w:val="640"/>
          <w:marRight w:val="0"/>
          <w:marTop w:val="0"/>
          <w:marBottom w:val="0"/>
          <w:divBdr>
            <w:top w:val="none" w:sz="0" w:space="0" w:color="auto"/>
            <w:left w:val="none" w:sz="0" w:space="0" w:color="auto"/>
            <w:bottom w:val="none" w:sz="0" w:space="0" w:color="auto"/>
            <w:right w:val="none" w:sz="0" w:space="0" w:color="auto"/>
          </w:divBdr>
        </w:div>
        <w:div w:id="58746980">
          <w:marLeft w:val="640"/>
          <w:marRight w:val="0"/>
          <w:marTop w:val="0"/>
          <w:marBottom w:val="0"/>
          <w:divBdr>
            <w:top w:val="none" w:sz="0" w:space="0" w:color="auto"/>
            <w:left w:val="none" w:sz="0" w:space="0" w:color="auto"/>
            <w:bottom w:val="none" w:sz="0" w:space="0" w:color="auto"/>
            <w:right w:val="none" w:sz="0" w:space="0" w:color="auto"/>
          </w:divBdr>
        </w:div>
        <w:div w:id="906260251">
          <w:marLeft w:val="640"/>
          <w:marRight w:val="0"/>
          <w:marTop w:val="0"/>
          <w:marBottom w:val="0"/>
          <w:divBdr>
            <w:top w:val="none" w:sz="0" w:space="0" w:color="auto"/>
            <w:left w:val="none" w:sz="0" w:space="0" w:color="auto"/>
            <w:bottom w:val="none" w:sz="0" w:space="0" w:color="auto"/>
            <w:right w:val="none" w:sz="0" w:space="0" w:color="auto"/>
          </w:divBdr>
        </w:div>
        <w:div w:id="329212254">
          <w:marLeft w:val="640"/>
          <w:marRight w:val="0"/>
          <w:marTop w:val="0"/>
          <w:marBottom w:val="0"/>
          <w:divBdr>
            <w:top w:val="none" w:sz="0" w:space="0" w:color="auto"/>
            <w:left w:val="none" w:sz="0" w:space="0" w:color="auto"/>
            <w:bottom w:val="none" w:sz="0" w:space="0" w:color="auto"/>
            <w:right w:val="none" w:sz="0" w:space="0" w:color="auto"/>
          </w:divBdr>
        </w:div>
        <w:div w:id="1144158606">
          <w:marLeft w:val="640"/>
          <w:marRight w:val="0"/>
          <w:marTop w:val="0"/>
          <w:marBottom w:val="0"/>
          <w:divBdr>
            <w:top w:val="none" w:sz="0" w:space="0" w:color="auto"/>
            <w:left w:val="none" w:sz="0" w:space="0" w:color="auto"/>
            <w:bottom w:val="none" w:sz="0" w:space="0" w:color="auto"/>
            <w:right w:val="none" w:sz="0" w:space="0" w:color="auto"/>
          </w:divBdr>
        </w:div>
        <w:div w:id="543100817">
          <w:marLeft w:val="640"/>
          <w:marRight w:val="0"/>
          <w:marTop w:val="0"/>
          <w:marBottom w:val="0"/>
          <w:divBdr>
            <w:top w:val="none" w:sz="0" w:space="0" w:color="auto"/>
            <w:left w:val="none" w:sz="0" w:space="0" w:color="auto"/>
            <w:bottom w:val="none" w:sz="0" w:space="0" w:color="auto"/>
            <w:right w:val="none" w:sz="0" w:space="0" w:color="auto"/>
          </w:divBdr>
        </w:div>
        <w:div w:id="1078753263">
          <w:marLeft w:val="640"/>
          <w:marRight w:val="0"/>
          <w:marTop w:val="0"/>
          <w:marBottom w:val="0"/>
          <w:divBdr>
            <w:top w:val="none" w:sz="0" w:space="0" w:color="auto"/>
            <w:left w:val="none" w:sz="0" w:space="0" w:color="auto"/>
            <w:bottom w:val="none" w:sz="0" w:space="0" w:color="auto"/>
            <w:right w:val="none" w:sz="0" w:space="0" w:color="auto"/>
          </w:divBdr>
        </w:div>
        <w:div w:id="860512250">
          <w:marLeft w:val="640"/>
          <w:marRight w:val="0"/>
          <w:marTop w:val="0"/>
          <w:marBottom w:val="0"/>
          <w:divBdr>
            <w:top w:val="none" w:sz="0" w:space="0" w:color="auto"/>
            <w:left w:val="none" w:sz="0" w:space="0" w:color="auto"/>
            <w:bottom w:val="none" w:sz="0" w:space="0" w:color="auto"/>
            <w:right w:val="none" w:sz="0" w:space="0" w:color="auto"/>
          </w:divBdr>
        </w:div>
        <w:div w:id="1259680125">
          <w:marLeft w:val="640"/>
          <w:marRight w:val="0"/>
          <w:marTop w:val="0"/>
          <w:marBottom w:val="0"/>
          <w:divBdr>
            <w:top w:val="none" w:sz="0" w:space="0" w:color="auto"/>
            <w:left w:val="none" w:sz="0" w:space="0" w:color="auto"/>
            <w:bottom w:val="none" w:sz="0" w:space="0" w:color="auto"/>
            <w:right w:val="none" w:sz="0" w:space="0" w:color="auto"/>
          </w:divBdr>
        </w:div>
        <w:div w:id="14818400">
          <w:marLeft w:val="640"/>
          <w:marRight w:val="0"/>
          <w:marTop w:val="0"/>
          <w:marBottom w:val="0"/>
          <w:divBdr>
            <w:top w:val="none" w:sz="0" w:space="0" w:color="auto"/>
            <w:left w:val="none" w:sz="0" w:space="0" w:color="auto"/>
            <w:bottom w:val="none" w:sz="0" w:space="0" w:color="auto"/>
            <w:right w:val="none" w:sz="0" w:space="0" w:color="auto"/>
          </w:divBdr>
        </w:div>
        <w:div w:id="1105079802">
          <w:marLeft w:val="640"/>
          <w:marRight w:val="0"/>
          <w:marTop w:val="0"/>
          <w:marBottom w:val="0"/>
          <w:divBdr>
            <w:top w:val="none" w:sz="0" w:space="0" w:color="auto"/>
            <w:left w:val="none" w:sz="0" w:space="0" w:color="auto"/>
            <w:bottom w:val="none" w:sz="0" w:space="0" w:color="auto"/>
            <w:right w:val="none" w:sz="0" w:space="0" w:color="auto"/>
          </w:divBdr>
        </w:div>
        <w:div w:id="589898922">
          <w:marLeft w:val="640"/>
          <w:marRight w:val="0"/>
          <w:marTop w:val="0"/>
          <w:marBottom w:val="0"/>
          <w:divBdr>
            <w:top w:val="none" w:sz="0" w:space="0" w:color="auto"/>
            <w:left w:val="none" w:sz="0" w:space="0" w:color="auto"/>
            <w:bottom w:val="none" w:sz="0" w:space="0" w:color="auto"/>
            <w:right w:val="none" w:sz="0" w:space="0" w:color="auto"/>
          </w:divBdr>
        </w:div>
        <w:div w:id="1775437778">
          <w:marLeft w:val="640"/>
          <w:marRight w:val="0"/>
          <w:marTop w:val="0"/>
          <w:marBottom w:val="0"/>
          <w:divBdr>
            <w:top w:val="none" w:sz="0" w:space="0" w:color="auto"/>
            <w:left w:val="none" w:sz="0" w:space="0" w:color="auto"/>
            <w:bottom w:val="none" w:sz="0" w:space="0" w:color="auto"/>
            <w:right w:val="none" w:sz="0" w:space="0" w:color="auto"/>
          </w:divBdr>
        </w:div>
        <w:div w:id="281688810">
          <w:marLeft w:val="640"/>
          <w:marRight w:val="0"/>
          <w:marTop w:val="0"/>
          <w:marBottom w:val="0"/>
          <w:divBdr>
            <w:top w:val="none" w:sz="0" w:space="0" w:color="auto"/>
            <w:left w:val="none" w:sz="0" w:space="0" w:color="auto"/>
            <w:bottom w:val="none" w:sz="0" w:space="0" w:color="auto"/>
            <w:right w:val="none" w:sz="0" w:space="0" w:color="auto"/>
          </w:divBdr>
        </w:div>
        <w:div w:id="202404635">
          <w:marLeft w:val="640"/>
          <w:marRight w:val="0"/>
          <w:marTop w:val="0"/>
          <w:marBottom w:val="0"/>
          <w:divBdr>
            <w:top w:val="none" w:sz="0" w:space="0" w:color="auto"/>
            <w:left w:val="none" w:sz="0" w:space="0" w:color="auto"/>
            <w:bottom w:val="none" w:sz="0" w:space="0" w:color="auto"/>
            <w:right w:val="none" w:sz="0" w:space="0" w:color="auto"/>
          </w:divBdr>
        </w:div>
        <w:div w:id="48192660">
          <w:marLeft w:val="640"/>
          <w:marRight w:val="0"/>
          <w:marTop w:val="0"/>
          <w:marBottom w:val="0"/>
          <w:divBdr>
            <w:top w:val="none" w:sz="0" w:space="0" w:color="auto"/>
            <w:left w:val="none" w:sz="0" w:space="0" w:color="auto"/>
            <w:bottom w:val="none" w:sz="0" w:space="0" w:color="auto"/>
            <w:right w:val="none" w:sz="0" w:space="0" w:color="auto"/>
          </w:divBdr>
        </w:div>
        <w:div w:id="1040321565">
          <w:marLeft w:val="640"/>
          <w:marRight w:val="0"/>
          <w:marTop w:val="0"/>
          <w:marBottom w:val="0"/>
          <w:divBdr>
            <w:top w:val="none" w:sz="0" w:space="0" w:color="auto"/>
            <w:left w:val="none" w:sz="0" w:space="0" w:color="auto"/>
            <w:bottom w:val="none" w:sz="0" w:space="0" w:color="auto"/>
            <w:right w:val="none" w:sz="0" w:space="0" w:color="auto"/>
          </w:divBdr>
        </w:div>
        <w:div w:id="1458523847">
          <w:marLeft w:val="640"/>
          <w:marRight w:val="0"/>
          <w:marTop w:val="0"/>
          <w:marBottom w:val="0"/>
          <w:divBdr>
            <w:top w:val="none" w:sz="0" w:space="0" w:color="auto"/>
            <w:left w:val="none" w:sz="0" w:space="0" w:color="auto"/>
            <w:bottom w:val="none" w:sz="0" w:space="0" w:color="auto"/>
            <w:right w:val="none" w:sz="0" w:space="0" w:color="auto"/>
          </w:divBdr>
        </w:div>
        <w:div w:id="695690912">
          <w:marLeft w:val="640"/>
          <w:marRight w:val="0"/>
          <w:marTop w:val="0"/>
          <w:marBottom w:val="0"/>
          <w:divBdr>
            <w:top w:val="none" w:sz="0" w:space="0" w:color="auto"/>
            <w:left w:val="none" w:sz="0" w:space="0" w:color="auto"/>
            <w:bottom w:val="none" w:sz="0" w:space="0" w:color="auto"/>
            <w:right w:val="none" w:sz="0" w:space="0" w:color="auto"/>
          </w:divBdr>
        </w:div>
        <w:div w:id="1564557005">
          <w:marLeft w:val="640"/>
          <w:marRight w:val="0"/>
          <w:marTop w:val="0"/>
          <w:marBottom w:val="0"/>
          <w:divBdr>
            <w:top w:val="none" w:sz="0" w:space="0" w:color="auto"/>
            <w:left w:val="none" w:sz="0" w:space="0" w:color="auto"/>
            <w:bottom w:val="none" w:sz="0" w:space="0" w:color="auto"/>
            <w:right w:val="none" w:sz="0" w:space="0" w:color="auto"/>
          </w:divBdr>
        </w:div>
        <w:div w:id="344596798">
          <w:marLeft w:val="640"/>
          <w:marRight w:val="0"/>
          <w:marTop w:val="0"/>
          <w:marBottom w:val="0"/>
          <w:divBdr>
            <w:top w:val="none" w:sz="0" w:space="0" w:color="auto"/>
            <w:left w:val="none" w:sz="0" w:space="0" w:color="auto"/>
            <w:bottom w:val="none" w:sz="0" w:space="0" w:color="auto"/>
            <w:right w:val="none" w:sz="0" w:space="0" w:color="auto"/>
          </w:divBdr>
        </w:div>
        <w:div w:id="1502506330">
          <w:marLeft w:val="640"/>
          <w:marRight w:val="0"/>
          <w:marTop w:val="0"/>
          <w:marBottom w:val="0"/>
          <w:divBdr>
            <w:top w:val="none" w:sz="0" w:space="0" w:color="auto"/>
            <w:left w:val="none" w:sz="0" w:space="0" w:color="auto"/>
            <w:bottom w:val="none" w:sz="0" w:space="0" w:color="auto"/>
            <w:right w:val="none" w:sz="0" w:space="0" w:color="auto"/>
          </w:divBdr>
        </w:div>
        <w:div w:id="2003926359">
          <w:marLeft w:val="640"/>
          <w:marRight w:val="0"/>
          <w:marTop w:val="0"/>
          <w:marBottom w:val="0"/>
          <w:divBdr>
            <w:top w:val="none" w:sz="0" w:space="0" w:color="auto"/>
            <w:left w:val="none" w:sz="0" w:space="0" w:color="auto"/>
            <w:bottom w:val="none" w:sz="0" w:space="0" w:color="auto"/>
            <w:right w:val="none" w:sz="0" w:space="0" w:color="auto"/>
          </w:divBdr>
        </w:div>
        <w:div w:id="1254901297">
          <w:marLeft w:val="640"/>
          <w:marRight w:val="0"/>
          <w:marTop w:val="0"/>
          <w:marBottom w:val="0"/>
          <w:divBdr>
            <w:top w:val="none" w:sz="0" w:space="0" w:color="auto"/>
            <w:left w:val="none" w:sz="0" w:space="0" w:color="auto"/>
            <w:bottom w:val="none" w:sz="0" w:space="0" w:color="auto"/>
            <w:right w:val="none" w:sz="0" w:space="0" w:color="auto"/>
          </w:divBdr>
        </w:div>
        <w:div w:id="227344549">
          <w:marLeft w:val="640"/>
          <w:marRight w:val="0"/>
          <w:marTop w:val="0"/>
          <w:marBottom w:val="0"/>
          <w:divBdr>
            <w:top w:val="none" w:sz="0" w:space="0" w:color="auto"/>
            <w:left w:val="none" w:sz="0" w:space="0" w:color="auto"/>
            <w:bottom w:val="none" w:sz="0" w:space="0" w:color="auto"/>
            <w:right w:val="none" w:sz="0" w:space="0" w:color="auto"/>
          </w:divBdr>
        </w:div>
        <w:div w:id="1670257751">
          <w:marLeft w:val="640"/>
          <w:marRight w:val="0"/>
          <w:marTop w:val="0"/>
          <w:marBottom w:val="0"/>
          <w:divBdr>
            <w:top w:val="none" w:sz="0" w:space="0" w:color="auto"/>
            <w:left w:val="none" w:sz="0" w:space="0" w:color="auto"/>
            <w:bottom w:val="none" w:sz="0" w:space="0" w:color="auto"/>
            <w:right w:val="none" w:sz="0" w:space="0" w:color="auto"/>
          </w:divBdr>
        </w:div>
        <w:div w:id="602611108">
          <w:marLeft w:val="640"/>
          <w:marRight w:val="0"/>
          <w:marTop w:val="0"/>
          <w:marBottom w:val="0"/>
          <w:divBdr>
            <w:top w:val="none" w:sz="0" w:space="0" w:color="auto"/>
            <w:left w:val="none" w:sz="0" w:space="0" w:color="auto"/>
            <w:bottom w:val="none" w:sz="0" w:space="0" w:color="auto"/>
            <w:right w:val="none" w:sz="0" w:space="0" w:color="auto"/>
          </w:divBdr>
        </w:div>
        <w:div w:id="1252351620">
          <w:marLeft w:val="640"/>
          <w:marRight w:val="0"/>
          <w:marTop w:val="0"/>
          <w:marBottom w:val="0"/>
          <w:divBdr>
            <w:top w:val="none" w:sz="0" w:space="0" w:color="auto"/>
            <w:left w:val="none" w:sz="0" w:space="0" w:color="auto"/>
            <w:bottom w:val="none" w:sz="0" w:space="0" w:color="auto"/>
            <w:right w:val="none" w:sz="0" w:space="0" w:color="auto"/>
          </w:divBdr>
        </w:div>
        <w:div w:id="1141458473">
          <w:marLeft w:val="640"/>
          <w:marRight w:val="0"/>
          <w:marTop w:val="0"/>
          <w:marBottom w:val="0"/>
          <w:divBdr>
            <w:top w:val="none" w:sz="0" w:space="0" w:color="auto"/>
            <w:left w:val="none" w:sz="0" w:space="0" w:color="auto"/>
            <w:bottom w:val="none" w:sz="0" w:space="0" w:color="auto"/>
            <w:right w:val="none" w:sz="0" w:space="0" w:color="auto"/>
          </w:divBdr>
        </w:div>
        <w:div w:id="2111705330">
          <w:marLeft w:val="640"/>
          <w:marRight w:val="0"/>
          <w:marTop w:val="0"/>
          <w:marBottom w:val="0"/>
          <w:divBdr>
            <w:top w:val="none" w:sz="0" w:space="0" w:color="auto"/>
            <w:left w:val="none" w:sz="0" w:space="0" w:color="auto"/>
            <w:bottom w:val="none" w:sz="0" w:space="0" w:color="auto"/>
            <w:right w:val="none" w:sz="0" w:space="0" w:color="auto"/>
          </w:divBdr>
        </w:div>
        <w:div w:id="2097551377">
          <w:marLeft w:val="640"/>
          <w:marRight w:val="0"/>
          <w:marTop w:val="0"/>
          <w:marBottom w:val="0"/>
          <w:divBdr>
            <w:top w:val="none" w:sz="0" w:space="0" w:color="auto"/>
            <w:left w:val="none" w:sz="0" w:space="0" w:color="auto"/>
            <w:bottom w:val="none" w:sz="0" w:space="0" w:color="auto"/>
            <w:right w:val="none" w:sz="0" w:space="0" w:color="auto"/>
          </w:divBdr>
        </w:div>
        <w:div w:id="1966885868">
          <w:marLeft w:val="640"/>
          <w:marRight w:val="0"/>
          <w:marTop w:val="0"/>
          <w:marBottom w:val="0"/>
          <w:divBdr>
            <w:top w:val="none" w:sz="0" w:space="0" w:color="auto"/>
            <w:left w:val="none" w:sz="0" w:space="0" w:color="auto"/>
            <w:bottom w:val="none" w:sz="0" w:space="0" w:color="auto"/>
            <w:right w:val="none" w:sz="0" w:space="0" w:color="auto"/>
          </w:divBdr>
        </w:div>
        <w:div w:id="502938713">
          <w:marLeft w:val="640"/>
          <w:marRight w:val="0"/>
          <w:marTop w:val="0"/>
          <w:marBottom w:val="0"/>
          <w:divBdr>
            <w:top w:val="none" w:sz="0" w:space="0" w:color="auto"/>
            <w:left w:val="none" w:sz="0" w:space="0" w:color="auto"/>
            <w:bottom w:val="none" w:sz="0" w:space="0" w:color="auto"/>
            <w:right w:val="none" w:sz="0" w:space="0" w:color="auto"/>
          </w:divBdr>
        </w:div>
        <w:div w:id="989476547">
          <w:marLeft w:val="640"/>
          <w:marRight w:val="0"/>
          <w:marTop w:val="0"/>
          <w:marBottom w:val="0"/>
          <w:divBdr>
            <w:top w:val="none" w:sz="0" w:space="0" w:color="auto"/>
            <w:left w:val="none" w:sz="0" w:space="0" w:color="auto"/>
            <w:bottom w:val="none" w:sz="0" w:space="0" w:color="auto"/>
            <w:right w:val="none" w:sz="0" w:space="0" w:color="auto"/>
          </w:divBdr>
        </w:div>
      </w:divsChild>
    </w:div>
    <w:div w:id="1144812540">
      <w:bodyDiv w:val="1"/>
      <w:marLeft w:val="0"/>
      <w:marRight w:val="0"/>
      <w:marTop w:val="0"/>
      <w:marBottom w:val="0"/>
      <w:divBdr>
        <w:top w:val="none" w:sz="0" w:space="0" w:color="auto"/>
        <w:left w:val="none" w:sz="0" w:space="0" w:color="auto"/>
        <w:bottom w:val="none" w:sz="0" w:space="0" w:color="auto"/>
        <w:right w:val="none" w:sz="0" w:space="0" w:color="auto"/>
      </w:divBdr>
    </w:div>
    <w:div w:id="1167163110">
      <w:bodyDiv w:val="1"/>
      <w:marLeft w:val="0"/>
      <w:marRight w:val="0"/>
      <w:marTop w:val="0"/>
      <w:marBottom w:val="0"/>
      <w:divBdr>
        <w:top w:val="none" w:sz="0" w:space="0" w:color="auto"/>
        <w:left w:val="none" w:sz="0" w:space="0" w:color="auto"/>
        <w:bottom w:val="none" w:sz="0" w:space="0" w:color="auto"/>
        <w:right w:val="none" w:sz="0" w:space="0" w:color="auto"/>
      </w:divBdr>
    </w:div>
    <w:div w:id="1173570930">
      <w:bodyDiv w:val="1"/>
      <w:marLeft w:val="0"/>
      <w:marRight w:val="0"/>
      <w:marTop w:val="0"/>
      <w:marBottom w:val="0"/>
      <w:divBdr>
        <w:top w:val="none" w:sz="0" w:space="0" w:color="auto"/>
        <w:left w:val="none" w:sz="0" w:space="0" w:color="auto"/>
        <w:bottom w:val="none" w:sz="0" w:space="0" w:color="auto"/>
        <w:right w:val="none" w:sz="0" w:space="0" w:color="auto"/>
      </w:divBdr>
      <w:divsChild>
        <w:div w:id="2119568133">
          <w:marLeft w:val="640"/>
          <w:marRight w:val="0"/>
          <w:marTop w:val="0"/>
          <w:marBottom w:val="0"/>
          <w:divBdr>
            <w:top w:val="none" w:sz="0" w:space="0" w:color="auto"/>
            <w:left w:val="none" w:sz="0" w:space="0" w:color="auto"/>
            <w:bottom w:val="none" w:sz="0" w:space="0" w:color="auto"/>
            <w:right w:val="none" w:sz="0" w:space="0" w:color="auto"/>
          </w:divBdr>
        </w:div>
        <w:div w:id="1226917524">
          <w:marLeft w:val="640"/>
          <w:marRight w:val="0"/>
          <w:marTop w:val="0"/>
          <w:marBottom w:val="0"/>
          <w:divBdr>
            <w:top w:val="none" w:sz="0" w:space="0" w:color="auto"/>
            <w:left w:val="none" w:sz="0" w:space="0" w:color="auto"/>
            <w:bottom w:val="none" w:sz="0" w:space="0" w:color="auto"/>
            <w:right w:val="none" w:sz="0" w:space="0" w:color="auto"/>
          </w:divBdr>
        </w:div>
        <w:div w:id="1009067700">
          <w:marLeft w:val="640"/>
          <w:marRight w:val="0"/>
          <w:marTop w:val="0"/>
          <w:marBottom w:val="0"/>
          <w:divBdr>
            <w:top w:val="none" w:sz="0" w:space="0" w:color="auto"/>
            <w:left w:val="none" w:sz="0" w:space="0" w:color="auto"/>
            <w:bottom w:val="none" w:sz="0" w:space="0" w:color="auto"/>
            <w:right w:val="none" w:sz="0" w:space="0" w:color="auto"/>
          </w:divBdr>
        </w:div>
        <w:div w:id="1494712159">
          <w:marLeft w:val="640"/>
          <w:marRight w:val="0"/>
          <w:marTop w:val="0"/>
          <w:marBottom w:val="0"/>
          <w:divBdr>
            <w:top w:val="none" w:sz="0" w:space="0" w:color="auto"/>
            <w:left w:val="none" w:sz="0" w:space="0" w:color="auto"/>
            <w:bottom w:val="none" w:sz="0" w:space="0" w:color="auto"/>
            <w:right w:val="none" w:sz="0" w:space="0" w:color="auto"/>
          </w:divBdr>
        </w:div>
        <w:div w:id="450905572">
          <w:marLeft w:val="640"/>
          <w:marRight w:val="0"/>
          <w:marTop w:val="0"/>
          <w:marBottom w:val="0"/>
          <w:divBdr>
            <w:top w:val="none" w:sz="0" w:space="0" w:color="auto"/>
            <w:left w:val="none" w:sz="0" w:space="0" w:color="auto"/>
            <w:bottom w:val="none" w:sz="0" w:space="0" w:color="auto"/>
            <w:right w:val="none" w:sz="0" w:space="0" w:color="auto"/>
          </w:divBdr>
        </w:div>
        <w:div w:id="1235123349">
          <w:marLeft w:val="640"/>
          <w:marRight w:val="0"/>
          <w:marTop w:val="0"/>
          <w:marBottom w:val="0"/>
          <w:divBdr>
            <w:top w:val="none" w:sz="0" w:space="0" w:color="auto"/>
            <w:left w:val="none" w:sz="0" w:space="0" w:color="auto"/>
            <w:bottom w:val="none" w:sz="0" w:space="0" w:color="auto"/>
            <w:right w:val="none" w:sz="0" w:space="0" w:color="auto"/>
          </w:divBdr>
        </w:div>
        <w:div w:id="319038067">
          <w:marLeft w:val="640"/>
          <w:marRight w:val="0"/>
          <w:marTop w:val="0"/>
          <w:marBottom w:val="0"/>
          <w:divBdr>
            <w:top w:val="none" w:sz="0" w:space="0" w:color="auto"/>
            <w:left w:val="none" w:sz="0" w:space="0" w:color="auto"/>
            <w:bottom w:val="none" w:sz="0" w:space="0" w:color="auto"/>
            <w:right w:val="none" w:sz="0" w:space="0" w:color="auto"/>
          </w:divBdr>
        </w:div>
        <w:div w:id="434715216">
          <w:marLeft w:val="640"/>
          <w:marRight w:val="0"/>
          <w:marTop w:val="0"/>
          <w:marBottom w:val="0"/>
          <w:divBdr>
            <w:top w:val="none" w:sz="0" w:space="0" w:color="auto"/>
            <w:left w:val="none" w:sz="0" w:space="0" w:color="auto"/>
            <w:bottom w:val="none" w:sz="0" w:space="0" w:color="auto"/>
            <w:right w:val="none" w:sz="0" w:space="0" w:color="auto"/>
          </w:divBdr>
        </w:div>
        <w:div w:id="854461612">
          <w:marLeft w:val="640"/>
          <w:marRight w:val="0"/>
          <w:marTop w:val="0"/>
          <w:marBottom w:val="0"/>
          <w:divBdr>
            <w:top w:val="none" w:sz="0" w:space="0" w:color="auto"/>
            <w:left w:val="none" w:sz="0" w:space="0" w:color="auto"/>
            <w:bottom w:val="none" w:sz="0" w:space="0" w:color="auto"/>
            <w:right w:val="none" w:sz="0" w:space="0" w:color="auto"/>
          </w:divBdr>
        </w:div>
        <w:div w:id="456073074">
          <w:marLeft w:val="640"/>
          <w:marRight w:val="0"/>
          <w:marTop w:val="0"/>
          <w:marBottom w:val="0"/>
          <w:divBdr>
            <w:top w:val="none" w:sz="0" w:space="0" w:color="auto"/>
            <w:left w:val="none" w:sz="0" w:space="0" w:color="auto"/>
            <w:bottom w:val="none" w:sz="0" w:space="0" w:color="auto"/>
            <w:right w:val="none" w:sz="0" w:space="0" w:color="auto"/>
          </w:divBdr>
        </w:div>
        <w:div w:id="2089450588">
          <w:marLeft w:val="640"/>
          <w:marRight w:val="0"/>
          <w:marTop w:val="0"/>
          <w:marBottom w:val="0"/>
          <w:divBdr>
            <w:top w:val="none" w:sz="0" w:space="0" w:color="auto"/>
            <w:left w:val="none" w:sz="0" w:space="0" w:color="auto"/>
            <w:bottom w:val="none" w:sz="0" w:space="0" w:color="auto"/>
            <w:right w:val="none" w:sz="0" w:space="0" w:color="auto"/>
          </w:divBdr>
        </w:div>
        <w:div w:id="2040231988">
          <w:marLeft w:val="640"/>
          <w:marRight w:val="0"/>
          <w:marTop w:val="0"/>
          <w:marBottom w:val="0"/>
          <w:divBdr>
            <w:top w:val="none" w:sz="0" w:space="0" w:color="auto"/>
            <w:left w:val="none" w:sz="0" w:space="0" w:color="auto"/>
            <w:bottom w:val="none" w:sz="0" w:space="0" w:color="auto"/>
            <w:right w:val="none" w:sz="0" w:space="0" w:color="auto"/>
          </w:divBdr>
        </w:div>
        <w:div w:id="398872283">
          <w:marLeft w:val="640"/>
          <w:marRight w:val="0"/>
          <w:marTop w:val="0"/>
          <w:marBottom w:val="0"/>
          <w:divBdr>
            <w:top w:val="none" w:sz="0" w:space="0" w:color="auto"/>
            <w:left w:val="none" w:sz="0" w:space="0" w:color="auto"/>
            <w:bottom w:val="none" w:sz="0" w:space="0" w:color="auto"/>
            <w:right w:val="none" w:sz="0" w:space="0" w:color="auto"/>
          </w:divBdr>
        </w:div>
      </w:divsChild>
    </w:div>
    <w:div w:id="1182427508">
      <w:bodyDiv w:val="1"/>
      <w:marLeft w:val="0"/>
      <w:marRight w:val="0"/>
      <w:marTop w:val="0"/>
      <w:marBottom w:val="0"/>
      <w:divBdr>
        <w:top w:val="none" w:sz="0" w:space="0" w:color="auto"/>
        <w:left w:val="none" w:sz="0" w:space="0" w:color="auto"/>
        <w:bottom w:val="none" w:sz="0" w:space="0" w:color="auto"/>
        <w:right w:val="none" w:sz="0" w:space="0" w:color="auto"/>
      </w:divBdr>
      <w:divsChild>
        <w:div w:id="2009211113">
          <w:marLeft w:val="640"/>
          <w:marRight w:val="0"/>
          <w:marTop w:val="0"/>
          <w:marBottom w:val="0"/>
          <w:divBdr>
            <w:top w:val="none" w:sz="0" w:space="0" w:color="auto"/>
            <w:left w:val="none" w:sz="0" w:space="0" w:color="auto"/>
            <w:bottom w:val="none" w:sz="0" w:space="0" w:color="auto"/>
            <w:right w:val="none" w:sz="0" w:space="0" w:color="auto"/>
          </w:divBdr>
        </w:div>
        <w:div w:id="542211750">
          <w:marLeft w:val="640"/>
          <w:marRight w:val="0"/>
          <w:marTop w:val="0"/>
          <w:marBottom w:val="0"/>
          <w:divBdr>
            <w:top w:val="none" w:sz="0" w:space="0" w:color="auto"/>
            <w:left w:val="none" w:sz="0" w:space="0" w:color="auto"/>
            <w:bottom w:val="none" w:sz="0" w:space="0" w:color="auto"/>
            <w:right w:val="none" w:sz="0" w:space="0" w:color="auto"/>
          </w:divBdr>
        </w:div>
        <w:div w:id="1328746993">
          <w:marLeft w:val="640"/>
          <w:marRight w:val="0"/>
          <w:marTop w:val="0"/>
          <w:marBottom w:val="0"/>
          <w:divBdr>
            <w:top w:val="none" w:sz="0" w:space="0" w:color="auto"/>
            <w:left w:val="none" w:sz="0" w:space="0" w:color="auto"/>
            <w:bottom w:val="none" w:sz="0" w:space="0" w:color="auto"/>
            <w:right w:val="none" w:sz="0" w:space="0" w:color="auto"/>
          </w:divBdr>
        </w:div>
        <w:div w:id="1398670581">
          <w:marLeft w:val="640"/>
          <w:marRight w:val="0"/>
          <w:marTop w:val="0"/>
          <w:marBottom w:val="0"/>
          <w:divBdr>
            <w:top w:val="none" w:sz="0" w:space="0" w:color="auto"/>
            <w:left w:val="none" w:sz="0" w:space="0" w:color="auto"/>
            <w:bottom w:val="none" w:sz="0" w:space="0" w:color="auto"/>
            <w:right w:val="none" w:sz="0" w:space="0" w:color="auto"/>
          </w:divBdr>
        </w:div>
        <w:div w:id="1124035129">
          <w:marLeft w:val="640"/>
          <w:marRight w:val="0"/>
          <w:marTop w:val="0"/>
          <w:marBottom w:val="0"/>
          <w:divBdr>
            <w:top w:val="none" w:sz="0" w:space="0" w:color="auto"/>
            <w:left w:val="none" w:sz="0" w:space="0" w:color="auto"/>
            <w:bottom w:val="none" w:sz="0" w:space="0" w:color="auto"/>
            <w:right w:val="none" w:sz="0" w:space="0" w:color="auto"/>
          </w:divBdr>
        </w:div>
        <w:div w:id="1193616665">
          <w:marLeft w:val="640"/>
          <w:marRight w:val="0"/>
          <w:marTop w:val="0"/>
          <w:marBottom w:val="0"/>
          <w:divBdr>
            <w:top w:val="none" w:sz="0" w:space="0" w:color="auto"/>
            <w:left w:val="none" w:sz="0" w:space="0" w:color="auto"/>
            <w:bottom w:val="none" w:sz="0" w:space="0" w:color="auto"/>
            <w:right w:val="none" w:sz="0" w:space="0" w:color="auto"/>
          </w:divBdr>
        </w:div>
        <w:div w:id="1127773900">
          <w:marLeft w:val="640"/>
          <w:marRight w:val="0"/>
          <w:marTop w:val="0"/>
          <w:marBottom w:val="0"/>
          <w:divBdr>
            <w:top w:val="none" w:sz="0" w:space="0" w:color="auto"/>
            <w:left w:val="none" w:sz="0" w:space="0" w:color="auto"/>
            <w:bottom w:val="none" w:sz="0" w:space="0" w:color="auto"/>
            <w:right w:val="none" w:sz="0" w:space="0" w:color="auto"/>
          </w:divBdr>
        </w:div>
        <w:div w:id="603272158">
          <w:marLeft w:val="640"/>
          <w:marRight w:val="0"/>
          <w:marTop w:val="0"/>
          <w:marBottom w:val="0"/>
          <w:divBdr>
            <w:top w:val="none" w:sz="0" w:space="0" w:color="auto"/>
            <w:left w:val="none" w:sz="0" w:space="0" w:color="auto"/>
            <w:bottom w:val="none" w:sz="0" w:space="0" w:color="auto"/>
            <w:right w:val="none" w:sz="0" w:space="0" w:color="auto"/>
          </w:divBdr>
        </w:div>
        <w:div w:id="1364790032">
          <w:marLeft w:val="640"/>
          <w:marRight w:val="0"/>
          <w:marTop w:val="0"/>
          <w:marBottom w:val="0"/>
          <w:divBdr>
            <w:top w:val="none" w:sz="0" w:space="0" w:color="auto"/>
            <w:left w:val="none" w:sz="0" w:space="0" w:color="auto"/>
            <w:bottom w:val="none" w:sz="0" w:space="0" w:color="auto"/>
            <w:right w:val="none" w:sz="0" w:space="0" w:color="auto"/>
          </w:divBdr>
        </w:div>
        <w:div w:id="9307407">
          <w:marLeft w:val="640"/>
          <w:marRight w:val="0"/>
          <w:marTop w:val="0"/>
          <w:marBottom w:val="0"/>
          <w:divBdr>
            <w:top w:val="none" w:sz="0" w:space="0" w:color="auto"/>
            <w:left w:val="none" w:sz="0" w:space="0" w:color="auto"/>
            <w:bottom w:val="none" w:sz="0" w:space="0" w:color="auto"/>
            <w:right w:val="none" w:sz="0" w:space="0" w:color="auto"/>
          </w:divBdr>
        </w:div>
        <w:div w:id="368116803">
          <w:marLeft w:val="640"/>
          <w:marRight w:val="0"/>
          <w:marTop w:val="0"/>
          <w:marBottom w:val="0"/>
          <w:divBdr>
            <w:top w:val="none" w:sz="0" w:space="0" w:color="auto"/>
            <w:left w:val="none" w:sz="0" w:space="0" w:color="auto"/>
            <w:bottom w:val="none" w:sz="0" w:space="0" w:color="auto"/>
            <w:right w:val="none" w:sz="0" w:space="0" w:color="auto"/>
          </w:divBdr>
        </w:div>
        <w:div w:id="2014603264">
          <w:marLeft w:val="640"/>
          <w:marRight w:val="0"/>
          <w:marTop w:val="0"/>
          <w:marBottom w:val="0"/>
          <w:divBdr>
            <w:top w:val="none" w:sz="0" w:space="0" w:color="auto"/>
            <w:left w:val="none" w:sz="0" w:space="0" w:color="auto"/>
            <w:bottom w:val="none" w:sz="0" w:space="0" w:color="auto"/>
            <w:right w:val="none" w:sz="0" w:space="0" w:color="auto"/>
          </w:divBdr>
        </w:div>
        <w:div w:id="1913929078">
          <w:marLeft w:val="640"/>
          <w:marRight w:val="0"/>
          <w:marTop w:val="0"/>
          <w:marBottom w:val="0"/>
          <w:divBdr>
            <w:top w:val="none" w:sz="0" w:space="0" w:color="auto"/>
            <w:left w:val="none" w:sz="0" w:space="0" w:color="auto"/>
            <w:bottom w:val="none" w:sz="0" w:space="0" w:color="auto"/>
            <w:right w:val="none" w:sz="0" w:space="0" w:color="auto"/>
          </w:divBdr>
        </w:div>
        <w:div w:id="1694922350">
          <w:marLeft w:val="640"/>
          <w:marRight w:val="0"/>
          <w:marTop w:val="0"/>
          <w:marBottom w:val="0"/>
          <w:divBdr>
            <w:top w:val="none" w:sz="0" w:space="0" w:color="auto"/>
            <w:left w:val="none" w:sz="0" w:space="0" w:color="auto"/>
            <w:bottom w:val="none" w:sz="0" w:space="0" w:color="auto"/>
            <w:right w:val="none" w:sz="0" w:space="0" w:color="auto"/>
          </w:divBdr>
        </w:div>
        <w:div w:id="401175672">
          <w:marLeft w:val="640"/>
          <w:marRight w:val="0"/>
          <w:marTop w:val="0"/>
          <w:marBottom w:val="0"/>
          <w:divBdr>
            <w:top w:val="none" w:sz="0" w:space="0" w:color="auto"/>
            <w:left w:val="none" w:sz="0" w:space="0" w:color="auto"/>
            <w:bottom w:val="none" w:sz="0" w:space="0" w:color="auto"/>
            <w:right w:val="none" w:sz="0" w:space="0" w:color="auto"/>
          </w:divBdr>
        </w:div>
        <w:div w:id="1261450968">
          <w:marLeft w:val="640"/>
          <w:marRight w:val="0"/>
          <w:marTop w:val="0"/>
          <w:marBottom w:val="0"/>
          <w:divBdr>
            <w:top w:val="none" w:sz="0" w:space="0" w:color="auto"/>
            <w:left w:val="none" w:sz="0" w:space="0" w:color="auto"/>
            <w:bottom w:val="none" w:sz="0" w:space="0" w:color="auto"/>
            <w:right w:val="none" w:sz="0" w:space="0" w:color="auto"/>
          </w:divBdr>
        </w:div>
        <w:div w:id="360520014">
          <w:marLeft w:val="640"/>
          <w:marRight w:val="0"/>
          <w:marTop w:val="0"/>
          <w:marBottom w:val="0"/>
          <w:divBdr>
            <w:top w:val="none" w:sz="0" w:space="0" w:color="auto"/>
            <w:left w:val="none" w:sz="0" w:space="0" w:color="auto"/>
            <w:bottom w:val="none" w:sz="0" w:space="0" w:color="auto"/>
            <w:right w:val="none" w:sz="0" w:space="0" w:color="auto"/>
          </w:divBdr>
        </w:div>
        <w:div w:id="1123378561">
          <w:marLeft w:val="640"/>
          <w:marRight w:val="0"/>
          <w:marTop w:val="0"/>
          <w:marBottom w:val="0"/>
          <w:divBdr>
            <w:top w:val="none" w:sz="0" w:space="0" w:color="auto"/>
            <w:left w:val="none" w:sz="0" w:space="0" w:color="auto"/>
            <w:bottom w:val="none" w:sz="0" w:space="0" w:color="auto"/>
            <w:right w:val="none" w:sz="0" w:space="0" w:color="auto"/>
          </w:divBdr>
        </w:div>
        <w:div w:id="868562728">
          <w:marLeft w:val="640"/>
          <w:marRight w:val="0"/>
          <w:marTop w:val="0"/>
          <w:marBottom w:val="0"/>
          <w:divBdr>
            <w:top w:val="none" w:sz="0" w:space="0" w:color="auto"/>
            <w:left w:val="none" w:sz="0" w:space="0" w:color="auto"/>
            <w:bottom w:val="none" w:sz="0" w:space="0" w:color="auto"/>
            <w:right w:val="none" w:sz="0" w:space="0" w:color="auto"/>
          </w:divBdr>
        </w:div>
        <w:div w:id="126123759">
          <w:marLeft w:val="640"/>
          <w:marRight w:val="0"/>
          <w:marTop w:val="0"/>
          <w:marBottom w:val="0"/>
          <w:divBdr>
            <w:top w:val="none" w:sz="0" w:space="0" w:color="auto"/>
            <w:left w:val="none" w:sz="0" w:space="0" w:color="auto"/>
            <w:bottom w:val="none" w:sz="0" w:space="0" w:color="auto"/>
            <w:right w:val="none" w:sz="0" w:space="0" w:color="auto"/>
          </w:divBdr>
        </w:div>
        <w:div w:id="952902988">
          <w:marLeft w:val="640"/>
          <w:marRight w:val="0"/>
          <w:marTop w:val="0"/>
          <w:marBottom w:val="0"/>
          <w:divBdr>
            <w:top w:val="none" w:sz="0" w:space="0" w:color="auto"/>
            <w:left w:val="none" w:sz="0" w:space="0" w:color="auto"/>
            <w:bottom w:val="none" w:sz="0" w:space="0" w:color="auto"/>
            <w:right w:val="none" w:sz="0" w:space="0" w:color="auto"/>
          </w:divBdr>
        </w:div>
        <w:div w:id="1441416932">
          <w:marLeft w:val="640"/>
          <w:marRight w:val="0"/>
          <w:marTop w:val="0"/>
          <w:marBottom w:val="0"/>
          <w:divBdr>
            <w:top w:val="none" w:sz="0" w:space="0" w:color="auto"/>
            <w:left w:val="none" w:sz="0" w:space="0" w:color="auto"/>
            <w:bottom w:val="none" w:sz="0" w:space="0" w:color="auto"/>
            <w:right w:val="none" w:sz="0" w:space="0" w:color="auto"/>
          </w:divBdr>
        </w:div>
        <w:div w:id="980427787">
          <w:marLeft w:val="640"/>
          <w:marRight w:val="0"/>
          <w:marTop w:val="0"/>
          <w:marBottom w:val="0"/>
          <w:divBdr>
            <w:top w:val="none" w:sz="0" w:space="0" w:color="auto"/>
            <w:left w:val="none" w:sz="0" w:space="0" w:color="auto"/>
            <w:bottom w:val="none" w:sz="0" w:space="0" w:color="auto"/>
            <w:right w:val="none" w:sz="0" w:space="0" w:color="auto"/>
          </w:divBdr>
        </w:div>
        <w:div w:id="1078357877">
          <w:marLeft w:val="640"/>
          <w:marRight w:val="0"/>
          <w:marTop w:val="0"/>
          <w:marBottom w:val="0"/>
          <w:divBdr>
            <w:top w:val="none" w:sz="0" w:space="0" w:color="auto"/>
            <w:left w:val="none" w:sz="0" w:space="0" w:color="auto"/>
            <w:bottom w:val="none" w:sz="0" w:space="0" w:color="auto"/>
            <w:right w:val="none" w:sz="0" w:space="0" w:color="auto"/>
          </w:divBdr>
        </w:div>
        <w:div w:id="2019379280">
          <w:marLeft w:val="640"/>
          <w:marRight w:val="0"/>
          <w:marTop w:val="0"/>
          <w:marBottom w:val="0"/>
          <w:divBdr>
            <w:top w:val="none" w:sz="0" w:space="0" w:color="auto"/>
            <w:left w:val="none" w:sz="0" w:space="0" w:color="auto"/>
            <w:bottom w:val="none" w:sz="0" w:space="0" w:color="auto"/>
            <w:right w:val="none" w:sz="0" w:space="0" w:color="auto"/>
          </w:divBdr>
        </w:div>
      </w:divsChild>
    </w:div>
    <w:div w:id="1200047653">
      <w:bodyDiv w:val="1"/>
      <w:marLeft w:val="0"/>
      <w:marRight w:val="0"/>
      <w:marTop w:val="0"/>
      <w:marBottom w:val="0"/>
      <w:divBdr>
        <w:top w:val="none" w:sz="0" w:space="0" w:color="auto"/>
        <w:left w:val="none" w:sz="0" w:space="0" w:color="auto"/>
        <w:bottom w:val="none" w:sz="0" w:space="0" w:color="auto"/>
        <w:right w:val="none" w:sz="0" w:space="0" w:color="auto"/>
      </w:divBdr>
      <w:divsChild>
        <w:div w:id="1678192431">
          <w:marLeft w:val="640"/>
          <w:marRight w:val="0"/>
          <w:marTop w:val="0"/>
          <w:marBottom w:val="0"/>
          <w:divBdr>
            <w:top w:val="none" w:sz="0" w:space="0" w:color="auto"/>
            <w:left w:val="none" w:sz="0" w:space="0" w:color="auto"/>
            <w:bottom w:val="none" w:sz="0" w:space="0" w:color="auto"/>
            <w:right w:val="none" w:sz="0" w:space="0" w:color="auto"/>
          </w:divBdr>
        </w:div>
        <w:div w:id="1798791668">
          <w:marLeft w:val="640"/>
          <w:marRight w:val="0"/>
          <w:marTop w:val="0"/>
          <w:marBottom w:val="0"/>
          <w:divBdr>
            <w:top w:val="none" w:sz="0" w:space="0" w:color="auto"/>
            <w:left w:val="none" w:sz="0" w:space="0" w:color="auto"/>
            <w:bottom w:val="none" w:sz="0" w:space="0" w:color="auto"/>
            <w:right w:val="none" w:sz="0" w:space="0" w:color="auto"/>
          </w:divBdr>
        </w:div>
        <w:div w:id="1796286300">
          <w:marLeft w:val="640"/>
          <w:marRight w:val="0"/>
          <w:marTop w:val="0"/>
          <w:marBottom w:val="0"/>
          <w:divBdr>
            <w:top w:val="none" w:sz="0" w:space="0" w:color="auto"/>
            <w:left w:val="none" w:sz="0" w:space="0" w:color="auto"/>
            <w:bottom w:val="none" w:sz="0" w:space="0" w:color="auto"/>
            <w:right w:val="none" w:sz="0" w:space="0" w:color="auto"/>
          </w:divBdr>
        </w:div>
        <w:div w:id="472331548">
          <w:marLeft w:val="640"/>
          <w:marRight w:val="0"/>
          <w:marTop w:val="0"/>
          <w:marBottom w:val="0"/>
          <w:divBdr>
            <w:top w:val="none" w:sz="0" w:space="0" w:color="auto"/>
            <w:left w:val="none" w:sz="0" w:space="0" w:color="auto"/>
            <w:bottom w:val="none" w:sz="0" w:space="0" w:color="auto"/>
            <w:right w:val="none" w:sz="0" w:space="0" w:color="auto"/>
          </w:divBdr>
        </w:div>
        <w:div w:id="1422799429">
          <w:marLeft w:val="640"/>
          <w:marRight w:val="0"/>
          <w:marTop w:val="0"/>
          <w:marBottom w:val="0"/>
          <w:divBdr>
            <w:top w:val="none" w:sz="0" w:space="0" w:color="auto"/>
            <w:left w:val="none" w:sz="0" w:space="0" w:color="auto"/>
            <w:bottom w:val="none" w:sz="0" w:space="0" w:color="auto"/>
            <w:right w:val="none" w:sz="0" w:space="0" w:color="auto"/>
          </w:divBdr>
        </w:div>
        <w:div w:id="926495107">
          <w:marLeft w:val="640"/>
          <w:marRight w:val="0"/>
          <w:marTop w:val="0"/>
          <w:marBottom w:val="0"/>
          <w:divBdr>
            <w:top w:val="none" w:sz="0" w:space="0" w:color="auto"/>
            <w:left w:val="none" w:sz="0" w:space="0" w:color="auto"/>
            <w:bottom w:val="none" w:sz="0" w:space="0" w:color="auto"/>
            <w:right w:val="none" w:sz="0" w:space="0" w:color="auto"/>
          </w:divBdr>
        </w:div>
        <w:div w:id="870268510">
          <w:marLeft w:val="640"/>
          <w:marRight w:val="0"/>
          <w:marTop w:val="0"/>
          <w:marBottom w:val="0"/>
          <w:divBdr>
            <w:top w:val="none" w:sz="0" w:space="0" w:color="auto"/>
            <w:left w:val="none" w:sz="0" w:space="0" w:color="auto"/>
            <w:bottom w:val="none" w:sz="0" w:space="0" w:color="auto"/>
            <w:right w:val="none" w:sz="0" w:space="0" w:color="auto"/>
          </w:divBdr>
        </w:div>
        <w:div w:id="1980530106">
          <w:marLeft w:val="640"/>
          <w:marRight w:val="0"/>
          <w:marTop w:val="0"/>
          <w:marBottom w:val="0"/>
          <w:divBdr>
            <w:top w:val="none" w:sz="0" w:space="0" w:color="auto"/>
            <w:left w:val="none" w:sz="0" w:space="0" w:color="auto"/>
            <w:bottom w:val="none" w:sz="0" w:space="0" w:color="auto"/>
            <w:right w:val="none" w:sz="0" w:space="0" w:color="auto"/>
          </w:divBdr>
        </w:div>
        <w:div w:id="1831750209">
          <w:marLeft w:val="640"/>
          <w:marRight w:val="0"/>
          <w:marTop w:val="0"/>
          <w:marBottom w:val="0"/>
          <w:divBdr>
            <w:top w:val="none" w:sz="0" w:space="0" w:color="auto"/>
            <w:left w:val="none" w:sz="0" w:space="0" w:color="auto"/>
            <w:bottom w:val="none" w:sz="0" w:space="0" w:color="auto"/>
            <w:right w:val="none" w:sz="0" w:space="0" w:color="auto"/>
          </w:divBdr>
        </w:div>
        <w:div w:id="2090685503">
          <w:marLeft w:val="640"/>
          <w:marRight w:val="0"/>
          <w:marTop w:val="0"/>
          <w:marBottom w:val="0"/>
          <w:divBdr>
            <w:top w:val="none" w:sz="0" w:space="0" w:color="auto"/>
            <w:left w:val="none" w:sz="0" w:space="0" w:color="auto"/>
            <w:bottom w:val="none" w:sz="0" w:space="0" w:color="auto"/>
            <w:right w:val="none" w:sz="0" w:space="0" w:color="auto"/>
          </w:divBdr>
        </w:div>
        <w:div w:id="1266187559">
          <w:marLeft w:val="640"/>
          <w:marRight w:val="0"/>
          <w:marTop w:val="0"/>
          <w:marBottom w:val="0"/>
          <w:divBdr>
            <w:top w:val="none" w:sz="0" w:space="0" w:color="auto"/>
            <w:left w:val="none" w:sz="0" w:space="0" w:color="auto"/>
            <w:bottom w:val="none" w:sz="0" w:space="0" w:color="auto"/>
            <w:right w:val="none" w:sz="0" w:space="0" w:color="auto"/>
          </w:divBdr>
        </w:div>
        <w:div w:id="688677681">
          <w:marLeft w:val="640"/>
          <w:marRight w:val="0"/>
          <w:marTop w:val="0"/>
          <w:marBottom w:val="0"/>
          <w:divBdr>
            <w:top w:val="none" w:sz="0" w:space="0" w:color="auto"/>
            <w:left w:val="none" w:sz="0" w:space="0" w:color="auto"/>
            <w:bottom w:val="none" w:sz="0" w:space="0" w:color="auto"/>
            <w:right w:val="none" w:sz="0" w:space="0" w:color="auto"/>
          </w:divBdr>
        </w:div>
        <w:div w:id="160706636">
          <w:marLeft w:val="640"/>
          <w:marRight w:val="0"/>
          <w:marTop w:val="0"/>
          <w:marBottom w:val="0"/>
          <w:divBdr>
            <w:top w:val="none" w:sz="0" w:space="0" w:color="auto"/>
            <w:left w:val="none" w:sz="0" w:space="0" w:color="auto"/>
            <w:bottom w:val="none" w:sz="0" w:space="0" w:color="auto"/>
            <w:right w:val="none" w:sz="0" w:space="0" w:color="auto"/>
          </w:divBdr>
        </w:div>
        <w:div w:id="2020739658">
          <w:marLeft w:val="640"/>
          <w:marRight w:val="0"/>
          <w:marTop w:val="0"/>
          <w:marBottom w:val="0"/>
          <w:divBdr>
            <w:top w:val="none" w:sz="0" w:space="0" w:color="auto"/>
            <w:left w:val="none" w:sz="0" w:space="0" w:color="auto"/>
            <w:bottom w:val="none" w:sz="0" w:space="0" w:color="auto"/>
            <w:right w:val="none" w:sz="0" w:space="0" w:color="auto"/>
          </w:divBdr>
        </w:div>
        <w:div w:id="213978273">
          <w:marLeft w:val="640"/>
          <w:marRight w:val="0"/>
          <w:marTop w:val="0"/>
          <w:marBottom w:val="0"/>
          <w:divBdr>
            <w:top w:val="none" w:sz="0" w:space="0" w:color="auto"/>
            <w:left w:val="none" w:sz="0" w:space="0" w:color="auto"/>
            <w:bottom w:val="none" w:sz="0" w:space="0" w:color="auto"/>
            <w:right w:val="none" w:sz="0" w:space="0" w:color="auto"/>
          </w:divBdr>
        </w:div>
        <w:div w:id="1470518152">
          <w:marLeft w:val="640"/>
          <w:marRight w:val="0"/>
          <w:marTop w:val="0"/>
          <w:marBottom w:val="0"/>
          <w:divBdr>
            <w:top w:val="none" w:sz="0" w:space="0" w:color="auto"/>
            <w:left w:val="none" w:sz="0" w:space="0" w:color="auto"/>
            <w:bottom w:val="none" w:sz="0" w:space="0" w:color="auto"/>
            <w:right w:val="none" w:sz="0" w:space="0" w:color="auto"/>
          </w:divBdr>
        </w:div>
        <w:div w:id="372847808">
          <w:marLeft w:val="640"/>
          <w:marRight w:val="0"/>
          <w:marTop w:val="0"/>
          <w:marBottom w:val="0"/>
          <w:divBdr>
            <w:top w:val="none" w:sz="0" w:space="0" w:color="auto"/>
            <w:left w:val="none" w:sz="0" w:space="0" w:color="auto"/>
            <w:bottom w:val="none" w:sz="0" w:space="0" w:color="auto"/>
            <w:right w:val="none" w:sz="0" w:space="0" w:color="auto"/>
          </w:divBdr>
        </w:div>
        <w:div w:id="1306006650">
          <w:marLeft w:val="640"/>
          <w:marRight w:val="0"/>
          <w:marTop w:val="0"/>
          <w:marBottom w:val="0"/>
          <w:divBdr>
            <w:top w:val="none" w:sz="0" w:space="0" w:color="auto"/>
            <w:left w:val="none" w:sz="0" w:space="0" w:color="auto"/>
            <w:bottom w:val="none" w:sz="0" w:space="0" w:color="auto"/>
            <w:right w:val="none" w:sz="0" w:space="0" w:color="auto"/>
          </w:divBdr>
        </w:div>
        <w:div w:id="1818839698">
          <w:marLeft w:val="640"/>
          <w:marRight w:val="0"/>
          <w:marTop w:val="0"/>
          <w:marBottom w:val="0"/>
          <w:divBdr>
            <w:top w:val="none" w:sz="0" w:space="0" w:color="auto"/>
            <w:left w:val="none" w:sz="0" w:space="0" w:color="auto"/>
            <w:bottom w:val="none" w:sz="0" w:space="0" w:color="auto"/>
            <w:right w:val="none" w:sz="0" w:space="0" w:color="auto"/>
          </w:divBdr>
        </w:div>
        <w:div w:id="2067795845">
          <w:marLeft w:val="640"/>
          <w:marRight w:val="0"/>
          <w:marTop w:val="0"/>
          <w:marBottom w:val="0"/>
          <w:divBdr>
            <w:top w:val="none" w:sz="0" w:space="0" w:color="auto"/>
            <w:left w:val="none" w:sz="0" w:space="0" w:color="auto"/>
            <w:bottom w:val="none" w:sz="0" w:space="0" w:color="auto"/>
            <w:right w:val="none" w:sz="0" w:space="0" w:color="auto"/>
          </w:divBdr>
        </w:div>
        <w:div w:id="2114788852">
          <w:marLeft w:val="640"/>
          <w:marRight w:val="0"/>
          <w:marTop w:val="0"/>
          <w:marBottom w:val="0"/>
          <w:divBdr>
            <w:top w:val="none" w:sz="0" w:space="0" w:color="auto"/>
            <w:left w:val="none" w:sz="0" w:space="0" w:color="auto"/>
            <w:bottom w:val="none" w:sz="0" w:space="0" w:color="auto"/>
            <w:right w:val="none" w:sz="0" w:space="0" w:color="auto"/>
          </w:divBdr>
        </w:div>
        <w:div w:id="1838111392">
          <w:marLeft w:val="640"/>
          <w:marRight w:val="0"/>
          <w:marTop w:val="0"/>
          <w:marBottom w:val="0"/>
          <w:divBdr>
            <w:top w:val="none" w:sz="0" w:space="0" w:color="auto"/>
            <w:left w:val="none" w:sz="0" w:space="0" w:color="auto"/>
            <w:bottom w:val="none" w:sz="0" w:space="0" w:color="auto"/>
            <w:right w:val="none" w:sz="0" w:space="0" w:color="auto"/>
          </w:divBdr>
        </w:div>
        <w:div w:id="1501657374">
          <w:marLeft w:val="640"/>
          <w:marRight w:val="0"/>
          <w:marTop w:val="0"/>
          <w:marBottom w:val="0"/>
          <w:divBdr>
            <w:top w:val="none" w:sz="0" w:space="0" w:color="auto"/>
            <w:left w:val="none" w:sz="0" w:space="0" w:color="auto"/>
            <w:bottom w:val="none" w:sz="0" w:space="0" w:color="auto"/>
            <w:right w:val="none" w:sz="0" w:space="0" w:color="auto"/>
          </w:divBdr>
        </w:div>
        <w:div w:id="1958488937">
          <w:marLeft w:val="640"/>
          <w:marRight w:val="0"/>
          <w:marTop w:val="0"/>
          <w:marBottom w:val="0"/>
          <w:divBdr>
            <w:top w:val="none" w:sz="0" w:space="0" w:color="auto"/>
            <w:left w:val="none" w:sz="0" w:space="0" w:color="auto"/>
            <w:bottom w:val="none" w:sz="0" w:space="0" w:color="auto"/>
            <w:right w:val="none" w:sz="0" w:space="0" w:color="auto"/>
          </w:divBdr>
        </w:div>
        <w:div w:id="176432253">
          <w:marLeft w:val="640"/>
          <w:marRight w:val="0"/>
          <w:marTop w:val="0"/>
          <w:marBottom w:val="0"/>
          <w:divBdr>
            <w:top w:val="none" w:sz="0" w:space="0" w:color="auto"/>
            <w:left w:val="none" w:sz="0" w:space="0" w:color="auto"/>
            <w:bottom w:val="none" w:sz="0" w:space="0" w:color="auto"/>
            <w:right w:val="none" w:sz="0" w:space="0" w:color="auto"/>
          </w:divBdr>
        </w:div>
        <w:div w:id="1853836912">
          <w:marLeft w:val="640"/>
          <w:marRight w:val="0"/>
          <w:marTop w:val="0"/>
          <w:marBottom w:val="0"/>
          <w:divBdr>
            <w:top w:val="none" w:sz="0" w:space="0" w:color="auto"/>
            <w:left w:val="none" w:sz="0" w:space="0" w:color="auto"/>
            <w:bottom w:val="none" w:sz="0" w:space="0" w:color="auto"/>
            <w:right w:val="none" w:sz="0" w:space="0" w:color="auto"/>
          </w:divBdr>
        </w:div>
        <w:div w:id="341199259">
          <w:marLeft w:val="640"/>
          <w:marRight w:val="0"/>
          <w:marTop w:val="0"/>
          <w:marBottom w:val="0"/>
          <w:divBdr>
            <w:top w:val="none" w:sz="0" w:space="0" w:color="auto"/>
            <w:left w:val="none" w:sz="0" w:space="0" w:color="auto"/>
            <w:bottom w:val="none" w:sz="0" w:space="0" w:color="auto"/>
            <w:right w:val="none" w:sz="0" w:space="0" w:color="auto"/>
          </w:divBdr>
        </w:div>
        <w:div w:id="1009271">
          <w:marLeft w:val="640"/>
          <w:marRight w:val="0"/>
          <w:marTop w:val="0"/>
          <w:marBottom w:val="0"/>
          <w:divBdr>
            <w:top w:val="none" w:sz="0" w:space="0" w:color="auto"/>
            <w:left w:val="none" w:sz="0" w:space="0" w:color="auto"/>
            <w:bottom w:val="none" w:sz="0" w:space="0" w:color="auto"/>
            <w:right w:val="none" w:sz="0" w:space="0" w:color="auto"/>
          </w:divBdr>
        </w:div>
        <w:div w:id="498077269">
          <w:marLeft w:val="640"/>
          <w:marRight w:val="0"/>
          <w:marTop w:val="0"/>
          <w:marBottom w:val="0"/>
          <w:divBdr>
            <w:top w:val="none" w:sz="0" w:space="0" w:color="auto"/>
            <w:left w:val="none" w:sz="0" w:space="0" w:color="auto"/>
            <w:bottom w:val="none" w:sz="0" w:space="0" w:color="auto"/>
            <w:right w:val="none" w:sz="0" w:space="0" w:color="auto"/>
          </w:divBdr>
        </w:div>
        <w:div w:id="1182865382">
          <w:marLeft w:val="640"/>
          <w:marRight w:val="0"/>
          <w:marTop w:val="0"/>
          <w:marBottom w:val="0"/>
          <w:divBdr>
            <w:top w:val="none" w:sz="0" w:space="0" w:color="auto"/>
            <w:left w:val="none" w:sz="0" w:space="0" w:color="auto"/>
            <w:bottom w:val="none" w:sz="0" w:space="0" w:color="auto"/>
            <w:right w:val="none" w:sz="0" w:space="0" w:color="auto"/>
          </w:divBdr>
        </w:div>
        <w:div w:id="843133534">
          <w:marLeft w:val="640"/>
          <w:marRight w:val="0"/>
          <w:marTop w:val="0"/>
          <w:marBottom w:val="0"/>
          <w:divBdr>
            <w:top w:val="none" w:sz="0" w:space="0" w:color="auto"/>
            <w:left w:val="none" w:sz="0" w:space="0" w:color="auto"/>
            <w:bottom w:val="none" w:sz="0" w:space="0" w:color="auto"/>
            <w:right w:val="none" w:sz="0" w:space="0" w:color="auto"/>
          </w:divBdr>
        </w:div>
        <w:div w:id="1660572569">
          <w:marLeft w:val="640"/>
          <w:marRight w:val="0"/>
          <w:marTop w:val="0"/>
          <w:marBottom w:val="0"/>
          <w:divBdr>
            <w:top w:val="none" w:sz="0" w:space="0" w:color="auto"/>
            <w:left w:val="none" w:sz="0" w:space="0" w:color="auto"/>
            <w:bottom w:val="none" w:sz="0" w:space="0" w:color="auto"/>
            <w:right w:val="none" w:sz="0" w:space="0" w:color="auto"/>
          </w:divBdr>
        </w:div>
        <w:div w:id="1785609377">
          <w:marLeft w:val="640"/>
          <w:marRight w:val="0"/>
          <w:marTop w:val="0"/>
          <w:marBottom w:val="0"/>
          <w:divBdr>
            <w:top w:val="none" w:sz="0" w:space="0" w:color="auto"/>
            <w:left w:val="none" w:sz="0" w:space="0" w:color="auto"/>
            <w:bottom w:val="none" w:sz="0" w:space="0" w:color="auto"/>
            <w:right w:val="none" w:sz="0" w:space="0" w:color="auto"/>
          </w:divBdr>
        </w:div>
        <w:div w:id="1814329123">
          <w:marLeft w:val="640"/>
          <w:marRight w:val="0"/>
          <w:marTop w:val="0"/>
          <w:marBottom w:val="0"/>
          <w:divBdr>
            <w:top w:val="none" w:sz="0" w:space="0" w:color="auto"/>
            <w:left w:val="none" w:sz="0" w:space="0" w:color="auto"/>
            <w:bottom w:val="none" w:sz="0" w:space="0" w:color="auto"/>
            <w:right w:val="none" w:sz="0" w:space="0" w:color="auto"/>
          </w:divBdr>
        </w:div>
      </w:divsChild>
    </w:div>
    <w:div w:id="1200822654">
      <w:bodyDiv w:val="1"/>
      <w:marLeft w:val="0"/>
      <w:marRight w:val="0"/>
      <w:marTop w:val="0"/>
      <w:marBottom w:val="0"/>
      <w:divBdr>
        <w:top w:val="none" w:sz="0" w:space="0" w:color="auto"/>
        <w:left w:val="none" w:sz="0" w:space="0" w:color="auto"/>
        <w:bottom w:val="none" w:sz="0" w:space="0" w:color="auto"/>
        <w:right w:val="none" w:sz="0" w:space="0" w:color="auto"/>
      </w:divBdr>
      <w:divsChild>
        <w:div w:id="785541380">
          <w:marLeft w:val="640"/>
          <w:marRight w:val="0"/>
          <w:marTop w:val="0"/>
          <w:marBottom w:val="0"/>
          <w:divBdr>
            <w:top w:val="none" w:sz="0" w:space="0" w:color="auto"/>
            <w:left w:val="none" w:sz="0" w:space="0" w:color="auto"/>
            <w:bottom w:val="none" w:sz="0" w:space="0" w:color="auto"/>
            <w:right w:val="none" w:sz="0" w:space="0" w:color="auto"/>
          </w:divBdr>
        </w:div>
        <w:div w:id="256401022">
          <w:marLeft w:val="640"/>
          <w:marRight w:val="0"/>
          <w:marTop w:val="0"/>
          <w:marBottom w:val="0"/>
          <w:divBdr>
            <w:top w:val="none" w:sz="0" w:space="0" w:color="auto"/>
            <w:left w:val="none" w:sz="0" w:space="0" w:color="auto"/>
            <w:bottom w:val="none" w:sz="0" w:space="0" w:color="auto"/>
            <w:right w:val="none" w:sz="0" w:space="0" w:color="auto"/>
          </w:divBdr>
        </w:div>
        <w:div w:id="159349264">
          <w:marLeft w:val="640"/>
          <w:marRight w:val="0"/>
          <w:marTop w:val="0"/>
          <w:marBottom w:val="0"/>
          <w:divBdr>
            <w:top w:val="none" w:sz="0" w:space="0" w:color="auto"/>
            <w:left w:val="none" w:sz="0" w:space="0" w:color="auto"/>
            <w:bottom w:val="none" w:sz="0" w:space="0" w:color="auto"/>
            <w:right w:val="none" w:sz="0" w:space="0" w:color="auto"/>
          </w:divBdr>
        </w:div>
        <w:div w:id="1890411447">
          <w:marLeft w:val="640"/>
          <w:marRight w:val="0"/>
          <w:marTop w:val="0"/>
          <w:marBottom w:val="0"/>
          <w:divBdr>
            <w:top w:val="none" w:sz="0" w:space="0" w:color="auto"/>
            <w:left w:val="none" w:sz="0" w:space="0" w:color="auto"/>
            <w:bottom w:val="none" w:sz="0" w:space="0" w:color="auto"/>
            <w:right w:val="none" w:sz="0" w:space="0" w:color="auto"/>
          </w:divBdr>
        </w:div>
        <w:div w:id="106658472">
          <w:marLeft w:val="640"/>
          <w:marRight w:val="0"/>
          <w:marTop w:val="0"/>
          <w:marBottom w:val="0"/>
          <w:divBdr>
            <w:top w:val="none" w:sz="0" w:space="0" w:color="auto"/>
            <w:left w:val="none" w:sz="0" w:space="0" w:color="auto"/>
            <w:bottom w:val="none" w:sz="0" w:space="0" w:color="auto"/>
            <w:right w:val="none" w:sz="0" w:space="0" w:color="auto"/>
          </w:divBdr>
        </w:div>
        <w:div w:id="1833714753">
          <w:marLeft w:val="640"/>
          <w:marRight w:val="0"/>
          <w:marTop w:val="0"/>
          <w:marBottom w:val="0"/>
          <w:divBdr>
            <w:top w:val="none" w:sz="0" w:space="0" w:color="auto"/>
            <w:left w:val="none" w:sz="0" w:space="0" w:color="auto"/>
            <w:bottom w:val="none" w:sz="0" w:space="0" w:color="auto"/>
            <w:right w:val="none" w:sz="0" w:space="0" w:color="auto"/>
          </w:divBdr>
        </w:div>
        <w:div w:id="1249077570">
          <w:marLeft w:val="640"/>
          <w:marRight w:val="0"/>
          <w:marTop w:val="0"/>
          <w:marBottom w:val="0"/>
          <w:divBdr>
            <w:top w:val="none" w:sz="0" w:space="0" w:color="auto"/>
            <w:left w:val="none" w:sz="0" w:space="0" w:color="auto"/>
            <w:bottom w:val="none" w:sz="0" w:space="0" w:color="auto"/>
            <w:right w:val="none" w:sz="0" w:space="0" w:color="auto"/>
          </w:divBdr>
        </w:div>
        <w:div w:id="886912800">
          <w:marLeft w:val="640"/>
          <w:marRight w:val="0"/>
          <w:marTop w:val="0"/>
          <w:marBottom w:val="0"/>
          <w:divBdr>
            <w:top w:val="none" w:sz="0" w:space="0" w:color="auto"/>
            <w:left w:val="none" w:sz="0" w:space="0" w:color="auto"/>
            <w:bottom w:val="none" w:sz="0" w:space="0" w:color="auto"/>
            <w:right w:val="none" w:sz="0" w:space="0" w:color="auto"/>
          </w:divBdr>
        </w:div>
        <w:div w:id="209846323">
          <w:marLeft w:val="640"/>
          <w:marRight w:val="0"/>
          <w:marTop w:val="0"/>
          <w:marBottom w:val="0"/>
          <w:divBdr>
            <w:top w:val="none" w:sz="0" w:space="0" w:color="auto"/>
            <w:left w:val="none" w:sz="0" w:space="0" w:color="auto"/>
            <w:bottom w:val="none" w:sz="0" w:space="0" w:color="auto"/>
            <w:right w:val="none" w:sz="0" w:space="0" w:color="auto"/>
          </w:divBdr>
        </w:div>
        <w:div w:id="1110322296">
          <w:marLeft w:val="640"/>
          <w:marRight w:val="0"/>
          <w:marTop w:val="0"/>
          <w:marBottom w:val="0"/>
          <w:divBdr>
            <w:top w:val="none" w:sz="0" w:space="0" w:color="auto"/>
            <w:left w:val="none" w:sz="0" w:space="0" w:color="auto"/>
            <w:bottom w:val="none" w:sz="0" w:space="0" w:color="auto"/>
            <w:right w:val="none" w:sz="0" w:space="0" w:color="auto"/>
          </w:divBdr>
        </w:div>
        <w:div w:id="2065135703">
          <w:marLeft w:val="640"/>
          <w:marRight w:val="0"/>
          <w:marTop w:val="0"/>
          <w:marBottom w:val="0"/>
          <w:divBdr>
            <w:top w:val="none" w:sz="0" w:space="0" w:color="auto"/>
            <w:left w:val="none" w:sz="0" w:space="0" w:color="auto"/>
            <w:bottom w:val="none" w:sz="0" w:space="0" w:color="auto"/>
            <w:right w:val="none" w:sz="0" w:space="0" w:color="auto"/>
          </w:divBdr>
        </w:div>
        <w:div w:id="1995719241">
          <w:marLeft w:val="640"/>
          <w:marRight w:val="0"/>
          <w:marTop w:val="0"/>
          <w:marBottom w:val="0"/>
          <w:divBdr>
            <w:top w:val="none" w:sz="0" w:space="0" w:color="auto"/>
            <w:left w:val="none" w:sz="0" w:space="0" w:color="auto"/>
            <w:bottom w:val="none" w:sz="0" w:space="0" w:color="auto"/>
            <w:right w:val="none" w:sz="0" w:space="0" w:color="auto"/>
          </w:divBdr>
        </w:div>
        <w:div w:id="641038073">
          <w:marLeft w:val="640"/>
          <w:marRight w:val="0"/>
          <w:marTop w:val="0"/>
          <w:marBottom w:val="0"/>
          <w:divBdr>
            <w:top w:val="none" w:sz="0" w:space="0" w:color="auto"/>
            <w:left w:val="none" w:sz="0" w:space="0" w:color="auto"/>
            <w:bottom w:val="none" w:sz="0" w:space="0" w:color="auto"/>
            <w:right w:val="none" w:sz="0" w:space="0" w:color="auto"/>
          </w:divBdr>
        </w:div>
        <w:div w:id="1598781608">
          <w:marLeft w:val="640"/>
          <w:marRight w:val="0"/>
          <w:marTop w:val="0"/>
          <w:marBottom w:val="0"/>
          <w:divBdr>
            <w:top w:val="none" w:sz="0" w:space="0" w:color="auto"/>
            <w:left w:val="none" w:sz="0" w:space="0" w:color="auto"/>
            <w:bottom w:val="none" w:sz="0" w:space="0" w:color="auto"/>
            <w:right w:val="none" w:sz="0" w:space="0" w:color="auto"/>
          </w:divBdr>
        </w:div>
        <w:div w:id="1568959746">
          <w:marLeft w:val="640"/>
          <w:marRight w:val="0"/>
          <w:marTop w:val="0"/>
          <w:marBottom w:val="0"/>
          <w:divBdr>
            <w:top w:val="none" w:sz="0" w:space="0" w:color="auto"/>
            <w:left w:val="none" w:sz="0" w:space="0" w:color="auto"/>
            <w:bottom w:val="none" w:sz="0" w:space="0" w:color="auto"/>
            <w:right w:val="none" w:sz="0" w:space="0" w:color="auto"/>
          </w:divBdr>
        </w:div>
        <w:div w:id="1813055907">
          <w:marLeft w:val="640"/>
          <w:marRight w:val="0"/>
          <w:marTop w:val="0"/>
          <w:marBottom w:val="0"/>
          <w:divBdr>
            <w:top w:val="none" w:sz="0" w:space="0" w:color="auto"/>
            <w:left w:val="none" w:sz="0" w:space="0" w:color="auto"/>
            <w:bottom w:val="none" w:sz="0" w:space="0" w:color="auto"/>
            <w:right w:val="none" w:sz="0" w:space="0" w:color="auto"/>
          </w:divBdr>
        </w:div>
        <w:div w:id="1111826352">
          <w:marLeft w:val="640"/>
          <w:marRight w:val="0"/>
          <w:marTop w:val="0"/>
          <w:marBottom w:val="0"/>
          <w:divBdr>
            <w:top w:val="none" w:sz="0" w:space="0" w:color="auto"/>
            <w:left w:val="none" w:sz="0" w:space="0" w:color="auto"/>
            <w:bottom w:val="none" w:sz="0" w:space="0" w:color="auto"/>
            <w:right w:val="none" w:sz="0" w:space="0" w:color="auto"/>
          </w:divBdr>
        </w:div>
        <w:div w:id="1686056284">
          <w:marLeft w:val="640"/>
          <w:marRight w:val="0"/>
          <w:marTop w:val="0"/>
          <w:marBottom w:val="0"/>
          <w:divBdr>
            <w:top w:val="none" w:sz="0" w:space="0" w:color="auto"/>
            <w:left w:val="none" w:sz="0" w:space="0" w:color="auto"/>
            <w:bottom w:val="none" w:sz="0" w:space="0" w:color="auto"/>
            <w:right w:val="none" w:sz="0" w:space="0" w:color="auto"/>
          </w:divBdr>
        </w:div>
        <w:div w:id="2137094978">
          <w:marLeft w:val="640"/>
          <w:marRight w:val="0"/>
          <w:marTop w:val="0"/>
          <w:marBottom w:val="0"/>
          <w:divBdr>
            <w:top w:val="none" w:sz="0" w:space="0" w:color="auto"/>
            <w:left w:val="none" w:sz="0" w:space="0" w:color="auto"/>
            <w:bottom w:val="none" w:sz="0" w:space="0" w:color="auto"/>
            <w:right w:val="none" w:sz="0" w:space="0" w:color="auto"/>
          </w:divBdr>
        </w:div>
        <w:div w:id="1874995042">
          <w:marLeft w:val="640"/>
          <w:marRight w:val="0"/>
          <w:marTop w:val="0"/>
          <w:marBottom w:val="0"/>
          <w:divBdr>
            <w:top w:val="none" w:sz="0" w:space="0" w:color="auto"/>
            <w:left w:val="none" w:sz="0" w:space="0" w:color="auto"/>
            <w:bottom w:val="none" w:sz="0" w:space="0" w:color="auto"/>
            <w:right w:val="none" w:sz="0" w:space="0" w:color="auto"/>
          </w:divBdr>
        </w:div>
        <w:div w:id="684210193">
          <w:marLeft w:val="640"/>
          <w:marRight w:val="0"/>
          <w:marTop w:val="0"/>
          <w:marBottom w:val="0"/>
          <w:divBdr>
            <w:top w:val="none" w:sz="0" w:space="0" w:color="auto"/>
            <w:left w:val="none" w:sz="0" w:space="0" w:color="auto"/>
            <w:bottom w:val="none" w:sz="0" w:space="0" w:color="auto"/>
            <w:right w:val="none" w:sz="0" w:space="0" w:color="auto"/>
          </w:divBdr>
        </w:div>
        <w:div w:id="714619670">
          <w:marLeft w:val="640"/>
          <w:marRight w:val="0"/>
          <w:marTop w:val="0"/>
          <w:marBottom w:val="0"/>
          <w:divBdr>
            <w:top w:val="none" w:sz="0" w:space="0" w:color="auto"/>
            <w:left w:val="none" w:sz="0" w:space="0" w:color="auto"/>
            <w:bottom w:val="none" w:sz="0" w:space="0" w:color="auto"/>
            <w:right w:val="none" w:sz="0" w:space="0" w:color="auto"/>
          </w:divBdr>
        </w:div>
        <w:div w:id="368068089">
          <w:marLeft w:val="640"/>
          <w:marRight w:val="0"/>
          <w:marTop w:val="0"/>
          <w:marBottom w:val="0"/>
          <w:divBdr>
            <w:top w:val="none" w:sz="0" w:space="0" w:color="auto"/>
            <w:left w:val="none" w:sz="0" w:space="0" w:color="auto"/>
            <w:bottom w:val="none" w:sz="0" w:space="0" w:color="auto"/>
            <w:right w:val="none" w:sz="0" w:space="0" w:color="auto"/>
          </w:divBdr>
        </w:div>
        <w:div w:id="1903977927">
          <w:marLeft w:val="640"/>
          <w:marRight w:val="0"/>
          <w:marTop w:val="0"/>
          <w:marBottom w:val="0"/>
          <w:divBdr>
            <w:top w:val="none" w:sz="0" w:space="0" w:color="auto"/>
            <w:left w:val="none" w:sz="0" w:space="0" w:color="auto"/>
            <w:bottom w:val="none" w:sz="0" w:space="0" w:color="auto"/>
            <w:right w:val="none" w:sz="0" w:space="0" w:color="auto"/>
          </w:divBdr>
        </w:div>
        <w:div w:id="1443264094">
          <w:marLeft w:val="640"/>
          <w:marRight w:val="0"/>
          <w:marTop w:val="0"/>
          <w:marBottom w:val="0"/>
          <w:divBdr>
            <w:top w:val="none" w:sz="0" w:space="0" w:color="auto"/>
            <w:left w:val="none" w:sz="0" w:space="0" w:color="auto"/>
            <w:bottom w:val="none" w:sz="0" w:space="0" w:color="auto"/>
            <w:right w:val="none" w:sz="0" w:space="0" w:color="auto"/>
          </w:divBdr>
        </w:div>
        <w:div w:id="2089183214">
          <w:marLeft w:val="640"/>
          <w:marRight w:val="0"/>
          <w:marTop w:val="0"/>
          <w:marBottom w:val="0"/>
          <w:divBdr>
            <w:top w:val="none" w:sz="0" w:space="0" w:color="auto"/>
            <w:left w:val="none" w:sz="0" w:space="0" w:color="auto"/>
            <w:bottom w:val="none" w:sz="0" w:space="0" w:color="auto"/>
            <w:right w:val="none" w:sz="0" w:space="0" w:color="auto"/>
          </w:divBdr>
        </w:div>
        <w:div w:id="1068499019">
          <w:marLeft w:val="640"/>
          <w:marRight w:val="0"/>
          <w:marTop w:val="0"/>
          <w:marBottom w:val="0"/>
          <w:divBdr>
            <w:top w:val="none" w:sz="0" w:space="0" w:color="auto"/>
            <w:left w:val="none" w:sz="0" w:space="0" w:color="auto"/>
            <w:bottom w:val="none" w:sz="0" w:space="0" w:color="auto"/>
            <w:right w:val="none" w:sz="0" w:space="0" w:color="auto"/>
          </w:divBdr>
        </w:div>
        <w:div w:id="1729693849">
          <w:marLeft w:val="640"/>
          <w:marRight w:val="0"/>
          <w:marTop w:val="0"/>
          <w:marBottom w:val="0"/>
          <w:divBdr>
            <w:top w:val="none" w:sz="0" w:space="0" w:color="auto"/>
            <w:left w:val="none" w:sz="0" w:space="0" w:color="auto"/>
            <w:bottom w:val="none" w:sz="0" w:space="0" w:color="auto"/>
            <w:right w:val="none" w:sz="0" w:space="0" w:color="auto"/>
          </w:divBdr>
        </w:div>
        <w:div w:id="1653413792">
          <w:marLeft w:val="640"/>
          <w:marRight w:val="0"/>
          <w:marTop w:val="0"/>
          <w:marBottom w:val="0"/>
          <w:divBdr>
            <w:top w:val="none" w:sz="0" w:space="0" w:color="auto"/>
            <w:left w:val="none" w:sz="0" w:space="0" w:color="auto"/>
            <w:bottom w:val="none" w:sz="0" w:space="0" w:color="auto"/>
            <w:right w:val="none" w:sz="0" w:space="0" w:color="auto"/>
          </w:divBdr>
        </w:div>
        <w:div w:id="1159229394">
          <w:marLeft w:val="640"/>
          <w:marRight w:val="0"/>
          <w:marTop w:val="0"/>
          <w:marBottom w:val="0"/>
          <w:divBdr>
            <w:top w:val="none" w:sz="0" w:space="0" w:color="auto"/>
            <w:left w:val="none" w:sz="0" w:space="0" w:color="auto"/>
            <w:bottom w:val="none" w:sz="0" w:space="0" w:color="auto"/>
            <w:right w:val="none" w:sz="0" w:space="0" w:color="auto"/>
          </w:divBdr>
        </w:div>
        <w:div w:id="356778036">
          <w:marLeft w:val="640"/>
          <w:marRight w:val="0"/>
          <w:marTop w:val="0"/>
          <w:marBottom w:val="0"/>
          <w:divBdr>
            <w:top w:val="none" w:sz="0" w:space="0" w:color="auto"/>
            <w:left w:val="none" w:sz="0" w:space="0" w:color="auto"/>
            <w:bottom w:val="none" w:sz="0" w:space="0" w:color="auto"/>
            <w:right w:val="none" w:sz="0" w:space="0" w:color="auto"/>
          </w:divBdr>
        </w:div>
        <w:div w:id="1277520766">
          <w:marLeft w:val="640"/>
          <w:marRight w:val="0"/>
          <w:marTop w:val="0"/>
          <w:marBottom w:val="0"/>
          <w:divBdr>
            <w:top w:val="none" w:sz="0" w:space="0" w:color="auto"/>
            <w:left w:val="none" w:sz="0" w:space="0" w:color="auto"/>
            <w:bottom w:val="none" w:sz="0" w:space="0" w:color="auto"/>
            <w:right w:val="none" w:sz="0" w:space="0" w:color="auto"/>
          </w:divBdr>
        </w:div>
        <w:div w:id="1471824172">
          <w:marLeft w:val="640"/>
          <w:marRight w:val="0"/>
          <w:marTop w:val="0"/>
          <w:marBottom w:val="0"/>
          <w:divBdr>
            <w:top w:val="none" w:sz="0" w:space="0" w:color="auto"/>
            <w:left w:val="none" w:sz="0" w:space="0" w:color="auto"/>
            <w:bottom w:val="none" w:sz="0" w:space="0" w:color="auto"/>
            <w:right w:val="none" w:sz="0" w:space="0" w:color="auto"/>
          </w:divBdr>
        </w:div>
        <w:div w:id="115684859">
          <w:marLeft w:val="640"/>
          <w:marRight w:val="0"/>
          <w:marTop w:val="0"/>
          <w:marBottom w:val="0"/>
          <w:divBdr>
            <w:top w:val="none" w:sz="0" w:space="0" w:color="auto"/>
            <w:left w:val="none" w:sz="0" w:space="0" w:color="auto"/>
            <w:bottom w:val="none" w:sz="0" w:space="0" w:color="auto"/>
            <w:right w:val="none" w:sz="0" w:space="0" w:color="auto"/>
          </w:divBdr>
        </w:div>
        <w:div w:id="1337538660">
          <w:marLeft w:val="640"/>
          <w:marRight w:val="0"/>
          <w:marTop w:val="0"/>
          <w:marBottom w:val="0"/>
          <w:divBdr>
            <w:top w:val="none" w:sz="0" w:space="0" w:color="auto"/>
            <w:left w:val="none" w:sz="0" w:space="0" w:color="auto"/>
            <w:bottom w:val="none" w:sz="0" w:space="0" w:color="auto"/>
            <w:right w:val="none" w:sz="0" w:space="0" w:color="auto"/>
          </w:divBdr>
        </w:div>
        <w:div w:id="553735053">
          <w:marLeft w:val="640"/>
          <w:marRight w:val="0"/>
          <w:marTop w:val="0"/>
          <w:marBottom w:val="0"/>
          <w:divBdr>
            <w:top w:val="none" w:sz="0" w:space="0" w:color="auto"/>
            <w:left w:val="none" w:sz="0" w:space="0" w:color="auto"/>
            <w:bottom w:val="none" w:sz="0" w:space="0" w:color="auto"/>
            <w:right w:val="none" w:sz="0" w:space="0" w:color="auto"/>
          </w:divBdr>
        </w:div>
      </w:divsChild>
    </w:div>
    <w:div w:id="1208302343">
      <w:bodyDiv w:val="1"/>
      <w:marLeft w:val="0"/>
      <w:marRight w:val="0"/>
      <w:marTop w:val="0"/>
      <w:marBottom w:val="0"/>
      <w:divBdr>
        <w:top w:val="none" w:sz="0" w:space="0" w:color="auto"/>
        <w:left w:val="none" w:sz="0" w:space="0" w:color="auto"/>
        <w:bottom w:val="none" w:sz="0" w:space="0" w:color="auto"/>
        <w:right w:val="none" w:sz="0" w:space="0" w:color="auto"/>
      </w:divBdr>
      <w:divsChild>
        <w:div w:id="598486210">
          <w:marLeft w:val="640"/>
          <w:marRight w:val="0"/>
          <w:marTop w:val="0"/>
          <w:marBottom w:val="0"/>
          <w:divBdr>
            <w:top w:val="none" w:sz="0" w:space="0" w:color="auto"/>
            <w:left w:val="none" w:sz="0" w:space="0" w:color="auto"/>
            <w:bottom w:val="none" w:sz="0" w:space="0" w:color="auto"/>
            <w:right w:val="none" w:sz="0" w:space="0" w:color="auto"/>
          </w:divBdr>
        </w:div>
        <w:div w:id="845439960">
          <w:marLeft w:val="640"/>
          <w:marRight w:val="0"/>
          <w:marTop w:val="0"/>
          <w:marBottom w:val="0"/>
          <w:divBdr>
            <w:top w:val="none" w:sz="0" w:space="0" w:color="auto"/>
            <w:left w:val="none" w:sz="0" w:space="0" w:color="auto"/>
            <w:bottom w:val="none" w:sz="0" w:space="0" w:color="auto"/>
            <w:right w:val="none" w:sz="0" w:space="0" w:color="auto"/>
          </w:divBdr>
        </w:div>
        <w:div w:id="2007050199">
          <w:marLeft w:val="640"/>
          <w:marRight w:val="0"/>
          <w:marTop w:val="0"/>
          <w:marBottom w:val="0"/>
          <w:divBdr>
            <w:top w:val="none" w:sz="0" w:space="0" w:color="auto"/>
            <w:left w:val="none" w:sz="0" w:space="0" w:color="auto"/>
            <w:bottom w:val="none" w:sz="0" w:space="0" w:color="auto"/>
            <w:right w:val="none" w:sz="0" w:space="0" w:color="auto"/>
          </w:divBdr>
        </w:div>
        <w:div w:id="1531839018">
          <w:marLeft w:val="640"/>
          <w:marRight w:val="0"/>
          <w:marTop w:val="0"/>
          <w:marBottom w:val="0"/>
          <w:divBdr>
            <w:top w:val="none" w:sz="0" w:space="0" w:color="auto"/>
            <w:left w:val="none" w:sz="0" w:space="0" w:color="auto"/>
            <w:bottom w:val="none" w:sz="0" w:space="0" w:color="auto"/>
            <w:right w:val="none" w:sz="0" w:space="0" w:color="auto"/>
          </w:divBdr>
        </w:div>
        <w:div w:id="1761757099">
          <w:marLeft w:val="640"/>
          <w:marRight w:val="0"/>
          <w:marTop w:val="0"/>
          <w:marBottom w:val="0"/>
          <w:divBdr>
            <w:top w:val="none" w:sz="0" w:space="0" w:color="auto"/>
            <w:left w:val="none" w:sz="0" w:space="0" w:color="auto"/>
            <w:bottom w:val="none" w:sz="0" w:space="0" w:color="auto"/>
            <w:right w:val="none" w:sz="0" w:space="0" w:color="auto"/>
          </w:divBdr>
        </w:div>
        <w:div w:id="1901557744">
          <w:marLeft w:val="640"/>
          <w:marRight w:val="0"/>
          <w:marTop w:val="0"/>
          <w:marBottom w:val="0"/>
          <w:divBdr>
            <w:top w:val="none" w:sz="0" w:space="0" w:color="auto"/>
            <w:left w:val="none" w:sz="0" w:space="0" w:color="auto"/>
            <w:bottom w:val="none" w:sz="0" w:space="0" w:color="auto"/>
            <w:right w:val="none" w:sz="0" w:space="0" w:color="auto"/>
          </w:divBdr>
        </w:div>
        <w:div w:id="424619420">
          <w:marLeft w:val="640"/>
          <w:marRight w:val="0"/>
          <w:marTop w:val="0"/>
          <w:marBottom w:val="0"/>
          <w:divBdr>
            <w:top w:val="none" w:sz="0" w:space="0" w:color="auto"/>
            <w:left w:val="none" w:sz="0" w:space="0" w:color="auto"/>
            <w:bottom w:val="none" w:sz="0" w:space="0" w:color="auto"/>
            <w:right w:val="none" w:sz="0" w:space="0" w:color="auto"/>
          </w:divBdr>
        </w:div>
        <w:div w:id="679160838">
          <w:marLeft w:val="640"/>
          <w:marRight w:val="0"/>
          <w:marTop w:val="0"/>
          <w:marBottom w:val="0"/>
          <w:divBdr>
            <w:top w:val="none" w:sz="0" w:space="0" w:color="auto"/>
            <w:left w:val="none" w:sz="0" w:space="0" w:color="auto"/>
            <w:bottom w:val="none" w:sz="0" w:space="0" w:color="auto"/>
            <w:right w:val="none" w:sz="0" w:space="0" w:color="auto"/>
          </w:divBdr>
        </w:div>
        <w:div w:id="38214386">
          <w:marLeft w:val="640"/>
          <w:marRight w:val="0"/>
          <w:marTop w:val="0"/>
          <w:marBottom w:val="0"/>
          <w:divBdr>
            <w:top w:val="none" w:sz="0" w:space="0" w:color="auto"/>
            <w:left w:val="none" w:sz="0" w:space="0" w:color="auto"/>
            <w:bottom w:val="none" w:sz="0" w:space="0" w:color="auto"/>
            <w:right w:val="none" w:sz="0" w:space="0" w:color="auto"/>
          </w:divBdr>
        </w:div>
        <w:div w:id="1155688172">
          <w:marLeft w:val="640"/>
          <w:marRight w:val="0"/>
          <w:marTop w:val="0"/>
          <w:marBottom w:val="0"/>
          <w:divBdr>
            <w:top w:val="none" w:sz="0" w:space="0" w:color="auto"/>
            <w:left w:val="none" w:sz="0" w:space="0" w:color="auto"/>
            <w:bottom w:val="none" w:sz="0" w:space="0" w:color="auto"/>
            <w:right w:val="none" w:sz="0" w:space="0" w:color="auto"/>
          </w:divBdr>
        </w:div>
        <w:div w:id="1022245465">
          <w:marLeft w:val="640"/>
          <w:marRight w:val="0"/>
          <w:marTop w:val="0"/>
          <w:marBottom w:val="0"/>
          <w:divBdr>
            <w:top w:val="none" w:sz="0" w:space="0" w:color="auto"/>
            <w:left w:val="none" w:sz="0" w:space="0" w:color="auto"/>
            <w:bottom w:val="none" w:sz="0" w:space="0" w:color="auto"/>
            <w:right w:val="none" w:sz="0" w:space="0" w:color="auto"/>
          </w:divBdr>
        </w:div>
        <w:div w:id="1561403911">
          <w:marLeft w:val="640"/>
          <w:marRight w:val="0"/>
          <w:marTop w:val="0"/>
          <w:marBottom w:val="0"/>
          <w:divBdr>
            <w:top w:val="none" w:sz="0" w:space="0" w:color="auto"/>
            <w:left w:val="none" w:sz="0" w:space="0" w:color="auto"/>
            <w:bottom w:val="none" w:sz="0" w:space="0" w:color="auto"/>
            <w:right w:val="none" w:sz="0" w:space="0" w:color="auto"/>
          </w:divBdr>
        </w:div>
        <w:div w:id="1319386814">
          <w:marLeft w:val="640"/>
          <w:marRight w:val="0"/>
          <w:marTop w:val="0"/>
          <w:marBottom w:val="0"/>
          <w:divBdr>
            <w:top w:val="none" w:sz="0" w:space="0" w:color="auto"/>
            <w:left w:val="none" w:sz="0" w:space="0" w:color="auto"/>
            <w:bottom w:val="none" w:sz="0" w:space="0" w:color="auto"/>
            <w:right w:val="none" w:sz="0" w:space="0" w:color="auto"/>
          </w:divBdr>
        </w:div>
        <w:div w:id="1210875258">
          <w:marLeft w:val="640"/>
          <w:marRight w:val="0"/>
          <w:marTop w:val="0"/>
          <w:marBottom w:val="0"/>
          <w:divBdr>
            <w:top w:val="none" w:sz="0" w:space="0" w:color="auto"/>
            <w:left w:val="none" w:sz="0" w:space="0" w:color="auto"/>
            <w:bottom w:val="none" w:sz="0" w:space="0" w:color="auto"/>
            <w:right w:val="none" w:sz="0" w:space="0" w:color="auto"/>
          </w:divBdr>
        </w:div>
        <w:div w:id="748774617">
          <w:marLeft w:val="640"/>
          <w:marRight w:val="0"/>
          <w:marTop w:val="0"/>
          <w:marBottom w:val="0"/>
          <w:divBdr>
            <w:top w:val="none" w:sz="0" w:space="0" w:color="auto"/>
            <w:left w:val="none" w:sz="0" w:space="0" w:color="auto"/>
            <w:bottom w:val="none" w:sz="0" w:space="0" w:color="auto"/>
            <w:right w:val="none" w:sz="0" w:space="0" w:color="auto"/>
          </w:divBdr>
        </w:div>
        <w:div w:id="1088191670">
          <w:marLeft w:val="640"/>
          <w:marRight w:val="0"/>
          <w:marTop w:val="0"/>
          <w:marBottom w:val="0"/>
          <w:divBdr>
            <w:top w:val="none" w:sz="0" w:space="0" w:color="auto"/>
            <w:left w:val="none" w:sz="0" w:space="0" w:color="auto"/>
            <w:bottom w:val="none" w:sz="0" w:space="0" w:color="auto"/>
            <w:right w:val="none" w:sz="0" w:space="0" w:color="auto"/>
          </w:divBdr>
        </w:div>
        <w:div w:id="502352715">
          <w:marLeft w:val="640"/>
          <w:marRight w:val="0"/>
          <w:marTop w:val="0"/>
          <w:marBottom w:val="0"/>
          <w:divBdr>
            <w:top w:val="none" w:sz="0" w:space="0" w:color="auto"/>
            <w:left w:val="none" w:sz="0" w:space="0" w:color="auto"/>
            <w:bottom w:val="none" w:sz="0" w:space="0" w:color="auto"/>
            <w:right w:val="none" w:sz="0" w:space="0" w:color="auto"/>
          </w:divBdr>
        </w:div>
        <w:div w:id="179857206">
          <w:marLeft w:val="640"/>
          <w:marRight w:val="0"/>
          <w:marTop w:val="0"/>
          <w:marBottom w:val="0"/>
          <w:divBdr>
            <w:top w:val="none" w:sz="0" w:space="0" w:color="auto"/>
            <w:left w:val="none" w:sz="0" w:space="0" w:color="auto"/>
            <w:bottom w:val="none" w:sz="0" w:space="0" w:color="auto"/>
            <w:right w:val="none" w:sz="0" w:space="0" w:color="auto"/>
          </w:divBdr>
        </w:div>
        <w:div w:id="1425300166">
          <w:marLeft w:val="640"/>
          <w:marRight w:val="0"/>
          <w:marTop w:val="0"/>
          <w:marBottom w:val="0"/>
          <w:divBdr>
            <w:top w:val="none" w:sz="0" w:space="0" w:color="auto"/>
            <w:left w:val="none" w:sz="0" w:space="0" w:color="auto"/>
            <w:bottom w:val="none" w:sz="0" w:space="0" w:color="auto"/>
            <w:right w:val="none" w:sz="0" w:space="0" w:color="auto"/>
          </w:divBdr>
        </w:div>
        <w:div w:id="2054231759">
          <w:marLeft w:val="640"/>
          <w:marRight w:val="0"/>
          <w:marTop w:val="0"/>
          <w:marBottom w:val="0"/>
          <w:divBdr>
            <w:top w:val="none" w:sz="0" w:space="0" w:color="auto"/>
            <w:left w:val="none" w:sz="0" w:space="0" w:color="auto"/>
            <w:bottom w:val="none" w:sz="0" w:space="0" w:color="auto"/>
            <w:right w:val="none" w:sz="0" w:space="0" w:color="auto"/>
          </w:divBdr>
        </w:div>
        <w:div w:id="1707364110">
          <w:marLeft w:val="640"/>
          <w:marRight w:val="0"/>
          <w:marTop w:val="0"/>
          <w:marBottom w:val="0"/>
          <w:divBdr>
            <w:top w:val="none" w:sz="0" w:space="0" w:color="auto"/>
            <w:left w:val="none" w:sz="0" w:space="0" w:color="auto"/>
            <w:bottom w:val="none" w:sz="0" w:space="0" w:color="auto"/>
            <w:right w:val="none" w:sz="0" w:space="0" w:color="auto"/>
          </w:divBdr>
        </w:div>
        <w:div w:id="1426538912">
          <w:marLeft w:val="640"/>
          <w:marRight w:val="0"/>
          <w:marTop w:val="0"/>
          <w:marBottom w:val="0"/>
          <w:divBdr>
            <w:top w:val="none" w:sz="0" w:space="0" w:color="auto"/>
            <w:left w:val="none" w:sz="0" w:space="0" w:color="auto"/>
            <w:bottom w:val="none" w:sz="0" w:space="0" w:color="auto"/>
            <w:right w:val="none" w:sz="0" w:space="0" w:color="auto"/>
          </w:divBdr>
        </w:div>
        <w:div w:id="1219895911">
          <w:marLeft w:val="640"/>
          <w:marRight w:val="0"/>
          <w:marTop w:val="0"/>
          <w:marBottom w:val="0"/>
          <w:divBdr>
            <w:top w:val="none" w:sz="0" w:space="0" w:color="auto"/>
            <w:left w:val="none" w:sz="0" w:space="0" w:color="auto"/>
            <w:bottom w:val="none" w:sz="0" w:space="0" w:color="auto"/>
            <w:right w:val="none" w:sz="0" w:space="0" w:color="auto"/>
          </w:divBdr>
        </w:div>
        <w:div w:id="1077744810">
          <w:marLeft w:val="640"/>
          <w:marRight w:val="0"/>
          <w:marTop w:val="0"/>
          <w:marBottom w:val="0"/>
          <w:divBdr>
            <w:top w:val="none" w:sz="0" w:space="0" w:color="auto"/>
            <w:left w:val="none" w:sz="0" w:space="0" w:color="auto"/>
            <w:bottom w:val="none" w:sz="0" w:space="0" w:color="auto"/>
            <w:right w:val="none" w:sz="0" w:space="0" w:color="auto"/>
          </w:divBdr>
        </w:div>
        <w:div w:id="1492260748">
          <w:marLeft w:val="640"/>
          <w:marRight w:val="0"/>
          <w:marTop w:val="0"/>
          <w:marBottom w:val="0"/>
          <w:divBdr>
            <w:top w:val="none" w:sz="0" w:space="0" w:color="auto"/>
            <w:left w:val="none" w:sz="0" w:space="0" w:color="auto"/>
            <w:bottom w:val="none" w:sz="0" w:space="0" w:color="auto"/>
            <w:right w:val="none" w:sz="0" w:space="0" w:color="auto"/>
          </w:divBdr>
        </w:div>
        <w:div w:id="943267032">
          <w:marLeft w:val="640"/>
          <w:marRight w:val="0"/>
          <w:marTop w:val="0"/>
          <w:marBottom w:val="0"/>
          <w:divBdr>
            <w:top w:val="none" w:sz="0" w:space="0" w:color="auto"/>
            <w:left w:val="none" w:sz="0" w:space="0" w:color="auto"/>
            <w:bottom w:val="none" w:sz="0" w:space="0" w:color="auto"/>
            <w:right w:val="none" w:sz="0" w:space="0" w:color="auto"/>
          </w:divBdr>
        </w:div>
        <w:div w:id="722101043">
          <w:marLeft w:val="640"/>
          <w:marRight w:val="0"/>
          <w:marTop w:val="0"/>
          <w:marBottom w:val="0"/>
          <w:divBdr>
            <w:top w:val="none" w:sz="0" w:space="0" w:color="auto"/>
            <w:left w:val="none" w:sz="0" w:space="0" w:color="auto"/>
            <w:bottom w:val="none" w:sz="0" w:space="0" w:color="auto"/>
            <w:right w:val="none" w:sz="0" w:space="0" w:color="auto"/>
          </w:divBdr>
        </w:div>
        <w:div w:id="481626329">
          <w:marLeft w:val="640"/>
          <w:marRight w:val="0"/>
          <w:marTop w:val="0"/>
          <w:marBottom w:val="0"/>
          <w:divBdr>
            <w:top w:val="none" w:sz="0" w:space="0" w:color="auto"/>
            <w:left w:val="none" w:sz="0" w:space="0" w:color="auto"/>
            <w:bottom w:val="none" w:sz="0" w:space="0" w:color="auto"/>
            <w:right w:val="none" w:sz="0" w:space="0" w:color="auto"/>
          </w:divBdr>
        </w:div>
        <w:div w:id="20471107">
          <w:marLeft w:val="640"/>
          <w:marRight w:val="0"/>
          <w:marTop w:val="0"/>
          <w:marBottom w:val="0"/>
          <w:divBdr>
            <w:top w:val="none" w:sz="0" w:space="0" w:color="auto"/>
            <w:left w:val="none" w:sz="0" w:space="0" w:color="auto"/>
            <w:bottom w:val="none" w:sz="0" w:space="0" w:color="auto"/>
            <w:right w:val="none" w:sz="0" w:space="0" w:color="auto"/>
          </w:divBdr>
        </w:div>
        <w:div w:id="935937884">
          <w:marLeft w:val="640"/>
          <w:marRight w:val="0"/>
          <w:marTop w:val="0"/>
          <w:marBottom w:val="0"/>
          <w:divBdr>
            <w:top w:val="none" w:sz="0" w:space="0" w:color="auto"/>
            <w:left w:val="none" w:sz="0" w:space="0" w:color="auto"/>
            <w:bottom w:val="none" w:sz="0" w:space="0" w:color="auto"/>
            <w:right w:val="none" w:sz="0" w:space="0" w:color="auto"/>
          </w:divBdr>
        </w:div>
        <w:div w:id="10839849">
          <w:marLeft w:val="640"/>
          <w:marRight w:val="0"/>
          <w:marTop w:val="0"/>
          <w:marBottom w:val="0"/>
          <w:divBdr>
            <w:top w:val="none" w:sz="0" w:space="0" w:color="auto"/>
            <w:left w:val="none" w:sz="0" w:space="0" w:color="auto"/>
            <w:bottom w:val="none" w:sz="0" w:space="0" w:color="auto"/>
            <w:right w:val="none" w:sz="0" w:space="0" w:color="auto"/>
          </w:divBdr>
        </w:div>
        <w:div w:id="281115143">
          <w:marLeft w:val="640"/>
          <w:marRight w:val="0"/>
          <w:marTop w:val="0"/>
          <w:marBottom w:val="0"/>
          <w:divBdr>
            <w:top w:val="none" w:sz="0" w:space="0" w:color="auto"/>
            <w:left w:val="none" w:sz="0" w:space="0" w:color="auto"/>
            <w:bottom w:val="none" w:sz="0" w:space="0" w:color="auto"/>
            <w:right w:val="none" w:sz="0" w:space="0" w:color="auto"/>
          </w:divBdr>
        </w:div>
      </w:divsChild>
    </w:div>
    <w:div w:id="1211846729">
      <w:bodyDiv w:val="1"/>
      <w:marLeft w:val="0"/>
      <w:marRight w:val="0"/>
      <w:marTop w:val="0"/>
      <w:marBottom w:val="0"/>
      <w:divBdr>
        <w:top w:val="none" w:sz="0" w:space="0" w:color="auto"/>
        <w:left w:val="none" w:sz="0" w:space="0" w:color="auto"/>
        <w:bottom w:val="none" w:sz="0" w:space="0" w:color="auto"/>
        <w:right w:val="none" w:sz="0" w:space="0" w:color="auto"/>
      </w:divBdr>
      <w:divsChild>
        <w:div w:id="107353667">
          <w:marLeft w:val="640"/>
          <w:marRight w:val="0"/>
          <w:marTop w:val="0"/>
          <w:marBottom w:val="0"/>
          <w:divBdr>
            <w:top w:val="none" w:sz="0" w:space="0" w:color="auto"/>
            <w:left w:val="none" w:sz="0" w:space="0" w:color="auto"/>
            <w:bottom w:val="none" w:sz="0" w:space="0" w:color="auto"/>
            <w:right w:val="none" w:sz="0" w:space="0" w:color="auto"/>
          </w:divBdr>
        </w:div>
        <w:div w:id="991376475">
          <w:marLeft w:val="640"/>
          <w:marRight w:val="0"/>
          <w:marTop w:val="0"/>
          <w:marBottom w:val="0"/>
          <w:divBdr>
            <w:top w:val="none" w:sz="0" w:space="0" w:color="auto"/>
            <w:left w:val="none" w:sz="0" w:space="0" w:color="auto"/>
            <w:bottom w:val="none" w:sz="0" w:space="0" w:color="auto"/>
            <w:right w:val="none" w:sz="0" w:space="0" w:color="auto"/>
          </w:divBdr>
        </w:div>
        <w:div w:id="1736707804">
          <w:marLeft w:val="640"/>
          <w:marRight w:val="0"/>
          <w:marTop w:val="0"/>
          <w:marBottom w:val="0"/>
          <w:divBdr>
            <w:top w:val="none" w:sz="0" w:space="0" w:color="auto"/>
            <w:left w:val="none" w:sz="0" w:space="0" w:color="auto"/>
            <w:bottom w:val="none" w:sz="0" w:space="0" w:color="auto"/>
            <w:right w:val="none" w:sz="0" w:space="0" w:color="auto"/>
          </w:divBdr>
        </w:div>
        <w:div w:id="1169714319">
          <w:marLeft w:val="640"/>
          <w:marRight w:val="0"/>
          <w:marTop w:val="0"/>
          <w:marBottom w:val="0"/>
          <w:divBdr>
            <w:top w:val="none" w:sz="0" w:space="0" w:color="auto"/>
            <w:left w:val="none" w:sz="0" w:space="0" w:color="auto"/>
            <w:bottom w:val="none" w:sz="0" w:space="0" w:color="auto"/>
            <w:right w:val="none" w:sz="0" w:space="0" w:color="auto"/>
          </w:divBdr>
        </w:div>
        <w:div w:id="119033464">
          <w:marLeft w:val="640"/>
          <w:marRight w:val="0"/>
          <w:marTop w:val="0"/>
          <w:marBottom w:val="0"/>
          <w:divBdr>
            <w:top w:val="none" w:sz="0" w:space="0" w:color="auto"/>
            <w:left w:val="none" w:sz="0" w:space="0" w:color="auto"/>
            <w:bottom w:val="none" w:sz="0" w:space="0" w:color="auto"/>
            <w:right w:val="none" w:sz="0" w:space="0" w:color="auto"/>
          </w:divBdr>
        </w:div>
        <w:div w:id="1405175993">
          <w:marLeft w:val="640"/>
          <w:marRight w:val="0"/>
          <w:marTop w:val="0"/>
          <w:marBottom w:val="0"/>
          <w:divBdr>
            <w:top w:val="none" w:sz="0" w:space="0" w:color="auto"/>
            <w:left w:val="none" w:sz="0" w:space="0" w:color="auto"/>
            <w:bottom w:val="none" w:sz="0" w:space="0" w:color="auto"/>
            <w:right w:val="none" w:sz="0" w:space="0" w:color="auto"/>
          </w:divBdr>
        </w:div>
        <w:div w:id="1283927088">
          <w:marLeft w:val="640"/>
          <w:marRight w:val="0"/>
          <w:marTop w:val="0"/>
          <w:marBottom w:val="0"/>
          <w:divBdr>
            <w:top w:val="none" w:sz="0" w:space="0" w:color="auto"/>
            <w:left w:val="none" w:sz="0" w:space="0" w:color="auto"/>
            <w:bottom w:val="none" w:sz="0" w:space="0" w:color="auto"/>
            <w:right w:val="none" w:sz="0" w:space="0" w:color="auto"/>
          </w:divBdr>
        </w:div>
        <w:div w:id="1932394756">
          <w:marLeft w:val="640"/>
          <w:marRight w:val="0"/>
          <w:marTop w:val="0"/>
          <w:marBottom w:val="0"/>
          <w:divBdr>
            <w:top w:val="none" w:sz="0" w:space="0" w:color="auto"/>
            <w:left w:val="none" w:sz="0" w:space="0" w:color="auto"/>
            <w:bottom w:val="none" w:sz="0" w:space="0" w:color="auto"/>
            <w:right w:val="none" w:sz="0" w:space="0" w:color="auto"/>
          </w:divBdr>
        </w:div>
        <w:div w:id="1924219192">
          <w:marLeft w:val="640"/>
          <w:marRight w:val="0"/>
          <w:marTop w:val="0"/>
          <w:marBottom w:val="0"/>
          <w:divBdr>
            <w:top w:val="none" w:sz="0" w:space="0" w:color="auto"/>
            <w:left w:val="none" w:sz="0" w:space="0" w:color="auto"/>
            <w:bottom w:val="none" w:sz="0" w:space="0" w:color="auto"/>
            <w:right w:val="none" w:sz="0" w:space="0" w:color="auto"/>
          </w:divBdr>
        </w:div>
        <w:div w:id="432895181">
          <w:marLeft w:val="640"/>
          <w:marRight w:val="0"/>
          <w:marTop w:val="0"/>
          <w:marBottom w:val="0"/>
          <w:divBdr>
            <w:top w:val="none" w:sz="0" w:space="0" w:color="auto"/>
            <w:left w:val="none" w:sz="0" w:space="0" w:color="auto"/>
            <w:bottom w:val="none" w:sz="0" w:space="0" w:color="auto"/>
            <w:right w:val="none" w:sz="0" w:space="0" w:color="auto"/>
          </w:divBdr>
        </w:div>
        <w:div w:id="844247443">
          <w:marLeft w:val="640"/>
          <w:marRight w:val="0"/>
          <w:marTop w:val="0"/>
          <w:marBottom w:val="0"/>
          <w:divBdr>
            <w:top w:val="none" w:sz="0" w:space="0" w:color="auto"/>
            <w:left w:val="none" w:sz="0" w:space="0" w:color="auto"/>
            <w:bottom w:val="none" w:sz="0" w:space="0" w:color="auto"/>
            <w:right w:val="none" w:sz="0" w:space="0" w:color="auto"/>
          </w:divBdr>
        </w:div>
        <w:div w:id="641354390">
          <w:marLeft w:val="640"/>
          <w:marRight w:val="0"/>
          <w:marTop w:val="0"/>
          <w:marBottom w:val="0"/>
          <w:divBdr>
            <w:top w:val="none" w:sz="0" w:space="0" w:color="auto"/>
            <w:left w:val="none" w:sz="0" w:space="0" w:color="auto"/>
            <w:bottom w:val="none" w:sz="0" w:space="0" w:color="auto"/>
            <w:right w:val="none" w:sz="0" w:space="0" w:color="auto"/>
          </w:divBdr>
        </w:div>
        <w:div w:id="1974677631">
          <w:marLeft w:val="640"/>
          <w:marRight w:val="0"/>
          <w:marTop w:val="0"/>
          <w:marBottom w:val="0"/>
          <w:divBdr>
            <w:top w:val="none" w:sz="0" w:space="0" w:color="auto"/>
            <w:left w:val="none" w:sz="0" w:space="0" w:color="auto"/>
            <w:bottom w:val="none" w:sz="0" w:space="0" w:color="auto"/>
            <w:right w:val="none" w:sz="0" w:space="0" w:color="auto"/>
          </w:divBdr>
        </w:div>
        <w:div w:id="1234588672">
          <w:marLeft w:val="640"/>
          <w:marRight w:val="0"/>
          <w:marTop w:val="0"/>
          <w:marBottom w:val="0"/>
          <w:divBdr>
            <w:top w:val="none" w:sz="0" w:space="0" w:color="auto"/>
            <w:left w:val="none" w:sz="0" w:space="0" w:color="auto"/>
            <w:bottom w:val="none" w:sz="0" w:space="0" w:color="auto"/>
            <w:right w:val="none" w:sz="0" w:space="0" w:color="auto"/>
          </w:divBdr>
        </w:div>
        <w:div w:id="45495043">
          <w:marLeft w:val="640"/>
          <w:marRight w:val="0"/>
          <w:marTop w:val="0"/>
          <w:marBottom w:val="0"/>
          <w:divBdr>
            <w:top w:val="none" w:sz="0" w:space="0" w:color="auto"/>
            <w:left w:val="none" w:sz="0" w:space="0" w:color="auto"/>
            <w:bottom w:val="none" w:sz="0" w:space="0" w:color="auto"/>
            <w:right w:val="none" w:sz="0" w:space="0" w:color="auto"/>
          </w:divBdr>
        </w:div>
        <w:div w:id="1634680083">
          <w:marLeft w:val="640"/>
          <w:marRight w:val="0"/>
          <w:marTop w:val="0"/>
          <w:marBottom w:val="0"/>
          <w:divBdr>
            <w:top w:val="none" w:sz="0" w:space="0" w:color="auto"/>
            <w:left w:val="none" w:sz="0" w:space="0" w:color="auto"/>
            <w:bottom w:val="none" w:sz="0" w:space="0" w:color="auto"/>
            <w:right w:val="none" w:sz="0" w:space="0" w:color="auto"/>
          </w:divBdr>
        </w:div>
        <w:div w:id="1479151362">
          <w:marLeft w:val="640"/>
          <w:marRight w:val="0"/>
          <w:marTop w:val="0"/>
          <w:marBottom w:val="0"/>
          <w:divBdr>
            <w:top w:val="none" w:sz="0" w:space="0" w:color="auto"/>
            <w:left w:val="none" w:sz="0" w:space="0" w:color="auto"/>
            <w:bottom w:val="none" w:sz="0" w:space="0" w:color="auto"/>
            <w:right w:val="none" w:sz="0" w:space="0" w:color="auto"/>
          </w:divBdr>
        </w:div>
        <w:div w:id="1259871374">
          <w:marLeft w:val="640"/>
          <w:marRight w:val="0"/>
          <w:marTop w:val="0"/>
          <w:marBottom w:val="0"/>
          <w:divBdr>
            <w:top w:val="none" w:sz="0" w:space="0" w:color="auto"/>
            <w:left w:val="none" w:sz="0" w:space="0" w:color="auto"/>
            <w:bottom w:val="none" w:sz="0" w:space="0" w:color="auto"/>
            <w:right w:val="none" w:sz="0" w:space="0" w:color="auto"/>
          </w:divBdr>
        </w:div>
        <w:div w:id="612521968">
          <w:marLeft w:val="640"/>
          <w:marRight w:val="0"/>
          <w:marTop w:val="0"/>
          <w:marBottom w:val="0"/>
          <w:divBdr>
            <w:top w:val="none" w:sz="0" w:space="0" w:color="auto"/>
            <w:left w:val="none" w:sz="0" w:space="0" w:color="auto"/>
            <w:bottom w:val="none" w:sz="0" w:space="0" w:color="auto"/>
            <w:right w:val="none" w:sz="0" w:space="0" w:color="auto"/>
          </w:divBdr>
        </w:div>
        <w:div w:id="805244278">
          <w:marLeft w:val="640"/>
          <w:marRight w:val="0"/>
          <w:marTop w:val="0"/>
          <w:marBottom w:val="0"/>
          <w:divBdr>
            <w:top w:val="none" w:sz="0" w:space="0" w:color="auto"/>
            <w:left w:val="none" w:sz="0" w:space="0" w:color="auto"/>
            <w:bottom w:val="none" w:sz="0" w:space="0" w:color="auto"/>
            <w:right w:val="none" w:sz="0" w:space="0" w:color="auto"/>
          </w:divBdr>
        </w:div>
        <w:div w:id="378550003">
          <w:marLeft w:val="640"/>
          <w:marRight w:val="0"/>
          <w:marTop w:val="0"/>
          <w:marBottom w:val="0"/>
          <w:divBdr>
            <w:top w:val="none" w:sz="0" w:space="0" w:color="auto"/>
            <w:left w:val="none" w:sz="0" w:space="0" w:color="auto"/>
            <w:bottom w:val="none" w:sz="0" w:space="0" w:color="auto"/>
            <w:right w:val="none" w:sz="0" w:space="0" w:color="auto"/>
          </w:divBdr>
        </w:div>
        <w:div w:id="49621139">
          <w:marLeft w:val="640"/>
          <w:marRight w:val="0"/>
          <w:marTop w:val="0"/>
          <w:marBottom w:val="0"/>
          <w:divBdr>
            <w:top w:val="none" w:sz="0" w:space="0" w:color="auto"/>
            <w:left w:val="none" w:sz="0" w:space="0" w:color="auto"/>
            <w:bottom w:val="none" w:sz="0" w:space="0" w:color="auto"/>
            <w:right w:val="none" w:sz="0" w:space="0" w:color="auto"/>
          </w:divBdr>
        </w:div>
        <w:div w:id="1534146608">
          <w:marLeft w:val="640"/>
          <w:marRight w:val="0"/>
          <w:marTop w:val="0"/>
          <w:marBottom w:val="0"/>
          <w:divBdr>
            <w:top w:val="none" w:sz="0" w:space="0" w:color="auto"/>
            <w:left w:val="none" w:sz="0" w:space="0" w:color="auto"/>
            <w:bottom w:val="none" w:sz="0" w:space="0" w:color="auto"/>
            <w:right w:val="none" w:sz="0" w:space="0" w:color="auto"/>
          </w:divBdr>
        </w:div>
        <w:div w:id="786778871">
          <w:marLeft w:val="640"/>
          <w:marRight w:val="0"/>
          <w:marTop w:val="0"/>
          <w:marBottom w:val="0"/>
          <w:divBdr>
            <w:top w:val="none" w:sz="0" w:space="0" w:color="auto"/>
            <w:left w:val="none" w:sz="0" w:space="0" w:color="auto"/>
            <w:bottom w:val="none" w:sz="0" w:space="0" w:color="auto"/>
            <w:right w:val="none" w:sz="0" w:space="0" w:color="auto"/>
          </w:divBdr>
        </w:div>
        <w:div w:id="1044793388">
          <w:marLeft w:val="640"/>
          <w:marRight w:val="0"/>
          <w:marTop w:val="0"/>
          <w:marBottom w:val="0"/>
          <w:divBdr>
            <w:top w:val="none" w:sz="0" w:space="0" w:color="auto"/>
            <w:left w:val="none" w:sz="0" w:space="0" w:color="auto"/>
            <w:bottom w:val="none" w:sz="0" w:space="0" w:color="auto"/>
            <w:right w:val="none" w:sz="0" w:space="0" w:color="auto"/>
          </w:divBdr>
        </w:div>
        <w:div w:id="754940096">
          <w:marLeft w:val="640"/>
          <w:marRight w:val="0"/>
          <w:marTop w:val="0"/>
          <w:marBottom w:val="0"/>
          <w:divBdr>
            <w:top w:val="none" w:sz="0" w:space="0" w:color="auto"/>
            <w:left w:val="none" w:sz="0" w:space="0" w:color="auto"/>
            <w:bottom w:val="none" w:sz="0" w:space="0" w:color="auto"/>
            <w:right w:val="none" w:sz="0" w:space="0" w:color="auto"/>
          </w:divBdr>
        </w:div>
        <w:div w:id="1029599091">
          <w:marLeft w:val="640"/>
          <w:marRight w:val="0"/>
          <w:marTop w:val="0"/>
          <w:marBottom w:val="0"/>
          <w:divBdr>
            <w:top w:val="none" w:sz="0" w:space="0" w:color="auto"/>
            <w:left w:val="none" w:sz="0" w:space="0" w:color="auto"/>
            <w:bottom w:val="none" w:sz="0" w:space="0" w:color="auto"/>
            <w:right w:val="none" w:sz="0" w:space="0" w:color="auto"/>
          </w:divBdr>
        </w:div>
        <w:div w:id="2085762589">
          <w:marLeft w:val="640"/>
          <w:marRight w:val="0"/>
          <w:marTop w:val="0"/>
          <w:marBottom w:val="0"/>
          <w:divBdr>
            <w:top w:val="none" w:sz="0" w:space="0" w:color="auto"/>
            <w:left w:val="none" w:sz="0" w:space="0" w:color="auto"/>
            <w:bottom w:val="none" w:sz="0" w:space="0" w:color="auto"/>
            <w:right w:val="none" w:sz="0" w:space="0" w:color="auto"/>
          </w:divBdr>
        </w:div>
        <w:div w:id="980306815">
          <w:marLeft w:val="640"/>
          <w:marRight w:val="0"/>
          <w:marTop w:val="0"/>
          <w:marBottom w:val="0"/>
          <w:divBdr>
            <w:top w:val="none" w:sz="0" w:space="0" w:color="auto"/>
            <w:left w:val="none" w:sz="0" w:space="0" w:color="auto"/>
            <w:bottom w:val="none" w:sz="0" w:space="0" w:color="auto"/>
            <w:right w:val="none" w:sz="0" w:space="0" w:color="auto"/>
          </w:divBdr>
        </w:div>
        <w:div w:id="1655449660">
          <w:marLeft w:val="640"/>
          <w:marRight w:val="0"/>
          <w:marTop w:val="0"/>
          <w:marBottom w:val="0"/>
          <w:divBdr>
            <w:top w:val="none" w:sz="0" w:space="0" w:color="auto"/>
            <w:left w:val="none" w:sz="0" w:space="0" w:color="auto"/>
            <w:bottom w:val="none" w:sz="0" w:space="0" w:color="auto"/>
            <w:right w:val="none" w:sz="0" w:space="0" w:color="auto"/>
          </w:divBdr>
        </w:div>
        <w:div w:id="2000618098">
          <w:marLeft w:val="640"/>
          <w:marRight w:val="0"/>
          <w:marTop w:val="0"/>
          <w:marBottom w:val="0"/>
          <w:divBdr>
            <w:top w:val="none" w:sz="0" w:space="0" w:color="auto"/>
            <w:left w:val="none" w:sz="0" w:space="0" w:color="auto"/>
            <w:bottom w:val="none" w:sz="0" w:space="0" w:color="auto"/>
            <w:right w:val="none" w:sz="0" w:space="0" w:color="auto"/>
          </w:divBdr>
        </w:div>
        <w:div w:id="1610578532">
          <w:marLeft w:val="640"/>
          <w:marRight w:val="0"/>
          <w:marTop w:val="0"/>
          <w:marBottom w:val="0"/>
          <w:divBdr>
            <w:top w:val="none" w:sz="0" w:space="0" w:color="auto"/>
            <w:left w:val="none" w:sz="0" w:space="0" w:color="auto"/>
            <w:bottom w:val="none" w:sz="0" w:space="0" w:color="auto"/>
            <w:right w:val="none" w:sz="0" w:space="0" w:color="auto"/>
          </w:divBdr>
        </w:div>
        <w:div w:id="606742300">
          <w:marLeft w:val="640"/>
          <w:marRight w:val="0"/>
          <w:marTop w:val="0"/>
          <w:marBottom w:val="0"/>
          <w:divBdr>
            <w:top w:val="none" w:sz="0" w:space="0" w:color="auto"/>
            <w:left w:val="none" w:sz="0" w:space="0" w:color="auto"/>
            <w:bottom w:val="none" w:sz="0" w:space="0" w:color="auto"/>
            <w:right w:val="none" w:sz="0" w:space="0" w:color="auto"/>
          </w:divBdr>
        </w:div>
        <w:div w:id="133262064">
          <w:marLeft w:val="640"/>
          <w:marRight w:val="0"/>
          <w:marTop w:val="0"/>
          <w:marBottom w:val="0"/>
          <w:divBdr>
            <w:top w:val="none" w:sz="0" w:space="0" w:color="auto"/>
            <w:left w:val="none" w:sz="0" w:space="0" w:color="auto"/>
            <w:bottom w:val="none" w:sz="0" w:space="0" w:color="auto"/>
            <w:right w:val="none" w:sz="0" w:space="0" w:color="auto"/>
          </w:divBdr>
        </w:div>
        <w:div w:id="1946302828">
          <w:marLeft w:val="640"/>
          <w:marRight w:val="0"/>
          <w:marTop w:val="0"/>
          <w:marBottom w:val="0"/>
          <w:divBdr>
            <w:top w:val="none" w:sz="0" w:space="0" w:color="auto"/>
            <w:left w:val="none" w:sz="0" w:space="0" w:color="auto"/>
            <w:bottom w:val="none" w:sz="0" w:space="0" w:color="auto"/>
            <w:right w:val="none" w:sz="0" w:space="0" w:color="auto"/>
          </w:divBdr>
        </w:div>
        <w:div w:id="920018212">
          <w:marLeft w:val="640"/>
          <w:marRight w:val="0"/>
          <w:marTop w:val="0"/>
          <w:marBottom w:val="0"/>
          <w:divBdr>
            <w:top w:val="none" w:sz="0" w:space="0" w:color="auto"/>
            <w:left w:val="none" w:sz="0" w:space="0" w:color="auto"/>
            <w:bottom w:val="none" w:sz="0" w:space="0" w:color="auto"/>
            <w:right w:val="none" w:sz="0" w:space="0" w:color="auto"/>
          </w:divBdr>
        </w:div>
        <w:div w:id="581111293">
          <w:marLeft w:val="640"/>
          <w:marRight w:val="0"/>
          <w:marTop w:val="0"/>
          <w:marBottom w:val="0"/>
          <w:divBdr>
            <w:top w:val="none" w:sz="0" w:space="0" w:color="auto"/>
            <w:left w:val="none" w:sz="0" w:space="0" w:color="auto"/>
            <w:bottom w:val="none" w:sz="0" w:space="0" w:color="auto"/>
            <w:right w:val="none" w:sz="0" w:space="0" w:color="auto"/>
          </w:divBdr>
        </w:div>
        <w:div w:id="2112428658">
          <w:marLeft w:val="640"/>
          <w:marRight w:val="0"/>
          <w:marTop w:val="0"/>
          <w:marBottom w:val="0"/>
          <w:divBdr>
            <w:top w:val="none" w:sz="0" w:space="0" w:color="auto"/>
            <w:left w:val="none" w:sz="0" w:space="0" w:color="auto"/>
            <w:bottom w:val="none" w:sz="0" w:space="0" w:color="auto"/>
            <w:right w:val="none" w:sz="0" w:space="0" w:color="auto"/>
          </w:divBdr>
        </w:div>
        <w:div w:id="1553467865">
          <w:marLeft w:val="640"/>
          <w:marRight w:val="0"/>
          <w:marTop w:val="0"/>
          <w:marBottom w:val="0"/>
          <w:divBdr>
            <w:top w:val="none" w:sz="0" w:space="0" w:color="auto"/>
            <w:left w:val="none" w:sz="0" w:space="0" w:color="auto"/>
            <w:bottom w:val="none" w:sz="0" w:space="0" w:color="auto"/>
            <w:right w:val="none" w:sz="0" w:space="0" w:color="auto"/>
          </w:divBdr>
        </w:div>
        <w:div w:id="535848205">
          <w:marLeft w:val="640"/>
          <w:marRight w:val="0"/>
          <w:marTop w:val="0"/>
          <w:marBottom w:val="0"/>
          <w:divBdr>
            <w:top w:val="none" w:sz="0" w:space="0" w:color="auto"/>
            <w:left w:val="none" w:sz="0" w:space="0" w:color="auto"/>
            <w:bottom w:val="none" w:sz="0" w:space="0" w:color="auto"/>
            <w:right w:val="none" w:sz="0" w:space="0" w:color="auto"/>
          </w:divBdr>
        </w:div>
      </w:divsChild>
    </w:div>
    <w:div w:id="1214317337">
      <w:bodyDiv w:val="1"/>
      <w:marLeft w:val="0"/>
      <w:marRight w:val="0"/>
      <w:marTop w:val="0"/>
      <w:marBottom w:val="0"/>
      <w:divBdr>
        <w:top w:val="none" w:sz="0" w:space="0" w:color="auto"/>
        <w:left w:val="none" w:sz="0" w:space="0" w:color="auto"/>
        <w:bottom w:val="none" w:sz="0" w:space="0" w:color="auto"/>
        <w:right w:val="none" w:sz="0" w:space="0" w:color="auto"/>
      </w:divBdr>
      <w:divsChild>
        <w:div w:id="1613248377">
          <w:marLeft w:val="640"/>
          <w:marRight w:val="0"/>
          <w:marTop w:val="0"/>
          <w:marBottom w:val="0"/>
          <w:divBdr>
            <w:top w:val="none" w:sz="0" w:space="0" w:color="auto"/>
            <w:left w:val="none" w:sz="0" w:space="0" w:color="auto"/>
            <w:bottom w:val="none" w:sz="0" w:space="0" w:color="auto"/>
            <w:right w:val="none" w:sz="0" w:space="0" w:color="auto"/>
          </w:divBdr>
        </w:div>
        <w:div w:id="738943664">
          <w:marLeft w:val="640"/>
          <w:marRight w:val="0"/>
          <w:marTop w:val="0"/>
          <w:marBottom w:val="0"/>
          <w:divBdr>
            <w:top w:val="none" w:sz="0" w:space="0" w:color="auto"/>
            <w:left w:val="none" w:sz="0" w:space="0" w:color="auto"/>
            <w:bottom w:val="none" w:sz="0" w:space="0" w:color="auto"/>
            <w:right w:val="none" w:sz="0" w:space="0" w:color="auto"/>
          </w:divBdr>
        </w:div>
        <w:div w:id="846363377">
          <w:marLeft w:val="640"/>
          <w:marRight w:val="0"/>
          <w:marTop w:val="0"/>
          <w:marBottom w:val="0"/>
          <w:divBdr>
            <w:top w:val="none" w:sz="0" w:space="0" w:color="auto"/>
            <w:left w:val="none" w:sz="0" w:space="0" w:color="auto"/>
            <w:bottom w:val="none" w:sz="0" w:space="0" w:color="auto"/>
            <w:right w:val="none" w:sz="0" w:space="0" w:color="auto"/>
          </w:divBdr>
        </w:div>
        <w:div w:id="368409047">
          <w:marLeft w:val="640"/>
          <w:marRight w:val="0"/>
          <w:marTop w:val="0"/>
          <w:marBottom w:val="0"/>
          <w:divBdr>
            <w:top w:val="none" w:sz="0" w:space="0" w:color="auto"/>
            <w:left w:val="none" w:sz="0" w:space="0" w:color="auto"/>
            <w:bottom w:val="none" w:sz="0" w:space="0" w:color="auto"/>
            <w:right w:val="none" w:sz="0" w:space="0" w:color="auto"/>
          </w:divBdr>
        </w:div>
        <w:div w:id="1509637492">
          <w:marLeft w:val="640"/>
          <w:marRight w:val="0"/>
          <w:marTop w:val="0"/>
          <w:marBottom w:val="0"/>
          <w:divBdr>
            <w:top w:val="none" w:sz="0" w:space="0" w:color="auto"/>
            <w:left w:val="none" w:sz="0" w:space="0" w:color="auto"/>
            <w:bottom w:val="none" w:sz="0" w:space="0" w:color="auto"/>
            <w:right w:val="none" w:sz="0" w:space="0" w:color="auto"/>
          </w:divBdr>
        </w:div>
        <w:div w:id="545727338">
          <w:marLeft w:val="640"/>
          <w:marRight w:val="0"/>
          <w:marTop w:val="0"/>
          <w:marBottom w:val="0"/>
          <w:divBdr>
            <w:top w:val="none" w:sz="0" w:space="0" w:color="auto"/>
            <w:left w:val="none" w:sz="0" w:space="0" w:color="auto"/>
            <w:bottom w:val="none" w:sz="0" w:space="0" w:color="auto"/>
            <w:right w:val="none" w:sz="0" w:space="0" w:color="auto"/>
          </w:divBdr>
        </w:div>
        <w:div w:id="812329236">
          <w:marLeft w:val="640"/>
          <w:marRight w:val="0"/>
          <w:marTop w:val="0"/>
          <w:marBottom w:val="0"/>
          <w:divBdr>
            <w:top w:val="none" w:sz="0" w:space="0" w:color="auto"/>
            <w:left w:val="none" w:sz="0" w:space="0" w:color="auto"/>
            <w:bottom w:val="none" w:sz="0" w:space="0" w:color="auto"/>
            <w:right w:val="none" w:sz="0" w:space="0" w:color="auto"/>
          </w:divBdr>
        </w:div>
        <w:div w:id="1872768589">
          <w:marLeft w:val="640"/>
          <w:marRight w:val="0"/>
          <w:marTop w:val="0"/>
          <w:marBottom w:val="0"/>
          <w:divBdr>
            <w:top w:val="none" w:sz="0" w:space="0" w:color="auto"/>
            <w:left w:val="none" w:sz="0" w:space="0" w:color="auto"/>
            <w:bottom w:val="none" w:sz="0" w:space="0" w:color="auto"/>
            <w:right w:val="none" w:sz="0" w:space="0" w:color="auto"/>
          </w:divBdr>
        </w:div>
        <w:div w:id="1466655654">
          <w:marLeft w:val="640"/>
          <w:marRight w:val="0"/>
          <w:marTop w:val="0"/>
          <w:marBottom w:val="0"/>
          <w:divBdr>
            <w:top w:val="none" w:sz="0" w:space="0" w:color="auto"/>
            <w:left w:val="none" w:sz="0" w:space="0" w:color="auto"/>
            <w:bottom w:val="none" w:sz="0" w:space="0" w:color="auto"/>
            <w:right w:val="none" w:sz="0" w:space="0" w:color="auto"/>
          </w:divBdr>
        </w:div>
        <w:div w:id="1792479075">
          <w:marLeft w:val="640"/>
          <w:marRight w:val="0"/>
          <w:marTop w:val="0"/>
          <w:marBottom w:val="0"/>
          <w:divBdr>
            <w:top w:val="none" w:sz="0" w:space="0" w:color="auto"/>
            <w:left w:val="none" w:sz="0" w:space="0" w:color="auto"/>
            <w:bottom w:val="none" w:sz="0" w:space="0" w:color="auto"/>
            <w:right w:val="none" w:sz="0" w:space="0" w:color="auto"/>
          </w:divBdr>
        </w:div>
        <w:div w:id="1232623097">
          <w:marLeft w:val="640"/>
          <w:marRight w:val="0"/>
          <w:marTop w:val="0"/>
          <w:marBottom w:val="0"/>
          <w:divBdr>
            <w:top w:val="none" w:sz="0" w:space="0" w:color="auto"/>
            <w:left w:val="none" w:sz="0" w:space="0" w:color="auto"/>
            <w:bottom w:val="none" w:sz="0" w:space="0" w:color="auto"/>
            <w:right w:val="none" w:sz="0" w:space="0" w:color="auto"/>
          </w:divBdr>
        </w:div>
        <w:div w:id="1188832421">
          <w:marLeft w:val="640"/>
          <w:marRight w:val="0"/>
          <w:marTop w:val="0"/>
          <w:marBottom w:val="0"/>
          <w:divBdr>
            <w:top w:val="none" w:sz="0" w:space="0" w:color="auto"/>
            <w:left w:val="none" w:sz="0" w:space="0" w:color="auto"/>
            <w:bottom w:val="none" w:sz="0" w:space="0" w:color="auto"/>
            <w:right w:val="none" w:sz="0" w:space="0" w:color="auto"/>
          </w:divBdr>
        </w:div>
        <w:div w:id="1470050153">
          <w:marLeft w:val="640"/>
          <w:marRight w:val="0"/>
          <w:marTop w:val="0"/>
          <w:marBottom w:val="0"/>
          <w:divBdr>
            <w:top w:val="none" w:sz="0" w:space="0" w:color="auto"/>
            <w:left w:val="none" w:sz="0" w:space="0" w:color="auto"/>
            <w:bottom w:val="none" w:sz="0" w:space="0" w:color="auto"/>
            <w:right w:val="none" w:sz="0" w:space="0" w:color="auto"/>
          </w:divBdr>
        </w:div>
        <w:div w:id="1731729191">
          <w:marLeft w:val="640"/>
          <w:marRight w:val="0"/>
          <w:marTop w:val="0"/>
          <w:marBottom w:val="0"/>
          <w:divBdr>
            <w:top w:val="none" w:sz="0" w:space="0" w:color="auto"/>
            <w:left w:val="none" w:sz="0" w:space="0" w:color="auto"/>
            <w:bottom w:val="none" w:sz="0" w:space="0" w:color="auto"/>
            <w:right w:val="none" w:sz="0" w:space="0" w:color="auto"/>
          </w:divBdr>
        </w:div>
        <w:div w:id="1349330044">
          <w:marLeft w:val="640"/>
          <w:marRight w:val="0"/>
          <w:marTop w:val="0"/>
          <w:marBottom w:val="0"/>
          <w:divBdr>
            <w:top w:val="none" w:sz="0" w:space="0" w:color="auto"/>
            <w:left w:val="none" w:sz="0" w:space="0" w:color="auto"/>
            <w:bottom w:val="none" w:sz="0" w:space="0" w:color="auto"/>
            <w:right w:val="none" w:sz="0" w:space="0" w:color="auto"/>
          </w:divBdr>
        </w:div>
        <w:div w:id="1022247573">
          <w:marLeft w:val="640"/>
          <w:marRight w:val="0"/>
          <w:marTop w:val="0"/>
          <w:marBottom w:val="0"/>
          <w:divBdr>
            <w:top w:val="none" w:sz="0" w:space="0" w:color="auto"/>
            <w:left w:val="none" w:sz="0" w:space="0" w:color="auto"/>
            <w:bottom w:val="none" w:sz="0" w:space="0" w:color="auto"/>
            <w:right w:val="none" w:sz="0" w:space="0" w:color="auto"/>
          </w:divBdr>
        </w:div>
        <w:div w:id="1994021554">
          <w:marLeft w:val="640"/>
          <w:marRight w:val="0"/>
          <w:marTop w:val="0"/>
          <w:marBottom w:val="0"/>
          <w:divBdr>
            <w:top w:val="none" w:sz="0" w:space="0" w:color="auto"/>
            <w:left w:val="none" w:sz="0" w:space="0" w:color="auto"/>
            <w:bottom w:val="none" w:sz="0" w:space="0" w:color="auto"/>
            <w:right w:val="none" w:sz="0" w:space="0" w:color="auto"/>
          </w:divBdr>
        </w:div>
        <w:div w:id="331839366">
          <w:marLeft w:val="640"/>
          <w:marRight w:val="0"/>
          <w:marTop w:val="0"/>
          <w:marBottom w:val="0"/>
          <w:divBdr>
            <w:top w:val="none" w:sz="0" w:space="0" w:color="auto"/>
            <w:left w:val="none" w:sz="0" w:space="0" w:color="auto"/>
            <w:bottom w:val="none" w:sz="0" w:space="0" w:color="auto"/>
            <w:right w:val="none" w:sz="0" w:space="0" w:color="auto"/>
          </w:divBdr>
        </w:div>
        <w:div w:id="1912426301">
          <w:marLeft w:val="640"/>
          <w:marRight w:val="0"/>
          <w:marTop w:val="0"/>
          <w:marBottom w:val="0"/>
          <w:divBdr>
            <w:top w:val="none" w:sz="0" w:space="0" w:color="auto"/>
            <w:left w:val="none" w:sz="0" w:space="0" w:color="auto"/>
            <w:bottom w:val="none" w:sz="0" w:space="0" w:color="auto"/>
            <w:right w:val="none" w:sz="0" w:space="0" w:color="auto"/>
          </w:divBdr>
        </w:div>
        <w:div w:id="1727491390">
          <w:marLeft w:val="640"/>
          <w:marRight w:val="0"/>
          <w:marTop w:val="0"/>
          <w:marBottom w:val="0"/>
          <w:divBdr>
            <w:top w:val="none" w:sz="0" w:space="0" w:color="auto"/>
            <w:left w:val="none" w:sz="0" w:space="0" w:color="auto"/>
            <w:bottom w:val="none" w:sz="0" w:space="0" w:color="auto"/>
            <w:right w:val="none" w:sz="0" w:space="0" w:color="auto"/>
          </w:divBdr>
        </w:div>
        <w:div w:id="364255262">
          <w:marLeft w:val="640"/>
          <w:marRight w:val="0"/>
          <w:marTop w:val="0"/>
          <w:marBottom w:val="0"/>
          <w:divBdr>
            <w:top w:val="none" w:sz="0" w:space="0" w:color="auto"/>
            <w:left w:val="none" w:sz="0" w:space="0" w:color="auto"/>
            <w:bottom w:val="none" w:sz="0" w:space="0" w:color="auto"/>
            <w:right w:val="none" w:sz="0" w:space="0" w:color="auto"/>
          </w:divBdr>
        </w:div>
        <w:div w:id="1410497969">
          <w:marLeft w:val="640"/>
          <w:marRight w:val="0"/>
          <w:marTop w:val="0"/>
          <w:marBottom w:val="0"/>
          <w:divBdr>
            <w:top w:val="none" w:sz="0" w:space="0" w:color="auto"/>
            <w:left w:val="none" w:sz="0" w:space="0" w:color="auto"/>
            <w:bottom w:val="none" w:sz="0" w:space="0" w:color="auto"/>
            <w:right w:val="none" w:sz="0" w:space="0" w:color="auto"/>
          </w:divBdr>
        </w:div>
        <w:div w:id="198249227">
          <w:marLeft w:val="640"/>
          <w:marRight w:val="0"/>
          <w:marTop w:val="0"/>
          <w:marBottom w:val="0"/>
          <w:divBdr>
            <w:top w:val="none" w:sz="0" w:space="0" w:color="auto"/>
            <w:left w:val="none" w:sz="0" w:space="0" w:color="auto"/>
            <w:bottom w:val="none" w:sz="0" w:space="0" w:color="auto"/>
            <w:right w:val="none" w:sz="0" w:space="0" w:color="auto"/>
          </w:divBdr>
        </w:div>
        <w:div w:id="651057031">
          <w:marLeft w:val="640"/>
          <w:marRight w:val="0"/>
          <w:marTop w:val="0"/>
          <w:marBottom w:val="0"/>
          <w:divBdr>
            <w:top w:val="none" w:sz="0" w:space="0" w:color="auto"/>
            <w:left w:val="none" w:sz="0" w:space="0" w:color="auto"/>
            <w:bottom w:val="none" w:sz="0" w:space="0" w:color="auto"/>
            <w:right w:val="none" w:sz="0" w:space="0" w:color="auto"/>
          </w:divBdr>
        </w:div>
        <w:div w:id="17583713">
          <w:marLeft w:val="640"/>
          <w:marRight w:val="0"/>
          <w:marTop w:val="0"/>
          <w:marBottom w:val="0"/>
          <w:divBdr>
            <w:top w:val="none" w:sz="0" w:space="0" w:color="auto"/>
            <w:left w:val="none" w:sz="0" w:space="0" w:color="auto"/>
            <w:bottom w:val="none" w:sz="0" w:space="0" w:color="auto"/>
            <w:right w:val="none" w:sz="0" w:space="0" w:color="auto"/>
          </w:divBdr>
        </w:div>
        <w:div w:id="2099522571">
          <w:marLeft w:val="640"/>
          <w:marRight w:val="0"/>
          <w:marTop w:val="0"/>
          <w:marBottom w:val="0"/>
          <w:divBdr>
            <w:top w:val="none" w:sz="0" w:space="0" w:color="auto"/>
            <w:left w:val="none" w:sz="0" w:space="0" w:color="auto"/>
            <w:bottom w:val="none" w:sz="0" w:space="0" w:color="auto"/>
            <w:right w:val="none" w:sz="0" w:space="0" w:color="auto"/>
          </w:divBdr>
        </w:div>
      </w:divsChild>
    </w:div>
    <w:div w:id="1225262529">
      <w:bodyDiv w:val="1"/>
      <w:marLeft w:val="0"/>
      <w:marRight w:val="0"/>
      <w:marTop w:val="0"/>
      <w:marBottom w:val="0"/>
      <w:divBdr>
        <w:top w:val="none" w:sz="0" w:space="0" w:color="auto"/>
        <w:left w:val="none" w:sz="0" w:space="0" w:color="auto"/>
        <w:bottom w:val="none" w:sz="0" w:space="0" w:color="auto"/>
        <w:right w:val="none" w:sz="0" w:space="0" w:color="auto"/>
      </w:divBdr>
      <w:divsChild>
        <w:div w:id="1852866488">
          <w:marLeft w:val="640"/>
          <w:marRight w:val="0"/>
          <w:marTop w:val="0"/>
          <w:marBottom w:val="0"/>
          <w:divBdr>
            <w:top w:val="none" w:sz="0" w:space="0" w:color="auto"/>
            <w:left w:val="none" w:sz="0" w:space="0" w:color="auto"/>
            <w:bottom w:val="none" w:sz="0" w:space="0" w:color="auto"/>
            <w:right w:val="none" w:sz="0" w:space="0" w:color="auto"/>
          </w:divBdr>
        </w:div>
        <w:div w:id="131599285">
          <w:marLeft w:val="640"/>
          <w:marRight w:val="0"/>
          <w:marTop w:val="0"/>
          <w:marBottom w:val="0"/>
          <w:divBdr>
            <w:top w:val="none" w:sz="0" w:space="0" w:color="auto"/>
            <w:left w:val="none" w:sz="0" w:space="0" w:color="auto"/>
            <w:bottom w:val="none" w:sz="0" w:space="0" w:color="auto"/>
            <w:right w:val="none" w:sz="0" w:space="0" w:color="auto"/>
          </w:divBdr>
        </w:div>
        <w:div w:id="413088389">
          <w:marLeft w:val="640"/>
          <w:marRight w:val="0"/>
          <w:marTop w:val="0"/>
          <w:marBottom w:val="0"/>
          <w:divBdr>
            <w:top w:val="none" w:sz="0" w:space="0" w:color="auto"/>
            <w:left w:val="none" w:sz="0" w:space="0" w:color="auto"/>
            <w:bottom w:val="none" w:sz="0" w:space="0" w:color="auto"/>
            <w:right w:val="none" w:sz="0" w:space="0" w:color="auto"/>
          </w:divBdr>
        </w:div>
        <w:div w:id="59208317">
          <w:marLeft w:val="640"/>
          <w:marRight w:val="0"/>
          <w:marTop w:val="0"/>
          <w:marBottom w:val="0"/>
          <w:divBdr>
            <w:top w:val="none" w:sz="0" w:space="0" w:color="auto"/>
            <w:left w:val="none" w:sz="0" w:space="0" w:color="auto"/>
            <w:bottom w:val="none" w:sz="0" w:space="0" w:color="auto"/>
            <w:right w:val="none" w:sz="0" w:space="0" w:color="auto"/>
          </w:divBdr>
        </w:div>
        <w:div w:id="16588136">
          <w:marLeft w:val="640"/>
          <w:marRight w:val="0"/>
          <w:marTop w:val="0"/>
          <w:marBottom w:val="0"/>
          <w:divBdr>
            <w:top w:val="none" w:sz="0" w:space="0" w:color="auto"/>
            <w:left w:val="none" w:sz="0" w:space="0" w:color="auto"/>
            <w:bottom w:val="none" w:sz="0" w:space="0" w:color="auto"/>
            <w:right w:val="none" w:sz="0" w:space="0" w:color="auto"/>
          </w:divBdr>
        </w:div>
        <w:div w:id="228423968">
          <w:marLeft w:val="640"/>
          <w:marRight w:val="0"/>
          <w:marTop w:val="0"/>
          <w:marBottom w:val="0"/>
          <w:divBdr>
            <w:top w:val="none" w:sz="0" w:space="0" w:color="auto"/>
            <w:left w:val="none" w:sz="0" w:space="0" w:color="auto"/>
            <w:bottom w:val="none" w:sz="0" w:space="0" w:color="auto"/>
            <w:right w:val="none" w:sz="0" w:space="0" w:color="auto"/>
          </w:divBdr>
        </w:div>
        <w:div w:id="838471553">
          <w:marLeft w:val="640"/>
          <w:marRight w:val="0"/>
          <w:marTop w:val="0"/>
          <w:marBottom w:val="0"/>
          <w:divBdr>
            <w:top w:val="none" w:sz="0" w:space="0" w:color="auto"/>
            <w:left w:val="none" w:sz="0" w:space="0" w:color="auto"/>
            <w:bottom w:val="none" w:sz="0" w:space="0" w:color="auto"/>
            <w:right w:val="none" w:sz="0" w:space="0" w:color="auto"/>
          </w:divBdr>
        </w:div>
        <w:div w:id="1835338305">
          <w:marLeft w:val="640"/>
          <w:marRight w:val="0"/>
          <w:marTop w:val="0"/>
          <w:marBottom w:val="0"/>
          <w:divBdr>
            <w:top w:val="none" w:sz="0" w:space="0" w:color="auto"/>
            <w:left w:val="none" w:sz="0" w:space="0" w:color="auto"/>
            <w:bottom w:val="none" w:sz="0" w:space="0" w:color="auto"/>
            <w:right w:val="none" w:sz="0" w:space="0" w:color="auto"/>
          </w:divBdr>
        </w:div>
        <w:div w:id="1942058270">
          <w:marLeft w:val="640"/>
          <w:marRight w:val="0"/>
          <w:marTop w:val="0"/>
          <w:marBottom w:val="0"/>
          <w:divBdr>
            <w:top w:val="none" w:sz="0" w:space="0" w:color="auto"/>
            <w:left w:val="none" w:sz="0" w:space="0" w:color="auto"/>
            <w:bottom w:val="none" w:sz="0" w:space="0" w:color="auto"/>
            <w:right w:val="none" w:sz="0" w:space="0" w:color="auto"/>
          </w:divBdr>
        </w:div>
        <w:div w:id="722606999">
          <w:marLeft w:val="640"/>
          <w:marRight w:val="0"/>
          <w:marTop w:val="0"/>
          <w:marBottom w:val="0"/>
          <w:divBdr>
            <w:top w:val="none" w:sz="0" w:space="0" w:color="auto"/>
            <w:left w:val="none" w:sz="0" w:space="0" w:color="auto"/>
            <w:bottom w:val="none" w:sz="0" w:space="0" w:color="auto"/>
            <w:right w:val="none" w:sz="0" w:space="0" w:color="auto"/>
          </w:divBdr>
        </w:div>
        <w:div w:id="1554197630">
          <w:marLeft w:val="640"/>
          <w:marRight w:val="0"/>
          <w:marTop w:val="0"/>
          <w:marBottom w:val="0"/>
          <w:divBdr>
            <w:top w:val="none" w:sz="0" w:space="0" w:color="auto"/>
            <w:left w:val="none" w:sz="0" w:space="0" w:color="auto"/>
            <w:bottom w:val="none" w:sz="0" w:space="0" w:color="auto"/>
            <w:right w:val="none" w:sz="0" w:space="0" w:color="auto"/>
          </w:divBdr>
        </w:div>
        <w:div w:id="1318997616">
          <w:marLeft w:val="640"/>
          <w:marRight w:val="0"/>
          <w:marTop w:val="0"/>
          <w:marBottom w:val="0"/>
          <w:divBdr>
            <w:top w:val="none" w:sz="0" w:space="0" w:color="auto"/>
            <w:left w:val="none" w:sz="0" w:space="0" w:color="auto"/>
            <w:bottom w:val="none" w:sz="0" w:space="0" w:color="auto"/>
            <w:right w:val="none" w:sz="0" w:space="0" w:color="auto"/>
          </w:divBdr>
        </w:div>
        <w:div w:id="613252079">
          <w:marLeft w:val="640"/>
          <w:marRight w:val="0"/>
          <w:marTop w:val="0"/>
          <w:marBottom w:val="0"/>
          <w:divBdr>
            <w:top w:val="none" w:sz="0" w:space="0" w:color="auto"/>
            <w:left w:val="none" w:sz="0" w:space="0" w:color="auto"/>
            <w:bottom w:val="none" w:sz="0" w:space="0" w:color="auto"/>
            <w:right w:val="none" w:sz="0" w:space="0" w:color="auto"/>
          </w:divBdr>
        </w:div>
        <w:div w:id="952638773">
          <w:marLeft w:val="640"/>
          <w:marRight w:val="0"/>
          <w:marTop w:val="0"/>
          <w:marBottom w:val="0"/>
          <w:divBdr>
            <w:top w:val="none" w:sz="0" w:space="0" w:color="auto"/>
            <w:left w:val="none" w:sz="0" w:space="0" w:color="auto"/>
            <w:bottom w:val="none" w:sz="0" w:space="0" w:color="auto"/>
            <w:right w:val="none" w:sz="0" w:space="0" w:color="auto"/>
          </w:divBdr>
        </w:div>
        <w:div w:id="1814326368">
          <w:marLeft w:val="640"/>
          <w:marRight w:val="0"/>
          <w:marTop w:val="0"/>
          <w:marBottom w:val="0"/>
          <w:divBdr>
            <w:top w:val="none" w:sz="0" w:space="0" w:color="auto"/>
            <w:left w:val="none" w:sz="0" w:space="0" w:color="auto"/>
            <w:bottom w:val="none" w:sz="0" w:space="0" w:color="auto"/>
            <w:right w:val="none" w:sz="0" w:space="0" w:color="auto"/>
          </w:divBdr>
        </w:div>
        <w:div w:id="107480345">
          <w:marLeft w:val="640"/>
          <w:marRight w:val="0"/>
          <w:marTop w:val="0"/>
          <w:marBottom w:val="0"/>
          <w:divBdr>
            <w:top w:val="none" w:sz="0" w:space="0" w:color="auto"/>
            <w:left w:val="none" w:sz="0" w:space="0" w:color="auto"/>
            <w:bottom w:val="none" w:sz="0" w:space="0" w:color="auto"/>
            <w:right w:val="none" w:sz="0" w:space="0" w:color="auto"/>
          </w:divBdr>
        </w:div>
        <w:div w:id="20278061">
          <w:marLeft w:val="640"/>
          <w:marRight w:val="0"/>
          <w:marTop w:val="0"/>
          <w:marBottom w:val="0"/>
          <w:divBdr>
            <w:top w:val="none" w:sz="0" w:space="0" w:color="auto"/>
            <w:left w:val="none" w:sz="0" w:space="0" w:color="auto"/>
            <w:bottom w:val="none" w:sz="0" w:space="0" w:color="auto"/>
            <w:right w:val="none" w:sz="0" w:space="0" w:color="auto"/>
          </w:divBdr>
        </w:div>
        <w:div w:id="1191607148">
          <w:marLeft w:val="640"/>
          <w:marRight w:val="0"/>
          <w:marTop w:val="0"/>
          <w:marBottom w:val="0"/>
          <w:divBdr>
            <w:top w:val="none" w:sz="0" w:space="0" w:color="auto"/>
            <w:left w:val="none" w:sz="0" w:space="0" w:color="auto"/>
            <w:bottom w:val="none" w:sz="0" w:space="0" w:color="auto"/>
            <w:right w:val="none" w:sz="0" w:space="0" w:color="auto"/>
          </w:divBdr>
        </w:div>
        <w:div w:id="1425685821">
          <w:marLeft w:val="640"/>
          <w:marRight w:val="0"/>
          <w:marTop w:val="0"/>
          <w:marBottom w:val="0"/>
          <w:divBdr>
            <w:top w:val="none" w:sz="0" w:space="0" w:color="auto"/>
            <w:left w:val="none" w:sz="0" w:space="0" w:color="auto"/>
            <w:bottom w:val="none" w:sz="0" w:space="0" w:color="auto"/>
            <w:right w:val="none" w:sz="0" w:space="0" w:color="auto"/>
          </w:divBdr>
        </w:div>
        <w:div w:id="443577727">
          <w:marLeft w:val="640"/>
          <w:marRight w:val="0"/>
          <w:marTop w:val="0"/>
          <w:marBottom w:val="0"/>
          <w:divBdr>
            <w:top w:val="none" w:sz="0" w:space="0" w:color="auto"/>
            <w:left w:val="none" w:sz="0" w:space="0" w:color="auto"/>
            <w:bottom w:val="none" w:sz="0" w:space="0" w:color="auto"/>
            <w:right w:val="none" w:sz="0" w:space="0" w:color="auto"/>
          </w:divBdr>
        </w:div>
        <w:div w:id="1220558143">
          <w:marLeft w:val="640"/>
          <w:marRight w:val="0"/>
          <w:marTop w:val="0"/>
          <w:marBottom w:val="0"/>
          <w:divBdr>
            <w:top w:val="none" w:sz="0" w:space="0" w:color="auto"/>
            <w:left w:val="none" w:sz="0" w:space="0" w:color="auto"/>
            <w:bottom w:val="none" w:sz="0" w:space="0" w:color="auto"/>
            <w:right w:val="none" w:sz="0" w:space="0" w:color="auto"/>
          </w:divBdr>
        </w:div>
        <w:div w:id="23487781">
          <w:marLeft w:val="640"/>
          <w:marRight w:val="0"/>
          <w:marTop w:val="0"/>
          <w:marBottom w:val="0"/>
          <w:divBdr>
            <w:top w:val="none" w:sz="0" w:space="0" w:color="auto"/>
            <w:left w:val="none" w:sz="0" w:space="0" w:color="auto"/>
            <w:bottom w:val="none" w:sz="0" w:space="0" w:color="auto"/>
            <w:right w:val="none" w:sz="0" w:space="0" w:color="auto"/>
          </w:divBdr>
        </w:div>
        <w:div w:id="1903173512">
          <w:marLeft w:val="640"/>
          <w:marRight w:val="0"/>
          <w:marTop w:val="0"/>
          <w:marBottom w:val="0"/>
          <w:divBdr>
            <w:top w:val="none" w:sz="0" w:space="0" w:color="auto"/>
            <w:left w:val="none" w:sz="0" w:space="0" w:color="auto"/>
            <w:bottom w:val="none" w:sz="0" w:space="0" w:color="auto"/>
            <w:right w:val="none" w:sz="0" w:space="0" w:color="auto"/>
          </w:divBdr>
        </w:div>
        <w:div w:id="1804233108">
          <w:marLeft w:val="640"/>
          <w:marRight w:val="0"/>
          <w:marTop w:val="0"/>
          <w:marBottom w:val="0"/>
          <w:divBdr>
            <w:top w:val="none" w:sz="0" w:space="0" w:color="auto"/>
            <w:left w:val="none" w:sz="0" w:space="0" w:color="auto"/>
            <w:bottom w:val="none" w:sz="0" w:space="0" w:color="auto"/>
            <w:right w:val="none" w:sz="0" w:space="0" w:color="auto"/>
          </w:divBdr>
        </w:div>
        <w:div w:id="1046834350">
          <w:marLeft w:val="640"/>
          <w:marRight w:val="0"/>
          <w:marTop w:val="0"/>
          <w:marBottom w:val="0"/>
          <w:divBdr>
            <w:top w:val="none" w:sz="0" w:space="0" w:color="auto"/>
            <w:left w:val="none" w:sz="0" w:space="0" w:color="auto"/>
            <w:bottom w:val="none" w:sz="0" w:space="0" w:color="auto"/>
            <w:right w:val="none" w:sz="0" w:space="0" w:color="auto"/>
          </w:divBdr>
        </w:div>
        <w:div w:id="1393428042">
          <w:marLeft w:val="640"/>
          <w:marRight w:val="0"/>
          <w:marTop w:val="0"/>
          <w:marBottom w:val="0"/>
          <w:divBdr>
            <w:top w:val="none" w:sz="0" w:space="0" w:color="auto"/>
            <w:left w:val="none" w:sz="0" w:space="0" w:color="auto"/>
            <w:bottom w:val="none" w:sz="0" w:space="0" w:color="auto"/>
            <w:right w:val="none" w:sz="0" w:space="0" w:color="auto"/>
          </w:divBdr>
        </w:div>
        <w:div w:id="770011594">
          <w:marLeft w:val="640"/>
          <w:marRight w:val="0"/>
          <w:marTop w:val="0"/>
          <w:marBottom w:val="0"/>
          <w:divBdr>
            <w:top w:val="none" w:sz="0" w:space="0" w:color="auto"/>
            <w:left w:val="none" w:sz="0" w:space="0" w:color="auto"/>
            <w:bottom w:val="none" w:sz="0" w:space="0" w:color="auto"/>
            <w:right w:val="none" w:sz="0" w:space="0" w:color="auto"/>
          </w:divBdr>
        </w:div>
        <w:div w:id="1332756993">
          <w:marLeft w:val="640"/>
          <w:marRight w:val="0"/>
          <w:marTop w:val="0"/>
          <w:marBottom w:val="0"/>
          <w:divBdr>
            <w:top w:val="none" w:sz="0" w:space="0" w:color="auto"/>
            <w:left w:val="none" w:sz="0" w:space="0" w:color="auto"/>
            <w:bottom w:val="none" w:sz="0" w:space="0" w:color="auto"/>
            <w:right w:val="none" w:sz="0" w:space="0" w:color="auto"/>
          </w:divBdr>
        </w:div>
        <w:div w:id="165946089">
          <w:marLeft w:val="640"/>
          <w:marRight w:val="0"/>
          <w:marTop w:val="0"/>
          <w:marBottom w:val="0"/>
          <w:divBdr>
            <w:top w:val="none" w:sz="0" w:space="0" w:color="auto"/>
            <w:left w:val="none" w:sz="0" w:space="0" w:color="auto"/>
            <w:bottom w:val="none" w:sz="0" w:space="0" w:color="auto"/>
            <w:right w:val="none" w:sz="0" w:space="0" w:color="auto"/>
          </w:divBdr>
        </w:div>
        <w:div w:id="1443526782">
          <w:marLeft w:val="640"/>
          <w:marRight w:val="0"/>
          <w:marTop w:val="0"/>
          <w:marBottom w:val="0"/>
          <w:divBdr>
            <w:top w:val="none" w:sz="0" w:space="0" w:color="auto"/>
            <w:left w:val="none" w:sz="0" w:space="0" w:color="auto"/>
            <w:bottom w:val="none" w:sz="0" w:space="0" w:color="auto"/>
            <w:right w:val="none" w:sz="0" w:space="0" w:color="auto"/>
          </w:divBdr>
        </w:div>
        <w:div w:id="1685205685">
          <w:marLeft w:val="640"/>
          <w:marRight w:val="0"/>
          <w:marTop w:val="0"/>
          <w:marBottom w:val="0"/>
          <w:divBdr>
            <w:top w:val="none" w:sz="0" w:space="0" w:color="auto"/>
            <w:left w:val="none" w:sz="0" w:space="0" w:color="auto"/>
            <w:bottom w:val="none" w:sz="0" w:space="0" w:color="auto"/>
            <w:right w:val="none" w:sz="0" w:space="0" w:color="auto"/>
          </w:divBdr>
        </w:div>
        <w:div w:id="799029679">
          <w:marLeft w:val="640"/>
          <w:marRight w:val="0"/>
          <w:marTop w:val="0"/>
          <w:marBottom w:val="0"/>
          <w:divBdr>
            <w:top w:val="none" w:sz="0" w:space="0" w:color="auto"/>
            <w:left w:val="none" w:sz="0" w:space="0" w:color="auto"/>
            <w:bottom w:val="none" w:sz="0" w:space="0" w:color="auto"/>
            <w:right w:val="none" w:sz="0" w:space="0" w:color="auto"/>
          </w:divBdr>
        </w:div>
        <w:div w:id="2145463577">
          <w:marLeft w:val="640"/>
          <w:marRight w:val="0"/>
          <w:marTop w:val="0"/>
          <w:marBottom w:val="0"/>
          <w:divBdr>
            <w:top w:val="none" w:sz="0" w:space="0" w:color="auto"/>
            <w:left w:val="none" w:sz="0" w:space="0" w:color="auto"/>
            <w:bottom w:val="none" w:sz="0" w:space="0" w:color="auto"/>
            <w:right w:val="none" w:sz="0" w:space="0" w:color="auto"/>
          </w:divBdr>
        </w:div>
        <w:div w:id="2129615251">
          <w:marLeft w:val="640"/>
          <w:marRight w:val="0"/>
          <w:marTop w:val="0"/>
          <w:marBottom w:val="0"/>
          <w:divBdr>
            <w:top w:val="none" w:sz="0" w:space="0" w:color="auto"/>
            <w:left w:val="none" w:sz="0" w:space="0" w:color="auto"/>
            <w:bottom w:val="none" w:sz="0" w:space="0" w:color="auto"/>
            <w:right w:val="none" w:sz="0" w:space="0" w:color="auto"/>
          </w:divBdr>
        </w:div>
        <w:div w:id="711732349">
          <w:marLeft w:val="640"/>
          <w:marRight w:val="0"/>
          <w:marTop w:val="0"/>
          <w:marBottom w:val="0"/>
          <w:divBdr>
            <w:top w:val="none" w:sz="0" w:space="0" w:color="auto"/>
            <w:left w:val="none" w:sz="0" w:space="0" w:color="auto"/>
            <w:bottom w:val="none" w:sz="0" w:space="0" w:color="auto"/>
            <w:right w:val="none" w:sz="0" w:space="0" w:color="auto"/>
          </w:divBdr>
        </w:div>
        <w:div w:id="1939872610">
          <w:marLeft w:val="640"/>
          <w:marRight w:val="0"/>
          <w:marTop w:val="0"/>
          <w:marBottom w:val="0"/>
          <w:divBdr>
            <w:top w:val="none" w:sz="0" w:space="0" w:color="auto"/>
            <w:left w:val="none" w:sz="0" w:space="0" w:color="auto"/>
            <w:bottom w:val="none" w:sz="0" w:space="0" w:color="auto"/>
            <w:right w:val="none" w:sz="0" w:space="0" w:color="auto"/>
          </w:divBdr>
        </w:div>
        <w:div w:id="28528910">
          <w:marLeft w:val="640"/>
          <w:marRight w:val="0"/>
          <w:marTop w:val="0"/>
          <w:marBottom w:val="0"/>
          <w:divBdr>
            <w:top w:val="none" w:sz="0" w:space="0" w:color="auto"/>
            <w:left w:val="none" w:sz="0" w:space="0" w:color="auto"/>
            <w:bottom w:val="none" w:sz="0" w:space="0" w:color="auto"/>
            <w:right w:val="none" w:sz="0" w:space="0" w:color="auto"/>
          </w:divBdr>
        </w:div>
        <w:div w:id="1841970393">
          <w:marLeft w:val="640"/>
          <w:marRight w:val="0"/>
          <w:marTop w:val="0"/>
          <w:marBottom w:val="0"/>
          <w:divBdr>
            <w:top w:val="none" w:sz="0" w:space="0" w:color="auto"/>
            <w:left w:val="none" w:sz="0" w:space="0" w:color="auto"/>
            <w:bottom w:val="none" w:sz="0" w:space="0" w:color="auto"/>
            <w:right w:val="none" w:sz="0" w:space="0" w:color="auto"/>
          </w:divBdr>
        </w:div>
        <w:div w:id="2123723573">
          <w:marLeft w:val="640"/>
          <w:marRight w:val="0"/>
          <w:marTop w:val="0"/>
          <w:marBottom w:val="0"/>
          <w:divBdr>
            <w:top w:val="none" w:sz="0" w:space="0" w:color="auto"/>
            <w:left w:val="none" w:sz="0" w:space="0" w:color="auto"/>
            <w:bottom w:val="none" w:sz="0" w:space="0" w:color="auto"/>
            <w:right w:val="none" w:sz="0" w:space="0" w:color="auto"/>
          </w:divBdr>
        </w:div>
      </w:divsChild>
    </w:div>
    <w:div w:id="1229456609">
      <w:bodyDiv w:val="1"/>
      <w:marLeft w:val="0"/>
      <w:marRight w:val="0"/>
      <w:marTop w:val="0"/>
      <w:marBottom w:val="0"/>
      <w:divBdr>
        <w:top w:val="none" w:sz="0" w:space="0" w:color="auto"/>
        <w:left w:val="none" w:sz="0" w:space="0" w:color="auto"/>
        <w:bottom w:val="none" w:sz="0" w:space="0" w:color="auto"/>
        <w:right w:val="none" w:sz="0" w:space="0" w:color="auto"/>
      </w:divBdr>
      <w:divsChild>
        <w:div w:id="841242659">
          <w:marLeft w:val="640"/>
          <w:marRight w:val="0"/>
          <w:marTop w:val="0"/>
          <w:marBottom w:val="0"/>
          <w:divBdr>
            <w:top w:val="none" w:sz="0" w:space="0" w:color="auto"/>
            <w:left w:val="none" w:sz="0" w:space="0" w:color="auto"/>
            <w:bottom w:val="none" w:sz="0" w:space="0" w:color="auto"/>
            <w:right w:val="none" w:sz="0" w:space="0" w:color="auto"/>
          </w:divBdr>
        </w:div>
        <w:div w:id="1419524046">
          <w:marLeft w:val="640"/>
          <w:marRight w:val="0"/>
          <w:marTop w:val="0"/>
          <w:marBottom w:val="0"/>
          <w:divBdr>
            <w:top w:val="none" w:sz="0" w:space="0" w:color="auto"/>
            <w:left w:val="none" w:sz="0" w:space="0" w:color="auto"/>
            <w:bottom w:val="none" w:sz="0" w:space="0" w:color="auto"/>
            <w:right w:val="none" w:sz="0" w:space="0" w:color="auto"/>
          </w:divBdr>
        </w:div>
        <w:div w:id="1922443725">
          <w:marLeft w:val="640"/>
          <w:marRight w:val="0"/>
          <w:marTop w:val="0"/>
          <w:marBottom w:val="0"/>
          <w:divBdr>
            <w:top w:val="none" w:sz="0" w:space="0" w:color="auto"/>
            <w:left w:val="none" w:sz="0" w:space="0" w:color="auto"/>
            <w:bottom w:val="none" w:sz="0" w:space="0" w:color="auto"/>
            <w:right w:val="none" w:sz="0" w:space="0" w:color="auto"/>
          </w:divBdr>
        </w:div>
        <w:div w:id="592980052">
          <w:marLeft w:val="640"/>
          <w:marRight w:val="0"/>
          <w:marTop w:val="0"/>
          <w:marBottom w:val="0"/>
          <w:divBdr>
            <w:top w:val="none" w:sz="0" w:space="0" w:color="auto"/>
            <w:left w:val="none" w:sz="0" w:space="0" w:color="auto"/>
            <w:bottom w:val="none" w:sz="0" w:space="0" w:color="auto"/>
            <w:right w:val="none" w:sz="0" w:space="0" w:color="auto"/>
          </w:divBdr>
        </w:div>
        <w:div w:id="956719961">
          <w:marLeft w:val="640"/>
          <w:marRight w:val="0"/>
          <w:marTop w:val="0"/>
          <w:marBottom w:val="0"/>
          <w:divBdr>
            <w:top w:val="none" w:sz="0" w:space="0" w:color="auto"/>
            <w:left w:val="none" w:sz="0" w:space="0" w:color="auto"/>
            <w:bottom w:val="none" w:sz="0" w:space="0" w:color="auto"/>
            <w:right w:val="none" w:sz="0" w:space="0" w:color="auto"/>
          </w:divBdr>
        </w:div>
        <w:div w:id="1748844720">
          <w:marLeft w:val="640"/>
          <w:marRight w:val="0"/>
          <w:marTop w:val="0"/>
          <w:marBottom w:val="0"/>
          <w:divBdr>
            <w:top w:val="none" w:sz="0" w:space="0" w:color="auto"/>
            <w:left w:val="none" w:sz="0" w:space="0" w:color="auto"/>
            <w:bottom w:val="none" w:sz="0" w:space="0" w:color="auto"/>
            <w:right w:val="none" w:sz="0" w:space="0" w:color="auto"/>
          </w:divBdr>
        </w:div>
        <w:div w:id="1078941266">
          <w:marLeft w:val="640"/>
          <w:marRight w:val="0"/>
          <w:marTop w:val="0"/>
          <w:marBottom w:val="0"/>
          <w:divBdr>
            <w:top w:val="none" w:sz="0" w:space="0" w:color="auto"/>
            <w:left w:val="none" w:sz="0" w:space="0" w:color="auto"/>
            <w:bottom w:val="none" w:sz="0" w:space="0" w:color="auto"/>
            <w:right w:val="none" w:sz="0" w:space="0" w:color="auto"/>
          </w:divBdr>
        </w:div>
        <w:div w:id="688683538">
          <w:marLeft w:val="640"/>
          <w:marRight w:val="0"/>
          <w:marTop w:val="0"/>
          <w:marBottom w:val="0"/>
          <w:divBdr>
            <w:top w:val="none" w:sz="0" w:space="0" w:color="auto"/>
            <w:left w:val="none" w:sz="0" w:space="0" w:color="auto"/>
            <w:bottom w:val="none" w:sz="0" w:space="0" w:color="auto"/>
            <w:right w:val="none" w:sz="0" w:space="0" w:color="auto"/>
          </w:divBdr>
        </w:div>
        <w:div w:id="981732526">
          <w:marLeft w:val="640"/>
          <w:marRight w:val="0"/>
          <w:marTop w:val="0"/>
          <w:marBottom w:val="0"/>
          <w:divBdr>
            <w:top w:val="none" w:sz="0" w:space="0" w:color="auto"/>
            <w:left w:val="none" w:sz="0" w:space="0" w:color="auto"/>
            <w:bottom w:val="none" w:sz="0" w:space="0" w:color="auto"/>
            <w:right w:val="none" w:sz="0" w:space="0" w:color="auto"/>
          </w:divBdr>
        </w:div>
        <w:div w:id="19167871">
          <w:marLeft w:val="640"/>
          <w:marRight w:val="0"/>
          <w:marTop w:val="0"/>
          <w:marBottom w:val="0"/>
          <w:divBdr>
            <w:top w:val="none" w:sz="0" w:space="0" w:color="auto"/>
            <w:left w:val="none" w:sz="0" w:space="0" w:color="auto"/>
            <w:bottom w:val="none" w:sz="0" w:space="0" w:color="auto"/>
            <w:right w:val="none" w:sz="0" w:space="0" w:color="auto"/>
          </w:divBdr>
        </w:div>
        <w:div w:id="2040467246">
          <w:marLeft w:val="640"/>
          <w:marRight w:val="0"/>
          <w:marTop w:val="0"/>
          <w:marBottom w:val="0"/>
          <w:divBdr>
            <w:top w:val="none" w:sz="0" w:space="0" w:color="auto"/>
            <w:left w:val="none" w:sz="0" w:space="0" w:color="auto"/>
            <w:bottom w:val="none" w:sz="0" w:space="0" w:color="auto"/>
            <w:right w:val="none" w:sz="0" w:space="0" w:color="auto"/>
          </w:divBdr>
        </w:div>
        <w:div w:id="1974946534">
          <w:marLeft w:val="640"/>
          <w:marRight w:val="0"/>
          <w:marTop w:val="0"/>
          <w:marBottom w:val="0"/>
          <w:divBdr>
            <w:top w:val="none" w:sz="0" w:space="0" w:color="auto"/>
            <w:left w:val="none" w:sz="0" w:space="0" w:color="auto"/>
            <w:bottom w:val="none" w:sz="0" w:space="0" w:color="auto"/>
            <w:right w:val="none" w:sz="0" w:space="0" w:color="auto"/>
          </w:divBdr>
        </w:div>
        <w:div w:id="146361461">
          <w:marLeft w:val="640"/>
          <w:marRight w:val="0"/>
          <w:marTop w:val="0"/>
          <w:marBottom w:val="0"/>
          <w:divBdr>
            <w:top w:val="none" w:sz="0" w:space="0" w:color="auto"/>
            <w:left w:val="none" w:sz="0" w:space="0" w:color="auto"/>
            <w:bottom w:val="none" w:sz="0" w:space="0" w:color="auto"/>
            <w:right w:val="none" w:sz="0" w:space="0" w:color="auto"/>
          </w:divBdr>
        </w:div>
        <w:div w:id="1393235068">
          <w:marLeft w:val="640"/>
          <w:marRight w:val="0"/>
          <w:marTop w:val="0"/>
          <w:marBottom w:val="0"/>
          <w:divBdr>
            <w:top w:val="none" w:sz="0" w:space="0" w:color="auto"/>
            <w:left w:val="none" w:sz="0" w:space="0" w:color="auto"/>
            <w:bottom w:val="none" w:sz="0" w:space="0" w:color="auto"/>
            <w:right w:val="none" w:sz="0" w:space="0" w:color="auto"/>
          </w:divBdr>
        </w:div>
        <w:div w:id="1865946842">
          <w:marLeft w:val="640"/>
          <w:marRight w:val="0"/>
          <w:marTop w:val="0"/>
          <w:marBottom w:val="0"/>
          <w:divBdr>
            <w:top w:val="none" w:sz="0" w:space="0" w:color="auto"/>
            <w:left w:val="none" w:sz="0" w:space="0" w:color="auto"/>
            <w:bottom w:val="none" w:sz="0" w:space="0" w:color="auto"/>
            <w:right w:val="none" w:sz="0" w:space="0" w:color="auto"/>
          </w:divBdr>
        </w:div>
        <w:div w:id="695228208">
          <w:marLeft w:val="640"/>
          <w:marRight w:val="0"/>
          <w:marTop w:val="0"/>
          <w:marBottom w:val="0"/>
          <w:divBdr>
            <w:top w:val="none" w:sz="0" w:space="0" w:color="auto"/>
            <w:left w:val="none" w:sz="0" w:space="0" w:color="auto"/>
            <w:bottom w:val="none" w:sz="0" w:space="0" w:color="auto"/>
            <w:right w:val="none" w:sz="0" w:space="0" w:color="auto"/>
          </w:divBdr>
        </w:div>
        <w:div w:id="1716004463">
          <w:marLeft w:val="640"/>
          <w:marRight w:val="0"/>
          <w:marTop w:val="0"/>
          <w:marBottom w:val="0"/>
          <w:divBdr>
            <w:top w:val="none" w:sz="0" w:space="0" w:color="auto"/>
            <w:left w:val="none" w:sz="0" w:space="0" w:color="auto"/>
            <w:bottom w:val="none" w:sz="0" w:space="0" w:color="auto"/>
            <w:right w:val="none" w:sz="0" w:space="0" w:color="auto"/>
          </w:divBdr>
        </w:div>
        <w:div w:id="120467488">
          <w:marLeft w:val="640"/>
          <w:marRight w:val="0"/>
          <w:marTop w:val="0"/>
          <w:marBottom w:val="0"/>
          <w:divBdr>
            <w:top w:val="none" w:sz="0" w:space="0" w:color="auto"/>
            <w:left w:val="none" w:sz="0" w:space="0" w:color="auto"/>
            <w:bottom w:val="none" w:sz="0" w:space="0" w:color="auto"/>
            <w:right w:val="none" w:sz="0" w:space="0" w:color="auto"/>
          </w:divBdr>
        </w:div>
      </w:divsChild>
    </w:div>
    <w:div w:id="1243029370">
      <w:bodyDiv w:val="1"/>
      <w:marLeft w:val="0"/>
      <w:marRight w:val="0"/>
      <w:marTop w:val="0"/>
      <w:marBottom w:val="0"/>
      <w:divBdr>
        <w:top w:val="none" w:sz="0" w:space="0" w:color="auto"/>
        <w:left w:val="none" w:sz="0" w:space="0" w:color="auto"/>
        <w:bottom w:val="none" w:sz="0" w:space="0" w:color="auto"/>
        <w:right w:val="none" w:sz="0" w:space="0" w:color="auto"/>
      </w:divBdr>
      <w:divsChild>
        <w:div w:id="639844928">
          <w:marLeft w:val="640"/>
          <w:marRight w:val="0"/>
          <w:marTop w:val="0"/>
          <w:marBottom w:val="0"/>
          <w:divBdr>
            <w:top w:val="none" w:sz="0" w:space="0" w:color="auto"/>
            <w:left w:val="none" w:sz="0" w:space="0" w:color="auto"/>
            <w:bottom w:val="none" w:sz="0" w:space="0" w:color="auto"/>
            <w:right w:val="none" w:sz="0" w:space="0" w:color="auto"/>
          </w:divBdr>
        </w:div>
        <w:div w:id="106436484">
          <w:marLeft w:val="640"/>
          <w:marRight w:val="0"/>
          <w:marTop w:val="0"/>
          <w:marBottom w:val="0"/>
          <w:divBdr>
            <w:top w:val="none" w:sz="0" w:space="0" w:color="auto"/>
            <w:left w:val="none" w:sz="0" w:space="0" w:color="auto"/>
            <w:bottom w:val="none" w:sz="0" w:space="0" w:color="auto"/>
            <w:right w:val="none" w:sz="0" w:space="0" w:color="auto"/>
          </w:divBdr>
        </w:div>
        <w:div w:id="13964227">
          <w:marLeft w:val="640"/>
          <w:marRight w:val="0"/>
          <w:marTop w:val="0"/>
          <w:marBottom w:val="0"/>
          <w:divBdr>
            <w:top w:val="none" w:sz="0" w:space="0" w:color="auto"/>
            <w:left w:val="none" w:sz="0" w:space="0" w:color="auto"/>
            <w:bottom w:val="none" w:sz="0" w:space="0" w:color="auto"/>
            <w:right w:val="none" w:sz="0" w:space="0" w:color="auto"/>
          </w:divBdr>
        </w:div>
        <w:div w:id="1057047338">
          <w:marLeft w:val="640"/>
          <w:marRight w:val="0"/>
          <w:marTop w:val="0"/>
          <w:marBottom w:val="0"/>
          <w:divBdr>
            <w:top w:val="none" w:sz="0" w:space="0" w:color="auto"/>
            <w:left w:val="none" w:sz="0" w:space="0" w:color="auto"/>
            <w:bottom w:val="none" w:sz="0" w:space="0" w:color="auto"/>
            <w:right w:val="none" w:sz="0" w:space="0" w:color="auto"/>
          </w:divBdr>
        </w:div>
        <w:div w:id="741684298">
          <w:marLeft w:val="640"/>
          <w:marRight w:val="0"/>
          <w:marTop w:val="0"/>
          <w:marBottom w:val="0"/>
          <w:divBdr>
            <w:top w:val="none" w:sz="0" w:space="0" w:color="auto"/>
            <w:left w:val="none" w:sz="0" w:space="0" w:color="auto"/>
            <w:bottom w:val="none" w:sz="0" w:space="0" w:color="auto"/>
            <w:right w:val="none" w:sz="0" w:space="0" w:color="auto"/>
          </w:divBdr>
        </w:div>
        <w:div w:id="547572057">
          <w:marLeft w:val="640"/>
          <w:marRight w:val="0"/>
          <w:marTop w:val="0"/>
          <w:marBottom w:val="0"/>
          <w:divBdr>
            <w:top w:val="none" w:sz="0" w:space="0" w:color="auto"/>
            <w:left w:val="none" w:sz="0" w:space="0" w:color="auto"/>
            <w:bottom w:val="none" w:sz="0" w:space="0" w:color="auto"/>
            <w:right w:val="none" w:sz="0" w:space="0" w:color="auto"/>
          </w:divBdr>
        </w:div>
        <w:div w:id="1375736586">
          <w:marLeft w:val="640"/>
          <w:marRight w:val="0"/>
          <w:marTop w:val="0"/>
          <w:marBottom w:val="0"/>
          <w:divBdr>
            <w:top w:val="none" w:sz="0" w:space="0" w:color="auto"/>
            <w:left w:val="none" w:sz="0" w:space="0" w:color="auto"/>
            <w:bottom w:val="none" w:sz="0" w:space="0" w:color="auto"/>
            <w:right w:val="none" w:sz="0" w:space="0" w:color="auto"/>
          </w:divBdr>
        </w:div>
        <w:div w:id="1131748258">
          <w:marLeft w:val="640"/>
          <w:marRight w:val="0"/>
          <w:marTop w:val="0"/>
          <w:marBottom w:val="0"/>
          <w:divBdr>
            <w:top w:val="none" w:sz="0" w:space="0" w:color="auto"/>
            <w:left w:val="none" w:sz="0" w:space="0" w:color="auto"/>
            <w:bottom w:val="none" w:sz="0" w:space="0" w:color="auto"/>
            <w:right w:val="none" w:sz="0" w:space="0" w:color="auto"/>
          </w:divBdr>
        </w:div>
        <w:div w:id="849635769">
          <w:marLeft w:val="640"/>
          <w:marRight w:val="0"/>
          <w:marTop w:val="0"/>
          <w:marBottom w:val="0"/>
          <w:divBdr>
            <w:top w:val="none" w:sz="0" w:space="0" w:color="auto"/>
            <w:left w:val="none" w:sz="0" w:space="0" w:color="auto"/>
            <w:bottom w:val="none" w:sz="0" w:space="0" w:color="auto"/>
            <w:right w:val="none" w:sz="0" w:space="0" w:color="auto"/>
          </w:divBdr>
        </w:div>
        <w:div w:id="1813205510">
          <w:marLeft w:val="640"/>
          <w:marRight w:val="0"/>
          <w:marTop w:val="0"/>
          <w:marBottom w:val="0"/>
          <w:divBdr>
            <w:top w:val="none" w:sz="0" w:space="0" w:color="auto"/>
            <w:left w:val="none" w:sz="0" w:space="0" w:color="auto"/>
            <w:bottom w:val="none" w:sz="0" w:space="0" w:color="auto"/>
            <w:right w:val="none" w:sz="0" w:space="0" w:color="auto"/>
          </w:divBdr>
        </w:div>
        <w:div w:id="1615096540">
          <w:marLeft w:val="640"/>
          <w:marRight w:val="0"/>
          <w:marTop w:val="0"/>
          <w:marBottom w:val="0"/>
          <w:divBdr>
            <w:top w:val="none" w:sz="0" w:space="0" w:color="auto"/>
            <w:left w:val="none" w:sz="0" w:space="0" w:color="auto"/>
            <w:bottom w:val="none" w:sz="0" w:space="0" w:color="auto"/>
            <w:right w:val="none" w:sz="0" w:space="0" w:color="auto"/>
          </w:divBdr>
        </w:div>
        <w:div w:id="1353413802">
          <w:marLeft w:val="640"/>
          <w:marRight w:val="0"/>
          <w:marTop w:val="0"/>
          <w:marBottom w:val="0"/>
          <w:divBdr>
            <w:top w:val="none" w:sz="0" w:space="0" w:color="auto"/>
            <w:left w:val="none" w:sz="0" w:space="0" w:color="auto"/>
            <w:bottom w:val="none" w:sz="0" w:space="0" w:color="auto"/>
            <w:right w:val="none" w:sz="0" w:space="0" w:color="auto"/>
          </w:divBdr>
        </w:div>
        <w:div w:id="19670861">
          <w:marLeft w:val="640"/>
          <w:marRight w:val="0"/>
          <w:marTop w:val="0"/>
          <w:marBottom w:val="0"/>
          <w:divBdr>
            <w:top w:val="none" w:sz="0" w:space="0" w:color="auto"/>
            <w:left w:val="none" w:sz="0" w:space="0" w:color="auto"/>
            <w:bottom w:val="none" w:sz="0" w:space="0" w:color="auto"/>
            <w:right w:val="none" w:sz="0" w:space="0" w:color="auto"/>
          </w:divBdr>
        </w:div>
        <w:div w:id="789515857">
          <w:marLeft w:val="640"/>
          <w:marRight w:val="0"/>
          <w:marTop w:val="0"/>
          <w:marBottom w:val="0"/>
          <w:divBdr>
            <w:top w:val="none" w:sz="0" w:space="0" w:color="auto"/>
            <w:left w:val="none" w:sz="0" w:space="0" w:color="auto"/>
            <w:bottom w:val="none" w:sz="0" w:space="0" w:color="auto"/>
            <w:right w:val="none" w:sz="0" w:space="0" w:color="auto"/>
          </w:divBdr>
        </w:div>
        <w:div w:id="690760010">
          <w:marLeft w:val="640"/>
          <w:marRight w:val="0"/>
          <w:marTop w:val="0"/>
          <w:marBottom w:val="0"/>
          <w:divBdr>
            <w:top w:val="none" w:sz="0" w:space="0" w:color="auto"/>
            <w:left w:val="none" w:sz="0" w:space="0" w:color="auto"/>
            <w:bottom w:val="none" w:sz="0" w:space="0" w:color="auto"/>
            <w:right w:val="none" w:sz="0" w:space="0" w:color="auto"/>
          </w:divBdr>
        </w:div>
        <w:div w:id="2141921008">
          <w:marLeft w:val="640"/>
          <w:marRight w:val="0"/>
          <w:marTop w:val="0"/>
          <w:marBottom w:val="0"/>
          <w:divBdr>
            <w:top w:val="none" w:sz="0" w:space="0" w:color="auto"/>
            <w:left w:val="none" w:sz="0" w:space="0" w:color="auto"/>
            <w:bottom w:val="none" w:sz="0" w:space="0" w:color="auto"/>
            <w:right w:val="none" w:sz="0" w:space="0" w:color="auto"/>
          </w:divBdr>
        </w:div>
        <w:div w:id="717511155">
          <w:marLeft w:val="640"/>
          <w:marRight w:val="0"/>
          <w:marTop w:val="0"/>
          <w:marBottom w:val="0"/>
          <w:divBdr>
            <w:top w:val="none" w:sz="0" w:space="0" w:color="auto"/>
            <w:left w:val="none" w:sz="0" w:space="0" w:color="auto"/>
            <w:bottom w:val="none" w:sz="0" w:space="0" w:color="auto"/>
            <w:right w:val="none" w:sz="0" w:space="0" w:color="auto"/>
          </w:divBdr>
        </w:div>
        <w:div w:id="1038504980">
          <w:marLeft w:val="640"/>
          <w:marRight w:val="0"/>
          <w:marTop w:val="0"/>
          <w:marBottom w:val="0"/>
          <w:divBdr>
            <w:top w:val="none" w:sz="0" w:space="0" w:color="auto"/>
            <w:left w:val="none" w:sz="0" w:space="0" w:color="auto"/>
            <w:bottom w:val="none" w:sz="0" w:space="0" w:color="auto"/>
            <w:right w:val="none" w:sz="0" w:space="0" w:color="auto"/>
          </w:divBdr>
        </w:div>
        <w:div w:id="1657952663">
          <w:marLeft w:val="640"/>
          <w:marRight w:val="0"/>
          <w:marTop w:val="0"/>
          <w:marBottom w:val="0"/>
          <w:divBdr>
            <w:top w:val="none" w:sz="0" w:space="0" w:color="auto"/>
            <w:left w:val="none" w:sz="0" w:space="0" w:color="auto"/>
            <w:bottom w:val="none" w:sz="0" w:space="0" w:color="auto"/>
            <w:right w:val="none" w:sz="0" w:space="0" w:color="auto"/>
          </w:divBdr>
        </w:div>
        <w:div w:id="1975018859">
          <w:marLeft w:val="640"/>
          <w:marRight w:val="0"/>
          <w:marTop w:val="0"/>
          <w:marBottom w:val="0"/>
          <w:divBdr>
            <w:top w:val="none" w:sz="0" w:space="0" w:color="auto"/>
            <w:left w:val="none" w:sz="0" w:space="0" w:color="auto"/>
            <w:bottom w:val="none" w:sz="0" w:space="0" w:color="auto"/>
            <w:right w:val="none" w:sz="0" w:space="0" w:color="auto"/>
          </w:divBdr>
        </w:div>
        <w:div w:id="1899129892">
          <w:marLeft w:val="640"/>
          <w:marRight w:val="0"/>
          <w:marTop w:val="0"/>
          <w:marBottom w:val="0"/>
          <w:divBdr>
            <w:top w:val="none" w:sz="0" w:space="0" w:color="auto"/>
            <w:left w:val="none" w:sz="0" w:space="0" w:color="auto"/>
            <w:bottom w:val="none" w:sz="0" w:space="0" w:color="auto"/>
            <w:right w:val="none" w:sz="0" w:space="0" w:color="auto"/>
          </w:divBdr>
        </w:div>
        <w:div w:id="755596971">
          <w:marLeft w:val="640"/>
          <w:marRight w:val="0"/>
          <w:marTop w:val="0"/>
          <w:marBottom w:val="0"/>
          <w:divBdr>
            <w:top w:val="none" w:sz="0" w:space="0" w:color="auto"/>
            <w:left w:val="none" w:sz="0" w:space="0" w:color="auto"/>
            <w:bottom w:val="none" w:sz="0" w:space="0" w:color="auto"/>
            <w:right w:val="none" w:sz="0" w:space="0" w:color="auto"/>
          </w:divBdr>
        </w:div>
        <w:div w:id="1146779399">
          <w:marLeft w:val="640"/>
          <w:marRight w:val="0"/>
          <w:marTop w:val="0"/>
          <w:marBottom w:val="0"/>
          <w:divBdr>
            <w:top w:val="none" w:sz="0" w:space="0" w:color="auto"/>
            <w:left w:val="none" w:sz="0" w:space="0" w:color="auto"/>
            <w:bottom w:val="none" w:sz="0" w:space="0" w:color="auto"/>
            <w:right w:val="none" w:sz="0" w:space="0" w:color="auto"/>
          </w:divBdr>
        </w:div>
        <w:div w:id="469834666">
          <w:marLeft w:val="640"/>
          <w:marRight w:val="0"/>
          <w:marTop w:val="0"/>
          <w:marBottom w:val="0"/>
          <w:divBdr>
            <w:top w:val="none" w:sz="0" w:space="0" w:color="auto"/>
            <w:left w:val="none" w:sz="0" w:space="0" w:color="auto"/>
            <w:bottom w:val="none" w:sz="0" w:space="0" w:color="auto"/>
            <w:right w:val="none" w:sz="0" w:space="0" w:color="auto"/>
          </w:divBdr>
        </w:div>
        <w:div w:id="531650583">
          <w:marLeft w:val="640"/>
          <w:marRight w:val="0"/>
          <w:marTop w:val="0"/>
          <w:marBottom w:val="0"/>
          <w:divBdr>
            <w:top w:val="none" w:sz="0" w:space="0" w:color="auto"/>
            <w:left w:val="none" w:sz="0" w:space="0" w:color="auto"/>
            <w:bottom w:val="none" w:sz="0" w:space="0" w:color="auto"/>
            <w:right w:val="none" w:sz="0" w:space="0" w:color="auto"/>
          </w:divBdr>
        </w:div>
        <w:div w:id="825511907">
          <w:marLeft w:val="640"/>
          <w:marRight w:val="0"/>
          <w:marTop w:val="0"/>
          <w:marBottom w:val="0"/>
          <w:divBdr>
            <w:top w:val="none" w:sz="0" w:space="0" w:color="auto"/>
            <w:left w:val="none" w:sz="0" w:space="0" w:color="auto"/>
            <w:bottom w:val="none" w:sz="0" w:space="0" w:color="auto"/>
            <w:right w:val="none" w:sz="0" w:space="0" w:color="auto"/>
          </w:divBdr>
        </w:div>
        <w:div w:id="1793014423">
          <w:marLeft w:val="640"/>
          <w:marRight w:val="0"/>
          <w:marTop w:val="0"/>
          <w:marBottom w:val="0"/>
          <w:divBdr>
            <w:top w:val="none" w:sz="0" w:space="0" w:color="auto"/>
            <w:left w:val="none" w:sz="0" w:space="0" w:color="auto"/>
            <w:bottom w:val="none" w:sz="0" w:space="0" w:color="auto"/>
            <w:right w:val="none" w:sz="0" w:space="0" w:color="auto"/>
          </w:divBdr>
        </w:div>
        <w:div w:id="277224914">
          <w:marLeft w:val="640"/>
          <w:marRight w:val="0"/>
          <w:marTop w:val="0"/>
          <w:marBottom w:val="0"/>
          <w:divBdr>
            <w:top w:val="none" w:sz="0" w:space="0" w:color="auto"/>
            <w:left w:val="none" w:sz="0" w:space="0" w:color="auto"/>
            <w:bottom w:val="none" w:sz="0" w:space="0" w:color="auto"/>
            <w:right w:val="none" w:sz="0" w:space="0" w:color="auto"/>
          </w:divBdr>
        </w:div>
        <w:div w:id="334920932">
          <w:marLeft w:val="640"/>
          <w:marRight w:val="0"/>
          <w:marTop w:val="0"/>
          <w:marBottom w:val="0"/>
          <w:divBdr>
            <w:top w:val="none" w:sz="0" w:space="0" w:color="auto"/>
            <w:left w:val="none" w:sz="0" w:space="0" w:color="auto"/>
            <w:bottom w:val="none" w:sz="0" w:space="0" w:color="auto"/>
            <w:right w:val="none" w:sz="0" w:space="0" w:color="auto"/>
          </w:divBdr>
        </w:div>
        <w:div w:id="1701127718">
          <w:marLeft w:val="640"/>
          <w:marRight w:val="0"/>
          <w:marTop w:val="0"/>
          <w:marBottom w:val="0"/>
          <w:divBdr>
            <w:top w:val="none" w:sz="0" w:space="0" w:color="auto"/>
            <w:left w:val="none" w:sz="0" w:space="0" w:color="auto"/>
            <w:bottom w:val="none" w:sz="0" w:space="0" w:color="auto"/>
            <w:right w:val="none" w:sz="0" w:space="0" w:color="auto"/>
          </w:divBdr>
        </w:div>
        <w:div w:id="661130317">
          <w:marLeft w:val="640"/>
          <w:marRight w:val="0"/>
          <w:marTop w:val="0"/>
          <w:marBottom w:val="0"/>
          <w:divBdr>
            <w:top w:val="none" w:sz="0" w:space="0" w:color="auto"/>
            <w:left w:val="none" w:sz="0" w:space="0" w:color="auto"/>
            <w:bottom w:val="none" w:sz="0" w:space="0" w:color="auto"/>
            <w:right w:val="none" w:sz="0" w:space="0" w:color="auto"/>
          </w:divBdr>
        </w:div>
        <w:div w:id="740713041">
          <w:marLeft w:val="640"/>
          <w:marRight w:val="0"/>
          <w:marTop w:val="0"/>
          <w:marBottom w:val="0"/>
          <w:divBdr>
            <w:top w:val="none" w:sz="0" w:space="0" w:color="auto"/>
            <w:left w:val="none" w:sz="0" w:space="0" w:color="auto"/>
            <w:bottom w:val="none" w:sz="0" w:space="0" w:color="auto"/>
            <w:right w:val="none" w:sz="0" w:space="0" w:color="auto"/>
          </w:divBdr>
        </w:div>
        <w:div w:id="1213033836">
          <w:marLeft w:val="640"/>
          <w:marRight w:val="0"/>
          <w:marTop w:val="0"/>
          <w:marBottom w:val="0"/>
          <w:divBdr>
            <w:top w:val="none" w:sz="0" w:space="0" w:color="auto"/>
            <w:left w:val="none" w:sz="0" w:space="0" w:color="auto"/>
            <w:bottom w:val="none" w:sz="0" w:space="0" w:color="auto"/>
            <w:right w:val="none" w:sz="0" w:space="0" w:color="auto"/>
          </w:divBdr>
        </w:div>
        <w:div w:id="1739135898">
          <w:marLeft w:val="640"/>
          <w:marRight w:val="0"/>
          <w:marTop w:val="0"/>
          <w:marBottom w:val="0"/>
          <w:divBdr>
            <w:top w:val="none" w:sz="0" w:space="0" w:color="auto"/>
            <w:left w:val="none" w:sz="0" w:space="0" w:color="auto"/>
            <w:bottom w:val="none" w:sz="0" w:space="0" w:color="auto"/>
            <w:right w:val="none" w:sz="0" w:space="0" w:color="auto"/>
          </w:divBdr>
        </w:div>
        <w:div w:id="2134248624">
          <w:marLeft w:val="640"/>
          <w:marRight w:val="0"/>
          <w:marTop w:val="0"/>
          <w:marBottom w:val="0"/>
          <w:divBdr>
            <w:top w:val="none" w:sz="0" w:space="0" w:color="auto"/>
            <w:left w:val="none" w:sz="0" w:space="0" w:color="auto"/>
            <w:bottom w:val="none" w:sz="0" w:space="0" w:color="auto"/>
            <w:right w:val="none" w:sz="0" w:space="0" w:color="auto"/>
          </w:divBdr>
        </w:div>
        <w:div w:id="1170754800">
          <w:marLeft w:val="640"/>
          <w:marRight w:val="0"/>
          <w:marTop w:val="0"/>
          <w:marBottom w:val="0"/>
          <w:divBdr>
            <w:top w:val="none" w:sz="0" w:space="0" w:color="auto"/>
            <w:left w:val="none" w:sz="0" w:space="0" w:color="auto"/>
            <w:bottom w:val="none" w:sz="0" w:space="0" w:color="auto"/>
            <w:right w:val="none" w:sz="0" w:space="0" w:color="auto"/>
          </w:divBdr>
        </w:div>
        <w:div w:id="1968274185">
          <w:marLeft w:val="640"/>
          <w:marRight w:val="0"/>
          <w:marTop w:val="0"/>
          <w:marBottom w:val="0"/>
          <w:divBdr>
            <w:top w:val="none" w:sz="0" w:space="0" w:color="auto"/>
            <w:left w:val="none" w:sz="0" w:space="0" w:color="auto"/>
            <w:bottom w:val="none" w:sz="0" w:space="0" w:color="auto"/>
            <w:right w:val="none" w:sz="0" w:space="0" w:color="auto"/>
          </w:divBdr>
        </w:div>
        <w:div w:id="1746798329">
          <w:marLeft w:val="640"/>
          <w:marRight w:val="0"/>
          <w:marTop w:val="0"/>
          <w:marBottom w:val="0"/>
          <w:divBdr>
            <w:top w:val="none" w:sz="0" w:space="0" w:color="auto"/>
            <w:left w:val="none" w:sz="0" w:space="0" w:color="auto"/>
            <w:bottom w:val="none" w:sz="0" w:space="0" w:color="auto"/>
            <w:right w:val="none" w:sz="0" w:space="0" w:color="auto"/>
          </w:divBdr>
        </w:div>
        <w:div w:id="429934817">
          <w:marLeft w:val="640"/>
          <w:marRight w:val="0"/>
          <w:marTop w:val="0"/>
          <w:marBottom w:val="0"/>
          <w:divBdr>
            <w:top w:val="none" w:sz="0" w:space="0" w:color="auto"/>
            <w:left w:val="none" w:sz="0" w:space="0" w:color="auto"/>
            <w:bottom w:val="none" w:sz="0" w:space="0" w:color="auto"/>
            <w:right w:val="none" w:sz="0" w:space="0" w:color="auto"/>
          </w:divBdr>
        </w:div>
      </w:divsChild>
    </w:div>
    <w:div w:id="1246299283">
      <w:bodyDiv w:val="1"/>
      <w:marLeft w:val="0"/>
      <w:marRight w:val="0"/>
      <w:marTop w:val="0"/>
      <w:marBottom w:val="0"/>
      <w:divBdr>
        <w:top w:val="none" w:sz="0" w:space="0" w:color="auto"/>
        <w:left w:val="none" w:sz="0" w:space="0" w:color="auto"/>
        <w:bottom w:val="none" w:sz="0" w:space="0" w:color="auto"/>
        <w:right w:val="none" w:sz="0" w:space="0" w:color="auto"/>
      </w:divBdr>
      <w:divsChild>
        <w:div w:id="1531987291">
          <w:marLeft w:val="640"/>
          <w:marRight w:val="0"/>
          <w:marTop w:val="0"/>
          <w:marBottom w:val="0"/>
          <w:divBdr>
            <w:top w:val="none" w:sz="0" w:space="0" w:color="auto"/>
            <w:left w:val="none" w:sz="0" w:space="0" w:color="auto"/>
            <w:bottom w:val="none" w:sz="0" w:space="0" w:color="auto"/>
            <w:right w:val="none" w:sz="0" w:space="0" w:color="auto"/>
          </w:divBdr>
        </w:div>
        <w:div w:id="1259487709">
          <w:marLeft w:val="640"/>
          <w:marRight w:val="0"/>
          <w:marTop w:val="0"/>
          <w:marBottom w:val="0"/>
          <w:divBdr>
            <w:top w:val="none" w:sz="0" w:space="0" w:color="auto"/>
            <w:left w:val="none" w:sz="0" w:space="0" w:color="auto"/>
            <w:bottom w:val="none" w:sz="0" w:space="0" w:color="auto"/>
            <w:right w:val="none" w:sz="0" w:space="0" w:color="auto"/>
          </w:divBdr>
        </w:div>
        <w:div w:id="1300571220">
          <w:marLeft w:val="640"/>
          <w:marRight w:val="0"/>
          <w:marTop w:val="0"/>
          <w:marBottom w:val="0"/>
          <w:divBdr>
            <w:top w:val="none" w:sz="0" w:space="0" w:color="auto"/>
            <w:left w:val="none" w:sz="0" w:space="0" w:color="auto"/>
            <w:bottom w:val="none" w:sz="0" w:space="0" w:color="auto"/>
            <w:right w:val="none" w:sz="0" w:space="0" w:color="auto"/>
          </w:divBdr>
        </w:div>
        <w:div w:id="1348171600">
          <w:marLeft w:val="640"/>
          <w:marRight w:val="0"/>
          <w:marTop w:val="0"/>
          <w:marBottom w:val="0"/>
          <w:divBdr>
            <w:top w:val="none" w:sz="0" w:space="0" w:color="auto"/>
            <w:left w:val="none" w:sz="0" w:space="0" w:color="auto"/>
            <w:bottom w:val="none" w:sz="0" w:space="0" w:color="auto"/>
            <w:right w:val="none" w:sz="0" w:space="0" w:color="auto"/>
          </w:divBdr>
        </w:div>
        <w:div w:id="1352535852">
          <w:marLeft w:val="640"/>
          <w:marRight w:val="0"/>
          <w:marTop w:val="0"/>
          <w:marBottom w:val="0"/>
          <w:divBdr>
            <w:top w:val="none" w:sz="0" w:space="0" w:color="auto"/>
            <w:left w:val="none" w:sz="0" w:space="0" w:color="auto"/>
            <w:bottom w:val="none" w:sz="0" w:space="0" w:color="auto"/>
            <w:right w:val="none" w:sz="0" w:space="0" w:color="auto"/>
          </w:divBdr>
        </w:div>
        <w:div w:id="115221164">
          <w:marLeft w:val="640"/>
          <w:marRight w:val="0"/>
          <w:marTop w:val="0"/>
          <w:marBottom w:val="0"/>
          <w:divBdr>
            <w:top w:val="none" w:sz="0" w:space="0" w:color="auto"/>
            <w:left w:val="none" w:sz="0" w:space="0" w:color="auto"/>
            <w:bottom w:val="none" w:sz="0" w:space="0" w:color="auto"/>
            <w:right w:val="none" w:sz="0" w:space="0" w:color="auto"/>
          </w:divBdr>
        </w:div>
        <w:div w:id="1005858028">
          <w:marLeft w:val="640"/>
          <w:marRight w:val="0"/>
          <w:marTop w:val="0"/>
          <w:marBottom w:val="0"/>
          <w:divBdr>
            <w:top w:val="none" w:sz="0" w:space="0" w:color="auto"/>
            <w:left w:val="none" w:sz="0" w:space="0" w:color="auto"/>
            <w:bottom w:val="none" w:sz="0" w:space="0" w:color="auto"/>
            <w:right w:val="none" w:sz="0" w:space="0" w:color="auto"/>
          </w:divBdr>
        </w:div>
        <w:div w:id="1628655323">
          <w:marLeft w:val="640"/>
          <w:marRight w:val="0"/>
          <w:marTop w:val="0"/>
          <w:marBottom w:val="0"/>
          <w:divBdr>
            <w:top w:val="none" w:sz="0" w:space="0" w:color="auto"/>
            <w:left w:val="none" w:sz="0" w:space="0" w:color="auto"/>
            <w:bottom w:val="none" w:sz="0" w:space="0" w:color="auto"/>
            <w:right w:val="none" w:sz="0" w:space="0" w:color="auto"/>
          </w:divBdr>
        </w:div>
        <w:div w:id="966200990">
          <w:marLeft w:val="640"/>
          <w:marRight w:val="0"/>
          <w:marTop w:val="0"/>
          <w:marBottom w:val="0"/>
          <w:divBdr>
            <w:top w:val="none" w:sz="0" w:space="0" w:color="auto"/>
            <w:left w:val="none" w:sz="0" w:space="0" w:color="auto"/>
            <w:bottom w:val="none" w:sz="0" w:space="0" w:color="auto"/>
            <w:right w:val="none" w:sz="0" w:space="0" w:color="auto"/>
          </w:divBdr>
        </w:div>
      </w:divsChild>
    </w:div>
    <w:div w:id="1248343153">
      <w:bodyDiv w:val="1"/>
      <w:marLeft w:val="0"/>
      <w:marRight w:val="0"/>
      <w:marTop w:val="0"/>
      <w:marBottom w:val="0"/>
      <w:divBdr>
        <w:top w:val="none" w:sz="0" w:space="0" w:color="auto"/>
        <w:left w:val="none" w:sz="0" w:space="0" w:color="auto"/>
        <w:bottom w:val="none" w:sz="0" w:space="0" w:color="auto"/>
        <w:right w:val="none" w:sz="0" w:space="0" w:color="auto"/>
      </w:divBdr>
      <w:divsChild>
        <w:div w:id="128018965">
          <w:marLeft w:val="640"/>
          <w:marRight w:val="0"/>
          <w:marTop w:val="0"/>
          <w:marBottom w:val="0"/>
          <w:divBdr>
            <w:top w:val="none" w:sz="0" w:space="0" w:color="auto"/>
            <w:left w:val="none" w:sz="0" w:space="0" w:color="auto"/>
            <w:bottom w:val="none" w:sz="0" w:space="0" w:color="auto"/>
            <w:right w:val="none" w:sz="0" w:space="0" w:color="auto"/>
          </w:divBdr>
        </w:div>
        <w:div w:id="1555697967">
          <w:marLeft w:val="640"/>
          <w:marRight w:val="0"/>
          <w:marTop w:val="0"/>
          <w:marBottom w:val="0"/>
          <w:divBdr>
            <w:top w:val="none" w:sz="0" w:space="0" w:color="auto"/>
            <w:left w:val="none" w:sz="0" w:space="0" w:color="auto"/>
            <w:bottom w:val="none" w:sz="0" w:space="0" w:color="auto"/>
            <w:right w:val="none" w:sz="0" w:space="0" w:color="auto"/>
          </w:divBdr>
        </w:div>
        <w:div w:id="1321278232">
          <w:marLeft w:val="640"/>
          <w:marRight w:val="0"/>
          <w:marTop w:val="0"/>
          <w:marBottom w:val="0"/>
          <w:divBdr>
            <w:top w:val="none" w:sz="0" w:space="0" w:color="auto"/>
            <w:left w:val="none" w:sz="0" w:space="0" w:color="auto"/>
            <w:bottom w:val="none" w:sz="0" w:space="0" w:color="auto"/>
            <w:right w:val="none" w:sz="0" w:space="0" w:color="auto"/>
          </w:divBdr>
        </w:div>
        <w:div w:id="104618770">
          <w:marLeft w:val="640"/>
          <w:marRight w:val="0"/>
          <w:marTop w:val="0"/>
          <w:marBottom w:val="0"/>
          <w:divBdr>
            <w:top w:val="none" w:sz="0" w:space="0" w:color="auto"/>
            <w:left w:val="none" w:sz="0" w:space="0" w:color="auto"/>
            <w:bottom w:val="none" w:sz="0" w:space="0" w:color="auto"/>
            <w:right w:val="none" w:sz="0" w:space="0" w:color="auto"/>
          </w:divBdr>
        </w:div>
        <w:div w:id="1791585249">
          <w:marLeft w:val="640"/>
          <w:marRight w:val="0"/>
          <w:marTop w:val="0"/>
          <w:marBottom w:val="0"/>
          <w:divBdr>
            <w:top w:val="none" w:sz="0" w:space="0" w:color="auto"/>
            <w:left w:val="none" w:sz="0" w:space="0" w:color="auto"/>
            <w:bottom w:val="none" w:sz="0" w:space="0" w:color="auto"/>
            <w:right w:val="none" w:sz="0" w:space="0" w:color="auto"/>
          </w:divBdr>
        </w:div>
        <w:div w:id="1202085932">
          <w:marLeft w:val="640"/>
          <w:marRight w:val="0"/>
          <w:marTop w:val="0"/>
          <w:marBottom w:val="0"/>
          <w:divBdr>
            <w:top w:val="none" w:sz="0" w:space="0" w:color="auto"/>
            <w:left w:val="none" w:sz="0" w:space="0" w:color="auto"/>
            <w:bottom w:val="none" w:sz="0" w:space="0" w:color="auto"/>
            <w:right w:val="none" w:sz="0" w:space="0" w:color="auto"/>
          </w:divBdr>
        </w:div>
        <w:div w:id="179006461">
          <w:marLeft w:val="640"/>
          <w:marRight w:val="0"/>
          <w:marTop w:val="0"/>
          <w:marBottom w:val="0"/>
          <w:divBdr>
            <w:top w:val="none" w:sz="0" w:space="0" w:color="auto"/>
            <w:left w:val="none" w:sz="0" w:space="0" w:color="auto"/>
            <w:bottom w:val="none" w:sz="0" w:space="0" w:color="auto"/>
            <w:right w:val="none" w:sz="0" w:space="0" w:color="auto"/>
          </w:divBdr>
        </w:div>
        <w:div w:id="1775662144">
          <w:marLeft w:val="640"/>
          <w:marRight w:val="0"/>
          <w:marTop w:val="0"/>
          <w:marBottom w:val="0"/>
          <w:divBdr>
            <w:top w:val="none" w:sz="0" w:space="0" w:color="auto"/>
            <w:left w:val="none" w:sz="0" w:space="0" w:color="auto"/>
            <w:bottom w:val="none" w:sz="0" w:space="0" w:color="auto"/>
            <w:right w:val="none" w:sz="0" w:space="0" w:color="auto"/>
          </w:divBdr>
        </w:div>
        <w:div w:id="1473987229">
          <w:marLeft w:val="640"/>
          <w:marRight w:val="0"/>
          <w:marTop w:val="0"/>
          <w:marBottom w:val="0"/>
          <w:divBdr>
            <w:top w:val="none" w:sz="0" w:space="0" w:color="auto"/>
            <w:left w:val="none" w:sz="0" w:space="0" w:color="auto"/>
            <w:bottom w:val="none" w:sz="0" w:space="0" w:color="auto"/>
            <w:right w:val="none" w:sz="0" w:space="0" w:color="auto"/>
          </w:divBdr>
        </w:div>
        <w:div w:id="238057649">
          <w:marLeft w:val="640"/>
          <w:marRight w:val="0"/>
          <w:marTop w:val="0"/>
          <w:marBottom w:val="0"/>
          <w:divBdr>
            <w:top w:val="none" w:sz="0" w:space="0" w:color="auto"/>
            <w:left w:val="none" w:sz="0" w:space="0" w:color="auto"/>
            <w:bottom w:val="none" w:sz="0" w:space="0" w:color="auto"/>
            <w:right w:val="none" w:sz="0" w:space="0" w:color="auto"/>
          </w:divBdr>
        </w:div>
        <w:div w:id="1496453042">
          <w:marLeft w:val="640"/>
          <w:marRight w:val="0"/>
          <w:marTop w:val="0"/>
          <w:marBottom w:val="0"/>
          <w:divBdr>
            <w:top w:val="none" w:sz="0" w:space="0" w:color="auto"/>
            <w:left w:val="none" w:sz="0" w:space="0" w:color="auto"/>
            <w:bottom w:val="none" w:sz="0" w:space="0" w:color="auto"/>
            <w:right w:val="none" w:sz="0" w:space="0" w:color="auto"/>
          </w:divBdr>
        </w:div>
        <w:div w:id="771242047">
          <w:marLeft w:val="640"/>
          <w:marRight w:val="0"/>
          <w:marTop w:val="0"/>
          <w:marBottom w:val="0"/>
          <w:divBdr>
            <w:top w:val="none" w:sz="0" w:space="0" w:color="auto"/>
            <w:left w:val="none" w:sz="0" w:space="0" w:color="auto"/>
            <w:bottom w:val="none" w:sz="0" w:space="0" w:color="auto"/>
            <w:right w:val="none" w:sz="0" w:space="0" w:color="auto"/>
          </w:divBdr>
        </w:div>
        <w:div w:id="1667782953">
          <w:marLeft w:val="640"/>
          <w:marRight w:val="0"/>
          <w:marTop w:val="0"/>
          <w:marBottom w:val="0"/>
          <w:divBdr>
            <w:top w:val="none" w:sz="0" w:space="0" w:color="auto"/>
            <w:left w:val="none" w:sz="0" w:space="0" w:color="auto"/>
            <w:bottom w:val="none" w:sz="0" w:space="0" w:color="auto"/>
            <w:right w:val="none" w:sz="0" w:space="0" w:color="auto"/>
          </w:divBdr>
        </w:div>
        <w:div w:id="675688152">
          <w:marLeft w:val="640"/>
          <w:marRight w:val="0"/>
          <w:marTop w:val="0"/>
          <w:marBottom w:val="0"/>
          <w:divBdr>
            <w:top w:val="none" w:sz="0" w:space="0" w:color="auto"/>
            <w:left w:val="none" w:sz="0" w:space="0" w:color="auto"/>
            <w:bottom w:val="none" w:sz="0" w:space="0" w:color="auto"/>
            <w:right w:val="none" w:sz="0" w:space="0" w:color="auto"/>
          </w:divBdr>
        </w:div>
        <w:div w:id="711536772">
          <w:marLeft w:val="640"/>
          <w:marRight w:val="0"/>
          <w:marTop w:val="0"/>
          <w:marBottom w:val="0"/>
          <w:divBdr>
            <w:top w:val="none" w:sz="0" w:space="0" w:color="auto"/>
            <w:left w:val="none" w:sz="0" w:space="0" w:color="auto"/>
            <w:bottom w:val="none" w:sz="0" w:space="0" w:color="auto"/>
            <w:right w:val="none" w:sz="0" w:space="0" w:color="auto"/>
          </w:divBdr>
        </w:div>
        <w:div w:id="1418599030">
          <w:marLeft w:val="640"/>
          <w:marRight w:val="0"/>
          <w:marTop w:val="0"/>
          <w:marBottom w:val="0"/>
          <w:divBdr>
            <w:top w:val="none" w:sz="0" w:space="0" w:color="auto"/>
            <w:left w:val="none" w:sz="0" w:space="0" w:color="auto"/>
            <w:bottom w:val="none" w:sz="0" w:space="0" w:color="auto"/>
            <w:right w:val="none" w:sz="0" w:space="0" w:color="auto"/>
          </w:divBdr>
        </w:div>
        <w:div w:id="803236498">
          <w:marLeft w:val="640"/>
          <w:marRight w:val="0"/>
          <w:marTop w:val="0"/>
          <w:marBottom w:val="0"/>
          <w:divBdr>
            <w:top w:val="none" w:sz="0" w:space="0" w:color="auto"/>
            <w:left w:val="none" w:sz="0" w:space="0" w:color="auto"/>
            <w:bottom w:val="none" w:sz="0" w:space="0" w:color="auto"/>
            <w:right w:val="none" w:sz="0" w:space="0" w:color="auto"/>
          </w:divBdr>
        </w:div>
        <w:div w:id="154734816">
          <w:marLeft w:val="640"/>
          <w:marRight w:val="0"/>
          <w:marTop w:val="0"/>
          <w:marBottom w:val="0"/>
          <w:divBdr>
            <w:top w:val="none" w:sz="0" w:space="0" w:color="auto"/>
            <w:left w:val="none" w:sz="0" w:space="0" w:color="auto"/>
            <w:bottom w:val="none" w:sz="0" w:space="0" w:color="auto"/>
            <w:right w:val="none" w:sz="0" w:space="0" w:color="auto"/>
          </w:divBdr>
        </w:div>
        <w:div w:id="2046445694">
          <w:marLeft w:val="640"/>
          <w:marRight w:val="0"/>
          <w:marTop w:val="0"/>
          <w:marBottom w:val="0"/>
          <w:divBdr>
            <w:top w:val="none" w:sz="0" w:space="0" w:color="auto"/>
            <w:left w:val="none" w:sz="0" w:space="0" w:color="auto"/>
            <w:bottom w:val="none" w:sz="0" w:space="0" w:color="auto"/>
            <w:right w:val="none" w:sz="0" w:space="0" w:color="auto"/>
          </w:divBdr>
        </w:div>
        <w:div w:id="446974439">
          <w:marLeft w:val="640"/>
          <w:marRight w:val="0"/>
          <w:marTop w:val="0"/>
          <w:marBottom w:val="0"/>
          <w:divBdr>
            <w:top w:val="none" w:sz="0" w:space="0" w:color="auto"/>
            <w:left w:val="none" w:sz="0" w:space="0" w:color="auto"/>
            <w:bottom w:val="none" w:sz="0" w:space="0" w:color="auto"/>
            <w:right w:val="none" w:sz="0" w:space="0" w:color="auto"/>
          </w:divBdr>
        </w:div>
        <w:div w:id="991833931">
          <w:marLeft w:val="640"/>
          <w:marRight w:val="0"/>
          <w:marTop w:val="0"/>
          <w:marBottom w:val="0"/>
          <w:divBdr>
            <w:top w:val="none" w:sz="0" w:space="0" w:color="auto"/>
            <w:left w:val="none" w:sz="0" w:space="0" w:color="auto"/>
            <w:bottom w:val="none" w:sz="0" w:space="0" w:color="auto"/>
            <w:right w:val="none" w:sz="0" w:space="0" w:color="auto"/>
          </w:divBdr>
        </w:div>
        <w:div w:id="1873683604">
          <w:marLeft w:val="640"/>
          <w:marRight w:val="0"/>
          <w:marTop w:val="0"/>
          <w:marBottom w:val="0"/>
          <w:divBdr>
            <w:top w:val="none" w:sz="0" w:space="0" w:color="auto"/>
            <w:left w:val="none" w:sz="0" w:space="0" w:color="auto"/>
            <w:bottom w:val="none" w:sz="0" w:space="0" w:color="auto"/>
            <w:right w:val="none" w:sz="0" w:space="0" w:color="auto"/>
          </w:divBdr>
        </w:div>
        <w:div w:id="1207840258">
          <w:marLeft w:val="640"/>
          <w:marRight w:val="0"/>
          <w:marTop w:val="0"/>
          <w:marBottom w:val="0"/>
          <w:divBdr>
            <w:top w:val="none" w:sz="0" w:space="0" w:color="auto"/>
            <w:left w:val="none" w:sz="0" w:space="0" w:color="auto"/>
            <w:bottom w:val="none" w:sz="0" w:space="0" w:color="auto"/>
            <w:right w:val="none" w:sz="0" w:space="0" w:color="auto"/>
          </w:divBdr>
        </w:div>
        <w:div w:id="427894315">
          <w:marLeft w:val="640"/>
          <w:marRight w:val="0"/>
          <w:marTop w:val="0"/>
          <w:marBottom w:val="0"/>
          <w:divBdr>
            <w:top w:val="none" w:sz="0" w:space="0" w:color="auto"/>
            <w:left w:val="none" w:sz="0" w:space="0" w:color="auto"/>
            <w:bottom w:val="none" w:sz="0" w:space="0" w:color="auto"/>
            <w:right w:val="none" w:sz="0" w:space="0" w:color="auto"/>
          </w:divBdr>
        </w:div>
        <w:div w:id="1267420185">
          <w:marLeft w:val="640"/>
          <w:marRight w:val="0"/>
          <w:marTop w:val="0"/>
          <w:marBottom w:val="0"/>
          <w:divBdr>
            <w:top w:val="none" w:sz="0" w:space="0" w:color="auto"/>
            <w:left w:val="none" w:sz="0" w:space="0" w:color="auto"/>
            <w:bottom w:val="none" w:sz="0" w:space="0" w:color="auto"/>
            <w:right w:val="none" w:sz="0" w:space="0" w:color="auto"/>
          </w:divBdr>
        </w:div>
        <w:div w:id="2022580227">
          <w:marLeft w:val="640"/>
          <w:marRight w:val="0"/>
          <w:marTop w:val="0"/>
          <w:marBottom w:val="0"/>
          <w:divBdr>
            <w:top w:val="none" w:sz="0" w:space="0" w:color="auto"/>
            <w:left w:val="none" w:sz="0" w:space="0" w:color="auto"/>
            <w:bottom w:val="none" w:sz="0" w:space="0" w:color="auto"/>
            <w:right w:val="none" w:sz="0" w:space="0" w:color="auto"/>
          </w:divBdr>
        </w:div>
        <w:div w:id="493685154">
          <w:marLeft w:val="640"/>
          <w:marRight w:val="0"/>
          <w:marTop w:val="0"/>
          <w:marBottom w:val="0"/>
          <w:divBdr>
            <w:top w:val="none" w:sz="0" w:space="0" w:color="auto"/>
            <w:left w:val="none" w:sz="0" w:space="0" w:color="auto"/>
            <w:bottom w:val="none" w:sz="0" w:space="0" w:color="auto"/>
            <w:right w:val="none" w:sz="0" w:space="0" w:color="auto"/>
          </w:divBdr>
        </w:div>
        <w:div w:id="606086268">
          <w:marLeft w:val="640"/>
          <w:marRight w:val="0"/>
          <w:marTop w:val="0"/>
          <w:marBottom w:val="0"/>
          <w:divBdr>
            <w:top w:val="none" w:sz="0" w:space="0" w:color="auto"/>
            <w:left w:val="none" w:sz="0" w:space="0" w:color="auto"/>
            <w:bottom w:val="none" w:sz="0" w:space="0" w:color="auto"/>
            <w:right w:val="none" w:sz="0" w:space="0" w:color="auto"/>
          </w:divBdr>
        </w:div>
      </w:divsChild>
    </w:div>
    <w:div w:id="1257011384">
      <w:bodyDiv w:val="1"/>
      <w:marLeft w:val="0"/>
      <w:marRight w:val="0"/>
      <w:marTop w:val="0"/>
      <w:marBottom w:val="0"/>
      <w:divBdr>
        <w:top w:val="none" w:sz="0" w:space="0" w:color="auto"/>
        <w:left w:val="none" w:sz="0" w:space="0" w:color="auto"/>
        <w:bottom w:val="none" w:sz="0" w:space="0" w:color="auto"/>
        <w:right w:val="none" w:sz="0" w:space="0" w:color="auto"/>
      </w:divBdr>
      <w:divsChild>
        <w:div w:id="1992905464">
          <w:marLeft w:val="640"/>
          <w:marRight w:val="0"/>
          <w:marTop w:val="0"/>
          <w:marBottom w:val="0"/>
          <w:divBdr>
            <w:top w:val="none" w:sz="0" w:space="0" w:color="auto"/>
            <w:left w:val="none" w:sz="0" w:space="0" w:color="auto"/>
            <w:bottom w:val="none" w:sz="0" w:space="0" w:color="auto"/>
            <w:right w:val="none" w:sz="0" w:space="0" w:color="auto"/>
          </w:divBdr>
        </w:div>
        <w:div w:id="629745280">
          <w:marLeft w:val="640"/>
          <w:marRight w:val="0"/>
          <w:marTop w:val="0"/>
          <w:marBottom w:val="0"/>
          <w:divBdr>
            <w:top w:val="none" w:sz="0" w:space="0" w:color="auto"/>
            <w:left w:val="none" w:sz="0" w:space="0" w:color="auto"/>
            <w:bottom w:val="none" w:sz="0" w:space="0" w:color="auto"/>
            <w:right w:val="none" w:sz="0" w:space="0" w:color="auto"/>
          </w:divBdr>
        </w:div>
        <w:div w:id="16661043">
          <w:marLeft w:val="640"/>
          <w:marRight w:val="0"/>
          <w:marTop w:val="0"/>
          <w:marBottom w:val="0"/>
          <w:divBdr>
            <w:top w:val="none" w:sz="0" w:space="0" w:color="auto"/>
            <w:left w:val="none" w:sz="0" w:space="0" w:color="auto"/>
            <w:bottom w:val="none" w:sz="0" w:space="0" w:color="auto"/>
            <w:right w:val="none" w:sz="0" w:space="0" w:color="auto"/>
          </w:divBdr>
        </w:div>
        <w:div w:id="1377313098">
          <w:marLeft w:val="640"/>
          <w:marRight w:val="0"/>
          <w:marTop w:val="0"/>
          <w:marBottom w:val="0"/>
          <w:divBdr>
            <w:top w:val="none" w:sz="0" w:space="0" w:color="auto"/>
            <w:left w:val="none" w:sz="0" w:space="0" w:color="auto"/>
            <w:bottom w:val="none" w:sz="0" w:space="0" w:color="auto"/>
            <w:right w:val="none" w:sz="0" w:space="0" w:color="auto"/>
          </w:divBdr>
        </w:div>
        <w:div w:id="599677225">
          <w:marLeft w:val="640"/>
          <w:marRight w:val="0"/>
          <w:marTop w:val="0"/>
          <w:marBottom w:val="0"/>
          <w:divBdr>
            <w:top w:val="none" w:sz="0" w:space="0" w:color="auto"/>
            <w:left w:val="none" w:sz="0" w:space="0" w:color="auto"/>
            <w:bottom w:val="none" w:sz="0" w:space="0" w:color="auto"/>
            <w:right w:val="none" w:sz="0" w:space="0" w:color="auto"/>
          </w:divBdr>
        </w:div>
        <w:div w:id="819738474">
          <w:marLeft w:val="640"/>
          <w:marRight w:val="0"/>
          <w:marTop w:val="0"/>
          <w:marBottom w:val="0"/>
          <w:divBdr>
            <w:top w:val="none" w:sz="0" w:space="0" w:color="auto"/>
            <w:left w:val="none" w:sz="0" w:space="0" w:color="auto"/>
            <w:bottom w:val="none" w:sz="0" w:space="0" w:color="auto"/>
            <w:right w:val="none" w:sz="0" w:space="0" w:color="auto"/>
          </w:divBdr>
        </w:div>
        <w:div w:id="1725443956">
          <w:marLeft w:val="640"/>
          <w:marRight w:val="0"/>
          <w:marTop w:val="0"/>
          <w:marBottom w:val="0"/>
          <w:divBdr>
            <w:top w:val="none" w:sz="0" w:space="0" w:color="auto"/>
            <w:left w:val="none" w:sz="0" w:space="0" w:color="auto"/>
            <w:bottom w:val="none" w:sz="0" w:space="0" w:color="auto"/>
            <w:right w:val="none" w:sz="0" w:space="0" w:color="auto"/>
          </w:divBdr>
        </w:div>
        <w:div w:id="792790364">
          <w:marLeft w:val="640"/>
          <w:marRight w:val="0"/>
          <w:marTop w:val="0"/>
          <w:marBottom w:val="0"/>
          <w:divBdr>
            <w:top w:val="none" w:sz="0" w:space="0" w:color="auto"/>
            <w:left w:val="none" w:sz="0" w:space="0" w:color="auto"/>
            <w:bottom w:val="none" w:sz="0" w:space="0" w:color="auto"/>
            <w:right w:val="none" w:sz="0" w:space="0" w:color="auto"/>
          </w:divBdr>
        </w:div>
        <w:div w:id="176433190">
          <w:marLeft w:val="640"/>
          <w:marRight w:val="0"/>
          <w:marTop w:val="0"/>
          <w:marBottom w:val="0"/>
          <w:divBdr>
            <w:top w:val="none" w:sz="0" w:space="0" w:color="auto"/>
            <w:left w:val="none" w:sz="0" w:space="0" w:color="auto"/>
            <w:bottom w:val="none" w:sz="0" w:space="0" w:color="auto"/>
            <w:right w:val="none" w:sz="0" w:space="0" w:color="auto"/>
          </w:divBdr>
        </w:div>
        <w:div w:id="2067798160">
          <w:marLeft w:val="640"/>
          <w:marRight w:val="0"/>
          <w:marTop w:val="0"/>
          <w:marBottom w:val="0"/>
          <w:divBdr>
            <w:top w:val="none" w:sz="0" w:space="0" w:color="auto"/>
            <w:left w:val="none" w:sz="0" w:space="0" w:color="auto"/>
            <w:bottom w:val="none" w:sz="0" w:space="0" w:color="auto"/>
            <w:right w:val="none" w:sz="0" w:space="0" w:color="auto"/>
          </w:divBdr>
        </w:div>
        <w:div w:id="540749099">
          <w:marLeft w:val="640"/>
          <w:marRight w:val="0"/>
          <w:marTop w:val="0"/>
          <w:marBottom w:val="0"/>
          <w:divBdr>
            <w:top w:val="none" w:sz="0" w:space="0" w:color="auto"/>
            <w:left w:val="none" w:sz="0" w:space="0" w:color="auto"/>
            <w:bottom w:val="none" w:sz="0" w:space="0" w:color="auto"/>
            <w:right w:val="none" w:sz="0" w:space="0" w:color="auto"/>
          </w:divBdr>
        </w:div>
        <w:div w:id="973753599">
          <w:marLeft w:val="640"/>
          <w:marRight w:val="0"/>
          <w:marTop w:val="0"/>
          <w:marBottom w:val="0"/>
          <w:divBdr>
            <w:top w:val="none" w:sz="0" w:space="0" w:color="auto"/>
            <w:left w:val="none" w:sz="0" w:space="0" w:color="auto"/>
            <w:bottom w:val="none" w:sz="0" w:space="0" w:color="auto"/>
            <w:right w:val="none" w:sz="0" w:space="0" w:color="auto"/>
          </w:divBdr>
        </w:div>
        <w:div w:id="1288202467">
          <w:marLeft w:val="640"/>
          <w:marRight w:val="0"/>
          <w:marTop w:val="0"/>
          <w:marBottom w:val="0"/>
          <w:divBdr>
            <w:top w:val="none" w:sz="0" w:space="0" w:color="auto"/>
            <w:left w:val="none" w:sz="0" w:space="0" w:color="auto"/>
            <w:bottom w:val="none" w:sz="0" w:space="0" w:color="auto"/>
            <w:right w:val="none" w:sz="0" w:space="0" w:color="auto"/>
          </w:divBdr>
        </w:div>
        <w:div w:id="2046564621">
          <w:marLeft w:val="640"/>
          <w:marRight w:val="0"/>
          <w:marTop w:val="0"/>
          <w:marBottom w:val="0"/>
          <w:divBdr>
            <w:top w:val="none" w:sz="0" w:space="0" w:color="auto"/>
            <w:left w:val="none" w:sz="0" w:space="0" w:color="auto"/>
            <w:bottom w:val="none" w:sz="0" w:space="0" w:color="auto"/>
            <w:right w:val="none" w:sz="0" w:space="0" w:color="auto"/>
          </w:divBdr>
        </w:div>
        <w:div w:id="1506359706">
          <w:marLeft w:val="640"/>
          <w:marRight w:val="0"/>
          <w:marTop w:val="0"/>
          <w:marBottom w:val="0"/>
          <w:divBdr>
            <w:top w:val="none" w:sz="0" w:space="0" w:color="auto"/>
            <w:left w:val="none" w:sz="0" w:space="0" w:color="auto"/>
            <w:bottom w:val="none" w:sz="0" w:space="0" w:color="auto"/>
            <w:right w:val="none" w:sz="0" w:space="0" w:color="auto"/>
          </w:divBdr>
        </w:div>
        <w:div w:id="371075386">
          <w:marLeft w:val="640"/>
          <w:marRight w:val="0"/>
          <w:marTop w:val="0"/>
          <w:marBottom w:val="0"/>
          <w:divBdr>
            <w:top w:val="none" w:sz="0" w:space="0" w:color="auto"/>
            <w:left w:val="none" w:sz="0" w:space="0" w:color="auto"/>
            <w:bottom w:val="none" w:sz="0" w:space="0" w:color="auto"/>
            <w:right w:val="none" w:sz="0" w:space="0" w:color="auto"/>
          </w:divBdr>
        </w:div>
        <w:div w:id="110125963">
          <w:marLeft w:val="640"/>
          <w:marRight w:val="0"/>
          <w:marTop w:val="0"/>
          <w:marBottom w:val="0"/>
          <w:divBdr>
            <w:top w:val="none" w:sz="0" w:space="0" w:color="auto"/>
            <w:left w:val="none" w:sz="0" w:space="0" w:color="auto"/>
            <w:bottom w:val="none" w:sz="0" w:space="0" w:color="auto"/>
            <w:right w:val="none" w:sz="0" w:space="0" w:color="auto"/>
          </w:divBdr>
        </w:div>
        <w:div w:id="1215123619">
          <w:marLeft w:val="640"/>
          <w:marRight w:val="0"/>
          <w:marTop w:val="0"/>
          <w:marBottom w:val="0"/>
          <w:divBdr>
            <w:top w:val="none" w:sz="0" w:space="0" w:color="auto"/>
            <w:left w:val="none" w:sz="0" w:space="0" w:color="auto"/>
            <w:bottom w:val="none" w:sz="0" w:space="0" w:color="auto"/>
            <w:right w:val="none" w:sz="0" w:space="0" w:color="auto"/>
          </w:divBdr>
        </w:div>
        <w:div w:id="301035678">
          <w:marLeft w:val="640"/>
          <w:marRight w:val="0"/>
          <w:marTop w:val="0"/>
          <w:marBottom w:val="0"/>
          <w:divBdr>
            <w:top w:val="none" w:sz="0" w:space="0" w:color="auto"/>
            <w:left w:val="none" w:sz="0" w:space="0" w:color="auto"/>
            <w:bottom w:val="none" w:sz="0" w:space="0" w:color="auto"/>
            <w:right w:val="none" w:sz="0" w:space="0" w:color="auto"/>
          </w:divBdr>
        </w:div>
        <w:div w:id="233636088">
          <w:marLeft w:val="640"/>
          <w:marRight w:val="0"/>
          <w:marTop w:val="0"/>
          <w:marBottom w:val="0"/>
          <w:divBdr>
            <w:top w:val="none" w:sz="0" w:space="0" w:color="auto"/>
            <w:left w:val="none" w:sz="0" w:space="0" w:color="auto"/>
            <w:bottom w:val="none" w:sz="0" w:space="0" w:color="auto"/>
            <w:right w:val="none" w:sz="0" w:space="0" w:color="auto"/>
          </w:divBdr>
        </w:div>
        <w:div w:id="127164696">
          <w:marLeft w:val="640"/>
          <w:marRight w:val="0"/>
          <w:marTop w:val="0"/>
          <w:marBottom w:val="0"/>
          <w:divBdr>
            <w:top w:val="none" w:sz="0" w:space="0" w:color="auto"/>
            <w:left w:val="none" w:sz="0" w:space="0" w:color="auto"/>
            <w:bottom w:val="none" w:sz="0" w:space="0" w:color="auto"/>
            <w:right w:val="none" w:sz="0" w:space="0" w:color="auto"/>
          </w:divBdr>
        </w:div>
        <w:div w:id="918757178">
          <w:marLeft w:val="640"/>
          <w:marRight w:val="0"/>
          <w:marTop w:val="0"/>
          <w:marBottom w:val="0"/>
          <w:divBdr>
            <w:top w:val="none" w:sz="0" w:space="0" w:color="auto"/>
            <w:left w:val="none" w:sz="0" w:space="0" w:color="auto"/>
            <w:bottom w:val="none" w:sz="0" w:space="0" w:color="auto"/>
            <w:right w:val="none" w:sz="0" w:space="0" w:color="auto"/>
          </w:divBdr>
        </w:div>
        <w:div w:id="753011532">
          <w:marLeft w:val="640"/>
          <w:marRight w:val="0"/>
          <w:marTop w:val="0"/>
          <w:marBottom w:val="0"/>
          <w:divBdr>
            <w:top w:val="none" w:sz="0" w:space="0" w:color="auto"/>
            <w:left w:val="none" w:sz="0" w:space="0" w:color="auto"/>
            <w:bottom w:val="none" w:sz="0" w:space="0" w:color="auto"/>
            <w:right w:val="none" w:sz="0" w:space="0" w:color="auto"/>
          </w:divBdr>
        </w:div>
        <w:div w:id="1222903303">
          <w:marLeft w:val="640"/>
          <w:marRight w:val="0"/>
          <w:marTop w:val="0"/>
          <w:marBottom w:val="0"/>
          <w:divBdr>
            <w:top w:val="none" w:sz="0" w:space="0" w:color="auto"/>
            <w:left w:val="none" w:sz="0" w:space="0" w:color="auto"/>
            <w:bottom w:val="none" w:sz="0" w:space="0" w:color="auto"/>
            <w:right w:val="none" w:sz="0" w:space="0" w:color="auto"/>
          </w:divBdr>
        </w:div>
        <w:div w:id="420417785">
          <w:marLeft w:val="640"/>
          <w:marRight w:val="0"/>
          <w:marTop w:val="0"/>
          <w:marBottom w:val="0"/>
          <w:divBdr>
            <w:top w:val="none" w:sz="0" w:space="0" w:color="auto"/>
            <w:left w:val="none" w:sz="0" w:space="0" w:color="auto"/>
            <w:bottom w:val="none" w:sz="0" w:space="0" w:color="auto"/>
            <w:right w:val="none" w:sz="0" w:space="0" w:color="auto"/>
          </w:divBdr>
        </w:div>
        <w:div w:id="951404277">
          <w:marLeft w:val="640"/>
          <w:marRight w:val="0"/>
          <w:marTop w:val="0"/>
          <w:marBottom w:val="0"/>
          <w:divBdr>
            <w:top w:val="none" w:sz="0" w:space="0" w:color="auto"/>
            <w:left w:val="none" w:sz="0" w:space="0" w:color="auto"/>
            <w:bottom w:val="none" w:sz="0" w:space="0" w:color="auto"/>
            <w:right w:val="none" w:sz="0" w:space="0" w:color="auto"/>
          </w:divBdr>
        </w:div>
        <w:div w:id="878932699">
          <w:marLeft w:val="640"/>
          <w:marRight w:val="0"/>
          <w:marTop w:val="0"/>
          <w:marBottom w:val="0"/>
          <w:divBdr>
            <w:top w:val="none" w:sz="0" w:space="0" w:color="auto"/>
            <w:left w:val="none" w:sz="0" w:space="0" w:color="auto"/>
            <w:bottom w:val="none" w:sz="0" w:space="0" w:color="auto"/>
            <w:right w:val="none" w:sz="0" w:space="0" w:color="auto"/>
          </w:divBdr>
        </w:div>
        <w:div w:id="2047487619">
          <w:marLeft w:val="640"/>
          <w:marRight w:val="0"/>
          <w:marTop w:val="0"/>
          <w:marBottom w:val="0"/>
          <w:divBdr>
            <w:top w:val="none" w:sz="0" w:space="0" w:color="auto"/>
            <w:left w:val="none" w:sz="0" w:space="0" w:color="auto"/>
            <w:bottom w:val="none" w:sz="0" w:space="0" w:color="auto"/>
            <w:right w:val="none" w:sz="0" w:space="0" w:color="auto"/>
          </w:divBdr>
        </w:div>
        <w:div w:id="554925571">
          <w:marLeft w:val="640"/>
          <w:marRight w:val="0"/>
          <w:marTop w:val="0"/>
          <w:marBottom w:val="0"/>
          <w:divBdr>
            <w:top w:val="none" w:sz="0" w:space="0" w:color="auto"/>
            <w:left w:val="none" w:sz="0" w:space="0" w:color="auto"/>
            <w:bottom w:val="none" w:sz="0" w:space="0" w:color="auto"/>
            <w:right w:val="none" w:sz="0" w:space="0" w:color="auto"/>
          </w:divBdr>
        </w:div>
        <w:div w:id="701443772">
          <w:marLeft w:val="640"/>
          <w:marRight w:val="0"/>
          <w:marTop w:val="0"/>
          <w:marBottom w:val="0"/>
          <w:divBdr>
            <w:top w:val="none" w:sz="0" w:space="0" w:color="auto"/>
            <w:left w:val="none" w:sz="0" w:space="0" w:color="auto"/>
            <w:bottom w:val="none" w:sz="0" w:space="0" w:color="auto"/>
            <w:right w:val="none" w:sz="0" w:space="0" w:color="auto"/>
          </w:divBdr>
        </w:div>
        <w:div w:id="252053179">
          <w:marLeft w:val="640"/>
          <w:marRight w:val="0"/>
          <w:marTop w:val="0"/>
          <w:marBottom w:val="0"/>
          <w:divBdr>
            <w:top w:val="none" w:sz="0" w:space="0" w:color="auto"/>
            <w:left w:val="none" w:sz="0" w:space="0" w:color="auto"/>
            <w:bottom w:val="none" w:sz="0" w:space="0" w:color="auto"/>
            <w:right w:val="none" w:sz="0" w:space="0" w:color="auto"/>
          </w:divBdr>
        </w:div>
        <w:div w:id="1698196634">
          <w:marLeft w:val="640"/>
          <w:marRight w:val="0"/>
          <w:marTop w:val="0"/>
          <w:marBottom w:val="0"/>
          <w:divBdr>
            <w:top w:val="none" w:sz="0" w:space="0" w:color="auto"/>
            <w:left w:val="none" w:sz="0" w:space="0" w:color="auto"/>
            <w:bottom w:val="none" w:sz="0" w:space="0" w:color="auto"/>
            <w:right w:val="none" w:sz="0" w:space="0" w:color="auto"/>
          </w:divBdr>
        </w:div>
      </w:divsChild>
    </w:div>
    <w:div w:id="1270819538">
      <w:bodyDiv w:val="1"/>
      <w:marLeft w:val="0"/>
      <w:marRight w:val="0"/>
      <w:marTop w:val="0"/>
      <w:marBottom w:val="0"/>
      <w:divBdr>
        <w:top w:val="none" w:sz="0" w:space="0" w:color="auto"/>
        <w:left w:val="none" w:sz="0" w:space="0" w:color="auto"/>
        <w:bottom w:val="none" w:sz="0" w:space="0" w:color="auto"/>
        <w:right w:val="none" w:sz="0" w:space="0" w:color="auto"/>
      </w:divBdr>
      <w:divsChild>
        <w:div w:id="1263031356">
          <w:marLeft w:val="640"/>
          <w:marRight w:val="0"/>
          <w:marTop w:val="0"/>
          <w:marBottom w:val="0"/>
          <w:divBdr>
            <w:top w:val="none" w:sz="0" w:space="0" w:color="auto"/>
            <w:left w:val="none" w:sz="0" w:space="0" w:color="auto"/>
            <w:bottom w:val="none" w:sz="0" w:space="0" w:color="auto"/>
            <w:right w:val="none" w:sz="0" w:space="0" w:color="auto"/>
          </w:divBdr>
        </w:div>
        <w:div w:id="788276548">
          <w:marLeft w:val="640"/>
          <w:marRight w:val="0"/>
          <w:marTop w:val="0"/>
          <w:marBottom w:val="0"/>
          <w:divBdr>
            <w:top w:val="none" w:sz="0" w:space="0" w:color="auto"/>
            <w:left w:val="none" w:sz="0" w:space="0" w:color="auto"/>
            <w:bottom w:val="none" w:sz="0" w:space="0" w:color="auto"/>
            <w:right w:val="none" w:sz="0" w:space="0" w:color="auto"/>
          </w:divBdr>
        </w:div>
        <w:div w:id="659970409">
          <w:marLeft w:val="640"/>
          <w:marRight w:val="0"/>
          <w:marTop w:val="0"/>
          <w:marBottom w:val="0"/>
          <w:divBdr>
            <w:top w:val="none" w:sz="0" w:space="0" w:color="auto"/>
            <w:left w:val="none" w:sz="0" w:space="0" w:color="auto"/>
            <w:bottom w:val="none" w:sz="0" w:space="0" w:color="auto"/>
            <w:right w:val="none" w:sz="0" w:space="0" w:color="auto"/>
          </w:divBdr>
        </w:div>
        <w:div w:id="873614432">
          <w:marLeft w:val="640"/>
          <w:marRight w:val="0"/>
          <w:marTop w:val="0"/>
          <w:marBottom w:val="0"/>
          <w:divBdr>
            <w:top w:val="none" w:sz="0" w:space="0" w:color="auto"/>
            <w:left w:val="none" w:sz="0" w:space="0" w:color="auto"/>
            <w:bottom w:val="none" w:sz="0" w:space="0" w:color="auto"/>
            <w:right w:val="none" w:sz="0" w:space="0" w:color="auto"/>
          </w:divBdr>
        </w:div>
        <w:div w:id="226578460">
          <w:marLeft w:val="640"/>
          <w:marRight w:val="0"/>
          <w:marTop w:val="0"/>
          <w:marBottom w:val="0"/>
          <w:divBdr>
            <w:top w:val="none" w:sz="0" w:space="0" w:color="auto"/>
            <w:left w:val="none" w:sz="0" w:space="0" w:color="auto"/>
            <w:bottom w:val="none" w:sz="0" w:space="0" w:color="auto"/>
            <w:right w:val="none" w:sz="0" w:space="0" w:color="auto"/>
          </w:divBdr>
        </w:div>
        <w:div w:id="1653755663">
          <w:marLeft w:val="640"/>
          <w:marRight w:val="0"/>
          <w:marTop w:val="0"/>
          <w:marBottom w:val="0"/>
          <w:divBdr>
            <w:top w:val="none" w:sz="0" w:space="0" w:color="auto"/>
            <w:left w:val="none" w:sz="0" w:space="0" w:color="auto"/>
            <w:bottom w:val="none" w:sz="0" w:space="0" w:color="auto"/>
            <w:right w:val="none" w:sz="0" w:space="0" w:color="auto"/>
          </w:divBdr>
        </w:div>
        <w:div w:id="572197689">
          <w:marLeft w:val="640"/>
          <w:marRight w:val="0"/>
          <w:marTop w:val="0"/>
          <w:marBottom w:val="0"/>
          <w:divBdr>
            <w:top w:val="none" w:sz="0" w:space="0" w:color="auto"/>
            <w:left w:val="none" w:sz="0" w:space="0" w:color="auto"/>
            <w:bottom w:val="none" w:sz="0" w:space="0" w:color="auto"/>
            <w:right w:val="none" w:sz="0" w:space="0" w:color="auto"/>
          </w:divBdr>
        </w:div>
        <w:div w:id="389111165">
          <w:marLeft w:val="640"/>
          <w:marRight w:val="0"/>
          <w:marTop w:val="0"/>
          <w:marBottom w:val="0"/>
          <w:divBdr>
            <w:top w:val="none" w:sz="0" w:space="0" w:color="auto"/>
            <w:left w:val="none" w:sz="0" w:space="0" w:color="auto"/>
            <w:bottom w:val="none" w:sz="0" w:space="0" w:color="auto"/>
            <w:right w:val="none" w:sz="0" w:space="0" w:color="auto"/>
          </w:divBdr>
        </w:div>
        <w:div w:id="634682837">
          <w:marLeft w:val="640"/>
          <w:marRight w:val="0"/>
          <w:marTop w:val="0"/>
          <w:marBottom w:val="0"/>
          <w:divBdr>
            <w:top w:val="none" w:sz="0" w:space="0" w:color="auto"/>
            <w:left w:val="none" w:sz="0" w:space="0" w:color="auto"/>
            <w:bottom w:val="none" w:sz="0" w:space="0" w:color="auto"/>
            <w:right w:val="none" w:sz="0" w:space="0" w:color="auto"/>
          </w:divBdr>
        </w:div>
        <w:div w:id="269901034">
          <w:marLeft w:val="640"/>
          <w:marRight w:val="0"/>
          <w:marTop w:val="0"/>
          <w:marBottom w:val="0"/>
          <w:divBdr>
            <w:top w:val="none" w:sz="0" w:space="0" w:color="auto"/>
            <w:left w:val="none" w:sz="0" w:space="0" w:color="auto"/>
            <w:bottom w:val="none" w:sz="0" w:space="0" w:color="auto"/>
            <w:right w:val="none" w:sz="0" w:space="0" w:color="auto"/>
          </w:divBdr>
        </w:div>
        <w:div w:id="379939839">
          <w:marLeft w:val="640"/>
          <w:marRight w:val="0"/>
          <w:marTop w:val="0"/>
          <w:marBottom w:val="0"/>
          <w:divBdr>
            <w:top w:val="none" w:sz="0" w:space="0" w:color="auto"/>
            <w:left w:val="none" w:sz="0" w:space="0" w:color="auto"/>
            <w:bottom w:val="none" w:sz="0" w:space="0" w:color="auto"/>
            <w:right w:val="none" w:sz="0" w:space="0" w:color="auto"/>
          </w:divBdr>
        </w:div>
        <w:div w:id="1089157679">
          <w:marLeft w:val="640"/>
          <w:marRight w:val="0"/>
          <w:marTop w:val="0"/>
          <w:marBottom w:val="0"/>
          <w:divBdr>
            <w:top w:val="none" w:sz="0" w:space="0" w:color="auto"/>
            <w:left w:val="none" w:sz="0" w:space="0" w:color="auto"/>
            <w:bottom w:val="none" w:sz="0" w:space="0" w:color="auto"/>
            <w:right w:val="none" w:sz="0" w:space="0" w:color="auto"/>
          </w:divBdr>
        </w:div>
        <w:div w:id="1062799713">
          <w:marLeft w:val="640"/>
          <w:marRight w:val="0"/>
          <w:marTop w:val="0"/>
          <w:marBottom w:val="0"/>
          <w:divBdr>
            <w:top w:val="none" w:sz="0" w:space="0" w:color="auto"/>
            <w:left w:val="none" w:sz="0" w:space="0" w:color="auto"/>
            <w:bottom w:val="none" w:sz="0" w:space="0" w:color="auto"/>
            <w:right w:val="none" w:sz="0" w:space="0" w:color="auto"/>
          </w:divBdr>
        </w:div>
        <w:div w:id="1437024946">
          <w:marLeft w:val="640"/>
          <w:marRight w:val="0"/>
          <w:marTop w:val="0"/>
          <w:marBottom w:val="0"/>
          <w:divBdr>
            <w:top w:val="none" w:sz="0" w:space="0" w:color="auto"/>
            <w:left w:val="none" w:sz="0" w:space="0" w:color="auto"/>
            <w:bottom w:val="none" w:sz="0" w:space="0" w:color="auto"/>
            <w:right w:val="none" w:sz="0" w:space="0" w:color="auto"/>
          </w:divBdr>
        </w:div>
        <w:div w:id="901646067">
          <w:marLeft w:val="640"/>
          <w:marRight w:val="0"/>
          <w:marTop w:val="0"/>
          <w:marBottom w:val="0"/>
          <w:divBdr>
            <w:top w:val="none" w:sz="0" w:space="0" w:color="auto"/>
            <w:left w:val="none" w:sz="0" w:space="0" w:color="auto"/>
            <w:bottom w:val="none" w:sz="0" w:space="0" w:color="auto"/>
            <w:right w:val="none" w:sz="0" w:space="0" w:color="auto"/>
          </w:divBdr>
        </w:div>
        <w:div w:id="648483635">
          <w:marLeft w:val="640"/>
          <w:marRight w:val="0"/>
          <w:marTop w:val="0"/>
          <w:marBottom w:val="0"/>
          <w:divBdr>
            <w:top w:val="none" w:sz="0" w:space="0" w:color="auto"/>
            <w:left w:val="none" w:sz="0" w:space="0" w:color="auto"/>
            <w:bottom w:val="none" w:sz="0" w:space="0" w:color="auto"/>
            <w:right w:val="none" w:sz="0" w:space="0" w:color="auto"/>
          </w:divBdr>
        </w:div>
        <w:div w:id="484010987">
          <w:marLeft w:val="640"/>
          <w:marRight w:val="0"/>
          <w:marTop w:val="0"/>
          <w:marBottom w:val="0"/>
          <w:divBdr>
            <w:top w:val="none" w:sz="0" w:space="0" w:color="auto"/>
            <w:left w:val="none" w:sz="0" w:space="0" w:color="auto"/>
            <w:bottom w:val="none" w:sz="0" w:space="0" w:color="auto"/>
            <w:right w:val="none" w:sz="0" w:space="0" w:color="auto"/>
          </w:divBdr>
        </w:div>
        <w:div w:id="990599176">
          <w:marLeft w:val="640"/>
          <w:marRight w:val="0"/>
          <w:marTop w:val="0"/>
          <w:marBottom w:val="0"/>
          <w:divBdr>
            <w:top w:val="none" w:sz="0" w:space="0" w:color="auto"/>
            <w:left w:val="none" w:sz="0" w:space="0" w:color="auto"/>
            <w:bottom w:val="none" w:sz="0" w:space="0" w:color="auto"/>
            <w:right w:val="none" w:sz="0" w:space="0" w:color="auto"/>
          </w:divBdr>
        </w:div>
        <w:div w:id="1213881152">
          <w:marLeft w:val="640"/>
          <w:marRight w:val="0"/>
          <w:marTop w:val="0"/>
          <w:marBottom w:val="0"/>
          <w:divBdr>
            <w:top w:val="none" w:sz="0" w:space="0" w:color="auto"/>
            <w:left w:val="none" w:sz="0" w:space="0" w:color="auto"/>
            <w:bottom w:val="none" w:sz="0" w:space="0" w:color="auto"/>
            <w:right w:val="none" w:sz="0" w:space="0" w:color="auto"/>
          </w:divBdr>
        </w:div>
        <w:div w:id="1394933861">
          <w:marLeft w:val="640"/>
          <w:marRight w:val="0"/>
          <w:marTop w:val="0"/>
          <w:marBottom w:val="0"/>
          <w:divBdr>
            <w:top w:val="none" w:sz="0" w:space="0" w:color="auto"/>
            <w:left w:val="none" w:sz="0" w:space="0" w:color="auto"/>
            <w:bottom w:val="none" w:sz="0" w:space="0" w:color="auto"/>
            <w:right w:val="none" w:sz="0" w:space="0" w:color="auto"/>
          </w:divBdr>
        </w:div>
        <w:div w:id="939996737">
          <w:marLeft w:val="640"/>
          <w:marRight w:val="0"/>
          <w:marTop w:val="0"/>
          <w:marBottom w:val="0"/>
          <w:divBdr>
            <w:top w:val="none" w:sz="0" w:space="0" w:color="auto"/>
            <w:left w:val="none" w:sz="0" w:space="0" w:color="auto"/>
            <w:bottom w:val="none" w:sz="0" w:space="0" w:color="auto"/>
            <w:right w:val="none" w:sz="0" w:space="0" w:color="auto"/>
          </w:divBdr>
        </w:div>
        <w:div w:id="1932740774">
          <w:marLeft w:val="640"/>
          <w:marRight w:val="0"/>
          <w:marTop w:val="0"/>
          <w:marBottom w:val="0"/>
          <w:divBdr>
            <w:top w:val="none" w:sz="0" w:space="0" w:color="auto"/>
            <w:left w:val="none" w:sz="0" w:space="0" w:color="auto"/>
            <w:bottom w:val="none" w:sz="0" w:space="0" w:color="auto"/>
            <w:right w:val="none" w:sz="0" w:space="0" w:color="auto"/>
          </w:divBdr>
        </w:div>
        <w:div w:id="575897366">
          <w:marLeft w:val="640"/>
          <w:marRight w:val="0"/>
          <w:marTop w:val="0"/>
          <w:marBottom w:val="0"/>
          <w:divBdr>
            <w:top w:val="none" w:sz="0" w:space="0" w:color="auto"/>
            <w:left w:val="none" w:sz="0" w:space="0" w:color="auto"/>
            <w:bottom w:val="none" w:sz="0" w:space="0" w:color="auto"/>
            <w:right w:val="none" w:sz="0" w:space="0" w:color="auto"/>
          </w:divBdr>
        </w:div>
        <w:div w:id="240023666">
          <w:marLeft w:val="640"/>
          <w:marRight w:val="0"/>
          <w:marTop w:val="0"/>
          <w:marBottom w:val="0"/>
          <w:divBdr>
            <w:top w:val="none" w:sz="0" w:space="0" w:color="auto"/>
            <w:left w:val="none" w:sz="0" w:space="0" w:color="auto"/>
            <w:bottom w:val="none" w:sz="0" w:space="0" w:color="auto"/>
            <w:right w:val="none" w:sz="0" w:space="0" w:color="auto"/>
          </w:divBdr>
        </w:div>
        <w:div w:id="1386174881">
          <w:marLeft w:val="640"/>
          <w:marRight w:val="0"/>
          <w:marTop w:val="0"/>
          <w:marBottom w:val="0"/>
          <w:divBdr>
            <w:top w:val="none" w:sz="0" w:space="0" w:color="auto"/>
            <w:left w:val="none" w:sz="0" w:space="0" w:color="auto"/>
            <w:bottom w:val="none" w:sz="0" w:space="0" w:color="auto"/>
            <w:right w:val="none" w:sz="0" w:space="0" w:color="auto"/>
          </w:divBdr>
        </w:div>
        <w:div w:id="550074515">
          <w:marLeft w:val="640"/>
          <w:marRight w:val="0"/>
          <w:marTop w:val="0"/>
          <w:marBottom w:val="0"/>
          <w:divBdr>
            <w:top w:val="none" w:sz="0" w:space="0" w:color="auto"/>
            <w:left w:val="none" w:sz="0" w:space="0" w:color="auto"/>
            <w:bottom w:val="none" w:sz="0" w:space="0" w:color="auto"/>
            <w:right w:val="none" w:sz="0" w:space="0" w:color="auto"/>
          </w:divBdr>
        </w:div>
      </w:divsChild>
    </w:div>
    <w:div w:id="1270820623">
      <w:bodyDiv w:val="1"/>
      <w:marLeft w:val="0"/>
      <w:marRight w:val="0"/>
      <w:marTop w:val="0"/>
      <w:marBottom w:val="0"/>
      <w:divBdr>
        <w:top w:val="none" w:sz="0" w:space="0" w:color="auto"/>
        <w:left w:val="none" w:sz="0" w:space="0" w:color="auto"/>
        <w:bottom w:val="none" w:sz="0" w:space="0" w:color="auto"/>
        <w:right w:val="none" w:sz="0" w:space="0" w:color="auto"/>
      </w:divBdr>
      <w:divsChild>
        <w:div w:id="1700427758">
          <w:marLeft w:val="640"/>
          <w:marRight w:val="0"/>
          <w:marTop w:val="0"/>
          <w:marBottom w:val="0"/>
          <w:divBdr>
            <w:top w:val="none" w:sz="0" w:space="0" w:color="auto"/>
            <w:left w:val="none" w:sz="0" w:space="0" w:color="auto"/>
            <w:bottom w:val="none" w:sz="0" w:space="0" w:color="auto"/>
            <w:right w:val="none" w:sz="0" w:space="0" w:color="auto"/>
          </w:divBdr>
        </w:div>
        <w:div w:id="305280808">
          <w:marLeft w:val="640"/>
          <w:marRight w:val="0"/>
          <w:marTop w:val="0"/>
          <w:marBottom w:val="0"/>
          <w:divBdr>
            <w:top w:val="none" w:sz="0" w:space="0" w:color="auto"/>
            <w:left w:val="none" w:sz="0" w:space="0" w:color="auto"/>
            <w:bottom w:val="none" w:sz="0" w:space="0" w:color="auto"/>
            <w:right w:val="none" w:sz="0" w:space="0" w:color="auto"/>
          </w:divBdr>
        </w:div>
        <w:div w:id="191187206">
          <w:marLeft w:val="640"/>
          <w:marRight w:val="0"/>
          <w:marTop w:val="0"/>
          <w:marBottom w:val="0"/>
          <w:divBdr>
            <w:top w:val="none" w:sz="0" w:space="0" w:color="auto"/>
            <w:left w:val="none" w:sz="0" w:space="0" w:color="auto"/>
            <w:bottom w:val="none" w:sz="0" w:space="0" w:color="auto"/>
            <w:right w:val="none" w:sz="0" w:space="0" w:color="auto"/>
          </w:divBdr>
        </w:div>
        <w:div w:id="2075815654">
          <w:marLeft w:val="640"/>
          <w:marRight w:val="0"/>
          <w:marTop w:val="0"/>
          <w:marBottom w:val="0"/>
          <w:divBdr>
            <w:top w:val="none" w:sz="0" w:space="0" w:color="auto"/>
            <w:left w:val="none" w:sz="0" w:space="0" w:color="auto"/>
            <w:bottom w:val="none" w:sz="0" w:space="0" w:color="auto"/>
            <w:right w:val="none" w:sz="0" w:space="0" w:color="auto"/>
          </w:divBdr>
        </w:div>
        <w:div w:id="512694563">
          <w:marLeft w:val="640"/>
          <w:marRight w:val="0"/>
          <w:marTop w:val="0"/>
          <w:marBottom w:val="0"/>
          <w:divBdr>
            <w:top w:val="none" w:sz="0" w:space="0" w:color="auto"/>
            <w:left w:val="none" w:sz="0" w:space="0" w:color="auto"/>
            <w:bottom w:val="none" w:sz="0" w:space="0" w:color="auto"/>
            <w:right w:val="none" w:sz="0" w:space="0" w:color="auto"/>
          </w:divBdr>
        </w:div>
        <w:div w:id="1937901315">
          <w:marLeft w:val="640"/>
          <w:marRight w:val="0"/>
          <w:marTop w:val="0"/>
          <w:marBottom w:val="0"/>
          <w:divBdr>
            <w:top w:val="none" w:sz="0" w:space="0" w:color="auto"/>
            <w:left w:val="none" w:sz="0" w:space="0" w:color="auto"/>
            <w:bottom w:val="none" w:sz="0" w:space="0" w:color="auto"/>
            <w:right w:val="none" w:sz="0" w:space="0" w:color="auto"/>
          </w:divBdr>
        </w:div>
        <w:div w:id="422995802">
          <w:marLeft w:val="640"/>
          <w:marRight w:val="0"/>
          <w:marTop w:val="0"/>
          <w:marBottom w:val="0"/>
          <w:divBdr>
            <w:top w:val="none" w:sz="0" w:space="0" w:color="auto"/>
            <w:left w:val="none" w:sz="0" w:space="0" w:color="auto"/>
            <w:bottom w:val="none" w:sz="0" w:space="0" w:color="auto"/>
            <w:right w:val="none" w:sz="0" w:space="0" w:color="auto"/>
          </w:divBdr>
        </w:div>
        <w:div w:id="283848196">
          <w:marLeft w:val="640"/>
          <w:marRight w:val="0"/>
          <w:marTop w:val="0"/>
          <w:marBottom w:val="0"/>
          <w:divBdr>
            <w:top w:val="none" w:sz="0" w:space="0" w:color="auto"/>
            <w:left w:val="none" w:sz="0" w:space="0" w:color="auto"/>
            <w:bottom w:val="none" w:sz="0" w:space="0" w:color="auto"/>
            <w:right w:val="none" w:sz="0" w:space="0" w:color="auto"/>
          </w:divBdr>
        </w:div>
        <w:div w:id="1902786444">
          <w:marLeft w:val="640"/>
          <w:marRight w:val="0"/>
          <w:marTop w:val="0"/>
          <w:marBottom w:val="0"/>
          <w:divBdr>
            <w:top w:val="none" w:sz="0" w:space="0" w:color="auto"/>
            <w:left w:val="none" w:sz="0" w:space="0" w:color="auto"/>
            <w:bottom w:val="none" w:sz="0" w:space="0" w:color="auto"/>
            <w:right w:val="none" w:sz="0" w:space="0" w:color="auto"/>
          </w:divBdr>
        </w:div>
        <w:div w:id="317849676">
          <w:marLeft w:val="640"/>
          <w:marRight w:val="0"/>
          <w:marTop w:val="0"/>
          <w:marBottom w:val="0"/>
          <w:divBdr>
            <w:top w:val="none" w:sz="0" w:space="0" w:color="auto"/>
            <w:left w:val="none" w:sz="0" w:space="0" w:color="auto"/>
            <w:bottom w:val="none" w:sz="0" w:space="0" w:color="auto"/>
            <w:right w:val="none" w:sz="0" w:space="0" w:color="auto"/>
          </w:divBdr>
        </w:div>
        <w:div w:id="2008826564">
          <w:marLeft w:val="640"/>
          <w:marRight w:val="0"/>
          <w:marTop w:val="0"/>
          <w:marBottom w:val="0"/>
          <w:divBdr>
            <w:top w:val="none" w:sz="0" w:space="0" w:color="auto"/>
            <w:left w:val="none" w:sz="0" w:space="0" w:color="auto"/>
            <w:bottom w:val="none" w:sz="0" w:space="0" w:color="auto"/>
            <w:right w:val="none" w:sz="0" w:space="0" w:color="auto"/>
          </w:divBdr>
        </w:div>
        <w:div w:id="2049648419">
          <w:marLeft w:val="640"/>
          <w:marRight w:val="0"/>
          <w:marTop w:val="0"/>
          <w:marBottom w:val="0"/>
          <w:divBdr>
            <w:top w:val="none" w:sz="0" w:space="0" w:color="auto"/>
            <w:left w:val="none" w:sz="0" w:space="0" w:color="auto"/>
            <w:bottom w:val="none" w:sz="0" w:space="0" w:color="auto"/>
            <w:right w:val="none" w:sz="0" w:space="0" w:color="auto"/>
          </w:divBdr>
        </w:div>
        <w:div w:id="205878017">
          <w:marLeft w:val="640"/>
          <w:marRight w:val="0"/>
          <w:marTop w:val="0"/>
          <w:marBottom w:val="0"/>
          <w:divBdr>
            <w:top w:val="none" w:sz="0" w:space="0" w:color="auto"/>
            <w:left w:val="none" w:sz="0" w:space="0" w:color="auto"/>
            <w:bottom w:val="none" w:sz="0" w:space="0" w:color="auto"/>
            <w:right w:val="none" w:sz="0" w:space="0" w:color="auto"/>
          </w:divBdr>
        </w:div>
        <w:div w:id="666442813">
          <w:marLeft w:val="640"/>
          <w:marRight w:val="0"/>
          <w:marTop w:val="0"/>
          <w:marBottom w:val="0"/>
          <w:divBdr>
            <w:top w:val="none" w:sz="0" w:space="0" w:color="auto"/>
            <w:left w:val="none" w:sz="0" w:space="0" w:color="auto"/>
            <w:bottom w:val="none" w:sz="0" w:space="0" w:color="auto"/>
            <w:right w:val="none" w:sz="0" w:space="0" w:color="auto"/>
          </w:divBdr>
        </w:div>
        <w:div w:id="1609972992">
          <w:marLeft w:val="640"/>
          <w:marRight w:val="0"/>
          <w:marTop w:val="0"/>
          <w:marBottom w:val="0"/>
          <w:divBdr>
            <w:top w:val="none" w:sz="0" w:space="0" w:color="auto"/>
            <w:left w:val="none" w:sz="0" w:space="0" w:color="auto"/>
            <w:bottom w:val="none" w:sz="0" w:space="0" w:color="auto"/>
            <w:right w:val="none" w:sz="0" w:space="0" w:color="auto"/>
          </w:divBdr>
        </w:div>
        <w:div w:id="1079785811">
          <w:marLeft w:val="640"/>
          <w:marRight w:val="0"/>
          <w:marTop w:val="0"/>
          <w:marBottom w:val="0"/>
          <w:divBdr>
            <w:top w:val="none" w:sz="0" w:space="0" w:color="auto"/>
            <w:left w:val="none" w:sz="0" w:space="0" w:color="auto"/>
            <w:bottom w:val="none" w:sz="0" w:space="0" w:color="auto"/>
            <w:right w:val="none" w:sz="0" w:space="0" w:color="auto"/>
          </w:divBdr>
        </w:div>
        <w:div w:id="990478185">
          <w:marLeft w:val="640"/>
          <w:marRight w:val="0"/>
          <w:marTop w:val="0"/>
          <w:marBottom w:val="0"/>
          <w:divBdr>
            <w:top w:val="none" w:sz="0" w:space="0" w:color="auto"/>
            <w:left w:val="none" w:sz="0" w:space="0" w:color="auto"/>
            <w:bottom w:val="none" w:sz="0" w:space="0" w:color="auto"/>
            <w:right w:val="none" w:sz="0" w:space="0" w:color="auto"/>
          </w:divBdr>
        </w:div>
        <w:div w:id="363290446">
          <w:marLeft w:val="640"/>
          <w:marRight w:val="0"/>
          <w:marTop w:val="0"/>
          <w:marBottom w:val="0"/>
          <w:divBdr>
            <w:top w:val="none" w:sz="0" w:space="0" w:color="auto"/>
            <w:left w:val="none" w:sz="0" w:space="0" w:color="auto"/>
            <w:bottom w:val="none" w:sz="0" w:space="0" w:color="auto"/>
            <w:right w:val="none" w:sz="0" w:space="0" w:color="auto"/>
          </w:divBdr>
        </w:div>
      </w:divsChild>
    </w:div>
    <w:div w:id="1291738881">
      <w:bodyDiv w:val="1"/>
      <w:marLeft w:val="0"/>
      <w:marRight w:val="0"/>
      <w:marTop w:val="0"/>
      <w:marBottom w:val="0"/>
      <w:divBdr>
        <w:top w:val="none" w:sz="0" w:space="0" w:color="auto"/>
        <w:left w:val="none" w:sz="0" w:space="0" w:color="auto"/>
        <w:bottom w:val="none" w:sz="0" w:space="0" w:color="auto"/>
        <w:right w:val="none" w:sz="0" w:space="0" w:color="auto"/>
      </w:divBdr>
      <w:divsChild>
        <w:div w:id="726992270">
          <w:marLeft w:val="640"/>
          <w:marRight w:val="0"/>
          <w:marTop w:val="0"/>
          <w:marBottom w:val="0"/>
          <w:divBdr>
            <w:top w:val="none" w:sz="0" w:space="0" w:color="auto"/>
            <w:left w:val="none" w:sz="0" w:space="0" w:color="auto"/>
            <w:bottom w:val="none" w:sz="0" w:space="0" w:color="auto"/>
            <w:right w:val="none" w:sz="0" w:space="0" w:color="auto"/>
          </w:divBdr>
        </w:div>
        <w:div w:id="39869908">
          <w:marLeft w:val="640"/>
          <w:marRight w:val="0"/>
          <w:marTop w:val="0"/>
          <w:marBottom w:val="0"/>
          <w:divBdr>
            <w:top w:val="none" w:sz="0" w:space="0" w:color="auto"/>
            <w:left w:val="none" w:sz="0" w:space="0" w:color="auto"/>
            <w:bottom w:val="none" w:sz="0" w:space="0" w:color="auto"/>
            <w:right w:val="none" w:sz="0" w:space="0" w:color="auto"/>
          </w:divBdr>
        </w:div>
        <w:div w:id="1472364410">
          <w:marLeft w:val="640"/>
          <w:marRight w:val="0"/>
          <w:marTop w:val="0"/>
          <w:marBottom w:val="0"/>
          <w:divBdr>
            <w:top w:val="none" w:sz="0" w:space="0" w:color="auto"/>
            <w:left w:val="none" w:sz="0" w:space="0" w:color="auto"/>
            <w:bottom w:val="none" w:sz="0" w:space="0" w:color="auto"/>
            <w:right w:val="none" w:sz="0" w:space="0" w:color="auto"/>
          </w:divBdr>
        </w:div>
        <w:div w:id="1585992878">
          <w:marLeft w:val="640"/>
          <w:marRight w:val="0"/>
          <w:marTop w:val="0"/>
          <w:marBottom w:val="0"/>
          <w:divBdr>
            <w:top w:val="none" w:sz="0" w:space="0" w:color="auto"/>
            <w:left w:val="none" w:sz="0" w:space="0" w:color="auto"/>
            <w:bottom w:val="none" w:sz="0" w:space="0" w:color="auto"/>
            <w:right w:val="none" w:sz="0" w:space="0" w:color="auto"/>
          </w:divBdr>
        </w:div>
        <w:div w:id="688262796">
          <w:marLeft w:val="640"/>
          <w:marRight w:val="0"/>
          <w:marTop w:val="0"/>
          <w:marBottom w:val="0"/>
          <w:divBdr>
            <w:top w:val="none" w:sz="0" w:space="0" w:color="auto"/>
            <w:left w:val="none" w:sz="0" w:space="0" w:color="auto"/>
            <w:bottom w:val="none" w:sz="0" w:space="0" w:color="auto"/>
            <w:right w:val="none" w:sz="0" w:space="0" w:color="auto"/>
          </w:divBdr>
        </w:div>
        <w:div w:id="35592815">
          <w:marLeft w:val="640"/>
          <w:marRight w:val="0"/>
          <w:marTop w:val="0"/>
          <w:marBottom w:val="0"/>
          <w:divBdr>
            <w:top w:val="none" w:sz="0" w:space="0" w:color="auto"/>
            <w:left w:val="none" w:sz="0" w:space="0" w:color="auto"/>
            <w:bottom w:val="none" w:sz="0" w:space="0" w:color="auto"/>
            <w:right w:val="none" w:sz="0" w:space="0" w:color="auto"/>
          </w:divBdr>
        </w:div>
        <w:div w:id="594634885">
          <w:marLeft w:val="640"/>
          <w:marRight w:val="0"/>
          <w:marTop w:val="0"/>
          <w:marBottom w:val="0"/>
          <w:divBdr>
            <w:top w:val="none" w:sz="0" w:space="0" w:color="auto"/>
            <w:left w:val="none" w:sz="0" w:space="0" w:color="auto"/>
            <w:bottom w:val="none" w:sz="0" w:space="0" w:color="auto"/>
            <w:right w:val="none" w:sz="0" w:space="0" w:color="auto"/>
          </w:divBdr>
        </w:div>
        <w:div w:id="933706338">
          <w:marLeft w:val="640"/>
          <w:marRight w:val="0"/>
          <w:marTop w:val="0"/>
          <w:marBottom w:val="0"/>
          <w:divBdr>
            <w:top w:val="none" w:sz="0" w:space="0" w:color="auto"/>
            <w:left w:val="none" w:sz="0" w:space="0" w:color="auto"/>
            <w:bottom w:val="none" w:sz="0" w:space="0" w:color="auto"/>
            <w:right w:val="none" w:sz="0" w:space="0" w:color="auto"/>
          </w:divBdr>
        </w:div>
        <w:div w:id="1776359464">
          <w:marLeft w:val="640"/>
          <w:marRight w:val="0"/>
          <w:marTop w:val="0"/>
          <w:marBottom w:val="0"/>
          <w:divBdr>
            <w:top w:val="none" w:sz="0" w:space="0" w:color="auto"/>
            <w:left w:val="none" w:sz="0" w:space="0" w:color="auto"/>
            <w:bottom w:val="none" w:sz="0" w:space="0" w:color="auto"/>
            <w:right w:val="none" w:sz="0" w:space="0" w:color="auto"/>
          </w:divBdr>
        </w:div>
        <w:div w:id="2112503476">
          <w:marLeft w:val="640"/>
          <w:marRight w:val="0"/>
          <w:marTop w:val="0"/>
          <w:marBottom w:val="0"/>
          <w:divBdr>
            <w:top w:val="none" w:sz="0" w:space="0" w:color="auto"/>
            <w:left w:val="none" w:sz="0" w:space="0" w:color="auto"/>
            <w:bottom w:val="none" w:sz="0" w:space="0" w:color="auto"/>
            <w:right w:val="none" w:sz="0" w:space="0" w:color="auto"/>
          </w:divBdr>
        </w:div>
        <w:div w:id="1390227579">
          <w:marLeft w:val="640"/>
          <w:marRight w:val="0"/>
          <w:marTop w:val="0"/>
          <w:marBottom w:val="0"/>
          <w:divBdr>
            <w:top w:val="none" w:sz="0" w:space="0" w:color="auto"/>
            <w:left w:val="none" w:sz="0" w:space="0" w:color="auto"/>
            <w:bottom w:val="none" w:sz="0" w:space="0" w:color="auto"/>
            <w:right w:val="none" w:sz="0" w:space="0" w:color="auto"/>
          </w:divBdr>
        </w:div>
        <w:div w:id="836730646">
          <w:marLeft w:val="640"/>
          <w:marRight w:val="0"/>
          <w:marTop w:val="0"/>
          <w:marBottom w:val="0"/>
          <w:divBdr>
            <w:top w:val="none" w:sz="0" w:space="0" w:color="auto"/>
            <w:left w:val="none" w:sz="0" w:space="0" w:color="auto"/>
            <w:bottom w:val="none" w:sz="0" w:space="0" w:color="auto"/>
            <w:right w:val="none" w:sz="0" w:space="0" w:color="auto"/>
          </w:divBdr>
        </w:div>
        <w:div w:id="251478197">
          <w:marLeft w:val="640"/>
          <w:marRight w:val="0"/>
          <w:marTop w:val="0"/>
          <w:marBottom w:val="0"/>
          <w:divBdr>
            <w:top w:val="none" w:sz="0" w:space="0" w:color="auto"/>
            <w:left w:val="none" w:sz="0" w:space="0" w:color="auto"/>
            <w:bottom w:val="none" w:sz="0" w:space="0" w:color="auto"/>
            <w:right w:val="none" w:sz="0" w:space="0" w:color="auto"/>
          </w:divBdr>
        </w:div>
        <w:div w:id="275866954">
          <w:marLeft w:val="640"/>
          <w:marRight w:val="0"/>
          <w:marTop w:val="0"/>
          <w:marBottom w:val="0"/>
          <w:divBdr>
            <w:top w:val="none" w:sz="0" w:space="0" w:color="auto"/>
            <w:left w:val="none" w:sz="0" w:space="0" w:color="auto"/>
            <w:bottom w:val="none" w:sz="0" w:space="0" w:color="auto"/>
            <w:right w:val="none" w:sz="0" w:space="0" w:color="auto"/>
          </w:divBdr>
        </w:div>
        <w:div w:id="314262921">
          <w:marLeft w:val="640"/>
          <w:marRight w:val="0"/>
          <w:marTop w:val="0"/>
          <w:marBottom w:val="0"/>
          <w:divBdr>
            <w:top w:val="none" w:sz="0" w:space="0" w:color="auto"/>
            <w:left w:val="none" w:sz="0" w:space="0" w:color="auto"/>
            <w:bottom w:val="none" w:sz="0" w:space="0" w:color="auto"/>
            <w:right w:val="none" w:sz="0" w:space="0" w:color="auto"/>
          </w:divBdr>
        </w:div>
        <w:div w:id="483200470">
          <w:marLeft w:val="640"/>
          <w:marRight w:val="0"/>
          <w:marTop w:val="0"/>
          <w:marBottom w:val="0"/>
          <w:divBdr>
            <w:top w:val="none" w:sz="0" w:space="0" w:color="auto"/>
            <w:left w:val="none" w:sz="0" w:space="0" w:color="auto"/>
            <w:bottom w:val="none" w:sz="0" w:space="0" w:color="auto"/>
            <w:right w:val="none" w:sz="0" w:space="0" w:color="auto"/>
          </w:divBdr>
        </w:div>
        <w:div w:id="250285728">
          <w:marLeft w:val="640"/>
          <w:marRight w:val="0"/>
          <w:marTop w:val="0"/>
          <w:marBottom w:val="0"/>
          <w:divBdr>
            <w:top w:val="none" w:sz="0" w:space="0" w:color="auto"/>
            <w:left w:val="none" w:sz="0" w:space="0" w:color="auto"/>
            <w:bottom w:val="none" w:sz="0" w:space="0" w:color="auto"/>
            <w:right w:val="none" w:sz="0" w:space="0" w:color="auto"/>
          </w:divBdr>
        </w:div>
        <w:div w:id="600645541">
          <w:marLeft w:val="640"/>
          <w:marRight w:val="0"/>
          <w:marTop w:val="0"/>
          <w:marBottom w:val="0"/>
          <w:divBdr>
            <w:top w:val="none" w:sz="0" w:space="0" w:color="auto"/>
            <w:left w:val="none" w:sz="0" w:space="0" w:color="auto"/>
            <w:bottom w:val="none" w:sz="0" w:space="0" w:color="auto"/>
            <w:right w:val="none" w:sz="0" w:space="0" w:color="auto"/>
          </w:divBdr>
        </w:div>
        <w:div w:id="388574542">
          <w:marLeft w:val="640"/>
          <w:marRight w:val="0"/>
          <w:marTop w:val="0"/>
          <w:marBottom w:val="0"/>
          <w:divBdr>
            <w:top w:val="none" w:sz="0" w:space="0" w:color="auto"/>
            <w:left w:val="none" w:sz="0" w:space="0" w:color="auto"/>
            <w:bottom w:val="none" w:sz="0" w:space="0" w:color="auto"/>
            <w:right w:val="none" w:sz="0" w:space="0" w:color="auto"/>
          </w:divBdr>
        </w:div>
        <w:div w:id="337273055">
          <w:marLeft w:val="640"/>
          <w:marRight w:val="0"/>
          <w:marTop w:val="0"/>
          <w:marBottom w:val="0"/>
          <w:divBdr>
            <w:top w:val="none" w:sz="0" w:space="0" w:color="auto"/>
            <w:left w:val="none" w:sz="0" w:space="0" w:color="auto"/>
            <w:bottom w:val="none" w:sz="0" w:space="0" w:color="auto"/>
            <w:right w:val="none" w:sz="0" w:space="0" w:color="auto"/>
          </w:divBdr>
        </w:div>
        <w:div w:id="763116694">
          <w:marLeft w:val="640"/>
          <w:marRight w:val="0"/>
          <w:marTop w:val="0"/>
          <w:marBottom w:val="0"/>
          <w:divBdr>
            <w:top w:val="none" w:sz="0" w:space="0" w:color="auto"/>
            <w:left w:val="none" w:sz="0" w:space="0" w:color="auto"/>
            <w:bottom w:val="none" w:sz="0" w:space="0" w:color="auto"/>
            <w:right w:val="none" w:sz="0" w:space="0" w:color="auto"/>
          </w:divBdr>
        </w:div>
        <w:div w:id="1852597938">
          <w:marLeft w:val="640"/>
          <w:marRight w:val="0"/>
          <w:marTop w:val="0"/>
          <w:marBottom w:val="0"/>
          <w:divBdr>
            <w:top w:val="none" w:sz="0" w:space="0" w:color="auto"/>
            <w:left w:val="none" w:sz="0" w:space="0" w:color="auto"/>
            <w:bottom w:val="none" w:sz="0" w:space="0" w:color="auto"/>
            <w:right w:val="none" w:sz="0" w:space="0" w:color="auto"/>
          </w:divBdr>
        </w:div>
        <w:div w:id="192421204">
          <w:marLeft w:val="640"/>
          <w:marRight w:val="0"/>
          <w:marTop w:val="0"/>
          <w:marBottom w:val="0"/>
          <w:divBdr>
            <w:top w:val="none" w:sz="0" w:space="0" w:color="auto"/>
            <w:left w:val="none" w:sz="0" w:space="0" w:color="auto"/>
            <w:bottom w:val="none" w:sz="0" w:space="0" w:color="auto"/>
            <w:right w:val="none" w:sz="0" w:space="0" w:color="auto"/>
          </w:divBdr>
        </w:div>
        <w:div w:id="144127007">
          <w:marLeft w:val="640"/>
          <w:marRight w:val="0"/>
          <w:marTop w:val="0"/>
          <w:marBottom w:val="0"/>
          <w:divBdr>
            <w:top w:val="none" w:sz="0" w:space="0" w:color="auto"/>
            <w:left w:val="none" w:sz="0" w:space="0" w:color="auto"/>
            <w:bottom w:val="none" w:sz="0" w:space="0" w:color="auto"/>
            <w:right w:val="none" w:sz="0" w:space="0" w:color="auto"/>
          </w:divBdr>
        </w:div>
        <w:div w:id="166406200">
          <w:marLeft w:val="640"/>
          <w:marRight w:val="0"/>
          <w:marTop w:val="0"/>
          <w:marBottom w:val="0"/>
          <w:divBdr>
            <w:top w:val="none" w:sz="0" w:space="0" w:color="auto"/>
            <w:left w:val="none" w:sz="0" w:space="0" w:color="auto"/>
            <w:bottom w:val="none" w:sz="0" w:space="0" w:color="auto"/>
            <w:right w:val="none" w:sz="0" w:space="0" w:color="auto"/>
          </w:divBdr>
        </w:div>
        <w:div w:id="58095342">
          <w:marLeft w:val="640"/>
          <w:marRight w:val="0"/>
          <w:marTop w:val="0"/>
          <w:marBottom w:val="0"/>
          <w:divBdr>
            <w:top w:val="none" w:sz="0" w:space="0" w:color="auto"/>
            <w:left w:val="none" w:sz="0" w:space="0" w:color="auto"/>
            <w:bottom w:val="none" w:sz="0" w:space="0" w:color="auto"/>
            <w:right w:val="none" w:sz="0" w:space="0" w:color="auto"/>
          </w:divBdr>
        </w:div>
        <w:div w:id="506990693">
          <w:marLeft w:val="640"/>
          <w:marRight w:val="0"/>
          <w:marTop w:val="0"/>
          <w:marBottom w:val="0"/>
          <w:divBdr>
            <w:top w:val="none" w:sz="0" w:space="0" w:color="auto"/>
            <w:left w:val="none" w:sz="0" w:space="0" w:color="auto"/>
            <w:bottom w:val="none" w:sz="0" w:space="0" w:color="auto"/>
            <w:right w:val="none" w:sz="0" w:space="0" w:color="auto"/>
          </w:divBdr>
        </w:div>
        <w:div w:id="1600598955">
          <w:marLeft w:val="640"/>
          <w:marRight w:val="0"/>
          <w:marTop w:val="0"/>
          <w:marBottom w:val="0"/>
          <w:divBdr>
            <w:top w:val="none" w:sz="0" w:space="0" w:color="auto"/>
            <w:left w:val="none" w:sz="0" w:space="0" w:color="auto"/>
            <w:bottom w:val="none" w:sz="0" w:space="0" w:color="auto"/>
            <w:right w:val="none" w:sz="0" w:space="0" w:color="auto"/>
          </w:divBdr>
        </w:div>
        <w:div w:id="152794429">
          <w:marLeft w:val="640"/>
          <w:marRight w:val="0"/>
          <w:marTop w:val="0"/>
          <w:marBottom w:val="0"/>
          <w:divBdr>
            <w:top w:val="none" w:sz="0" w:space="0" w:color="auto"/>
            <w:left w:val="none" w:sz="0" w:space="0" w:color="auto"/>
            <w:bottom w:val="none" w:sz="0" w:space="0" w:color="auto"/>
            <w:right w:val="none" w:sz="0" w:space="0" w:color="auto"/>
          </w:divBdr>
        </w:div>
        <w:div w:id="1043603207">
          <w:marLeft w:val="640"/>
          <w:marRight w:val="0"/>
          <w:marTop w:val="0"/>
          <w:marBottom w:val="0"/>
          <w:divBdr>
            <w:top w:val="none" w:sz="0" w:space="0" w:color="auto"/>
            <w:left w:val="none" w:sz="0" w:space="0" w:color="auto"/>
            <w:bottom w:val="none" w:sz="0" w:space="0" w:color="auto"/>
            <w:right w:val="none" w:sz="0" w:space="0" w:color="auto"/>
          </w:divBdr>
        </w:div>
        <w:div w:id="841550706">
          <w:marLeft w:val="640"/>
          <w:marRight w:val="0"/>
          <w:marTop w:val="0"/>
          <w:marBottom w:val="0"/>
          <w:divBdr>
            <w:top w:val="none" w:sz="0" w:space="0" w:color="auto"/>
            <w:left w:val="none" w:sz="0" w:space="0" w:color="auto"/>
            <w:bottom w:val="none" w:sz="0" w:space="0" w:color="auto"/>
            <w:right w:val="none" w:sz="0" w:space="0" w:color="auto"/>
          </w:divBdr>
        </w:div>
        <w:div w:id="1752117364">
          <w:marLeft w:val="640"/>
          <w:marRight w:val="0"/>
          <w:marTop w:val="0"/>
          <w:marBottom w:val="0"/>
          <w:divBdr>
            <w:top w:val="none" w:sz="0" w:space="0" w:color="auto"/>
            <w:left w:val="none" w:sz="0" w:space="0" w:color="auto"/>
            <w:bottom w:val="none" w:sz="0" w:space="0" w:color="auto"/>
            <w:right w:val="none" w:sz="0" w:space="0" w:color="auto"/>
          </w:divBdr>
        </w:div>
        <w:div w:id="1744450992">
          <w:marLeft w:val="640"/>
          <w:marRight w:val="0"/>
          <w:marTop w:val="0"/>
          <w:marBottom w:val="0"/>
          <w:divBdr>
            <w:top w:val="none" w:sz="0" w:space="0" w:color="auto"/>
            <w:left w:val="none" w:sz="0" w:space="0" w:color="auto"/>
            <w:bottom w:val="none" w:sz="0" w:space="0" w:color="auto"/>
            <w:right w:val="none" w:sz="0" w:space="0" w:color="auto"/>
          </w:divBdr>
        </w:div>
        <w:div w:id="1134448213">
          <w:marLeft w:val="640"/>
          <w:marRight w:val="0"/>
          <w:marTop w:val="0"/>
          <w:marBottom w:val="0"/>
          <w:divBdr>
            <w:top w:val="none" w:sz="0" w:space="0" w:color="auto"/>
            <w:left w:val="none" w:sz="0" w:space="0" w:color="auto"/>
            <w:bottom w:val="none" w:sz="0" w:space="0" w:color="auto"/>
            <w:right w:val="none" w:sz="0" w:space="0" w:color="auto"/>
          </w:divBdr>
        </w:div>
        <w:div w:id="1079064155">
          <w:marLeft w:val="640"/>
          <w:marRight w:val="0"/>
          <w:marTop w:val="0"/>
          <w:marBottom w:val="0"/>
          <w:divBdr>
            <w:top w:val="none" w:sz="0" w:space="0" w:color="auto"/>
            <w:left w:val="none" w:sz="0" w:space="0" w:color="auto"/>
            <w:bottom w:val="none" w:sz="0" w:space="0" w:color="auto"/>
            <w:right w:val="none" w:sz="0" w:space="0" w:color="auto"/>
          </w:divBdr>
        </w:div>
        <w:div w:id="2135634196">
          <w:marLeft w:val="640"/>
          <w:marRight w:val="0"/>
          <w:marTop w:val="0"/>
          <w:marBottom w:val="0"/>
          <w:divBdr>
            <w:top w:val="none" w:sz="0" w:space="0" w:color="auto"/>
            <w:left w:val="none" w:sz="0" w:space="0" w:color="auto"/>
            <w:bottom w:val="none" w:sz="0" w:space="0" w:color="auto"/>
            <w:right w:val="none" w:sz="0" w:space="0" w:color="auto"/>
          </w:divBdr>
        </w:div>
        <w:div w:id="407852188">
          <w:marLeft w:val="640"/>
          <w:marRight w:val="0"/>
          <w:marTop w:val="0"/>
          <w:marBottom w:val="0"/>
          <w:divBdr>
            <w:top w:val="none" w:sz="0" w:space="0" w:color="auto"/>
            <w:left w:val="none" w:sz="0" w:space="0" w:color="auto"/>
            <w:bottom w:val="none" w:sz="0" w:space="0" w:color="auto"/>
            <w:right w:val="none" w:sz="0" w:space="0" w:color="auto"/>
          </w:divBdr>
        </w:div>
        <w:div w:id="278225412">
          <w:marLeft w:val="640"/>
          <w:marRight w:val="0"/>
          <w:marTop w:val="0"/>
          <w:marBottom w:val="0"/>
          <w:divBdr>
            <w:top w:val="none" w:sz="0" w:space="0" w:color="auto"/>
            <w:left w:val="none" w:sz="0" w:space="0" w:color="auto"/>
            <w:bottom w:val="none" w:sz="0" w:space="0" w:color="auto"/>
            <w:right w:val="none" w:sz="0" w:space="0" w:color="auto"/>
          </w:divBdr>
        </w:div>
        <w:div w:id="356779114">
          <w:marLeft w:val="640"/>
          <w:marRight w:val="0"/>
          <w:marTop w:val="0"/>
          <w:marBottom w:val="0"/>
          <w:divBdr>
            <w:top w:val="none" w:sz="0" w:space="0" w:color="auto"/>
            <w:left w:val="none" w:sz="0" w:space="0" w:color="auto"/>
            <w:bottom w:val="none" w:sz="0" w:space="0" w:color="auto"/>
            <w:right w:val="none" w:sz="0" w:space="0" w:color="auto"/>
          </w:divBdr>
        </w:div>
        <w:div w:id="181747839">
          <w:marLeft w:val="640"/>
          <w:marRight w:val="0"/>
          <w:marTop w:val="0"/>
          <w:marBottom w:val="0"/>
          <w:divBdr>
            <w:top w:val="none" w:sz="0" w:space="0" w:color="auto"/>
            <w:left w:val="none" w:sz="0" w:space="0" w:color="auto"/>
            <w:bottom w:val="none" w:sz="0" w:space="0" w:color="auto"/>
            <w:right w:val="none" w:sz="0" w:space="0" w:color="auto"/>
          </w:divBdr>
        </w:div>
      </w:divsChild>
    </w:div>
    <w:div w:id="1294756008">
      <w:bodyDiv w:val="1"/>
      <w:marLeft w:val="0"/>
      <w:marRight w:val="0"/>
      <w:marTop w:val="0"/>
      <w:marBottom w:val="0"/>
      <w:divBdr>
        <w:top w:val="none" w:sz="0" w:space="0" w:color="auto"/>
        <w:left w:val="none" w:sz="0" w:space="0" w:color="auto"/>
        <w:bottom w:val="none" w:sz="0" w:space="0" w:color="auto"/>
        <w:right w:val="none" w:sz="0" w:space="0" w:color="auto"/>
      </w:divBdr>
      <w:divsChild>
        <w:div w:id="889343449">
          <w:marLeft w:val="640"/>
          <w:marRight w:val="0"/>
          <w:marTop w:val="0"/>
          <w:marBottom w:val="0"/>
          <w:divBdr>
            <w:top w:val="none" w:sz="0" w:space="0" w:color="auto"/>
            <w:left w:val="none" w:sz="0" w:space="0" w:color="auto"/>
            <w:bottom w:val="none" w:sz="0" w:space="0" w:color="auto"/>
            <w:right w:val="none" w:sz="0" w:space="0" w:color="auto"/>
          </w:divBdr>
        </w:div>
        <w:div w:id="697855200">
          <w:marLeft w:val="640"/>
          <w:marRight w:val="0"/>
          <w:marTop w:val="0"/>
          <w:marBottom w:val="0"/>
          <w:divBdr>
            <w:top w:val="none" w:sz="0" w:space="0" w:color="auto"/>
            <w:left w:val="none" w:sz="0" w:space="0" w:color="auto"/>
            <w:bottom w:val="none" w:sz="0" w:space="0" w:color="auto"/>
            <w:right w:val="none" w:sz="0" w:space="0" w:color="auto"/>
          </w:divBdr>
        </w:div>
        <w:div w:id="1860316977">
          <w:marLeft w:val="640"/>
          <w:marRight w:val="0"/>
          <w:marTop w:val="0"/>
          <w:marBottom w:val="0"/>
          <w:divBdr>
            <w:top w:val="none" w:sz="0" w:space="0" w:color="auto"/>
            <w:left w:val="none" w:sz="0" w:space="0" w:color="auto"/>
            <w:bottom w:val="none" w:sz="0" w:space="0" w:color="auto"/>
            <w:right w:val="none" w:sz="0" w:space="0" w:color="auto"/>
          </w:divBdr>
        </w:div>
        <w:div w:id="152141569">
          <w:marLeft w:val="640"/>
          <w:marRight w:val="0"/>
          <w:marTop w:val="0"/>
          <w:marBottom w:val="0"/>
          <w:divBdr>
            <w:top w:val="none" w:sz="0" w:space="0" w:color="auto"/>
            <w:left w:val="none" w:sz="0" w:space="0" w:color="auto"/>
            <w:bottom w:val="none" w:sz="0" w:space="0" w:color="auto"/>
            <w:right w:val="none" w:sz="0" w:space="0" w:color="auto"/>
          </w:divBdr>
        </w:div>
        <w:div w:id="1449815138">
          <w:marLeft w:val="640"/>
          <w:marRight w:val="0"/>
          <w:marTop w:val="0"/>
          <w:marBottom w:val="0"/>
          <w:divBdr>
            <w:top w:val="none" w:sz="0" w:space="0" w:color="auto"/>
            <w:left w:val="none" w:sz="0" w:space="0" w:color="auto"/>
            <w:bottom w:val="none" w:sz="0" w:space="0" w:color="auto"/>
            <w:right w:val="none" w:sz="0" w:space="0" w:color="auto"/>
          </w:divBdr>
        </w:div>
        <w:div w:id="1975017861">
          <w:marLeft w:val="640"/>
          <w:marRight w:val="0"/>
          <w:marTop w:val="0"/>
          <w:marBottom w:val="0"/>
          <w:divBdr>
            <w:top w:val="none" w:sz="0" w:space="0" w:color="auto"/>
            <w:left w:val="none" w:sz="0" w:space="0" w:color="auto"/>
            <w:bottom w:val="none" w:sz="0" w:space="0" w:color="auto"/>
            <w:right w:val="none" w:sz="0" w:space="0" w:color="auto"/>
          </w:divBdr>
        </w:div>
        <w:div w:id="1107390770">
          <w:marLeft w:val="640"/>
          <w:marRight w:val="0"/>
          <w:marTop w:val="0"/>
          <w:marBottom w:val="0"/>
          <w:divBdr>
            <w:top w:val="none" w:sz="0" w:space="0" w:color="auto"/>
            <w:left w:val="none" w:sz="0" w:space="0" w:color="auto"/>
            <w:bottom w:val="none" w:sz="0" w:space="0" w:color="auto"/>
            <w:right w:val="none" w:sz="0" w:space="0" w:color="auto"/>
          </w:divBdr>
        </w:div>
        <w:div w:id="292055298">
          <w:marLeft w:val="640"/>
          <w:marRight w:val="0"/>
          <w:marTop w:val="0"/>
          <w:marBottom w:val="0"/>
          <w:divBdr>
            <w:top w:val="none" w:sz="0" w:space="0" w:color="auto"/>
            <w:left w:val="none" w:sz="0" w:space="0" w:color="auto"/>
            <w:bottom w:val="none" w:sz="0" w:space="0" w:color="auto"/>
            <w:right w:val="none" w:sz="0" w:space="0" w:color="auto"/>
          </w:divBdr>
        </w:div>
        <w:div w:id="1952127737">
          <w:marLeft w:val="640"/>
          <w:marRight w:val="0"/>
          <w:marTop w:val="0"/>
          <w:marBottom w:val="0"/>
          <w:divBdr>
            <w:top w:val="none" w:sz="0" w:space="0" w:color="auto"/>
            <w:left w:val="none" w:sz="0" w:space="0" w:color="auto"/>
            <w:bottom w:val="none" w:sz="0" w:space="0" w:color="auto"/>
            <w:right w:val="none" w:sz="0" w:space="0" w:color="auto"/>
          </w:divBdr>
        </w:div>
        <w:div w:id="673724436">
          <w:marLeft w:val="640"/>
          <w:marRight w:val="0"/>
          <w:marTop w:val="0"/>
          <w:marBottom w:val="0"/>
          <w:divBdr>
            <w:top w:val="none" w:sz="0" w:space="0" w:color="auto"/>
            <w:left w:val="none" w:sz="0" w:space="0" w:color="auto"/>
            <w:bottom w:val="none" w:sz="0" w:space="0" w:color="auto"/>
            <w:right w:val="none" w:sz="0" w:space="0" w:color="auto"/>
          </w:divBdr>
        </w:div>
        <w:div w:id="255747101">
          <w:marLeft w:val="640"/>
          <w:marRight w:val="0"/>
          <w:marTop w:val="0"/>
          <w:marBottom w:val="0"/>
          <w:divBdr>
            <w:top w:val="none" w:sz="0" w:space="0" w:color="auto"/>
            <w:left w:val="none" w:sz="0" w:space="0" w:color="auto"/>
            <w:bottom w:val="none" w:sz="0" w:space="0" w:color="auto"/>
            <w:right w:val="none" w:sz="0" w:space="0" w:color="auto"/>
          </w:divBdr>
        </w:div>
        <w:div w:id="2074962019">
          <w:marLeft w:val="640"/>
          <w:marRight w:val="0"/>
          <w:marTop w:val="0"/>
          <w:marBottom w:val="0"/>
          <w:divBdr>
            <w:top w:val="none" w:sz="0" w:space="0" w:color="auto"/>
            <w:left w:val="none" w:sz="0" w:space="0" w:color="auto"/>
            <w:bottom w:val="none" w:sz="0" w:space="0" w:color="auto"/>
            <w:right w:val="none" w:sz="0" w:space="0" w:color="auto"/>
          </w:divBdr>
        </w:div>
        <w:div w:id="1222398965">
          <w:marLeft w:val="640"/>
          <w:marRight w:val="0"/>
          <w:marTop w:val="0"/>
          <w:marBottom w:val="0"/>
          <w:divBdr>
            <w:top w:val="none" w:sz="0" w:space="0" w:color="auto"/>
            <w:left w:val="none" w:sz="0" w:space="0" w:color="auto"/>
            <w:bottom w:val="none" w:sz="0" w:space="0" w:color="auto"/>
            <w:right w:val="none" w:sz="0" w:space="0" w:color="auto"/>
          </w:divBdr>
        </w:div>
        <w:div w:id="2068261623">
          <w:marLeft w:val="640"/>
          <w:marRight w:val="0"/>
          <w:marTop w:val="0"/>
          <w:marBottom w:val="0"/>
          <w:divBdr>
            <w:top w:val="none" w:sz="0" w:space="0" w:color="auto"/>
            <w:left w:val="none" w:sz="0" w:space="0" w:color="auto"/>
            <w:bottom w:val="none" w:sz="0" w:space="0" w:color="auto"/>
            <w:right w:val="none" w:sz="0" w:space="0" w:color="auto"/>
          </w:divBdr>
        </w:div>
        <w:div w:id="1418164087">
          <w:marLeft w:val="640"/>
          <w:marRight w:val="0"/>
          <w:marTop w:val="0"/>
          <w:marBottom w:val="0"/>
          <w:divBdr>
            <w:top w:val="none" w:sz="0" w:space="0" w:color="auto"/>
            <w:left w:val="none" w:sz="0" w:space="0" w:color="auto"/>
            <w:bottom w:val="none" w:sz="0" w:space="0" w:color="auto"/>
            <w:right w:val="none" w:sz="0" w:space="0" w:color="auto"/>
          </w:divBdr>
        </w:div>
        <w:div w:id="577444565">
          <w:marLeft w:val="640"/>
          <w:marRight w:val="0"/>
          <w:marTop w:val="0"/>
          <w:marBottom w:val="0"/>
          <w:divBdr>
            <w:top w:val="none" w:sz="0" w:space="0" w:color="auto"/>
            <w:left w:val="none" w:sz="0" w:space="0" w:color="auto"/>
            <w:bottom w:val="none" w:sz="0" w:space="0" w:color="auto"/>
            <w:right w:val="none" w:sz="0" w:space="0" w:color="auto"/>
          </w:divBdr>
        </w:div>
        <w:div w:id="794056825">
          <w:marLeft w:val="640"/>
          <w:marRight w:val="0"/>
          <w:marTop w:val="0"/>
          <w:marBottom w:val="0"/>
          <w:divBdr>
            <w:top w:val="none" w:sz="0" w:space="0" w:color="auto"/>
            <w:left w:val="none" w:sz="0" w:space="0" w:color="auto"/>
            <w:bottom w:val="none" w:sz="0" w:space="0" w:color="auto"/>
            <w:right w:val="none" w:sz="0" w:space="0" w:color="auto"/>
          </w:divBdr>
        </w:div>
        <w:div w:id="1835533849">
          <w:marLeft w:val="640"/>
          <w:marRight w:val="0"/>
          <w:marTop w:val="0"/>
          <w:marBottom w:val="0"/>
          <w:divBdr>
            <w:top w:val="none" w:sz="0" w:space="0" w:color="auto"/>
            <w:left w:val="none" w:sz="0" w:space="0" w:color="auto"/>
            <w:bottom w:val="none" w:sz="0" w:space="0" w:color="auto"/>
            <w:right w:val="none" w:sz="0" w:space="0" w:color="auto"/>
          </w:divBdr>
        </w:div>
        <w:div w:id="883517017">
          <w:marLeft w:val="640"/>
          <w:marRight w:val="0"/>
          <w:marTop w:val="0"/>
          <w:marBottom w:val="0"/>
          <w:divBdr>
            <w:top w:val="none" w:sz="0" w:space="0" w:color="auto"/>
            <w:left w:val="none" w:sz="0" w:space="0" w:color="auto"/>
            <w:bottom w:val="none" w:sz="0" w:space="0" w:color="auto"/>
            <w:right w:val="none" w:sz="0" w:space="0" w:color="auto"/>
          </w:divBdr>
        </w:div>
        <w:div w:id="843981438">
          <w:marLeft w:val="640"/>
          <w:marRight w:val="0"/>
          <w:marTop w:val="0"/>
          <w:marBottom w:val="0"/>
          <w:divBdr>
            <w:top w:val="none" w:sz="0" w:space="0" w:color="auto"/>
            <w:left w:val="none" w:sz="0" w:space="0" w:color="auto"/>
            <w:bottom w:val="none" w:sz="0" w:space="0" w:color="auto"/>
            <w:right w:val="none" w:sz="0" w:space="0" w:color="auto"/>
          </w:divBdr>
        </w:div>
        <w:div w:id="21712405">
          <w:marLeft w:val="640"/>
          <w:marRight w:val="0"/>
          <w:marTop w:val="0"/>
          <w:marBottom w:val="0"/>
          <w:divBdr>
            <w:top w:val="none" w:sz="0" w:space="0" w:color="auto"/>
            <w:left w:val="none" w:sz="0" w:space="0" w:color="auto"/>
            <w:bottom w:val="none" w:sz="0" w:space="0" w:color="auto"/>
            <w:right w:val="none" w:sz="0" w:space="0" w:color="auto"/>
          </w:divBdr>
        </w:div>
        <w:div w:id="1366295002">
          <w:marLeft w:val="640"/>
          <w:marRight w:val="0"/>
          <w:marTop w:val="0"/>
          <w:marBottom w:val="0"/>
          <w:divBdr>
            <w:top w:val="none" w:sz="0" w:space="0" w:color="auto"/>
            <w:left w:val="none" w:sz="0" w:space="0" w:color="auto"/>
            <w:bottom w:val="none" w:sz="0" w:space="0" w:color="auto"/>
            <w:right w:val="none" w:sz="0" w:space="0" w:color="auto"/>
          </w:divBdr>
        </w:div>
        <w:div w:id="1019744929">
          <w:marLeft w:val="640"/>
          <w:marRight w:val="0"/>
          <w:marTop w:val="0"/>
          <w:marBottom w:val="0"/>
          <w:divBdr>
            <w:top w:val="none" w:sz="0" w:space="0" w:color="auto"/>
            <w:left w:val="none" w:sz="0" w:space="0" w:color="auto"/>
            <w:bottom w:val="none" w:sz="0" w:space="0" w:color="auto"/>
            <w:right w:val="none" w:sz="0" w:space="0" w:color="auto"/>
          </w:divBdr>
        </w:div>
        <w:div w:id="1192644645">
          <w:marLeft w:val="640"/>
          <w:marRight w:val="0"/>
          <w:marTop w:val="0"/>
          <w:marBottom w:val="0"/>
          <w:divBdr>
            <w:top w:val="none" w:sz="0" w:space="0" w:color="auto"/>
            <w:left w:val="none" w:sz="0" w:space="0" w:color="auto"/>
            <w:bottom w:val="none" w:sz="0" w:space="0" w:color="auto"/>
            <w:right w:val="none" w:sz="0" w:space="0" w:color="auto"/>
          </w:divBdr>
        </w:div>
        <w:div w:id="307059136">
          <w:marLeft w:val="640"/>
          <w:marRight w:val="0"/>
          <w:marTop w:val="0"/>
          <w:marBottom w:val="0"/>
          <w:divBdr>
            <w:top w:val="none" w:sz="0" w:space="0" w:color="auto"/>
            <w:left w:val="none" w:sz="0" w:space="0" w:color="auto"/>
            <w:bottom w:val="none" w:sz="0" w:space="0" w:color="auto"/>
            <w:right w:val="none" w:sz="0" w:space="0" w:color="auto"/>
          </w:divBdr>
        </w:div>
        <w:div w:id="1268347392">
          <w:marLeft w:val="640"/>
          <w:marRight w:val="0"/>
          <w:marTop w:val="0"/>
          <w:marBottom w:val="0"/>
          <w:divBdr>
            <w:top w:val="none" w:sz="0" w:space="0" w:color="auto"/>
            <w:left w:val="none" w:sz="0" w:space="0" w:color="auto"/>
            <w:bottom w:val="none" w:sz="0" w:space="0" w:color="auto"/>
            <w:right w:val="none" w:sz="0" w:space="0" w:color="auto"/>
          </w:divBdr>
        </w:div>
        <w:div w:id="1216894395">
          <w:marLeft w:val="640"/>
          <w:marRight w:val="0"/>
          <w:marTop w:val="0"/>
          <w:marBottom w:val="0"/>
          <w:divBdr>
            <w:top w:val="none" w:sz="0" w:space="0" w:color="auto"/>
            <w:left w:val="none" w:sz="0" w:space="0" w:color="auto"/>
            <w:bottom w:val="none" w:sz="0" w:space="0" w:color="auto"/>
            <w:right w:val="none" w:sz="0" w:space="0" w:color="auto"/>
          </w:divBdr>
        </w:div>
        <w:div w:id="1995180710">
          <w:marLeft w:val="640"/>
          <w:marRight w:val="0"/>
          <w:marTop w:val="0"/>
          <w:marBottom w:val="0"/>
          <w:divBdr>
            <w:top w:val="none" w:sz="0" w:space="0" w:color="auto"/>
            <w:left w:val="none" w:sz="0" w:space="0" w:color="auto"/>
            <w:bottom w:val="none" w:sz="0" w:space="0" w:color="auto"/>
            <w:right w:val="none" w:sz="0" w:space="0" w:color="auto"/>
          </w:divBdr>
        </w:div>
        <w:div w:id="1512603236">
          <w:marLeft w:val="640"/>
          <w:marRight w:val="0"/>
          <w:marTop w:val="0"/>
          <w:marBottom w:val="0"/>
          <w:divBdr>
            <w:top w:val="none" w:sz="0" w:space="0" w:color="auto"/>
            <w:left w:val="none" w:sz="0" w:space="0" w:color="auto"/>
            <w:bottom w:val="none" w:sz="0" w:space="0" w:color="auto"/>
            <w:right w:val="none" w:sz="0" w:space="0" w:color="auto"/>
          </w:divBdr>
        </w:div>
        <w:div w:id="1206992483">
          <w:marLeft w:val="640"/>
          <w:marRight w:val="0"/>
          <w:marTop w:val="0"/>
          <w:marBottom w:val="0"/>
          <w:divBdr>
            <w:top w:val="none" w:sz="0" w:space="0" w:color="auto"/>
            <w:left w:val="none" w:sz="0" w:space="0" w:color="auto"/>
            <w:bottom w:val="none" w:sz="0" w:space="0" w:color="auto"/>
            <w:right w:val="none" w:sz="0" w:space="0" w:color="auto"/>
          </w:divBdr>
        </w:div>
        <w:div w:id="1575123608">
          <w:marLeft w:val="640"/>
          <w:marRight w:val="0"/>
          <w:marTop w:val="0"/>
          <w:marBottom w:val="0"/>
          <w:divBdr>
            <w:top w:val="none" w:sz="0" w:space="0" w:color="auto"/>
            <w:left w:val="none" w:sz="0" w:space="0" w:color="auto"/>
            <w:bottom w:val="none" w:sz="0" w:space="0" w:color="auto"/>
            <w:right w:val="none" w:sz="0" w:space="0" w:color="auto"/>
          </w:divBdr>
        </w:div>
        <w:div w:id="1099983505">
          <w:marLeft w:val="640"/>
          <w:marRight w:val="0"/>
          <w:marTop w:val="0"/>
          <w:marBottom w:val="0"/>
          <w:divBdr>
            <w:top w:val="none" w:sz="0" w:space="0" w:color="auto"/>
            <w:left w:val="none" w:sz="0" w:space="0" w:color="auto"/>
            <w:bottom w:val="none" w:sz="0" w:space="0" w:color="auto"/>
            <w:right w:val="none" w:sz="0" w:space="0" w:color="auto"/>
          </w:divBdr>
        </w:div>
        <w:div w:id="1247348985">
          <w:marLeft w:val="640"/>
          <w:marRight w:val="0"/>
          <w:marTop w:val="0"/>
          <w:marBottom w:val="0"/>
          <w:divBdr>
            <w:top w:val="none" w:sz="0" w:space="0" w:color="auto"/>
            <w:left w:val="none" w:sz="0" w:space="0" w:color="auto"/>
            <w:bottom w:val="none" w:sz="0" w:space="0" w:color="auto"/>
            <w:right w:val="none" w:sz="0" w:space="0" w:color="auto"/>
          </w:divBdr>
        </w:div>
        <w:div w:id="128986174">
          <w:marLeft w:val="640"/>
          <w:marRight w:val="0"/>
          <w:marTop w:val="0"/>
          <w:marBottom w:val="0"/>
          <w:divBdr>
            <w:top w:val="none" w:sz="0" w:space="0" w:color="auto"/>
            <w:left w:val="none" w:sz="0" w:space="0" w:color="auto"/>
            <w:bottom w:val="none" w:sz="0" w:space="0" w:color="auto"/>
            <w:right w:val="none" w:sz="0" w:space="0" w:color="auto"/>
          </w:divBdr>
        </w:div>
        <w:div w:id="768160321">
          <w:marLeft w:val="640"/>
          <w:marRight w:val="0"/>
          <w:marTop w:val="0"/>
          <w:marBottom w:val="0"/>
          <w:divBdr>
            <w:top w:val="none" w:sz="0" w:space="0" w:color="auto"/>
            <w:left w:val="none" w:sz="0" w:space="0" w:color="auto"/>
            <w:bottom w:val="none" w:sz="0" w:space="0" w:color="auto"/>
            <w:right w:val="none" w:sz="0" w:space="0" w:color="auto"/>
          </w:divBdr>
        </w:div>
        <w:div w:id="488640156">
          <w:marLeft w:val="640"/>
          <w:marRight w:val="0"/>
          <w:marTop w:val="0"/>
          <w:marBottom w:val="0"/>
          <w:divBdr>
            <w:top w:val="none" w:sz="0" w:space="0" w:color="auto"/>
            <w:left w:val="none" w:sz="0" w:space="0" w:color="auto"/>
            <w:bottom w:val="none" w:sz="0" w:space="0" w:color="auto"/>
            <w:right w:val="none" w:sz="0" w:space="0" w:color="auto"/>
          </w:divBdr>
        </w:div>
        <w:div w:id="151600362">
          <w:marLeft w:val="640"/>
          <w:marRight w:val="0"/>
          <w:marTop w:val="0"/>
          <w:marBottom w:val="0"/>
          <w:divBdr>
            <w:top w:val="none" w:sz="0" w:space="0" w:color="auto"/>
            <w:left w:val="none" w:sz="0" w:space="0" w:color="auto"/>
            <w:bottom w:val="none" w:sz="0" w:space="0" w:color="auto"/>
            <w:right w:val="none" w:sz="0" w:space="0" w:color="auto"/>
          </w:divBdr>
        </w:div>
        <w:div w:id="126045143">
          <w:marLeft w:val="640"/>
          <w:marRight w:val="0"/>
          <w:marTop w:val="0"/>
          <w:marBottom w:val="0"/>
          <w:divBdr>
            <w:top w:val="none" w:sz="0" w:space="0" w:color="auto"/>
            <w:left w:val="none" w:sz="0" w:space="0" w:color="auto"/>
            <w:bottom w:val="none" w:sz="0" w:space="0" w:color="auto"/>
            <w:right w:val="none" w:sz="0" w:space="0" w:color="auto"/>
          </w:divBdr>
        </w:div>
        <w:div w:id="607199409">
          <w:marLeft w:val="640"/>
          <w:marRight w:val="0"/>
          <w:marTop w:val="0"/>
          <w:marBottom w:val="0"/>
          <w:divBdr>
            <w:top w:val="none" w:sz="0" w:space="0" w:color="auto"/>
            <w:left w:val="none" w:sz="0" w:space="0" w:color="auto"/>
            <w:bottom w:val="none" w:sz="0" w:space="0" w:color="auto"/>
            <w:right w:val="none" w:sz="0" w:space="0" w:color="auto"/>
          </w:divBdr>
        </w:div>
      </w:divsChild>
    </w:div>
    <w:div w:id="1299527538">
      <w:bodyDiv w:val="1"/>
      <w:marLeft w:val="0"/>
      <w:marRight w:val="0"/>
      <w:marTop w:val="0"/>
      <w:marBottom w:val="0"/>
      <w:divBdr>
        <w:top w:val="none" w:sz="0" w:space="0" w:color="auto"/>
        <w:left w:val="none" w:sz="0" w:space="0" w:color="auto"/>
        <w:bottom w:val="none" w:sz="0" w:space="0" w:color="auto"/>
        <w:right w:val="none" w:sz="0" w:space="0" w:color="auto"/>
      </w:divBdr>
      <w:divsChild>
        <w:div w:id="1191988646">
          <w:marLeft w:val="640"/>
          <w:marRight w:val="0"/>
          <w:marTop w:val="0"/>
          <w:marBottom w:val="0"/>
          <w:divBdr>
            <w:top w:val="none" w:sz="0" w:space="0" w:color="auto"/>
            <w:left w:val="none" w:sz="0" w:space="0" w:color="auto"/>
            <w:bottom w:val="none" w:sz="0" w:space="0" w:color="auto"/>
            <w:right w:val="none" w:sz="0" w:space="0" w:color="auto"/>
          </w:divBdr>
        </w:div>
        <w:div w:id="1769740214">
          <w:marLeft w:val="640"/>
          <w:marRight w:val="0"/>
          <w:marTop w:val="0"/>
          <w:marBottom w:val="0"/>
          <w:divBdr>
            <w:top w:val="none" w:sz="0" w:space="0" w:color="auto"/>
            <w:left w:val="none" w:sz="0" w:space="0" w:color="auto"/>
            <w:bottom w:val="none" w:sz="0" w:space="0" w:color="auto"/>
            <w:right w:val="none" w:sz="0" w:space="0" w:color="auto"/>
          </w:divBdr>
        </w:div>
        <w:div w:id="807279973">
          <w:marLeft w:val="640"/>
          <w:marRight w:val="0"/>
          <w:marTop w:val="0"/>
          <w:marBottom w:val="0"/>
          <w:divBdr>
            <w:top w:val="none" w:sz="0" w:space="0" w:color="auto"/>
            <w:left w:val="none" w:sz="0" w:space="0" w:color="auto"/>
            <w:bottom w:val="none" w:sz="0" w:space="0" w:color="auto"/>
            <w:right w:val="none" w:sz="0" w:space="0" w:color="auto"/>
          </w:divBdr>
        </w:div>
        <w:div w:id="1063606254">
          <w:marLeft w:val="640"/>
          <w:marRight w:val="0"/>
          <w:marTop w:val="0"/>
          <w:marBottom w:val="0"/>
          <w:divBdr>
            <w:top w:val="none" w:sz="0" w:space="0" w:color="auto"/>
            <w:left w:val="none" w:sz="0" w:space="0" w:color="auto"/>
            <w:bottom w:val="none" w:sz="0" w:space="0" w:color="auto"/>
            <w:right w:val="none" w:sz="0" w:space="0" w:color="auto"/>
          </w:divBdr>
        </w:div>
        <w:div w:id="1523977981">
          <w:marLeft w:val="640"/>
          <w:marRight w:val="0"/>
          <w:marTop w:val="0"/>
          <w:marBottom w:val="0"/>
          <w:divBdr>
            <w:top w:val="none" w:sz="0" w:space="0" w:color="auto"/>
            <w:left w:val="none" w:sz="0" w:space="0" w:color="auto"/>
            <w:bottom w:val="none" w:sz="0" w:space="0" w:color="auto"/>
            <w:right w:val="none" w:sz="0" w:space="0" w:color="auto"/>
          </w:divBdr>
        </w:div>
        <w:div w:id="2078940027">
          <w:marLeft w:val="640"/>
          <w:marRight w:val="0"/>
          <w:marTop w:val="0"/>
          <w:marBottom w:val="0"/>
          <w:divBdr>
            <w:top w:val="none" w:sz="0" w:space="0" w:color="auto"/>
            <w:left w:val="none" w:sz="0" w:space="0" w:color="auto"/>
            <w:bottom w:val="none" w:sz="0" w:space="0" w:color="auto"/>
            <w:right w:val="none" w:sz="0" w:space="0" w:color="auto"/>
          </w:divBdr>
        </w:div>
        <w:div w:id="1199275017">
          <w:marLeft w:val="640"/>
          <w:marRight w:val="0"/>
          <w:marTop w:val="0"/>
          <w:marBottom w:val="0"/>
          <w:divBdr>
            <w:top w:val="none" w:sz="0" w:space="0" w:color="auto"/>
            <w:left w:val="none" w:sz="0" w:space="0" w:color="auto"/>
            <w:bottom w:val="none" w:sz="0" w:space="0" w:color="auto"/>
            <w:right w:val="none" w:sz="0" w:space="0" w:color="auto"/>
          </w:divBdr>
        </w:div>
        <w:div w:id="530459573">
          <w:marLeft w:val="640"/>
          <w:marRight w:val="0"/>
          <w:marTop w:val="0"/>
          <w:marBottom w:val="0"/>
          <w:divBdr>
            <w:top w:val="none" w:sz="0" w:space="0" w:color="auto"/>
            <w:left w:val="none" w:sz="0" w:space="0" w:color="auto"/>
            <w:bottom w:val="none" w:sz="0" w:space="0" w:color="auto"/>
            <w:right w:val="none" w:sz="0" w:space="0" w:color="auto"/>
          </w:divBdr>
        </w:div>
        <w:div w:id="1176766993">
          <w:marLeft w:val="640"/>
          <w:marRight w:val="0"/>
          <w:marTop w:val="0"/>
          <w:marBottom w:val="0"/>
          <w:divBdr>
            <w:top w:val="none" w:sz="0" w:space="0" w:color="auto"/>
            <w:left w:val="none" w:sz="0" w:space="0" w:color="auto"/>
            <w:bottom w:val="none" w:sz="0" w:space="0" w:color="auto"/>
            <w:right w:val="none" w:sz="0" w:space="0" w:color="auto"/>
          </w:divBdr>
        </w:div>
        <w:div w:id="675963212">
          <w:marLeft w:val="640"/>
          <w:marRight w:val="0"/>
          <w:marTop w:val="0"/>
          <w:marBottom w:val="0"/>
          <w:divBdr>
            <w:top w:val="none" w:sz="0" w:space="0" w:color="auto"/>
            <w:left w:val="none" w:sz="0" w:space="0" w:color="auto"/>
            <w:bottom w:val="none" w:sz="0" w:space="0" w:color="auto"/>
            <w:right w:val="none" w:sz="0" w:space="0" w:color="auto"/>
          </w:divBdr>
        </w:div>
        <w:div w:id="1199974833">
          <w:marLeft w:val="640"/>
          <w:marRight w:val="0"/>
          <w:marTop w:val="0"/>
          <w:marBottom w:val="0"/>
          <w:divBdr>
            <w:top w:val="none" w:sz="0" w:space="0" w:color="auto"/>
            <w:left w:val="none" w:sz="0" w:space="0" w:color="auto"/>
            <w:bottom w:val="none" w:sz="0" w:space="0" w:color="auto"/>
            <w:right w:val="none" w:sz="0" w:space="0" w:color="auto"/>
          </w:divBdr>
        </w:div>
        <w:div w:id="284971970">
          <w:marLeft w:val="640"/>
          <w:marRight w:val="0"/>
          <w:marTop w:val="0"/>
          <w:marBottom w:val="0"/>
          <w:divBdr>
            <w:top w:val="none" w:sz="0" w:space="0" w:color="auto"/>
            <w:left w:val="none" w:sz="0" w:space="0" w:color="auto"/>
            <w:bottom w:val="none" w:sz="0" w:space="0" w:color="auto"/>
            <w:right w:val="none" w:sz="0" w:space="0" w:color="auto"/>
          </w:divBdr>
        </w:div>
        <w:div w:id="1518931048">
          <w:marLeft w:val="640"/>
          <w:marRight w:val="0"/>
          <w:marTop w:val="0"/>
          <w:marBottom w:val="0"/>
          <w:divBdr>
            <w:top w:val="none" w:sz="0" w:space="0" w:color="auto"/>
            <w:left w:val="none" w:sz="0" w:space="0" w:color="auto"/>
            <w:bottom w:val="none" w:sz="0" w:space="0" w:color="auto"/>
            <w:right w:val="none" w:sz="0" w:space="0" w:color="auto"/>
          </w:divBdr>
        </w:div>
        <w:div w:id="2141457617">
          <w:marLeft w:val="640"/>
          <w:marRight w:val="0"/>
          <w:marTop w:val="0"/>
          <w:marBottom w:val="0"/>
          <w:divBdr>
            <w:top w:val="none" w:sz="0" w:space="0" w:color="auto"/>
            <w:left w:val="none" w:sz="0" w:space="0" w:color="auto"/>
            <w:bottom w:val="none" w:sz="0" w:space="0" w:color="auto"/>
            <w:right w:val="none" w:sz="0" w:space="0" w:color="auto"/>
          </w:divBdr>
        </w:div>
        <w:div w:id="909734108">
          <w:marLeft w:val="640"/>
          <w:marRight w:val="0"/>
          <w:marTop w:val="0"/>
          <w:marBottom w:val="0"/>
          <w:divBdr>
            <w:top w:val="none" w:sz="0" w:space="0" w:color="auto"/>
            <w:left w:val="none" w:sz="0" w:space="0" w:color="auto"/>
            <w:bottom w:val="none" w:sz="0" w:space="0" w:color="auto"/>
            <w:right w:val="none" w:sz="0" w:space="0" w:color="auto"/>
          </w:divBdr>
        </w:div>
        <w:div w:id="1501431518">
          <w:marLeft w:val="640"/>
          <w:marRight w:val="0"/>
          <w:marTop w:val="0"/>
          <w:marBottom w:val="0"/>
          <w:divBdr>
            <w:top w:val="none" w:sz="0" w:space="0" w:color="auto"/>
            <w:left w:val="none" w:sz="0" w:space="0" w:color="auto"/>
            <w:bottom w:val="none" w:sz="0" w:space="0" w:color="auto"/>
            <w:right w:val="none" w:sz="0" w:space="0" w:color="auto"/>
          </w:divBdr>
        </w:div>
        <w:div w:id="1806895753">
          <w:marLeft w:val="640"/>
          <w:marRight w:val="0"/>
          <w:marTop w:val="0"/>
          <w:marBottom w:val="0"/>
          <w:divBdr>
            <w:top w:val="none" w:sz="0" w:space="0" w:color="auto"/>
            <w:left w:val="none" w:sz="0" w:space="0" w:color="auto"/>
            <w:bottom w:val="none" w:sz="0" w:space="0" w:color="auto"/>
            <w:right w:val="none" w:sz="0" w:space="0" w:color="auto"/>
          </w:divBdr>
        </w:div>
        <w:div w:id="695161534">
          <w:marLeft w:val="640"/>
          <w:marRight w:val="0"/>
          <w:marTop w:val="0"/>
          <w:marBottom w:val="0"/>
          <w:divBdr>
            <w:top w:val="none" w:sz="0" w:space="0" w:color="auto"/>
            <w:left w:val="none" w:sz="0" w:space="0" w:color="auto"/>
            <w:bottom w:val="none" w:sz="0" w:space="0" w:color="auto"/>
            <w:right w:val="none" w:sz="0" w:space="0" w:color="auto"/>
          </w:divBdr>
        </w:div>
        <w:div w:id="1829204510">
          <w:marLeft w:val="640"/>
          <w:marRight w:val="0"/>
          <w:marTop w:val="0"/>
          <w:marBottom w:val="0"/>
          <w:divBdr>
            <w:top w:val="none" w:sz="0" w:space="0" w:color="auto"/>
            <w:left w:val="none" w:sz="0" w:space="0" w:color="auto"/>
            <w:bottom w:val="none" w:sz="0" w:space="0" w:color="auto"/>
            <w:right w:val="none" w:sz="0" w:space="0" w:color="auto"/>
          </w:divBdr>
        </w:div>
        <w:div w:id="82148873">
          <w:marLeft w:val="640"/>
          <w:marRight w:val="0"/>
          <w:marTop w:val="0"/>
          <w:marBottom w:val="0"/>
          <w:divBdr>
            <w:top w:val="none" w:sz="0" w:space="0" w:color="auto"/>
            <w:left w:val="none" w:sz="0" w:space="0" w:color="auto"/>
            <w:bottom w:val="none" w:sz="0" w:space="0" w:color="auto"/>
            <w:right w:val="none" w:sz="0" w:space="0" w:color="auto"/>
          </w:divBdr>
        </w:div>
        <w:div w:id="1031110305">
          <w:marLeft w:val="640"/>
          <w:marRight w:val="0"/>
          <w:marTop w:val="0"/>
          <w:marBottom w:val="0"/>
          <w:divBdr>
            <w:top w:val="none" w:sz="0" w:space="0" w:color="auto"/>
            <w:left w:val="none" w:sz="0" w:space="0" w:color="auto"/>
            <w:bottom w:val="none" w:sz="0" w:space="0" w:color="auto"/>
            <w:right w:val="none" w:sz="0" w:space="0" w:color="auto"/>
          </w:divBdr>
        </w:div>
        <w:div w:id="33119735">
          <w:marLeft w:val="640"/>
          <w:marRight w:val="0"/>
          <w:marTop w:val="0"/>
          <w:marBottom w:val="0"/>
          <w:divBdr>
            <w:top w:val="none" w:sz="0" w:space="0" w:color="auto"/>
            <w:left w:val="none" w:sz="0" w:space="0" w:color="auto"/>
            <w:bottom w:val="none" w:sz="0" w:space="0" w:color="auto"/>
            <w:right w:val="none" w:sz="0" w:space="0" w:color="auto"/>
          </w:divBdr>
        </w:div>
        <w:div w:id="1861818137">
          <w:marLeft w:val="640"/>
          <w:marRight w:val="0"/>
          <w:marTop w:val="0"/>
          <w:marBottom w:val="0"/>
          <w:divBdr>
            <w:top w:val="none" w:sz="0" w:space="0" w:color="auto"/>
            <w:left w:val="none" w:sz="0" w:space="0" w:color="auto"/>
            <w:bottom w:val="none" w:sz="0" w:space="0" w:color="auto"/>
            <w:right w:val="none" w:sz="0" w:space="0" w:color="auto"/>
          </w:divBdr>
        </w:div>
        <w:div w:id="479083336">
          <w:marLeft w:val="640"/>
          <w:marRight w:val="0"/>
          <w:marTop w:val="0"/>
          <w:marBottom w:val="0"/>
          <w:divBdr>
            <w:top w:val="none" w:sz="0" w:space="0" w:color="auto"/>
            <w:left w:val="none" w:sz="0" w:space="0" w:color="auto"/>
            <w:bottom w:val="none" w:sz="0" w:space="0" w:color="auto"/>
            <w:right w:val="none" w:sz="0" w:space="0" w:color="auto"/>
          </w:divBdr>
        </w:div>
        <w:div w:id="1455712035">
          <w:marLeft w:val="640"/>
          <w:marRight w:val="0"/>
          <w:marTop w:val="0"/>
          <w:marBottom w:val="0"/>
          <w:divBdr>
            <w:top w:val="none" w:sz="0" w:space="0" w:color="auto"/>
            <w:left w:val="none" w:sz="0" w:space="0" w:color="auto"/>
            <w:bottom w:val="none" w:sz="0" w:space="0" w:color="auto"/>
            <w:right w:val="none" w:sz="0" w:space="0" w:color="auto"/>
          </w:divBdr>
        </w:div>
      </w:divsChild>
    </w:div>
    <w:div w:id="1301426750">
      <w:bodyDiv w:val="1"/>
      <w:marLeft w:val="0"/>
      <w:marRight w:val="0"/>
      <w:marTop w:val="0"/>
      <w:marBottom w:val="0"/>
      <w:divBdr>
        <w:top w:val="none" w:sz="0" w:space="0" w:color="auto"/>
        <w:left w:val="none" w:sz="0" w:space="0" w:color="auto"/>
        <w:bottom w:val="none" w:sz="0" w:space="0" w:color="auto"/>
        <w:right w:val="none" w:sz="0" w:space="0" w:color="auto"/>
      </w:divBdr>
      <w:divsChild>
        <w:div w:id="1293630476">
          <w:marLeft w:val="640"/>
          <w:marRight w:val="0"/>
          <w:marTop w:val="0"/>
          <w:marBottom w:val="0"/>
          <w:divBdr>
            <w:top w:val="none" w:sz="0" w:space="0" w:color="auto"/>
            <w:left w:val="none" w:sz="0" w:space="0" w:color="auto"/>
            <w:bottom w:val="none" w:sz="0" w:space="0" w:color="auto"/>
            <w:right w:val="none" w:sz="0" w:space="0" w:color="auto"/>
          </w:divBdr>
        </w:div>
        <w:div w:id="829058525">
          <w:marLeft w:val="640"/>
          <w:marRight w:val="0"/>
          <w:marTop w:val="0"/>
          <w:marBottom w:val="0"/>
          <w:divBdr>
            <w:top w:val="none" w:sz="0" w:space="0" w:color="auto"/>
            <w:left w:val="none" w:sz="0" w:space="0" w:color="auto"/>
            <w:bottom w:val="none" w:sz="0" w:space="0" w:color="auto"/>
            <w:right w:val="none" w:sz="0" w:space="0" w:color="auto"/>
          </w:divBdr>
        </w:div>
        <w:div w:id="1788700224">
          <w:marLeft w:val="640"/>
          <w:marRight w:val="0"/>
          <w:marTop w:val="0"/>
          <w:marBottom w:val="0"/>
          <w:divBdr>
            <w:top w:val="none" w:sz="0" w:space="0" w:color="auto"/>
            <w:left w:val="none" w:sz="0" w:space="0" w:color="auto"/>
            <w:bottom w:val="none" w:sz="0" w:space="0" w:color="auto"/>
            <w:right w:val="none" w:sz="0" w:space="0" w:color="auto"/>
          </w:divBdr>
        </w:div>
        <w:div w:id="1046685826">
          <w:marLeft w:val="640"/>
          <w:marRight w:val="0"/>
          <w:marTop w:val="0"/>
          <w:marBottom w:val="0"/>
          <w:divBdr>
            <w:top w:val="none" w:sz="0" w:space="0" w:color="auto"/>
            <w:left w:val="none" w:sz="0" w:space="0" w:color="auto"/>
            <w:bottom w:val="none" w:sz="0" w:space="0" w:color="auto"/>
            <w:right w:val="none" w:sz="0" w:space="0" w:color="auto"/>
          </w:divBdr>
        </w:div>
        <w:div w:id="668100478">
          <w:marLeft w:val="640"/>
          <w:marRight w:val="0"/>
          <w:marTop w:val="0"/>
          <w:marBottom w:val="0"/>
          <w:divBdr>
            <w:top w:val="none" w:sz="0" w:space="0" w:color="auto"/>
            <w:left w:val="none" w:sz="0" w:space="0" w:color="auto"/>
            <w:bottom w:val="none" w:sz="0" w:space="0" w:color="auto"/>
            <w:right w:val="none" w:sz="0" w:space="0" w:color="auto"/>
          </w:divBdr>
        </w:div>
        <w:div w:id="1761023193">
          <w:marLeft w:val="640"/>
          <w:marRight w:val="0"/>
          <w:marTop w:val="0"/>
          <w:marBottom w:val="0"/>
          <w:divBdr>
            <w:top w:val="none" w:sz="0" w:space="0" w:color="auto"/>
            <w:left w:val="none" w:sz="0" w:space="0" w:color="auto"/>
            <w:bottom w:val="none" w:sz="0" w:space="0" w:color="auto"/>
            <w:right w:val="none" w:sz="0" w:space="0" w:color="auto"/>
          </w:divBdr>
        </w:div>
        <w:div w:id="1144587493">
          <w:marLeft w:val="640"/>
          <w:marRight w:val="0"/>
          <w:marTop w:val="0"/>
          <w:marBottom w:val="0"/>
          <w:divBdr>
            <w:top w:val="none" w:sz="0" w:space="0" w:color="auto"/>
            <w:left w:val="none" w:sz="0" w:space="0" w:color="auto"/>
            <w:bottom w:val="none" w:sz="0" w:space="0" w:color="auto"/>
            <w:right w:val="none" w:sz="0" w:space="0" w:color="auto"/>
          </w:divBdr>
        </w:div>
        <w:div w:id="1125006197">
          <w:marLeft w:val="640"/>
          <w:marRight w:val="0"/>
          <w:marTop w:val="0"/>
          <w:marBottom w:val="0"/>
          <w:divBdr>
            <w:top w:val="none" w:sz="0" w:space="0" w:color="auto"/>
            <w:left w:val="none" w:sz="0" w:space="0" w:color="auto"/>
            <w:bottom w:val="none" w:sz="0" w:space="0" w:color="auto"/>
            <w:right w:val="none" w:sz="0" w:space="0" w:color="auto"/>
          </w:divBdr>
        </w:div>
        <w:div w:id="440538530">
          <w:marLeft w:val="640"/>
          <w:marRight w:val="0"/>
          <w:marTop w:val="0"/>
          <w:marBottom w:val="0"/>
          <w:divBdr>
            <w:top w:val="none" w:sz="0" w:space="0" w:color="auto"/>
            <w:left w:val="none" w:sz="0" w:space="0" w:color="auto"/>
            <w:bottom w:val="none" w:sz="0" w:space="0" w:color="auto"/>
            <w:right w:val="none" w:sz="0" w:space="0" w:color="auto"/>
          </w:divBdr>
        </w:div>
        <w:div w:id="1667249985">
          <w:marLeft w:val="640"/>
          <w:marRight w:val="0"/>
          <w:marTop w:val="0"/>
          <w:marBottom w:val="0"/>
          <w:divBdr>
            <w:top w:val="none" w:sz="0" w:space="0" w:color="auto"/>
            <w:left w:val="none" w:sz="0" w:space="0" w:color="auto"/>
            <w:bottom w:val="none" w:sz="0" w:space="0" w:color="auto"/>
            <w:right w:val="none" w:sz="0" w:space="0" w:color="auto"/>
          </w:divBdr>
        </w:div>
        <w:div w:id="1250389190">
          <w:marLeft w:val="640"/>
          <w:marRight w:val="0"/>
          <w:marTop w:val="0"/>
          <w:marBottom w:val="0"/>
          <w:divBdr>
            <w:top w:val="none" w:sz="0" w:space="0" w:color="auto"/>
            <w:left w:val="none" w:sz="0" w:space="0" w:color="auto"/>
            <w:bottom w:val="none" w:sz="0" w:space="0" w:color="auto"/>
            <w:right w:val="none" w:sz="0" w:space="0" w:color="auto"/>
          </w:divBdr>
        </w:div>
        <w:div w:id="513811770">
          <w:marLeft w:val="640"/>
          <w:marRight w:val="0"/>
          <w:marTop w:val="0"/>
          <w:marBottom w:val="0"/>
          <w:divBdr>
            <w:top w:val="none" w:sz="0" w:space="0" w:color="auto"/>
            <w:left w:val="none" w:sz="0" w:space="0" w:color="auto"/>
            <w:bottom w:val="none" w:sz="0" w:space="0" w:color="auto"/>
            <w:right w:val="none" w:sz="0" w:space="0" w:color="auto"/>
          </w:divBdr>
        </w:div>
        <w:div w:id="1011033015">
          <w:marLeft w:val="640"/>
          <w:marRight w:val="0"/>
          <w:marTop w:val="0"/>
          <w:marBottom w:val="0"/>
          <w:divBdr>
            <w:top w:val="none" w:sz="0" w:space="0" w:color="auto"/>
            <w:left w:val="none" w:sz="0" w:space="0" w:color="auto"/>
            <w:bottom w:val="none" w:sz="0" w:space="0" w:color="auto"/>
            <w:right w:val="none" w:sz="0" w:space="0" w:color="auto"/>
          </w:divBdr>
        </w:div>
        <w:div w:id="851337325">
          <w:marLeft w:val="640"/>
          <w:marRight w:val="0"/>
          <w:marTop w:val="0"/>
          <w:marBottom w:val="0"/>
          <w:divBdr>
            <w:top w:val="none" w:sz="0" w:space="0" w:color="auto"/>
            <w:left w:val="none" w:sz="0" w:space="0" w:color="auto"/>
            <w:bottom w:val="none" w:sz="0" w:space="0" w:color="auto"/>
            <w:right w:val="none" w:sz="0" w:space="0" w:color="auto"/>
          </w:divBdr>
        </w:div>
        <w:div w:id="1672365571">
          <w:marLeft w:val="640"/>
          <w:marRight w:val="0"/>
          <w:marTop w:val="0"/>
          <w:marBottom w:val="0"/>
          <w:divBdr>
            <w:top w:val="none" w:sz="0" w:space="0" w:color="auto"/>
            <w:left w:val="none" w:sz="0" w:space="0" w:color="auto"/>
            <w:bottom w:val="none" w:sz="0" w:space="0" w:color="auto"/>
            <w:right w:val="none" w:sz="0" w:space="0" w:color="auto"/>
          </w:divBdr>
        </w:div>
        <w:div w:id="73748067">
          <w:marLeft w:val="640"/>
          <w:marRight w:val="0"/>
          <w:marTop w:val="0"/>
          <w:marBottom w:val="0"/>
          <w:divBdr>
            <w:top w:val="none" w:sz="0" w:space="0" w:color="auto"/>
            <w:left w:val="none" w:sz="0" w:space="0" w:color="auto"/>
            <w:bottom w:val="none" w:sz="0" w:space="0" w:color="auto"/>
            <w:right w:val="none" w:sz="0" w:space="0" w:color="auto"/>
          </w:divBdr>
        </w:div>
      </w:divsChild>
    </w:div>
    <w:div w:id="1308633415">
      <w:bodyDiv w:val="1"/>
      <w:marLeft w:val="0"/>
      <w:marRight w:val="0"/>
      <w:marTop w:val="0"/>
      <w:marBottom w:val="0"/>
      <w:divBdr>
        <w:top w:val="none" w:sz="0" w:space="0" w:color="auto"/>
        <w:left w:val="none" w:sz="0" w:space="0" w:color="auto"/>
        <w:bottom w:val="none" w:sz="0" w:space="0" w:color="auto"/>
        <w:right w:val="none" w:sz="0" w:space="0" w:color="auto"/>
      </w:divBdr>
      <w:divsChild>
        <w:div w:id="918058745">
          <w:marLeft w:val="640"/>
          <w:marRight w:val="0"/>
          <w:marTop w:val="0"/>
          <w:marBottom w:val="0"/>
          <w:divBdr>
            <w:top w:val="none" w:sz="0" w:space="0" w:color="auto"/>
            <w:left w:val="none" w:sz="0" w:space="0" w:color="auto"/>
            <w:bottom w:val="none" w:sz="0" w:space="0" w:color="auto"/>
            <w:right w:val="none" w:sz="0" w:space="0" w:color="auto"/>
          </w:divBdr>
        </w:div>
        <w:div w:id="1476218218">
          <w:marLeft w:val="640"/>
          <w:marRight w:val="0"/>
          <w:marTop w:val="0"/>
          <w:marBottom w:val="0"/>
          <w:divBdr>
            <w:top w:val="none" w:sz="0" w:space="0" w:color="auto"/>
            <w:left w:val="none" w:sz="0" w:space="0" w:color="auto"/>
            <w:bottom w:val="none" w:sz="0" w:space="0" w:color="auto"/>
            <w:right w:val="none" w:sz="0" w:space="0" w:color="auto"/>
          </w:divBdr>
        </w:div>
        <w:div w:id="117602845">
          <w:marLeft w:val="640"/>
          <w:marRight w:val="0"/>
          <w:marTop w:val="0"/>
          <w:marBottom w:val="0"/>
          <w:divBdr>
            <w:top w:val="none" w:sz="0" w:space="0" w:color="auto"/>
            <w:left w:val="none" w:sz="0" w:space="0" w:color="auto"/>
            <w:bottom w:val="none" w:sz="0" w:space="0" w:color="auto"/>
            <w:right w:val="none" w:sz="0" w:space="0" w:color="auto"/>
          </w:divBdr>
        </w:div>
        <w:div w:id="1644583697">
          <w:marLeft w:val="640"/>
          <w:marRight w:val="0"/>
          <w:marTop w:val="0"/>
          <w:marBottom w:val="0"/>
          <w:divBdr>
            <w:top w:val="none" w:sz="0" w:space="0" w:color="auto"/>
            <w:left w:val="none" w:sz="0" w:space="0" w:color="auto"/>
            <w:bottom w:val="none" w:sz="0" w:space="0" w:color="auto"/>
            <w:right w:val="none" w:sz="0" w:space="0" w:color="auto"/>
          </w:divBdr>
        </w:div>
        <w:div w:id="826020067">
          <w:marLeft w:val="640"/>
          <w:marRight w:val="0"/>
          <w:marTop w:val="0"/>
          <w:marBottom w:val="0"/>
          <w:divBdr>
            <w:top w:val="none" w:sz="0" w:space="0" w:color="auto"/>
            <w:left w:val="none" w:sz="0" w:space="0" w:color="auto"/>
            <w:bottom w:val="none" w:sz="0" w:space="0" w:color="auto"/>
            <w:right w:val="none" w:sz="0" w:space="0" w:color="auto"/>
          </w:divBdr>
        </w:div>
        <w:div w:id="1628587005">
          <w:marLeft w:val="640"/>
          <w:marRight w:val="0"/>
          <w:marTop w:val="0"/>
          <w:marBottom w:val="0"/>
          <w:divBdr>
            <w:top w:val="none" w:sz="0" w:space="0" w:color="auto"/>
            <w:left w:val="none" w:sz="0" w:space="0" w:color="auto"/>
            <w:bottom w:val="none" w:sz="0" w:space="0" w:color="auto"/>
            <w:right w:val="none" w:sz="0" w:space="0" w:color="auto"/>
          </w:divBdr>
        </w:div>
      </w:divsChild>
    </w:div>
    <w:div w:id="1309935709">
      <w:bodyDiv w:val="1"/>
      <w:marLeft w:val="0"/>
      <w:marRight w:val="0"/>
      <w:marTop w:val="0"/>
      <w:marBottom w:val="0"/>
      <w:divBdr>
        <w:top w:val="none" w:sz="0" w:space="0" w:color="auto"/>
        <w:left w:val="none" w:sz="0" w:space="0" w:color="auto"/>
        <w:bottom w:val="none" w:sz="0" w:space="0" w:color="auto"/>
        <w:right w:val="none" w:sz="0" w:space="0" w:color="auto"/>
      </w:divBdr>
      <w:divsChild>
        <w:div w:id="1378817393">
          <w:marLeft w:val="640"/>
          <w:marRight w:val="0"/>
          <w:marTop w:val="0"/>
          <w:marBottom w:val="0"/>
          <w:divBdr>
            <w:top w:val="none" w:sz="0" w:space="0" w:color="auto"/>
            <w:left w:val="none" w:sz="0" w:space="0" w:color="auto"/>
            <w:bottom w:val="none" w:sz="0" w:space="0" w:color="auto"/>
            <w:right w:val="none" w:sz="0" w:space="0" w:color="auto"/>
          </w:divBdr>
        </w:div>
        <w:div w:id="371658209">
          <w:marLeft w:val="640"/>
          <w:marRight w:val="0"/>
          <w:marTop w:val="0"/>
          <w:marBottom w:val="0"/>
          <w:divBdr>
            <w:top w:val="none" w:sz="0" w:space="0" w:color="auto"/>
            <w:left w:val="none" w:sz="0" w:space="0" w:color="auto"/>
            <w:bottom w:val="none" w:sz="0" w:space="0" w:color="auto"/>
            <w:right w:val="none" w:sz="0" w:space="0" w:color="auto"/>
          </w:divBdr>
        </w:div>
        <w:div w:id="2079009441">
          <w:marLeft w:val="640"/>
          <w:marRight w:val="0"/>
          <w:marTop w:val="0"/>
          <w:marBottom w:val="0"/>
          <w:divBdr>
            <w:top w:val="none" w:sz="0" w:space="0" w:color="auto"/>
            <w:left w:val="none" w:sz="0" w:space="0" w:color="auto"/>
            <w:bottom w:val="none" w:sz="0" w:space="0" w:color="auto"/>
            <w:right w:val="none" w:sz="0" w:space="0" w:color="auto"/>
          </w:divBdr>
        </w:div>
        <w:div w:id="2091923205">
          <w:marLeft w:val="640"/>
          <w:marRight w:val="0"/>
          <w:marTop w:val="0"/>
          <w:marBottom w:val="0"/>
          <w:divBdr>
            <w:top w:val="none" w:sz="0" w:space="0" w:color="auto"/>
            <w:left w:val="none" w:sz="0" w:space="0" w:color="auto"/>
            <w:bottom w:val="none" w:sz="0" w:space="0" w:color="auto"/>
            <w:right w:val="none" w:sz="0" w:space="0" w:color="auto"/>
          </w:divBdr>
        </w:div>
        <w:div w:id="1259676067">
          <w:marLeft w:val="640"/>
          <w:marRight w:val="0"/>
          <w:marTop w:val="0"/>
          <w:marBottom w:val="0"/>
          <w:divBdr>
            <w:top w:val="none" w:sz="0" w:space="0" w:color="auto"/>
            <w:left w:val="none" w:sz="0" w:space="0" w:color="auto"/>
            <w:bottom w:val="none" w:sz="0" w:space="0" w:color="auto"/>
            <w:right w:val="none" w:sz="0" w:space="0" w:color="auto"/>
          </w:divBdr>
        </w:div>
        <w:div w:id="125780909">
          <w:marLeft w:val="640"/>
          <w:marRight w:val="0"/>
          <w:marTop w:val="0"/>
          <w:marBottom w:val="0"/>
          <w:divBdr>
            <w:top w:val="none" w:sz="0" w:space="0" w:color="auto"/>
            <w:left w:val="none" w:sz="0" w:space="0" w:color="auto"/>
            <w:bottom w:val="none" w:sz="0" w:space="0" w:color="auto"/>
            <w:right w:val="none" w:sz="0" w:space="0" w:color="auto"/>
          </w:divBdr>
        </w:div>
        <w:div w:id="1819105759">
          <w:marLeft w:val="640"/>
          <w:marRight w:val="0"/>
          <w:marTop w:val="0"/>
          <w:marBottom w:val="0"/>
          <w:divBdr>
            <w:top w:val="none" w:sz="0" w:space="0" w:color="auto"/>
            <w:left w:val="none" w:sz="0" w:space="0" w:color="auto"/>
            <w:bottom w:val="none" w:sz="0" w:space="0" w:color="auto"/>
            <w:right w:val="none" w:sz="0" w:space="0" w:color="auto"/>
          </w:divBdr>
        </w:div>
        <w:div w:id="1821462328">
          <w:marLeft w:val="640"/>
          <w:marRight w:val="0"/>
          <w:marTop w:val="0"/>
          <w:marBottom w:val="0"/>
          <w:divBdr>
            <w:top w:val="none" w:sz="0" w:space="0" w:color="auto"/>
            <w:left w:val="none" w:sz="0" w:space="0" w:color="auto"/>
            <w:bottom w:val="none" w:sz="0" w:space="0" w:color="auto"/>
            <w:right w:val="none" w:sz="0" w:space="0" w:color="auto"/>
          </w:divBdr>
        </w:div>
        <w:div w:id="949240093">
          <w:marLeft w:val="640"/>
          <w:marRight w:val="0"/>
          <w:marTop w:val="0"/>
          <w:marBottom w:val="0"/>
          <w:divBdr>
            <w:top w:val="none" w:sz="0" w:space="0" w:color="auto"/>
            <w:left w:val="none" w:sz="0" w:space="0" w:color="auto"/>
            <w:bottom w:val="none" w:sz="0" w:space="0" w:color="auto"/>
            <w:right w:val="none" w:sz="0" w:space="0" w:color="auto"/>
          </w:divBdr>
        </w:div>
        <w:div w:id="219830960">
          <w:marLeft w:val="640"/>
          <w:marRight w:val="0"/>
          <w:marTop w:val="0"/>
          <w:marBottom w:val="0"/>
          <w:divBdr>
            <w:top w:val="none" w:sz="0" w:space="0" w:color="auto"/>
            <w:left w:val="none" w:sz="0" w:space="0" w:color="auto"/>
            <w:bottom w:val="none" w:sz="0" w:space="0" w:color="auto"/>
            <w:right w:val="none" w:sz="0" w:space="0" w:color="auto"/>
          </w:divBdr>
        </w:div>
        <w:div w:id="1049039470">
          <w:marLeft w:val="640"/>
          <w:marRight w:val="0"/>
          <w:marTop w:val="0"/>
          <w:marBottom w:val="0"/>
          <w:divBdr>
            <w:top w:val="none" w:sz="0" w:space="0" w:color="auto"/>
            <w:left w:val="none" w:sz="0" w:space="0" w:color="auto"/>
            <w:bottom w:val="none" w:sz="0" w:space="0" w:color="auto"/>
            <w:right w:val="none" w:sz="0" w:space="0" w:color="auto"/>
          </w:divBdr>
        </w:div>
        <w:div w:id="521171730">
          <w:marLeft w:val="640"/>
          <w:marRight w:val="0"/>
          <w:marTop w:val="0"/>
          <w:marBottom w:val="0"/>
          <w:divBdr>
            <w:top w:val="none" w:sz="0" w:space="0" w:color="auto"/>
            <w:left w:val="none" w:sz="0" w:space="0" w:color="auto"/>
            <w:bottom w:val="none" w:sz="0" w:space="0" w:color="auto"/>
            <w:right w:val="none" w:sz="0" w:space="0" w:color="auto"/>
          </w:divBdr>
        </w:div>
        <w:div w:id="352269567">
          <w:marLeft w:val="640"/>
          <w:marRight w:val="0"/>
          <w:marTop w:val="0"/>
          <w:marBottom w:val="0"/>
          <w:divBdr>
            <w:top w:val="none" w:sz="0" w:space="0" w:color="auto"/>
            <w:left w:val="none" w:sz="0" w:space="0" w:color="auto"/>
            <w:bottom w:val="none" w:sz="0" w:space="0" w:color="auto"/>
            <w:right w:val="none" w:sz="0" w:space="0" w:color="auto"/>
          </w:divBdr>
        </w:div>
        <w:div w:id="708337453">
          <w:marLeft w:val="640"/>
          <w:marRight w:val="0"/>
          <w:marTop w:val="0"/>
          <w:marBottom w:val="0"/>
          <w:divBdr>
            <w:top w:val="none" w:sz="0" w:space="0" w:color="auto"/>
            <w:left w:val="none" w:sz="0" w:space="0" w:color="auto"/>
            <w:bottom w:val="none" w:sz="0" w:space="0" w:color="auto"/>
            <w:right w:val="none" w:sz="0" w:space="0" w:color="auto"/>
          </w:divBdr>
        </w:div>
        <w:div w:id="1498839583">
          <w:marLeft w:val="640"/>
          <w:marRight w:val="0"/>
          <w:marTop w:val="0"/>
          <w:marBottom w:val="0"/>
          <w:divBdr>
            <w:top w:val="none" w:sz="0" w:space="0" w:color="auto"/>
            <w:left w:val="none" w:sz="0" w:space="0" w:color="auto"/>
            <w:bottom w:val="none" w:sz="0" w:space="0" w:color="auto"/>
            <w:right w:val="none" w:sz="0" w:space="0" w:color="auto"/>
          </w:divBdr>
        </w:div>
        <w:div w:id="900093058">
          <w:marLeft w:val="640"/>
          <w:marRight w:val="0"/>
          <w:marTop w:val="0"/>
          <w:marBottom w:val="0"/>
          <w:divBdr>
            <w:top w:val="none" w:sz="0" w:space="0" w:color="auto"/>
            <w:left w:val="none" w:sz="0" w:space="0" w:color="auto"/>
            <w:bottom w:val="none" w:sz="0" w:space="0" w:color="auto"/>
            <w:right w:val="none" w:sz="0" w:space="0" w:color="auto"/>
          </w:divBdr>
        </w:div>
        <w:div w:id="310986002">
          <w:marLeft w:val="640"/>
          <w:marRight w:val="0"/>
          <w:marTop w:val="0"/>
          <w:marBottom w:val="0"/>
          <w:divBdr>
            <w:top w:val="none" w:sz="0" w:space="0" w:color="auto"/>
            <w:left w:val="none" w:sz="0" w:space="0" w:color="auto"/>
            <w:bottom w:val="none" w:sz="0" w:space="0" w:color="auto"/>
            <w:right w:val="none" w:sz="0" w:space="0" w:color="auto"/>
          </w:divBdr>
        </w:div>
      </w:divsChild>
    </w:div>
    <w:div w:id="1333289398">
      <w:bodyDiv w:val="1"/>
      <w:marLeft w:val="0"/>
      <w:marRight w:val="0"/>
      <w:marTop w:val="0"/>
      <w:marBottom w:val="0"/>
      <w:divBdr>
        <w:top w:val="none" w:sz="0" w:space="0" w:color="auto"/>
        <w:left w:val="none" w:sz="0" w:space="0" w:color="auto"/>
        <w:bottom w:val="none" w:sz="0" w:space="0" w:color="auto"/>
        <w:right w:val="none" w:sz="0" w:space="0" w:color="auto"/>
      </w:divBdr>
    </w:div>
    <w:div w:id="1341350961">
      <w:bodyDiv w:val="1"/>
      <w:marLeft w:val="0"/>
      <w:marRight w:val="0"/>
      <w:marTop w:val="0"/>
      <w:marBottom w:val="0"/>
      <w:divBdr>
        <w:top w:val="none" w:sz="0" w:space="0" w:color="auto"/>
        <w:left w:val="none" w:sz="0" w:space="0" w:color="auto"/>
        <w:bottom w:val="none" w:sz="0" w:space="0" w:color="auto"/>
        <w:right w:val="none" w:sz="0" w:space="0" w:color="auto"/>
      </w:divBdr>
      <w:divsChild>
        <w:div w:id="789205597">
          <w:marLeft w:val="640"/>
          <w:marRight w:val="0"/>
          <w:marTop w:val="0"/>
          <w:marBottom w:val="0"/>
          <w:divBdr>
            <w:top w:val="none" w:sz="0" w:space="0" w:color="auto"/>
            <w:left w:val="none" w:sz="0" w:space="0" w:color="auto"/>
            <w:bottom w:val="none" w:sz="0" w:space="0" w:color="auto"/>
            <w:right w:val="none" w:sz="0" w:space="0" w:color="auto"/>
          </w:divBdr>
        </w:div>
        <w:div w:id="1252853164">
          <w:marLeft w:val="640"/>
          <w:marRight w:val="0"/>
          <w:marTop w:val="0"/>
          <w:marBottom w:val="0"/>
          <w:divBdr>
            <w:top w:val="none" w:sz="0" w:space="0" w:color="auto"/>
            <w:left w:val="none" w:sz="0" w:space="0" w:color="auto"/>
            <w:bottom w:val="none" w:sz="0" w:space="0" w:color="auto"/>
            <w:right w:val="none" w:sz="0" w:space="0" w:color="auto"/>
          </w:divBdr>
        </w:div>
        <w:div w:id="237834948">
          <w:marLeft w:val="640"/>
          <w:marRight w:val="0"/>
          <w:marTop w:val="0"/>
          <w:marBottom w:val="0"/>
          <w:divBdr>
            <w:top w:val="none" w:sz="0" w:space="0" w:color="auto"/>
            <w:left w:val="none" w:sz="0" w:space="0" w:color="auto"/>
            <w:bottom w:val="none" w:sz="0" w:space="0" w:color="auto"/>
            <w:right w:val="none" w:sz="0" w:space="0" w:color="auto"/>
          </w:divBdr>
        </w:div>
        <w:div w:id="2032873396">
          <w:marLeft w:val="640"/>
          <w:marRight w:val="0"/>
          <w:marTop w:val="0"/>
          <w:marBottom w:val="0"/>
          <w:divBdr>
            <w:top w:val="none" w:sz="0" w:space="0" w:color="auto"/>
            <w:left w:val="none" w:sz="0" w:space="0" w:color="auto"/>
            <w:bottom w:val="none" w:sz="0" w:space="0" w:color="auto"/>
            <w:right w:val="none" w:sz="0" w:space="0" w:color="auto"/>
          </w:divBdr>
        </w:div>
        <w:div w:id="527569880">
          <w:marLeft w:val="640"/>
          <w:marRight w:val="0"/>
          <w:marTop w:val="0"/>
          <w:marBottom w:val="0"/>
          <w:divBdr>
            <w:top w:val="none" w:sz="0" w:space="0" w:color="auto"/>
            <w:left w:val="none" w:sz="0" w:space="0" w:color="auto"/>
            <w:bottom w:val="none" w:sz="0" w:space="0" w:color="auto"/>
            <w:right w:val="none" w:sz="0" w:space="0" w:color="auto"/>
          </w:divBdr>
        </w:div>
        <w:div w:id="1470322565">
          <w:marLeft w:val="640"/>
          <w:marRight w:val="0"/>
          <w:marTop w:val="0"/>
          <w:marBottom w:val="0"/>
          <w:divBdr>
            <w:top w:val="none" w:sz="0" w:space="0" w:color="auto"/>
            <w:left w:val="none" w:sz="0" w:space="0" w:color="auto"/>
            <w:bottom w:val="none" w:sz="0" w:space="0" w:color="auto"/>
            <w:right w:val="none" w:sz="0" w:space="0" w:color="auto"/>
          </w:divBdr>
        </w:div>
        <w:div w:id="883758761">
          <w:marLeft w:val="640"/>
          <w:marRight w:val="0"/>
          <w:marTop w:val="0"/>
          <w:marBottom w:val="0"/>
          <w:divBdr>
            <w:top w:val="none" w:sz="0" w:space="0" w:color="auto"/>
            <w:left w:val="none" w:sz="0" w:space="0" w:color="auto"/>
            <w:bottom w:val="none" w:sz="0" w:space="0" w:color="auto"/>
            <w:right w:val="none" w:sz="0" w:space="0" w:color="auto"/>
          </w:divBdr>
        </w:div>
        <w:div w:id="1599603214">
          <w:marLeft w:val="640"/>
          <w:marRight w:val="0"/>
          <w:marTop w:val="0"/>
          <w:marBottom w:val="0"/>
          <w:divBdr>
            <w:top w:val="none" w:sz="0" w:space="0" w:color="auto"/>
            <w:left w:val="none" w:sz="0" w:space="0" w:color="auto"/>
            <w:bottom w:val="none" w:sz="0" w:space="0" w:color="auto"/>
            <w:right w:val="none" w:sz="0" w:space="0" w:color="auto"/>
          </w:divBdr>
        </w:div>
        <w:div w:id="1854219578">
          <w:marLeft w:val="640"/>
          <w:marRight w:val="0"/>
          <w:marTop w:val="0"/>
          <w:marBottom w:val="0"/>
          <w:divBdr>
            <w:top w:val="none" w:sz="0" w:space="0" w:color="auto"/>
            <w:left w:val="none" w:sz="0" w:space="0" w:color="auto"/>
            <w:bottom w:val="none" w:sz="0" w:space="0" w:color="auto"/>
            <w:right w:val="none" w:sz="0" w:space="0" w:color="auto"/>
          </w:divBdr>
        </w:div>
        <w:div w:id="1194032936">
          <w:marLeft w:val="640"/>
          <w:marRight w:val="0"/>
          <w:marTop w:val="0"/>
          <w:marBottom w:val="0"/>
          <w:divBdr>
            <w:top w:val="none" w:sz="0" w:space="0" w:color="auto"/>
            <w:left w:val="none" w:sz="0" w:space="0" w:color="auto"/>
            <w:bottom w:val="none" w:sz="0" w:space="0" w:color="auto"/>
            <w:right w:val="none" w:sz="0" w:space="0" w:color="auto"/>
          </w:divBdr>
        </w:div>
        <w:div w:id="1226452559">
          <w:marLeft w:val="640"/>
          <w:marRight w:val="0"/>
          <w:marTop w:val="0"/>
          <w:marBottom w:val="0"/>
          <w:divBdr>
            <w:top w:val="none" w:sz="0" w:space="0" w:color="auto"/>
            <w:left w:val="none" w:sz="0" w:space="0" w:color="auto"/>
            <w:bottom w:val="none" w:sz="0" w:space="0" w:color="auto"/>
            <w:right w:val="none" w:sz="0" w:space="0" w:color="auto"/>
          </w:divBdr>
        </w:div>
        <w:div w:id="320694199">
          <w:marLeft w:val="640"/>
          <w:marRight w:val="0"/>
          <w:marTop w:val="0"/>
          <w:marBottom w:val="0"/>
          <w:divBdr>
            <w:top w:val="none" w:sz="0" w:space="0" w:color="auto"/>
            <w:left w:val="none" w:sz="0" w:space="0" w:color="auto"/>
            <w:bottom w:val="none" w:sz="0" w:space="0" w:color="auto"/>
            <w:right w:val="none" w:sz="0" w:space="0" w:color="auto"/>
          </w:divBdr>
        </w:div>
        <w:div w:id="1973243737">
          <w:marLeft w:val="640"/>
          <w:marRight w:val="0"/>
          <w:marTop w:val="0"/>
          <w:marBottom w:val="0"/>
          <w:divBdr>
            <w:top w:val="none" w:sz="0" w:space="0" w:color="auto"/>
            <w:left w:val="none" w:sz="0" w:space="0" w:color="auto"/>
            <w:bottom w:val="none" w:sz="0" w:space="0" w:color="auto"/>
            <w:right w:val="none" w:sz="0" w:space="0" w:color="auto"/>
          </w:divBdr>
        </w:div>
        <w:div w:id="730227559">
          <w:marLeft w:val="640"/>
          <w:marRight w:val="0"/>
          <w:marTop w:val="0"/>
          <w:marBottom w:val="0"/>
          <w:divBdr>
            <w:top w:val="none" w:sz="0" w:space="0" w:color="auto"/>
            <w:left w:val="none" w:sz="0" w:space="0" w:color="auto"/>
            <w:bottom w:val="none" w:sz="0" w:space="0" w:color="auto"/>
            <w:right w:val="none" w:sz="0" w:space="0" w:color="auto"/>
          </w:divBdr>
        </w:div>
        <w:div w:id="387186884">
          <w:marLeft w:val="640"/>
          <w:marRight w:val="0"/>
          <w:marTop w:val="0"/>
          <w:marBottom w:val="0"/>
          <w:divBdr>
            <w:top w:val="none" w:sz="0" w:space="0" w:color="auto"/>
            <w:left w:val="none" w:sz="0" w:space="0" w:color="auto"/>
            <w:bottom w:val="none" w:sz="0" w:space="0" w:color="auto"/>
            <w:right w:val="none" w:sz="0" w:space="0" w:color="auto"/>
          </w:divBdr>
        </w:div>
        <w:div w:id="1820421546">
          <w:marLeft w:val="640"/>
          <w:marRight w:val="0"/>
          <w:marTop w:val="0"/>
          <w:marBottom w:val="0"/>
          <w:divBdr>
            <w:top w:val="none" w:sz="0" w:space="0" w:color="auto"/>
            <w:left w:val="none" w:sz="0" w:space="0" w:color="auto"/>
            <w:bottom w:val="none" w:sz="0" w:space="0" w:color="auto"/>
            <w:right w:val="none" w:sz="0" w:space="0" w:color="auto"/>
          </w:divBdr>
        </w:div>
        <w:div w:id="1192106434">
          <w:marLeft w:val="640"/>
          <w:marRight w:val="0"/>
          <w:marTop w:val="0"/>
          <w:marBottom w:val="0"/>
          <w:divBdr>
            <w:top w:val="none" w:sz="0" w:space="0" w:color="auto"/>
            <w:left w:val="none" w:sz="0" w:space="0" w:color="auto"/>
            <w:bottom w:val="none" w:sz="0" w:space="0" w:color="auto"/>
            <w:right w:val="none" w:sz="0" w:space="0" w:color="auto"/>
          </w:divBdr>
        </w:div>
        <w:div w:id="670642028">
          <w:marLeft w:val="640"/>
          <w:marRight w:val="0"/>
          <w:marTop w:val="0"/>
          <w:marBottom w:val="0"/>
          <w:divBdr>
            <w:top w:val="none" w:sz="0" w:space="0" w:color="auto"/>
            <w:left w:val="none" w:sz="0" w:space="0" w:color="auto"/>
            <w:bottom w:val="none" w:sz="0" w:space="0" w:color="auto"/>
            <w:right w:val="none" w:sz="0" w:space="0" w:color="auto"/>
          </w:divBdr>
        </w:div>
        <w:div w:id="1521972774">
          <w:marLeft w:val="640"/>
          <w:marRight w:val="0"/>
          <w:marTop w:val="0"/>
          <w:marBottom w:val="0"/>
          <w:divBdr>
            <w:top w:val="none" w:sz="0" w:space="0" w:color="auto"/>
            <w:left w:val="none" w:sz="0" w:space="0" w:color="auto"/>
            <w:bottom w:val="none" w:sz="0" w:space="0" w:color="auto"/>
            <w:right w:val="none" w:sz="0" w:space="0" w:color="auto"/>
          </w:divBdr>
        </w:div>
        <w:div w:id="1018580070">
          <w:marLeft w:val="640"/>
          <w:marRight w:val="0"/>
          <w:marTop w:val="0"/>
          <w:marBottom w:val="0"/>
          <w:divBdr>
            <w:top w:val="none" w:sz="0" w:space="0" w:color="auto"/>
            <w:left w:val="none" w:sz="0" w:space="0" w:color="auto"/>
            <w:bottom w:val="none" w:sz="0" w:space="0" w:color="auto"/>
            <w:right w:val="none" w:sz="0" w:space="0" w:color="auto"/>
          </w:divBdr>
        </w:div>
        <w:div w:id="200478162">
          <w:marLeft w:val="640"/>
          <w:marRight w:val="0"/>
          <w:marTop w:val="0"/>
          <w:marBottom w:val="0"/>
          <w:divBdr>
            <w:top w:val="none" w:sz="0" w:space="0" w:color="auto"/>
            <w:left w:val="none" w:sz="0" w:space="0" w:color="auto"/>
            <w:bottom w:val="none" w:sz="0" w:space="0" w:color="auto"/>
            <w:right w:val="none" w:sz="0" w:space="0" w:color="auto"/>
          </w:divBdr>
        </w:div>
        <w:div w:id="1340548815">
          <w:marLeft w:val="640"/>
          <w:marRight w:val="0"/>
          <w:marTop w:val="0"/>
          <w:marBottom w:val="0"/>
          <w:divBdr>
            <w:top w:val="none" w:sz="0" w:space="0" w:color="auto"/>
            <w:left w:val="none" w:sz="0" w:space="0" w:color="auto"/>
            <w:bottom w:val="none" w:sz="0" w:space="0" w:color="auto"/>
            <w:right w:val="none" w:sz="0" w:space="0" w:color="auto"/>
          </w:divBdr>
        </w:div>
        <w:div w:id="1677731073">
          <w:marLeft w:val="640"/>
          <w:marRight w:val="0"/>
          <w:marTop w:val="0"/>
          <w:marBottom w:val="0"/>
          <w:divBdr>
            <w:top w:val="none" w:sz="0" w:space="0" w:color="auto"/>
            <w:left w:val="none" w:sz="0" w:space="0" w:color="auto"/>
            <w:bottom w:val="none" w:sz="0" w:space="0" w:color="auto"/>
            <w:right w:val="none" w:sz="0" w:space="0" w:color="auto"/>
          </w:divBdr>
        </w:div>
        <w:div w:id="731318734">
          <w:marLeft w:val="640"/>
          <w:marRight w:val="0"/>
          <w:marTop w:val="0"/>
          <w:marBottom w:val="0"/>
          <w:divBdr>
            <w:top w:val="none" w:sz="0" w:space="0" w:color="auto"/>
            <w:left w:val="none" w:sz="0" w:space="0" w:color="auto"/>
            <w:bottom w:val="none" w:sz="0" w:space="0" w:color="auto"/>
            <w:right w:val="none" w:sz="0" w:space="0" w:color="auto"/>
          </w:divBdr>
        </w:div>
        <w:div w:id="534856738">
          <w:marLeft w:val="640"/>
          <w:marRight w:val="0"/>
          <w:marTop w:val="0"/>
          <w:marBottom w:val="0"/>
          <w:divBdr>
            <w:top w:val="none" w:sz="0" w:space="0" w:color="auto"/>
            <w:left w:val="none" w:sz="0" w:space="0" w:color="auto"/>
            <w:bottom w:val="none" w:sz="0" w:space="0" w:color="auto"/>
            <w:right w:val="none" w:sz="0" w:space="0" w:color="auto"/>
          </w:divBdr>
        </w:div>
        <w:div w:id="1479689359">
          <w:marLeft w:val="640"/>
          <w:marRight w:val="0"/>
          <w:marTop w:val="0"/>
          <w:marBottom w:val="0"/>
          <w:divBdr>
            <w:top w:val="none" w:sz="0" w:space="0" w:color="auto"/>
            <w:left w:val="none" w:sz="0" w:space="0" w:color="auto"/>
            <w:bottom w:val="none" w:sz="0" w:space="0" w:color="auto"/>
            <w:right w:val="none" w:sz="0" w:space="0" w:color="auto"/>
          </w:divBdr>
        </w:div>
        <w:div w:id="1330717590">
          <w:marLeft w:val="640"/>
          <w:marRight w:val="0"/>
          <w:marTop w:val="0"/>
          <w:marBottom w:val="0"/>
          <w:divBdr>
            <w:top w:val="none" w:sz="0" w:space="0" w:color="auto"/>
            <w:left w:val="none" w:sz="0" w:space="0" w:color="auto"/>
            <w:bottom w:val="none" w:sz="0" w:space="0" w:color="auto"/>
            <w:right w:val="none" w:sz="0" w:space="0" w:color="auto"/>
          </w:divBdr>
        </w:div>
        <w:div w:id="1149900368">
          <w:marLeft w:val="640"/>
          <w:marRight w:val="0"/>
          <w:marTop w:val="0"/>
          <w:marBottom w:val="0"/>
          <w:divBdr>
            <w:top w:val="none" w:sz="0" w:space="0" w:color="auto"/>
            <w:left w:val="none" w:sz="0" w:space="0" w:color="auto"/>
            <w:bottom w:val="none" w:sz="0" w:space="0" w:color="auto"/>
            <w:right w:val="none" w:sz="0" w:space="0" w:color="auto"/>
          </w:divBdr>
        </w:div>
        <w:div w:id="2146240141">
          <w:marLeft w:val="640"/>
          <w:marRight w:val="0"/>
          <w:marTop w:val="0"/>
          <w:marBottom w:val="0"/>
          <w:divBdr>
            <w:top w:val="none" w:sz="0" w:space="0" w:color="auto"/>
            <w:left w:val="none" w:sz="0" w:space="0" w:color="auto"/>
            <w:bottom w:val="none" w:sz="0" w:space="0" w:color="auto"/>
            <w:right w:val="none" w:sz="0" w:space="0" w:color="auto"/>
          </w:divBdr>
        </w:div>
      </w:divsChild>
    </w:div>
    <w:div w:id="1351641557">
      <w:bodyDiv w:val="1"/>
      <w:marLeft w:val="0"/>
      <w:marRight w:val="0"/>
      <w:marTop w:val="0"/>
      <w:marBottom w:val="0"/>
      <w:divBdr>
        <w:top w:val="none" w:sz="0" w:space="0" w:color="auto"/>
        <w:left w:val="none" w:sz="0" w:space="0" w:color="auto"/>
        <w:bottom w:val="none" w:sz="0" w:space="0" w:color="auto"/>
        <w:right w:val="none" w:sz="0" w:space="0" w:color="auto"/>
      </w:divBdr>
      <w:divsChild>
        <w:div w:id="1392734135">
          <w:marLeft w:val="640"/>
          <w:marRight w:val="0"/>
          <w:marTop w:val="0"/>
          <w:marBottom w:val="0"/>
          <w:divBdr>
            <w:top w:val="none" w:sz="0" w:space="0" w:color="auto"/>
            <w:left w:val="none" w:sz="0" w:space="0" w:color="auto"/>
            <w:bottom w:val="none" w:sz="0" w:space="0" w:color="auto"/>
            <w:right w:val="none" w:sz="0" w:space="0" w:color="auto"/>
          </w:divBdr>
        </w:div>
        <w:div w:id="1670329848">
          <w:marLeft w:val="640"/>
          <w:marRight w:val="0"/>
          <w:marTop w:val="0"/>
          <w:marBottom w:val="0"/>
          <w:divBdr>
            <w:top w:val="none" w:sz="0" w:space="0" w:color="auto"/>
            <w:left w:val="none" w:sz="0" w:space="0" w:color="auto"/>
            <w:bottom w:val="none" w:sz="0" w:space="0" w:color="auto"/>
            <w:right w:val="none" w:sz="0" w:space="0" w:color="auto"/>
          </w:divBdr>
        </w:div>
        <w:div w:id="1951425771">
          <w:marLeft w:val="640"/>
          <w:marRight w:val="0"/>
          <w:marTop w:val="0"/>
          <w:marBottom w:val="0"/>
          <w:divBdr>
            <w:top w:val="none" w:sz="0" w:space="0" w:color="auto"/>
            <w:left w:val="none" w:sz="0" w:space="0" w:color="auto"/>
            <w:bottom w:val="none" w:sz="0" w:space="0" w:color="auto"/>
            <w:right w:val="none" w:sz="0" w:space="0" w:color="auto"/>
          </w:divBdr>
        </w:div>
        <w:div w:id="1011832312">
          <w:marLeft w:val="640"/>
          <w:marRight w:val="0"/>
          <w:marTop w:val="0"/>
          <w:marBottom w:val="0"/>
          <w:divBdr>
            <w:top w:val="none" w:sz="0" w:space="0" w:color="auto"/>
            <w:left w:val="none" w:sz="0" w:space="0" w:color="auto"/>
            <w:bottom w:val="none" w:sz="0" w:space="0" w:color="auto"/>
            <w:right w:val="none" w:sz="0" w:space="0" w:color="auto"/>
          </w:divBdr>
        </w:div>
        <w:div w:id="653729249">
          <w:marLeft w:val="640"/>
          <w:marRight w:val="0"/>
          <w:marTop w:val="0"/>
          <w:marBottom w:val="0"/>
          <w:divBdr>
            <w:top w:val="none" w:sz="0" w:space="0" w:color="auto"/>
            <w:left w:val="none" w:sz="0" w:space="0" w:color="auto"/>
            <w:bottom w:val="none" w:sz="0" w:space="0" w:color="auto"/>
            <w:right w:val="none" w:sz="0" w:space="0" w:color="auto"/>
          </w:divBdr>
        </w:div>
        <w:div w:id="1504471122">
          <w:marLeft w:val="640"/>
          <w:marRight w:val="0"/>
          <w:marTop w:val="0"/>
          <w:marBottom w:val="0"/>
          <w:divBdr>
            <w:top w:val="none" w:sz="0" w:space="0" w:color="auto"/>
            <w:left w:val="none" w:sz="0" w:space="0" w:color="auto"/>
            <w:bottom w:val="none" w:sz="0" w:space="0" w:color="auto"/>
            <w:right w:val="none" w:sz="0" w:space="0" w:color="auto"/>
          </w:divBdr>
        </w:div>
        <w:div w:id="1146359951">
          <w:marLeft w:val="640"/>
          <w:marRight w:val="0"/>
          <w:marTop w:val="0"/>
          <w:marBottom w:val="0"/>
          <w:divBdr>
            <w:top w:val="none" w:sz="0" w:space="0" w:color="auto"/>
            <w:left w:val="none" w:sz="0" w:space="0" w:color="auto"/>
            <w:bottom w:val="none" w:sz="0" w:space="0" w:color="auto"/>
            <w:right w:val="none" w:sz="0" w:space="0" w:color="auto"/>
          </w:divBdr>
        </w:div>
        <w:div w:id="1344355577">
          <w:marLeft w:val="640"/>
          <w:marRight w:val="0"/>
          <w:marTop w:val="0"/>
          <w:marBottom w:val="0"/>
          <w:divBdr>
            <w:top w:val="none" w:sz="0" w:space="0" w:color="auto"/>
            <w:left w:val="none" w:sz="0" w:space="0" w:color="auto"/>
            <w:bottom w:val="none" w:sz="0" w:space="0" w:color="auto"/>
            <w:right w:val="none" w:sz="0" w:space="0" w:color="auto"/>
          </w:divBdr>
        </w:div>
        <w:div w:id="1035158788">
          <w:marLeft w:val="640"/>
          <w:marRight w:val="0"/>
          <w:marTop w:val="0"/>
          <w:marBottom w:val="0"/>
          <w:divBdr>
            <w:top w:val="none" w:sz="0" w:space="0" w:color="auto"/>
            <w:left w:val="none" w:sz="0" w:space="0" w:color="auto"/>
            <w:bottom w:val="none" w:sz="0" w:space="0" w:color="auto"/>
            <w:right w:val="none" w:sz="0" w:space="0" w:color="auto"/>
          </w:divBdr>
        </w:div>
        <w:div w:id="1065372507">
          <w:marLeft w:val="640"/>
          <w:marRight w:val="0"/>
          <w:marTop w:val="0"/>
          <w:marBottom w:val="0"/>
          <w:divBdr>
            <w:top w:val="none" w:sz="0" w:space="0" w:color="auto"/>
            <w:left w:val="none" w:sz="0" w:space="0" w:color="auto"/>
            <w:bottom w:val="none" w:sz="0" w:space="0" w:color="auto"/>
            <w:right w:val="none" w:sz="0" w:space="0" w:color="auto"/>
          </w:divBdr>
        </w:div>
        <w:div w:id="1990666526">
          <w:marLeft w:val="640"/>
          <w:marRight w:val="0"/>
          <w:marTop w:val="0"/>
          <w:marBottom w:val="0"/>
          <w:divBdr>
            <w:top w:val="none" w:sz="0" w:space="0" w:color="auto"/>
            <w:left w:val="none" w:sz="0" w:space="0" w:color="auto"/>
            <w:bottom w:val="none" w:sz="0" w:space="0" w:color="auto"/>
            <w:right w:val="none" w:sz="0" w:space="0" w:color="auto"/>
          </w:divBdr>
        </w:div>
        <w:div w:id="188616261">
          <w:marLeft w:val="640"/>
          <w:marRight w:val="0"/>
          <w:marTop w:val="0"/>
          <w:marBottom w:val="0"/>
          <w:divBdr>
            <w:top w:val="none" w:sz="0" w:space="0" w:color="auto"/>
            <w:left w:val="none" w:sz="0" w:space="0" w:color="auto"/>
            <w:bottom w:val="none" w:sz="0" w:space="0" w:color="auto"/>
            <w:right w:val="none" w:sz="0" w:space="0" w:color="auto"/>
          </w:divBdr>
        </w:div>
        <w:div w:id="155271341">
          <w:marLeft w:val="640"/>
          <w:marRight w:val="0"/>
          <w:marTop w:val="0"/>
          <w:marBottom w:val="0"/>
          <w:divBdr>
            <w:top w:val="none" w:sz="0" w:space="0" w:color="auto"/>
            <w:left w:val="none" w:sz="0" w:space="0" w:color="auto"/>
            <w:bottom w:val="none" w:sz="0" w:space="0" w:color="auto"/>
            <w:right w:val="none" w:sz="0" w:space="0" w:color="auto"/>
          </w:divBdr>
        </w:div>
        <w:div w:id="899287917">
          <w:marLeft w:val="640"/>
          <w:marRight w:val="0"/>
          <w:marTop w:val="0"/>
          <w:marBottom w:val="0"/>
          <w:divBdr>
            <w:top w:val="none" w:sz="0" w:space="0" w:color="auto"/>
            <w:left w:val="none" w:sz="0" w:space="0" w:color="auto"/>
            <w:bottom w:val="none" w:sz="0" w:space="0" w:color="auto"/>
            <w:right w:val="none" w:sz="0" w:space="0" w:color="auto"/>
          </w:divBdr>
        </w:div>
        <w:div w:id="1513295584">
          <w:marLeft w:val="640"/>
          <w:marRight w:val="0"/>
          <w:marTop w:val="0"/>
          <w:marBottom w:val="0"/>
          <w:divBdr>
            <w:top w:val="none" w:sz="0" w:space="0" w:color="auto"/>
            <w:left w:val="none" w:sz="0" w:space="0" w:color="auto"/>
            <w:bottom w:val="none" w:sz="0" w:space="0" w:color="auto"/>
            <w:right w:val="none" w:sz="0" w:space="0" w:color="auto"/>
          </w:divBdr>
        </w:div>
        <w:div w:id="1104836684">
          <w:marLeft w:val="640"/>
          <w:marRight w:val="0"/>
          <w:marTop w:val="0"/>
          <w:marBottom w:val="0"/>
          <w:divBdr>
            <w:top w:val="none" w:sz="0" w:space="0" w:color="auto"/>
            <w:left w:val="none" w:sz="0" w:space="0" w:color="auto"/>
            <w:bottom w:val="none" w:sz="0" w:space="0" w:color="auto"/>
            <w:right w:val="none" w:sz="0" w:space="0" w:color="auto"/>
          </w:divBdr>
        </w:div>
        <w:div w:id="629214778">
          <w:marLeft w:val="640"/>
          <w:marRight w:val="0"/>
          <w:marTop w:val="0"/>
          <w:marBottom w:val="0"/>
          <w:divBdr>
            <w:top w:val="none" w:sz="0" w:space="0" w:color="auto"/>
            <w:left w:val="none" w:sz="0" w:space="0" w:color="auto"/>
            <w:bottom w:val="none" w:sz="0" w:space="0" w:color="auto"/>
            <w:right w:val="none" w:sz="0" w:space="0" w:color="auto"/>
          </w:divBdr>
        </w:div>
      </w:divsChild>
    </w:div>
    <w:div w:id="1353067285">
      <w:bodyDiv w:val="1"/>
      <w:marLeft w:val="0"/>
      <w:marRight w:val="0"/>
      <w:marTop w:val="0"/>
      <w:marBottom w:val="0"/>
      <w:divBdr>
        <w:top w:val="none" w:sz="0" w:space="0" w:color="auto"/>
        <w:left w:val="none" w:sz="0" w:space="0" w:color="auto"/>
        <w:bottom w:val="none" w:sz="0" w:space="0" w:color="auto"/>
        <w:right w:val="none" w:sz="0" w:space="0" w:color="auto"/>
      </w:divBdr>
      <w:divsChild>
        <w:div w:id="141434164">
          <w:marLeft w:val="640"/>
          <w:marRight w:val="0"/>
          <w:marTop w:val="0"/>
          <w:marBottom w:val="0"/>
          <w:divBdr>
            <w:top w:val="none" w:sz="0" w:space="0" w:color="auto"/>
            <w:left w:val="none" w:sz="0" w:space="0" w:color="auto"/>
            <w:bottom w:val="none" w:sz="0" w:space="0" w:color="auto"/>
            <w:right w:val="none" w:sz="0" w:space="0" w:color="auto"/>
          </w:divBdr>
        </w:div>
        <w:div w:id="1861123949">
          <w:marLeft w:val="640"/>
          <w:marRight w:val="0"/>
          <w:marTop w:val="0"/>
          <w:marBottom w:val="0"/>
          <w:divBdr>
            <w:top w:val="none" w:sz="0" w:space="0" w:color="auto"/>
            <w:left w:val="none" w:sz="0" w:space="0" w:color="auto"/>
            <w:bottom w:val="none" w:sz="0" w:space="0" w:color="auto"/>
            <w:right w:val="none" w:sz="0" w:space="0" w:color="auto"/>
          </w:divBdr>
        </w:div>
        <w:div w:id="481049272">
          <w:marLeft w:val="640"/>
          <w:marRight w:val="0"/>
          <w:marTop w:val="0"/>
          <w:marBottom w:val="0"/>
          <w:divBdr>
            <w:top w:val="none" w:sz="0" w:space="0" w:color="auto"/>
            <w:left w:val="none" w:sz="0" w:space="0" w:color="auto"/>
            <w:bottom w:val="none" w:sz="0" w:space="0" w:color="auto"/>
            <w:right w:val="none" w:sz="0" w:space="0" w:color="auto"/>
          </w:divBdr>
        </w:div>
        <w:div w:id="770206595">
          <w:marLeft w:val="640"/>
          <w:marRight w:val="0"/>
          <w:marTop w:val="0"/>
          <w:marBottom w:val="0"/>
          <w:divBdr>
            <w:top w:val="none" w:sz="0" w:space="0" w:color="auto"/>
            <w:left w:val="none" w:sz="0" w:space="0" w:color="auto"/>
            <w:bottom w:val="none" w:sz="0" w:space="0" w:color="auto"/>
            <w:right w:val="none" w:sz="0" w:space="0" w:color="auto"/>
          </w:divBdr>
        </w:div>
        <w:div w:id="877933255">
          <w:marLeft w:val="640"/>
          <w:marRight w:val="0"/>
          <w:marTop w:val="0"/>
          <w:marBottom w:val="0"/>
          <w:divBdr>
            <w:top w:val="none" w:sz="0" w:space="0" w:color="auto"/>
            <w:left w:val="none" w:sz="0" w:space="0" w:color="auto"/>
            <w:bottom w:val="none" w:sz="0" w:space="0" w:color="auto"/>
            <w:right w:val="none" w:sz="0" w:space="0" w:color="auto"/>
          </w:divBdr>
        </w:div>
        <w:div w:id="316498648">
          <w:marLeft w:val="640"/>
          <w:marRight w:val="0"/>
          <w:marTop w:val="0"/>
          <w:marBottom w:val="0"/>
          <w:divBdr>
            <w:top w:val="none" w:sz="0" w:space="0" w:color="auto"/>
            <w:left w:val="none" w:sz="0" w:space="0" w:color="auto"/>
            <w:bottom w:val="none" w:sz="0" w:space="0" w:color="auto"/>
            <w:right w:val="none" w:sz="0" w:space="0" w:color="auto"/>
          </w:divBdr>
        </w:div>
        <w:div w:id="672993535">
          <w:marLeft w:val="640"/>
          <w:marRight w:val="0"/>
          <w:marTop w:val="0"/>
          <w:marBottom w:val="0"/>
          <w:divBdr>
            <w:top w:val="none" w:sz="0" w:space="0" w:color="auto"/>
            <w:left w:val="none" w:sz="0" w:space="0" w:color="auto"/>
            <w:bottom w:val="none" w:sz="0" w:space="0" w:color="auto"/>
            <w:right w:val="none" w:sz="0" w:space="0" w:color="auto"/>
          </w:divBdr>
        </w:div>
        <w:div w:id="293143400">
          <w:marLeft w:val="640"/>
          <w:marRight w:val="0"/>
          <w:marTop w:val="0"/>
          <w:marBottom w:val="0"/>
          <w:divBdr>
            <w:top w:val="none" w:sz="0" w:space="0" w:color="auto"/>
            <w:left w:val="none" w:sz="0" w:space="0" w:color="auto"/>
            <w:bottom w:val="none" w:sz="0" w:space="0" w:color="auto"/>
            <w:right w:val="none" w:sz="0" w:space="0" w:color="auto"/>
          </w:divBdr>
        </w:div>
        <w:div w:id="691418901">
          <w:marLeft w:val="640"/>
          <w:marRight w:val="0"/>
          <w:marTop w:val="0"/>
          <w:marBottom w:val="0"/>
          <w:divBdr>
            <w:top w:val="none" w:sz="0" w:space="0" w:color="auto"/>
            <w:left w:val="none" w:sz="0" w:space="0" w:color="auto"/>
            <w:bottom w:val="none" w:sz="0" w:space="0" w:color="auto"/>
            <w:right w:val="none" w:sz="0" w:space="0" w:color="auto"/>
          </w:divBdr>
        </w:div>
        <w:div w:id="1098909938">
          <w:marLeft w:val="640"/>
          <w:marRight w:val="0"/>
          <w:marTop w:val="0"/>
          <w:marBottom w:val="0"/>
          <w:divBdr>
            <w:top w:val="none" w:sz="0" w:space="0" w:color="auto"/>
            <w:left w:val="none" w:sz="0" w:space="0" w:color="auto"/>
            <w:bottom w:val="none" w:sz="0" w:space="0" w:color="auto"/>
            <w:right w:val="none" w:sz="0" w:space="0" w:color="auto"/>
          </w:divBdr>
        </w:div>
        <w:div w:id="1163160257">
          <w:marLeft w:val="640"/>
          <w:marRight w:val="0"/>
          <w:marTop w:val="0"/>
          <w:marBottom w:val="0"/>
          <w:divBdr>
            <w:top w:val="none" w:sz="0" w:space="0" w:color="auto"/>
            <w:left w:val="none" w:sz="0" w:space="0" w:color="auto"/>
            <w:bottom w:val="none" w:sz="0" w:space="0" w:color="auto"/>
            <w:right w:val="none" w:sz="0" w:space="0" w:color="auto"/>
          </w:divBdr>
        </w:div>
        <w:div w:id="393042994">
          <w:marLeft w:val="640"/>
          <w:marRight w:val="0"/>
          <w:marTop w:val="0"/>
          <w:marBottom w:val="0"/>
          <w:divBdr>
            <w:top w:val="none" w:sz="0" w:space="0" w:color="auto"/>
            <w:left w:val="none" w:sz="0" w:space="0" w:color="auto"/>
            <w:bottom w:val="none" w:sz="0" w:space="0" w:color="auto"/>
            <w:right w:val="none" w:sz="0" w:space="0" w:color="auto"/>
          </w:divBdr>
        </w:div>
        <w:div w:id="334889293">
          <w:marLeft w:val="640"/>
          <w:marRight w:val="0"/>
          <w:marTop w:val="0"/>
          <w:marBottom w:val="0"/>
          <w:divBdr>
            <w:top w:val="none" w:sz="0" w:space="0" w:color="auto"/>
            <w:left w:val="none" w:sz="0" w:space="0" w:color="auto"/>
            <w:bottom w:val="none" w:sz="0" w:space="0" w:color="auto"/>
            <w:right w:val="none" w:sz="0" w:space="0" w:color="auto"/>
          </w:divBdr>
        </w:div>
        <w:div w:id="1750928322">
          <w:marLeft w:val="640"/>
          <w:marRight w:val="0"/>
          <w:marTop w:val="0"/>
          <w:marBottom w:val="0"/>
          <w:divBdr>
            <w:top w:val="none" w:sz="0" w:space="0" w:color="auto"/>
            <w:left w:val="none" w:sz="0" w:space="0" w:color="auto"/>
            <w:bottom w:val="none" w:sz="0" w:space="0" w:color="auto"/>
            <w:right w:val="none" w:sz="0" w:space="0" w:color="auto"/>
          </w:divBdr>
        </w:div>
        <w:div w:id="579828742">
          <w:marLeft w:val="640"/>
          <w:marRight w:val="0"/>
          <w:marTop w:val="0"/>
          <w:marBottom w:val="0"/>
          <w:divBdr>
            <w:top w:val="none" w:sz="0" w:space="0" w:color="auto"/>
            <w:left w:val="none" w:sz="0" w:space="0" w:color="auto"/>
            <w:bottom w:val="none" w:sz="0" w:space="0" w:color="auto"/>
            <w:right w:val="none" w:sz="0" w:space="0" w:color="auto"/>
          </w:divBdr>
        </w:div>
        <w:div w:id="528956697">
          <w:marLeft w:val="640"/>
          <w:marRight w:val="0"/>
          <w:marTop w:val="0"/>
          <w:marBottom w:val="0"/>
          <w:divBdr>
            <w:top w:val="none" w:sz="0" w:space="0" w:color="auto"/>
            <w:left w:val="none" w:sz="0" w:space="0" w:color="auto"/>
            <w:bottom w:val="none" w:sz="0" w:space="0" w:color="auto"/>
            <w:right w:val="none" w:sz="0" w:space="0" w:color="auto"/>
          </w:divBdr>
        </w:div>
        <w:div w:id="330066407">
          <w:marLeft w:val="640"/>
          <w:marRight w:val="0"/>
          <w:marTop w:val="0"/>
          <w:marBottom w:val="0"/>
          <w:divBdr>
            <w:top w:val="none" w:sz="0" w:space="0" w:color="auto"/>
            <w:left w:val="none" w:sz="0" w:space="0" w:color="auto"/>
            <w:bottom w:val="none" w:sz="0" w:space="0" w:color="auto"/>
            <w:right w:val="none" w:sz="0" w:space="0" w:color="auto"/>
          </w:divBdr>
        </w:div>
        <w:div w:id="1816146465">
          <w:marLeft w:val="640"/>
          <w:marRight w:val="0"/>
          <w:marTop w:val="0"/>
          <w:marBottom w:val="0"/>
          <w:divBdr>
            <w:top w:val="none" w:sz="0" w:space="0" w:color="auto"/>
            <w:left w:val="none" w:sz="0" w:space="0" w:color="auto"/>
            <w:bottom w:val="none" w:sz="0" w:space="0" w:color="auto"/>
            <w:right w:val="none" w:sz="0" w:space="0" w:color="auto"/>
          </w:divBdr>
        </w:div>
        <w:div w:id="1050346796">
          <w:marLeft w:val="640"/>
          <w:marRight w:val="0"/>
          <w:marTop w:val="0"/>
          <w:marBottom w:val="0"/>
          <w:divBdr>
            <w:top w:val="none" w:sz="0" w:space="0" w:color="auto"/>
            <w:left w:val="none" w:sz="0" w:space="0" w:color="auto"/>
            <w:bottom w:val="none" w:sz="0" w:space="0" w:color="auto"/>
            <w:right w:val="none" w:sz="0" w:space="0" w:color="auto"/>
          </w:divBdr>
        </w:div>
        <w:div w:id="54014474">
          <w:marLeft w:val="640"/>
          <w:marRight w:val="0"/>
          <w:marTop w:val="0"/>
          <w:marBottom w:val="0"/>
          <w:divBdr>
            <w:top w:val="none" w:sz="0" w:space="0" w:color="auto"/>
            <w:left w:val="none" w:sz="0" w:space="0" w:color="auto"/>
            <w:bottom w:val="none" w:sz="0" w:space="0" w:color="auto"/>
            <w:right w:val="none" w:sz="0" w:space="0" w:color="auto"/>
          </w:divBdr>
        </w:div>
        <w:div w:id="1378893129">
          <w:marLeft w:val="640"/>
          <w:marRight w:val="0"/>
          <w:marTop w:val="0"/>
          <w:marBottom w:val="0"/>
          <w:divBdr>
            <w:top w:val="none" w:sz="0" w:space="0" w:color="auto"/>
            <w:left w:val="none" w:sz="0" w:space="0" w:color="auto"/>
            <w:bottom w:val="none" w:sz="0" w:space="0" w:color="auto"/>
            <w:right w:val="none" w:sz="0" w:space="0" w:color="auto"/>
          </w:divBdr>
        </w:div>
        <w:div w:id="1005132039">
          <w:marLeft w:val="640"/>
          <w:marRight w:val="0"/>
          <w:marTop w:val="0"/>
          <w:marBottom w:val="0"/>
          <w:divBdr>
            <w:top w:val="none" w:sz="0" w:space="0" w:color="auto"/>
            <w:left w:val="none" w:sz="0" w:space="0" w:color="auto"/>
            <w:bottom w:val="none" w:sz="0" w:space="0" w:color="auto"/>
            <w:right w:val="none" w:sz="0" w:space="0" w:color="auto"/>
          </w:divBdr>
        </w:div>
        <w:div w:id="828711699">
          <w:marLeft w:val="640"/>
          <w:marRight w:val="0"/>
          <w:marTop w:val="0"/>
          <w:marBottom w:val="0"/>
          <w:divBdr>
            <w:top w:val="none" w:sz="0" w:space="0" w:color="auto"/>
            <w:left w:val="none" w:sz="0" w:space="0" w:color="auto"/>
            <w:bottom w:val="none" w:sz="0" w:space="0" w:color="auto"/>
            <w:right w:val="none" w:sz="0" w:space="0" w:color="auto"/>
          </w:divBdr>
        </w:div>
        <w:div w:id="445006689">
          <w:marLeft w:val="640"/>
          <w:marRight w:val="0"/>
          <w:marTop w:val="0"/>
          <w:marBottom w:val="0"/>
          <w:divBdr>
            <w:top w:val="none" w:sz="0" w:space="0" w:color="auto"/>
            <w:left w:val="none" w:sz="0" w:space="0" w:color="auto"/>
            <w:bottom w:val="none" w:sz="0" w:space="0" w:color="auto"/>
            <w:right w:val="none" w:sz="0" w:space="0" w:color="auto"/>
          </w:divBdr>
        </w:div>
        <w:div w:id="2075005408">
          <w:marLeft w:val="640"/>
          <w:marRight w:val="0"/>
          <w:marTop w:val="0"/>
          <w:marBottom w:val="0"/>
          <w:divBdr>
            <w:top w:val="none" w:sz="0" w:space="0" w:color="auto"/>
            <w:left w:val="none" w:sz="0" w:space="0" w:color="auto"/>
            <w:bottom w:val="none" w:sz="0" w:space="0" w:color="auto"/>
            <w:right w:val="none" w:sz="0" w:space="0" w:color="auto"/>
          </w:divBdr>
        </w:div>
      </w:divsChild>
    </w:div>
    <w:div w:id="1370836281">
      <w:bodyDiv w:val="1"/>
      <w:marLeft w:val="0"/>
      <w:marRight w:val="0"/>
      <w:marTop w:val="0"/>
      <w:marBottom w:val="0"/>
      <w:divBdr>
        <w:top w:val="none" w:sz="0" w:space="0" w:color="auto"/>
        <w:left w:val="none" w:sz="0" w:space="0" w:color="auto"/>
        <w:bottom w:val="none" w:sz="0" w:space="0" w:color="auto"/>
        <w:right w:val="none" w:sz="0" w:space="0" w:color="auto"/>
      </w:divBdr>
      <w:divsChild>
        <w:div w:id="661392831">
          <w:marLeft w:val="640"/>
          <w:marRight w:val="0"/>
          <w:marTop w:val="0"/>
          <w:marBottom w:val="0"/>
          <w:divBdr>
            <w:top w:val="none" w:sz="0" w:space="0" w:color="auto"/>
            <w:left w:val="none" w:sz="0" w:space="0" w:color="auto"/>
            <w:bottom w:val="none" w:sz="0" w:space="0" w:color="auto"/>
            <w:right w:val="none" w:sz="0" w:space="0" w:color="auto"/>
          </w:divBdr>
        </w:div>
        <w:div w:id="1629243581">
          <w:marLeft w:val="640"/>
          <w:marRight w:val="0"/>
          <w:marTop w:val="0"/>
          <w:marBottom w:val="0"/>
          <w:divBdr>
            <w:top w:val="none" w:sz="0" w:space="0" w:color="auto"/>
            <w:left w:val="none" w:sz="0" w:space="0" w:color="auto"/>
            <w:bottom w:val="none" w:sz="0" w:space="0" w:color="auto"/>
            <w:right w:val="none" w:sz="0" w:space="0" w:color="auto"/>
          </w:divBdr>
        </w:div>
        <w:div w:id="152066098">
          <w:marLeft w:val="640"/>
          <w:marRight w:val="0"/>
          <w:marTop w:val="0"/>
          <w:marBottom w:val="0"/>
          <w:divBdr>
            <w:top w:val="none" w:sz="0" w:space="0" w:color="auto"/>
            <w:left w:val="none" w:sz="0" w:space="0" w:color="auto"/>
            <w:bottom w:val="none" w:sz="0" w:space="0" w:color="auto"/>
            <w:right w:val="none" w:sz="0" w:space="0" w:color="auto"/>
          </w:divBdr>
        </w:div>
        <w:div w:id="167139575">
          <w:marLeft w:val="640"/>
          <w:marRight w:val="0"/>
          <w:marTop w:val="0"/>
          <w:marBottom w:val="0"/>
          <w:divBdr>
            <w:top w:val="none" w:sz="0" w:space="0" w:color="auto"/>
            <w:left w:val="none" w:sz="0" w:space="0" w:color="auto"/>
            <w:bottom w:val="none" w:sz="0" w:space="0" w:color="auto"/>
            <w:right w:val="none" w:sz="0" w:space="0" w:color="auto"/>
          </w:divBdr>
        </w:div>
        <w:div w:id="734084156">
          <w:marLeft w:val="640"/>
          <w:marRight w:val="0"/>
          <w:marTop w:val="0"/>
          <w:marBottom w:val="0"/>
          <w:divBdr>
            <w:top w:val="none" w:sz="0" w:space="0" w:color="auto"/>
            <w:left w:val="none" w:sz="0" w:space="0" w:color="auto"/>
            <w:bottom w:val="none" w:sz="0" w:space="0" w:color="auto"/>
            <w:right w:val="none" w:sz="0" w:space="0" w:color="auto"/>
          </w:divBdr>
        </w:div>
      </w:divsChild>
    </w:div>
    <w:div w:id="1380323210">
      <w:bodyDiv w:val="1"/>
      <w:marLeft w:val="0"/>
      <w:marRight w:val="0"/>
      <w:marTop w:val="0"/>
      <w:marBottom w:val="0"/>
      <w:divBdr>
        <w:top w:val="none" w:sz="0" w:space="0" w:color="auto"/>
        <w:left w:val="none" w:sz="0" w:space="0" w:color="auto"/>
        <w:bottom w:val="none" w:sz="0" w:space="0" w:color="auto"/>
        <w:right w:val="none" w:sz="0" w:space="0" w:color="auto"/>
      </w:divBdr>
    </w:div>
    <w:div w:id="1386679959">
      <w:bodyDiv w:val="1"/>
      <w:marLeft w:val="0"/>
      <w:marRight w:val="0"/>
      <w:marTop w:val="0"/>
      <w:marBottom w:val="0"/>
      <w:divBdr>
        <w:top w:val="none" w:sz="0" w:space="0" w:color="auto"/>
        <w:left w:val="none" w:sz="0" w:space="0" w:color="auto"/>
        <w:bottom w:val="none" w:sz="0" w:space="0" w:color="auto"/>
        <w:right w:val="none" w:sz="0" w:space="0" w:color="auto"/>
      </w:divBdr>
      <w:divsChild>
        <w:div w:id="1094668172">
          <w:marLeft w:val="640"/>
          <w:marRight w:val="0"/>
          <w:marTop w:val="0"/>
          <w:marBottom w:val="0"/>
          <w:divBdr>
            <w:top w:val="none" w:sz="0" w:space="0" w:color="auto"/>
            <w:left w:val="none" w:sz="0" w:space="0" w:color="auto"/>
            <w:bottom w:val="none" w:sz="0" w:space="0" w:color="auto"/>
            <w:right w:val="none" w:sz="0" w:space="0" w:color="auto"/>
          </w:divBdr>
        </w:div>
        <w:div w:id="1469741201">
          <w:marLeft w:val="640"/>
          <w:marRight w:val="0"/>
          <w:marTop w:val="0"/>
          <w:marBottom w:val="0"/>
          <w:divBdr>
            <w:top w:val="none" w:sz="0" w:space="0" w:color="auto"/>
            <w:left w:val="none" w:sz="0" w:space="0" w:color="auto"/>
            <w:bottom w:val="none" w:sz="0" w:space="0" w:color="auto"/>
            <w:right w:val="none" w:sz="0" w:space="0" w:color="auto"/>
          </w:divBdr>
        </w:div>
        <w:div w:id="127287916">
          <w:marLeft w:val="640"/>
          <w:marRight w:val="0"/>
          <w:marTop w:val="0"/>
          <w:marBottom w:val="0"/>
          <w:divBdr>
            <w:top w:val="none" w:sz="0" w:space="0" w:color="auto"/>
            <w:left w:val="none" w:sz="0" w:space="0" w:color="auto"/>
            <w:bottom w:val="none" w:sz="0" w:space="0" w:color="auto"/>
            <w:right w:val="none" w:sz="0" w:space="0" w:color="auto"/>
          </w:divBdr>
        </w:div>
      </w:divsChild>
    </w:div>
    <w:div w:id="1387340957">
      <w:bodyDiv w:val="1"/>
      <w:marLeft w:val="0"/>
      <w:marRight w:val="0"/>
      <w:marTop w:val="0"/>
      <w:marBottom w:val="0"/>
      <w:divBdr>
        <w:top w:val="none" w:sz="0" w:space="0" w:color="auto"/>
        <w:left w:val="none" w:sz="0" w:space="0" w:color="auto"/>
        <w:bottom w:val="none" w:sz="0" w:space="0" w:color="auto"/>
        <w:right w:val="none" w:sz="0" w:space="0" w:color="auto"/>
      </w:divBdr>
      <w:divsChild>
        <w:div w:id="1056735169">
          <w:marLeft w:val="640"/>
          <w:marRight w:val="0"/>
          <w:marTop w:val="0"/>
          <w:marBottom w:val="0"/>
          <w:divBdr>
            <w:top w:val="none" w:sz="0" w:space="0" w:color="auto"/>
            <w:left w:val="none" w:sz="0" w:space="0" w:color="auto"/>
            <w:bottom w:val="none" w:sz="0" w:space="0" w:color="auto"/>
            <w:right w:val="none" w:sz="0" w:space="0" w:color="auto"/>
          </w:divBdr>
        </w:div>
        <w:div w:id="1215586034">
          <w:marLeft w:val="640"/>
          <w:marRight w:val="0"/>
          <w:marTop w:val="0"/>
          <w:marBottom w:val="0"/>
          <w:divBdr>
            <w:top w:val="none" w:sz="0" w:space="0" w:color="auto"/>
            <w:left w:val="none" w:sz="0" w:space="0" w:color="auto"/>
            <w:bottom w:val="none" w:sz="0" w:space="0" w:color="auto"/>
            <w:right w:val="none" w:sz="0" w:space="0" w:color="auto"/>
          </w:divBdr>
        </w:div>
        <w:div w:id="177933118">
          <w:marLeft w:val="640"/>
          <w:marRight w:val="0"/>
          <w:marTop w:val="0"/>
          <w:marBottom w:val="0"/>
          <w:divBdr>
            <w:top w:val="none" w:sz="0" w:space="0" w:color="auto"/>
            <w:left w:val="none" w:sz="0" w:space="0" w:color="auto"/>
            <w:bottom w:val="none" w:sz="0" w:space="0" w:color="auto"/>
            <w:right w:val="none" w:sz="0" w:space="0" w:color="auto"/>
          </w:divBdr>
        </w:div>
        <w:div w:id="1691252131">
          <w:marLeft w:val="640"/>
          <w:marRight w:val="0"/>
          <w:marTop w:val="0"/>
          <w:marBottom w:val="0"/>
          <w:divBdr>
            <w:top w:val="none" w:sz="0" w:space="0" w:color="auto"/>
            <w:left w:val="none" w:sz="0" w:space="0" w:color="auto"/>
            <w:bottom w:val="none" w:sz="0" w:space="0" w:color="auto"/>
            <w:right w:val="none" w:sz="0" w:space="0" w:color="auto"/>
          </w:divBdr>
        </w:div>
        <w:div w:id="390811698">
          <w:marLeft w:val="640"/>
          <w:marRight w:val="0"/>
          <w:marTop w:val="0"/>
          <w:marBottom w:val="0"/>
          <w:divBdr>
            <w:top w:val="none" w:sz="0" w:space="0" w:color="auto"/>
            <w:left w:val="none" w:sz="0" w:space="0" w:color="auto"/>
            <w:bottom w:val="none" w:sz="0" w:space="0" w:color="auto"/>
            <w:right w:val="none" w:sz="0" w:space="0" w:color="auto"/>
          </w:divBdr>
        </w:div>
        <w:div w:id="941840692">
          <w:marLeft w:val="640"/>
          <w:marRight w:val="0"/>
          <w:marTop w:val="0"/>
          <w:marBottom w:val="0"/>
          <w:divBdr>
            <w:top w:val="none" w:sz="0" w:space="0" w:color="auto"/>
            <w:left w:val="none" w:sz="0" w:space="0" w:color="auto"/>
            <w:bottom w:val="none" w:sz="0" w:space="0" w:color="auto"/>
            <w:right w:val="none" w:sz="0" w:space="0" w:color="auto"/>
          </w:divBdr>
        </w:div>
        <w:div w:id="1092706588">
          <w:marLeft w:val="640"/>
          <w:marRight w:val="0"/>
          <w:marTop w:val="0"/>
          <w:marBottom w:val="0"/>
          <w:divBdr>
            <w:top w:val="none" w:sz="0" w:space="0" w:color="auto"/>
            <w:left w:val="none" w:sz="0" w:space="0" w:color="auto"/>
            <w:bottom w:val="none" w:sz="0" w:space="0" w:color="auto"/>
            <w:right w:val="none" w:sz="0" w:space="0" w:color="auto"/>
          </w:divBdr>
        </w:div>
        <w:div w:id="514853779">
          <w:marLeft w:val="640"/>
          <w:marRight w:val="0"/>
          <w:marTop w:val="0"/>
          <w:marBottom w:val="0"/>
          <w:divBdr>
            <w:top w:val="none" w:sz="0" w:space="0" w:color="auto"/>
            <w:left w:val="none" w:sz="0" w:space="0" w:color="auto"/>
            <w:bottom w:val="none" w:sz="0" w:space="0" w:color="auto"/>
            <w:right w:val="none" w:sz="0" w:space="0" w:color="auto"/>
          </w:divBdr>
        </w:div>
        <w:div w:id="131674903">
          <w:marLeft w:val="640"/>
          <w:marRight w:val="0"/>
          <w:marTop w:val="0"/>
          <w:marBottom w:val="0"/>
          <w:divBdr>
            <w:top w:val="none" w:sz="0" w:space="0" w:color="auto"/>
            <w:left w:val="none" w:sz="0" w:space="0" w:color="auto"/>
            <w:bottom w:val="none" w:sz="0" w:space="0" w:color="auto"/>
            <w:right w:val="none" w:sz="0" w:space="0" w:color="auto"/>
          </w:divBdr>
        </w:div>
        <w:div w:id="353918711">
          <w:marLeft w:val="640"/>
          <w:marRight w:val="0"/>
          <w:marTop w:val="0"/>
          <w:marBottom w:val="0"/>
          <w:divBdr>
            <w:top w:val="none" w:sz="0" w:space="0" w:color="auto"/>
            <w:left w:val="none" w:sz="0" w:space="0" w:color="auto"/>
            <w:bottom w:val="none" w:sz="0" w:space="0" w:color="auto"/>
            <w:right w:val="none" w:sz="0" w:space="0" w:color="auto"/>
          </w:divBdr>
        </w:div>
        <w:div w:id="1156461407">
          <w:marLeft w:val="640"/>
          <w:marRight w:val="0"/>
          <w:marTop w:val="0"/>
          <w:marBottom w:val="0"/>
          <w:divBdr>
            <w:top w:val="none" w:sz="0" w:space="0" w:color="auto"/>
            <w:left w:val="none" w:sz="0" w:space="0" w:color="auto"/>
            <w:bottom w:val="none" w:sz="0" w:space="0" w:color="auto"/>
            <w:right w:val="none" w:sz="0" w:space="0" w:color="auto"/>
          </w:divBdr>
        </w:div>
        <w:div w:id="1455752647">
          <w:marLeft w:val="640"/>
          <w:marRight w:val="0"/>
          <w:marTop w:val="0"/>
          <w:marBottom w:val="0"/>
          <w:divBdr>
            <w:top w:val="none" w:sz="0" w:space="0" w:color="auto"/>
            <w:left w:val="none" w:sz="0" w:space="0" w:color="auto"/>
            <w:bottom w:val="none" w:sz="0" w:space="0" w:color="auto"/>
            <w:right w:val="none" w:sz="0" w:space="0" w:color="auto"/>
          </w:divBdr>
        </w:div>
        <w:div w:id="619071822">
          <w:marLeft w:val="640"/>
          <w:marRight w:val="0"/>
          <w:marTop w:val="0"/>
          <w:marBottom w:val="0"/>
          <w:divBdr>
            <w:top w:val="none" w:sz="0" w:space="0" w:color="auto"/>
            <w:left w:val="none" w:sz="0" w:space="0" w:color="auto"/>
            <w:bottom w:val="none" w:sz="0" w:space="0" w:color="auto"/>
            <w:right w:val="none" w:sz="0" w:space="0" w:color="auto"/>
          </w:divBdr>
        </w:div>
      </w:divsChild>
    </w:div>
    <w:div w:id="1402172553">
      <w:bodyDiv w:val="1"/>
      <w:marLeft w:val="0"/>
      <w:marRight w:val="0"/>
      <w:marTop w:val="0"/>
      <w:marBottom w:val="0"/>
      <w:divBdr>
        <w:top w:val="none" w:sz="0" w:space="0" w:color="auto"/>
        <w:left w:val="none" w:sz="0" w:space="0" w:color="auto"/>
        <w:bottom w:val="none" w:sz="0" w:space="0" w:color="auto"/>
        <w:right w:val="none" w:sz="0" w:space="0" w:color="auto"/>
      </w:divBdr>
      <w:divsChild>
        <w:div w:id="1577087228">
          <w:marLeft w:val="640"/>
          <w:marRight w:val="0"/>
          <w:marTop w:val="0"/>
          <w:marBottom w:val="0"/>
          <w:divBdr>
            <w:top w:val="none" w:sz="0" w:space="0" w:color="auto"/>
            <w:left w:val="none" w:sz="0" w:space="0" w:color="auto"/>
            <w:bottom w:val="none" w:sz="0" w:space="0" w:color="auto"/>
            <w:right w:val="none" w:sz="0" w:space="0" w:color="auto"/>
          </w:divBdr>
        </w:div>
        <w:div w:id="2080326117">
          <w:marLeft w:val="640"/>
          <w:marRight w:val="0"/>
          <w:marTop w:val="0"/>
          <w:marBottom w:val="0"/>
          <w:divBdr>
            <w:top w:val="none" w:sz="0" w:space="0" w:color="auto"/>
            <w:left w:val="none" w:sz="0" w:space="0" w:color="auto"/>
            <w:bottom w:val="none" w:sz="0" w:space="0" w:color="auto"/>
            <w:right w:val="none" w:sz="0" w:space="0" w:color="auto"/>
          </w:divBdr>
        </w:div>
        <w:div w:id="133958877">
          <w:marLeft w:val="640"/>
          <w:marRight w:val="0"/>
          <w:marTop w:val="0"/>
          <w:marBottom w:val="0"/>
          <w:divBdr>
            <w:top w:val="none" w:sz="0" w:space="0" w:color="auto"/>
            <w:left w:val="none" w:sz="0" w:space="0" w:color="auto"/>
            <w:bottom w:val="none" w:sz="0" w:space="0" w:color="auto"/>
            <w:right w:val="none" w:sz="0" w:space="0" w:color="auto"/>
          </w:divBdr>
        </w:div>
        <w:div w:id="83233863">
          <w:marLeft w:val="640"/>
          <w:marRight w:val="0"/>
          <w:marTop w:val="0"/>
          <w:marBottom w:val="0"/>
          <w:divBdr>
            <w:top w:val="none" w:sz="0" w:space="0" w:color="auto"/>
            <w:left w:val="none" w:sz="0" w:space="0" w:color="auto"/>
            <w:bottom w:val="none" w:sz="0" w:space="0" w:color="auto"/>
            <w:right w:val="none" w:sz="0" w:space="0" w:color="auto"/>
          </w:divBdr>
        </w:div>
        <w:div w:id="956450705">
          <w:marLeft w:val="640"/>
          <w:marRight w:val="0"/>
          <w:marTop w:val="0"/>
          <w:marBottom w:val="0"/>
          <w:divBdr>
            <w:top w:val="none" w:sz="0" w:space="0" w:color="auto"/>
            <w:left w:val="none" w:sz="0" w:space="0" w:color="auto"/>
            <w:bottom w:val="none" w:sz="0" w:space="0" w:color="auto"/>
            <w:right w:val="none" w:sz="0" w:space="0" w:color="auto"/>
          </w:divBdr>
        </w:div>
        <w:div w:id="1626472815">
          <w:marLeft w:val="640"/>
          <w:marRight w:val="0"/>
          <w:marTop w:val="0"/>
          <w:marBottom w:val="0"/>
          <w:divBdr>
            <w:top w:val="none" w:sz="0" w:space="0" w:color="auto"/>
            <w:left w:val="none" w:sz="0" w:space="0" w:color="auto"/>
            <w:bottom w:val="none" w:sz="0" w:space="0" w:color="auto"/>
            <w:right w:val="none" w:sz="0" w:space="0" w:color="auto"/>
          </w:divBdr>
        </w:div>
        <w:div w:id="92553276">
          <w:marLeft w:val="640"/>
          <w:marRight w:val="0"/>
          <w:marTop w:val="0"/>
          <w:marBottom w:val="0"/>
          <w:divBdr>
            <w:top w:val="none" w:sz="0" w:space="0" w:color="auto"/>
            <w:left w:val="none" w:sz="0" w:space="0" w:color="auto"/>
            <w:bottom w:val="none" w:sz="0" w:space="0" w:color="auto"/>
            <w:right w:val="none" w:sz="0" w:space="0" w:color="auto"/>
          </w:divBdr>
        </w:div>
        <w:div w:id="317001422">
          <w:marLeft w:val="640"/>
          <w:marRight w:val="0"/>
          <w:marTop w:val="0"/>
          <w:marBottom w:val="0"/>
          <w:divBdr>
            <w:top w:val="none" w:sz="0" w:space="0" w:color="auto"/>
            <w:left w:val="none" w:sz="0" w:space="0" w:color="auto"/>
            <w:bottom w:val="none" w:sz="0" w:space="0" w:color="auto"/>
            <w:right w:val="none" w:sz="0" w:space="0" w:color="auto"/>
          </w:divBdr>
        </w:div>
        <w:div w:id="1186669837">
          <w:marLeft w:val="640"/>
          <w:marRight w:val="0"/>
          <w:marTop w:val="0"/>
          <w:marBottom w:val="0"/>
          <w:divBdr>
            <w:top w:val="none" w:sz="0" w:space="0" w:color="auto"/>
            <w:left w:val="none" w:sz="0" w:space="0" w:color="auto"/>
            <w:bottom w:val="none" w:sz="0" w:space="0" w:color="auto"/>
            <w:right w:val="none" w:sz="0" w:space="0" w:color="auto"/>
          </w:divBdr>
        </w:div>
        <w:div w:id="609749134">
          <w:marLeft w:val="640"/>
          <w:marRight w:val="0"/>
          <w:marTop w:val="0"/>
          <w:marBottom w:val="0"/>
          <w:divBdr>
            <w:top w:val="none" w:sz="0" w:space="0" w:color="auto"/>
            <w:left w:val="none" w:sz="0" w:space="0" w:color="auto"/>
            <w:bottom w:val="none" w:sz="0" w:space="0" w:color="auto"/>
            <w:right w:val="none" w:sz="0" w:space="0" w:color="auto"/>
          </w:divBdr>
        </w:div>
        <w:div w:id="234096469">
          <w:marLeft w:val="640"/>
          <w:marRight w:val="0"/>
          <w:marTop w:val="0"/>
          <w:marBottom w:val="0"/>
          <w:divBdr>
            <w:top w:val="none" w:sz="0" w:space="0" w:color="auto"/>
            <w:left w:val="none" w:sz="0" w:space="0" w:color="auto"/>
            <w:bottom w:val="none" w:sz="0" w:space="0" w:color="auto"/>
            <w:right w:val="none" w:sz="0" w:space="0" w:color="auto"/>
          </w:divBdr>
        </w:div>
        <w:div w:id="1990597282">
          <w:marLeft w:val="640"/>
          <w:marRight w:val="0"/>
          <w:marTop w:val="0"/>
          <w:marBottom w:val="0"/>
          <w:divBdr>
            <w:top w:val="none" w:sz="0" w:space="0" w:color="auto"/>
            <w:left w:val="none" w:sz="0" w:space="0" w:color="auto"/>
            <w:bottom w:val="none" w:sz="0" w:space="0" w:color="auto"/>
            <w:right w:val="none" w:sz="0" w:space="0" w:color="auto"/>
          </w:divBdr>
        </w:div>
        <w:div w:id="1134060990">
          <w:marLeft w:val="640"/>
          <w:marRight w:val="0"/>
          <w:marTop w:val="0"/>
          <w:marBottom w:val="0"/>
          <w:divBdr>
            <w:top w:val="none" w:sz="0" w:space="0" w:color="auto"/>
            <w:left w:val="none" w:sz="0" w:space="0" w:color="auto"/>
            <w:bottom w:val="none" w:sz="0" w:space="0" w:color="auto"/>
            <w:right w:val="none" w:sz="0" w:space="0" w:color="auto"/>
          </w:divBdr>
        </w:div>
        <w:div w:id="2099784583">
          <w:marLeft w:val="640"/>
          <w:marRight w:val="0"/>
          <w:marTop w:val="0"/>
          <w:marBottom w:val="0"/>
          <w:divBdr>
            <w:top w:val="none" w:sz="0" w:space="0" w:color="auto"/>
            <w:left w:val="none" w:sz="0" w:space="0" w:color="auto"/>
            <w:bottom w:val="none" w:sz="0" w:space="0" w:color="auto"/>
            <w:right w:val="none" w:sz="0" w:space="0" w:color="auto"/>
          </w:divBdr>
        </w:div>
        <w:div w:id="389816183">
          <w:marLeft w:val="640"/>
          <w:marRight w:val="0"/>
          <w:marTop w:val="0"/>
          <w:marBottom w:val="0"/>
          <w:divBdr>
            <w:top w:val="none" w:sz="0" w:space="0" w:color="auto"/>
            <w:left w:val="none" w:sz="0" w:space="0" w:color="auto"/>
            <w:bottom w:val="none" w:sz="0" w:space="0" w:color="auto"/>
            <w:right w:val="none" w:sz="0" w:space="0" w:color="auto"/>
          </w:divBdr>
        </w:div>
        <w:div w:id="995304711">
          <w:marLeft w:val="640"/>
          <w:marRight w:val="0"/>
          <w:marTop w:val="0"/>
          <w:marBottom w:val="0"/>
          <w:divBdr>
            <w:top w:val="none" w:sz="0" w:space="0" w:color="auto"/>
            <w:left w:val="none" w:sz="0" w:space="0" w:color="auto"/>
            <w:bottom w:val="none" w:sz="0" w:space="0" w:color="auto"/>
            <w:right w:val="none" w:sz="0" w:space="0" w:color="auto"/>
          </w:divBdr>
        </w:div>
        <w:div w:id="2042515494">
          <w:marLeft w:val="640"/>
          <w:marRight w:val="0"/>
          <w:marTop w:val="0"/>
          <w:marBottom w:val="0"/>
          <w:divBdr>
            <w:top w:val="none" w:sz="0" w:space="0" w:color="auto"/>
            <w:left w:val="none" w:sz="0" w:space="0" w:color="auto"/>
            <w:bottom w:val="none" w:sz="0" w:space="0" w:color="auto"/>
            <w:right w:val="none" w:sz="0" w:space="0" w:color="auto"/>
          </w:divBdr>
        </w:div>
        <w:div w:id="1619141332">
          <w:marLeft w:val="640"/>
          <w:marRight w:val="0"/>
          <w:marTop w:val="0"/>
          <w:marBottom w:val="0"/>
          <w:divBdr>
            <w:top w:val="none" w:sz="0" w:space="0" w:color="auto"/>
            <w:left w:val="none" w:sz="0" w:space="0" w:color="auto"/>
            <w:bottom w:val="none" w:sz="0" w:space="0" w:color="auto"/>
            <w:right w:val="none" w:sz="0" w:space="0" w:color="auto"/>
          </w:divBdr>
        </w:div>
        <w:div w:id="2031223352">
          <w:marLeft w:val="640"/>
          <w:marRight w:val="0"/>
          <w:marTop w:val="0"/>
          <w:marBottom w:val="0"/>
          <w:divBdr>
            <w:top w:val="none" w:sz="0" w:space="0" w:color="auto"/>
            <w:left w:val="none" w:sz="0" w:space="0" w:color="auto"/>
            <w:bottom w:val="none" w:sz="0" w:space="0" w:color="auto"/>
            <w:right w:val="none" w:sz="0" w:space="0" w:color="auto"/>
          </w:divBdr>
        </w:div>
        <w:div w:id="1281380897">
          <w:marLeft w:val="640"/>
          <w:marRight w:val="0"/>
          <w:marTop w:val="0"/>
          <w:marBottom w:val="0"/>
          <w:divBdr>
            <w:top w:val="none" w:sz="0" w:space="0" w:color="auto"/>
            <w:left w:val="none" w:sz="0" w:space="0" w:color="auto"/>
            <w:bottom w:val="none" w:sz="0" w:space="0" w:color="auto"/>
            <w:right w:val="none" w:sz="0" w:space="0" w:color="auto"/>
          </w:divBdr>
        </w:div>
        <w:div w:id="1675299289">
          <w:marLeft w:val="640"/>
          <w:marRight w:val="0"/>
          <w:marTop w:val="0"/>
          <w:marBottom w:val="0"/>
          <w:divBdr>
            <w:top w:val="none" w:sz="0" w:space="0" w:color="auto"/>
            <w:left w:val="none" w:sz="0" w:space="0" w:color="auto"/>
            <w:bottom w:val="none" w:sz="0" w:space="0" w:color="auto"/>
            <w:right w:val="none" w:sz="0" w:space="0" w:color="auto"/>
          </w:divBdr>
        </w:div>
        <w:div w:id="1320841280">
          <w:marLeft w:val="640"/>
          <w:marRight w:val="0"/>
          <w:marTop w:val="0"/>
          <w:marBottom w:val="0"/>
          <w:divBdr>
            <w:top w:val="none" w:sz="0" w:space="0" w:color="auto"/>
            <w:left w:val="none" w:sz="0" w:space="0" w:color="auto"/>
            <w:bottom w:val="none" w:sz="0" w:space="0" w:color="auto"/>
            <w:right w:val="none" w:sz="0" w:space="0" w:color="auto"/>
          </w:divBdr>
        </w:div>
        <w:div w:id="493640934">
          <w:marLeft w:val="640"/>
          <w:marRight w:val="0"/>
          <w:marTop w:val="0"/>
          <w:marBottom w:val="0"/>
          <w:divBdr>
            <w:top w:val="none" w:sz="0" w:space="0" w:color="auto"/>
            <w:left w:val="none" w:sz="0" w:space="0" w:color="auto"/>
            <w:bottom w:val="none" w:sz="0" w:space="0" w:color="auto"/>
            <w:right w:val="none" w:sz="0" w:space="0" w:color="auto"/>
          </w:divBdr>
        </w:div>
        <w:div w:id="415253367">
          <w:marLeft w:val="640"/>
          <w:marRight w:val="0"/>
          <w:marTop w:val="0"/>
          <w:marBottom w:val="0"/>
          <w:divBdr>
            <w:top w:val="none" w:sz="0" w:space="0" w:color="auto"/>
            <w:left w:val="none" w:sz="0" w:space="0" w:color="auto"/>
            <w:bottom w:val="none" w:sz="0" w:space="0" w:color="auto"/>
            <w:right w:val="none" w:sz="0" w:space="0" w:color="auto"/>
          </w:divBdr>
        </w:div>
        <w:div w:id="72631881">
          <w:marLeft w:val="640"/>
          <w:marRight w:val="0"/>
          <w:marTop w:val="0"/>
          <w:marBottom w:val="0"/>
          <w:divBdr>
            <w:top w:val="none" w:sz="0" w:space="0" w:color="auto"/>
            <w:left w:val="none" w:sz="0" w:space="0" w:color="auto"/>
            <w:bottom w:val="none" w:sz="0" w:space="0" w:color="auto"/>
            <w:right w:val="none" w:sz="0" w:space="0" w:color="auto"/>
          </w:divBdr>
        </w:div>
        <w:div w:id="831987958">
          <w:marLeft w:val="640"/>
          <w:marRight w:val="0"/>
          <w:marTop w:val="0"/>
          <w:marBottom w:val="0"/>
          <w:divBdr>
            <w:top w:val="none" w:sz="0" w:space="0" w:color="auto"/>
            <w:left w:val="none" w:sz="0" w:space="0" w:color="auto"/>
            <w:bottom w:val="none" w:sz="0" w:space="0" w:color="auto"/>
            <w:right w:val="none" w:sz="0" w:space="0" w:color="auto"/>
          </w:divBdr>
        </w:div>
        <w:div w:id="1859001586">
          <w:marLeft w:val="640"/>
          <w:marRight w:val="0"/>
          <w:marTop w:val="0"/>
          <w:marBottom w:val="0"/>
          <w:divBdr>
            <w:top w:val="none" w:sz="0" w:space="0" w:color="auto"/>
            <w:left w:val="none" w:sz="0" w:space="0" w:color="auto"/>
            <w:bottom w:val="none" w:sz="0" w:space="0" w:color="auto"/>
            <w:right w:val="none" w:sz="0" w:space="0" w:color="auto"/>
          </w:divBdr>
        </w:div>
        <w:div w:id="1389458225">
          <w:marLeft w:val="640"/>
          <w:marRight w:val="0"/>
          <w:marTop w:val="0"/>
          <w:marBottom w:val="0"/>
          <w:divBdr>
            <w:top w:val="none" w:sz="0" w:space="0" w:color="auto"/>
            <w:left w:val="none" w:sz="0" w:space="0" w:color="auto"/>
            <w:bottom w:val="none" w:sz="0" w:space="0" w:color="auto"/>
            <w:right w:val="none" w:sz="0" w:space="0" w:color="auto"/>
          </w:divBdr>
        </w:div>
        <w:div w:id="420226240">
          <w:marLeft w:val="640"/>
          <w:marRight w:val="0"/>
          <w:marTop w:val="0"/>
          <w:marBottom w:val="0"/>
          <w:divBdr>
            <w:top w:val="none" w:sz="0" w:space="0" w:color="auto"/>
            <w:left w:val="none" w:sz="0" w:space="0" w:color="auto"/>
            <w:bottom w:val="none" w:sz="0" w:space="0" w:color="auto"/>
            <w:right w:val="none" w:sz="0" w:space="0" w:color="auto"/>
          </w:divBdr>
        </w:div>
        <w:div w:id="1878355000">
          <w:marLeft w:val="640"/>
          <w:marRight w:val="0"/>
          <w:marTop w:val="0"/>
          <w:marBottom w:val="0"/>
          <w:divBdr>
            <w:top w:val="none" w:sz="0" w:space="0" w:color="auto"/>
            <w:left w:val="none" w:sz="0" w:space="0" w:color="auto"/>
            <w:bottom w:val="none" w:sz="0" w:space="0" w:color="auto"/>
            <w:right w:val="none" w:sz="0" w:space="0" w:color="auto"/>
          </w:divBdr>
        </w:div>
        <w:div w:id="115754745">
          <w:marLeft w:val="640"/>
          <w:marRight w:val="0"/>
          <w:marTop w:val="0"/>
          <w:marBottom w:val="0"/>
          <w:divBdr>
            <w:top w:val="none" w:sz="0" w:space="0" w:color="auto"/>
            <w:left w:val="none" w:sz="0" w:space="0" w:color="auto"/>
            <w:bottom w:val="none" w:sz="0" w:space="0" w:color="auto"/>
            <w:right w:val="none" w:sz="0" w:space="0" w:color="auto"/>
          </w:divBdr>
        </w:div>
        <w:div w:id="786705419">
          <w:marLeft w:val="640"/>
          <w:marRight w:val="0"/>
          <w:marTop w:val="0"/>
          <w:marBottom w:val="0"/>
          <w:divBdr>
            <w:top w:val="none" w:sz="0" w:space="0" w:color="auto"/>
            <w:left w:val="none" w:sz="0" w:space="0" w:color="auto"/>
            <w:bottom w:val="none" w:sz="0" w:space="0" w:color="auto"/>
            <w:right w:val="none" w:sz="0" w:space="0" w:color="auto"/>
          </w:divBdr>
        </w:div>
        <w:div w:id="46808913">
          <w:marLeft w:val="640"/>
          <w:marRight w:val="0"/>
          <w:marTop w:val="0"/>
          <w:marBottom w:val="0"/>
          <w:divBdr>
            <w:top w:val="none" w:sz="0" w:space="0" w:color="auto"/>
            <w:left w:val="none" w:sz="0" w:space="0" w:color="auto"/>
            <w:bottom w:val="none" w:sz="0" w:space="0" w:color="auto"/>
            <w:right w:val="none" w:sz="0" w:space="0" w:color="auto"/>
          </w:divBdr>
        </w:div>
        <w:div w:id="817309347">
          <w:marLeft w:val="640"/>
          <w:marRight w:val="0"/>
          <w:marTop w:val="0"/>
          <w:marBottom w:val="0"/>
          <w:divBdr>
            <w:top w:val="none" w:sz="0" w:space="0" w:color="auto"/>
            <w:left w:val="none" w:sz="0" w:space="0" w:color="auto"/>
            <w:bottom w:val="none" w:sz="0" w:space="0" w:color="auto"/>
            <w:right w:val="none" w:sz="0" w:space="0" w:color="auto"/>
          </w:divBdr>
        </w:div>
        <w:div w:id="692462604">
          <w:marLeft w:val="640"/>
          <w:marRight w:val="0"/>
          <w:marTop w:val="0"/>
          <w:marBottom w:val="0"/>
          <w:divBdr>
            <w:top w:val="none" w:sz="0" w:space="0" w:color="auto"/>
            <w:left w:val="none" w:sz="0" w:space="0" w:color="auto"/>
            <w:bottom w:val="none" w:sz="0" w:space="0" w:color="auto"/>
            <w:right w:val="none" w:sz="0" w:space="0" w:color="auto"/>
          </w:divBdr>
        </w:div>
        <w:div w:id="1836913447">
          <w:marLeft w:val="640"/>
          <w:marRight w:val="0"/>
          <w:marTop w:val="0"/>
          <w:marBottom w:val="0"/>
          <w:divBdr>
            <w:top w:val="none" w:sz="0" w:space="0" w:color="auto"/>
            <w:left w:val="none" w:sz="0" w:space="0" w:color="auto"/>
            <w:bottom w:val="none" w:sz="0" w:space="0" w:color="auto"/>
            <w:right w:val="none" w:sz="0" w:space="0" w:color="auto"/>
          </w:divBdr>
        </w:div>
        <w:div w:id="1683166668">
          <w:marLeft w:val="640"/>
          <w:marRight w:val="0"/>
          <w:marTop w:val="0"/>
          <w:marBottom w:val="0"/>
          <w:divBdr>
            <w:top w:val="none" w:sz="0" w:space="0" w:color="auto"/>
            <w:left w:val="none" w:sz="0" w:space="0" w:color="auto"/>
            <w:bottom w:val="none" w:sz="0" w:space="0" w:color="auto"/>
            <w:right w:val="none" w:sz="0" w:space="0" w:color="auto"/>
          </w:divBdr>
        </w:div>
        <w:div w:id="1328629295">
          <w:marLeft w:val="640"/>
          <w:marRight w:val="0"/>
          <w:marTop w:val="0"/>
          <w:marBottom w:val="0"/>
          <w:divBdr>
            <w:top w:val="none" w:sz="0" w:space="0" w:color="auto"/>
            <w:left w:val="none" w:sz="0" w:space="0" w:color="auto"/>
            <w:bottom w:val="none" w:sz="0" w:space="0" w:color="auto"/>
            <w:right w:val="none" w:sz="0" w:space="0" w:color="auto"/>
          </w:divBdr>
        </w:div>
        <w:div w:id="725493217">
          <w:marLeft w:val="640"/>
          <w:marRight w:val="0"/>
          <w:marTop w:val="0"/>
          <w:marBottom w:val="0"/>
          <w:divBdr>
            <w:top w:val="none" w:sz="0" w:space="0" w:color="auto"/>
            <w:left w:val="none" w:sz="0" w:space="0" w:color="auto"/>
            <w:bottom w:val="none" w:sz="0" w:space="0" w:color="auto"/>
            <w:right w:val="none" w:sz="0" w:space="0" w:color="auto"/>
          </w:divBdr>
        </w:div>
        <w:div w:id="829370809">
          <w:marLeft w:val="640"/>
          <w:marRight w:val="0"/>
          <w:marTop w:val="0"/>
          <w:marBottom w:val="0"/>
          <w:divBdr>
            <w:top w:val="none" w:sz="0" w:space="0" w:color="auto"/>
            <w:left w:val="none" w:sz="0" w:space="0" w:color="auto"/>
            <w:bottom w:val="none" w:sz="0" w:space="0" w:color="auto"/>
            <w:right w:val="none" w:sz="0" w:space="0" w:color="auto"/>
          </w:divBdr>
        </w:div>
      </w:divsChild>
    </w:div>
    <w:div w:id="1403872917">
      <w:bodyDiv w:val="1"/>
      <w:marLeft w:val="0"/>
      <w:marRight w:val="0"/>
      <w:marTop w:val="0"/>
      <w:marBottom w:val="0"/>
      <w:divBdr>
        <w:top w:val="none" w:sz="0" w:space="0" w:color="auto"/>
        <w:left w:val="none" w:sz="0" w:space="0" w:color="auto"/>
        <w:bottom w:val="none" w:sz="0" w:space="0" w:color="auto"/>
        <w:right w:val="none" w:sz="0" w:space="0" w:color="auto"/>
      </w:divBdr>
      <w:divsChild>
        <w:div w:id="801583201">
          <w:marLeft w:val="640"/>
          <w:marRight w:val="0"/>
          <w:marTop w:val="0"/>
          <w:marBottom w:val="0"/>
          <w:divBdr>
            <w:top w:val="none" w:sz="0" w:space="0" w:color="auto"/>
            <w:left w:val="none" w:sz="0" w:space="0" w:color="auto"/>
            <w:bottom w:val="none" w:sz="0" w:space="0" w:color="auto"/>
            <w:right w:val="none" w:sz="0" w:space="0" w:color="auto"/>
          </w:divBdr>
        </w:div>
        <w:div w:id="286930139">
          <w:marLeft w:val="640"/>
          <w:marRight w:val="0"/>
          <w:marTop w:val="0"/>
          <w:marBottom w:val="0"/>
          <w:divBdr>
            <w:top w:val="none" w:sz="0" w:space="0" w:color="auto"/>
            <w:left w:val="none" w:sz="0" w:space="0" w:color="auto"/>
            <w:bottom w:val="none" w:sz="0" w:space="0" w:color="auto"/>
            <w:right w:val="none" w:sz="0" w:space="0" w:color="auto"/>
          </w:divBdr>
        </w:div>
        <w:div w:id="1557620467">
          <w:marLeft w:val="640"/>
          <w:marRight w:val="0"/>
          <w:marTop w:val="0"/>
          <w:marBottom w:val="0"/>
          <w:divBdr>
            <w:top w:val="none" w:sz="0" w:space="0" w:color="auto"/>
            <w:left w:val="none" w:sz="0" w:space="0" w:color="auto"/>
            <w:bottom w:val="none" w:sz="0" w:space="0" w:color="auto"/>
            <w:right w:val="none" w:sz="0" w:space="0" w:color="auto"/>
          </w:divBdr>
        </w:div>
        <w:div w:id="392654266">
          <w:marLeft w:val="640"/>
          <w:marRight w:val="0"/>
          <w:marTop w:val="0"/>
          <w:marBottom w:val="0"/>
          <w:divBdr>
            <w:top w:val="none" w:sz="0" w:space="0" w:color="auto"/>
            <w:left w:val="none" w:sz="0" w:space="0" w:color="auto"/>
            <w:bottom w:val="none" w:sz="0" w:space="0" w:color="auto"/>
            <w:right w:val="none" w:sz="0" w:space="0" w:color="auto"/>
          </w:divBdr>
        </w:div>
        <w:div w:id="427776148">
          <w:marLeft w:val="640"/>
          <w:marRight w:val="0"/>
          <w:marTop w:val="0"/>
          <w:marBottom w:val="0"/>
          <w:divBdr>
            <w:top w:val="none" w:sz="0" w:space="0" w:color="auto"/>
            <w:left w:val="none" w:sz="0" w:space="0" w:color="auto"/>
            <w:bottom w:val="none" w:sz="0" w:space="0" w:color="auto"/>
            <w:right w:val="none" w:sz="0" w:space="0" w:color="auto"/>
          </w:divBdr>
        </w:div>
        <w:div w:id="1173379600">
          <w:marLeft w:val="640"/>
          <w:marRight w:val="0"/>
          <w:marTop w:val="0"/>
          <w:marBottom w:val="0"/>
          <w:divBdr>
            <w:top w:val="none" w:sz="0" w:space="0" w:color="auto"/>
            <w:left w:val="none" w:sz="0" w:space="0" w:color="auto"/>
            <w:bottom w:val="none" w:sz="0" w:space="0" w:color="auto"/>
            <w:right w:val="none" w:sz="0" w:space="0" w:color="auto"/>
          </w:divBdr>
        </w:div>
        <w:div w:id="847793690">
          <w:marLeft w:val="640"/>
          <w:marRight w:val="0"/>
          <w:marTop w:val="0"/>
          <w:marBottom w:val="0"/>
          <w:divBdr>
            <w:top w:val="none" w:sz="0" w:space="0" w:color="auto"/>
            <w:left w:val="none" w:sz="0" w:space="0" w:color="auto"/>
            <w:bottom w:val="none" w:sz="0" w:space="0" w:color="auto"/>
            <w:right w:val="none" w:sz="0" w:space="0" w:color="auto"/>
          </w:divBdr>
        </w:div>
        <w:div w:id="1395662601">
          <w:marLeft w:val="640"/>
          <w:marRight w:val="0"/>
          <w:marTop w:val="0"/>
          <w:marBottom w:val="0"/>
          <w:divBdr>
            <w:top w:val="none" w:sz="0" w:space="0" w:color="auto"/>
            <w:left w:val="none" w:sz="0" w:space="0" w:color="auto"/>
            <w:bottom w:val="none" w:sz="0" w:space="0" w:color="auto"/>
            <w:right w:val="none" w:sz="0" w:space="0" w:color="auto"/>
          </w:divBdr>
        </w:div>
        <w:div w:id="732895648">
          <w:marLeft w:val="640"/>
          <w:marRight w:val="0"/>
          <w:marTop w:val="0"/>
          <w:marBottom w:val="0"/>
          <w:divBdr>
            <w:top w:val="none" w:sz="0" w:space="0" w:color="auto"/>
            <w:left w:val="none" w:sz="0" w:space="0" w:color="auto"/>
            <w:bottom w:val="none" w:sz="0" w:space="0" w:color="auto"/>
            <w:right w:val="none" w:sz="0" w:space="0" w:color="auto"/>
          </w:divBdr>
        </w:div>
        <w:div w:id="397559708">
          <w:marLeft w:val="640"/>
          <w:marRight w:val="0"/>
          <w:marTop w:val="0"/>
          <w:marBottom w:val="0"/>
          <w:divBdr>
            <w:top w:val="none" w:sz="0" w:space="0" w:color="auto"/>
            <w:left w:val="none" w:sz="0" w:space="0" w:color="auto"/>
            <w:bottom w:val="none" w:sz="0" w:space="0" w:color="auto"/>
            <w:right w:val="none" w:sz="0" w:space="0" w:color="auto"/>
          </w:divBdr>
        </w:div>
        <w:div w:id="1354958299">
          <w:marLeft w:val="640"/>
          <w:marRight w:val="0"/>
          <w:marTop w:val="0"/>
          <w:marBottom w:val="0"/>
          <w:divBdr>
            <w:top w:val="none" w:sz="0" w:space="0" w:color="auto"/>
            <w:left w:val="none" w:sz="0" w:space="0" w:color="auto"/>
            <w:bottom w:val="none" w:sz="0" w:space="0" w:color="auto"/>
            <w:right w:val="none" w:sz="0" w:space="0" w:color="auto"/>
          </w:divBdr>
        </w:div>
        <w:div w:id="809521085">
          <w:marLeft w:val="640"/>
          <w:marRight w:val="0"/>
          <w:marTop w:val="0"/>
          <w:marBottom w:val="0"/>
          <w:divBdr>
            <w:top w:val="none" w:sz="0" w:space="0" w:color="auto"/>
            <w:left w:val="none" w:sz="0" w:space="0" w:color="auto"/>
            <w:bottom w:val="none" w:sz="0" w:space="0" w:color="auto"/>
            <w:right w:val="none" w:sz="0" w:space="0" w:color="auto"/>
          </w:divBdr>
        </w:div>
        <w:div w:id="933322490">
          <w:marLeft w:val="640"/>
          <w:marRight w:val="0"/>
          <w:marTop w:val="0"/>
          <w:marBottom w:val="0"/>
          <w:divBdr>
            <w:top w:val="none" w:sz="0" w:space="0" w:color="auto"/>
            <w:left w:val="none" w:sz="0" w:space="0" w:color="auto"/>
            <w:bottom w:val="none" w:sz="0" w:space="0" w:color="auto"/>
            <w:right w:val="none" w:sz="0" w:space="0" w:color="auto"/>
          </w:divBdr>
        </w:div>
        <w:div w:id="1100830931">
          <w:marLeft w:val="640"/>
          <w:marRight w:val="0"/>
          <w:marTop w:val="0"/>
          <w:marBottom w:val="0"/>
          <w:divBdr>
            <w:top w:val="none" w:sz="0" w:space="0" w:color="auto"/>
            <w:left w:val="none" w:sz="0" w:space="0" w:color="auto"/>
            <w:bottom w:val="none" w:sz="0" w:space="0" w:color="auto"/>
            <w:right w:val="none" w:sz="0" w:space="0" w:color="auto"/>
          </w:divBdr>
        </w:div>
        <w:div w:id="1121845337">
          <w:marLeft w:val="640"/>
          <w:marRight w:val="0"/>
          <w:marTop w:val="0"/>
          <w:marBottom w:val="0"/>
          <w:divBdr>
            <w:top w:val="none" w:sz="0" w:space="0" w:color="auto"/>
            <w:left w:val="none" w:sz="0" w:space="0" w:color="auto"/>
            <w:bottom w:val="none" w:sz="0" w:space="0" w:color="auto"/>
            <w:right w:val="none" w:sz="0" w:space="0" w:color="auto"/>
          </w:divBdr>
        </w:div>
      </w:divsChild>
    </w:div>
    <w:div w:id="1432773989">
      <w:bodyDiv w:val="1"/>
      <w:marLeft w:val="0"/>
      <w:marRight w:val="0"/>
      <w:marTop w:val="0"/>
      <w:marBottom w:val="0"/>
      <w:divBdr>
        <w:top w:val="none" w:sz="0" w:space="0" w:color="auto"/>
        <w:left w:val="none" w:sz="0" w:space="0" w:color="auto"/>
        <w:bottom w:val="none" w:sz="0" w:space="0" w:color="auto"/>
        <w:right w:val="none" w:sz="0" w:space="0" w:color="auto"/>
      </w:divBdr>
      <w:divsChild>
        <w:div w:id="1535994344">
          <w:marLeft w:val="640"/>
          <w:marRight w:val="0"/>
          <w:marTop w:val="0"/>
          <w:marBottom w:val="0"/>
          <w:divBdr>
            <w:top w:val="none" w:sz="0" w:space="0" w:color="auto"/>
            <w:left w:val="none" w:sz="0" w:space="0" w:color="auto"/>
            <w:bottom w:val="none" w:sz="0" w:space="0" w:color="auto"/>
            <w:right w:val="none" w:sz="0" w:space="0" w:color="auto"/>
          </w:divBdr>
        </w:div>
        <w:div w:id="513611878">
          <w:marLeft w:val="640"/>
          <w:marRight w:val="0"/>
          <w:marTop w:val="0"/>
          <w:marBottom w:val="0"/>
          <w:divBdr>
            <w:top w:val="none" w:sz="0" w:space="0" w:color="auto"/>
            <w:left w:val="none" w:sz="0" w:space="0" w:color="auto"/>
            <w:bottom w:val="none" w:sz="0" w:space="0" w:color="auto"/>
            <w:right w:val="none" w:sz="0" w:space="0" w:color="auto"/>
          </w:divBdr>
        </w:div>
        <w:div w:id="2141142390">
          <w:marLeft w:val="640"/>
          <w:marRight w:val="0"/>
          <w:marTop w:val="0"/>
          <w:marBottom w:val="0"/>
          <w:divBdr>
            <w:top w:val="none" w:sz="0" w:space="0" w:color="auto"/>
            <w:left w:val="none" w:sz="0" w:space="0" w:color="auto"/>
            <w:bottom w:val="none" w:sz="0" w:space="0" w:color="auto"/>
            <w:right w:val="none" w:sz="0" w:space="0" w:color="auto"/>
          </w:divBdr>
        </w:div>
        <w:div w:id="2077167650">
          <w:marLeft w:val="640"/>
          <w:marRight w:val="0"/>
          <w:marTop w:val="0"/>
          <w:marBottom w:val="0"/>
          <w:divBdr>
            <w:top w:val="none" w:sz="0" w:space="0" w:color="auto"/>
            <w:left w:val="none" w:sz="0" w:space="0" w:color="auto"/>
            <w:bottom w:val="none" w:sz="0" w:space="0" w:color="auto"/>
            <w:right w:val="none" w:sz="0" w:space="0" w:color="auto"/>
          </w:divBdr>
        </w:div>
        <w:div w:id="1933199898">
          <w:marLeft w:val="640"/>
          <w:marRight w:val="0"/>
          <w:marTop w:val="0"/>
          <w:marBottom w:val="0"/>
          <w:divBdr>
            <w:top w:val="none" w:sz="0" w:space="0" w:color="auto"/>
            <w:left w:val="none" w:sz="0" w:space="0" w:color="auto"/>
            <w:bottom w:val="none" w:sz="0" w:space="0" w:color="auto"/>
            <w:right w:val="none" w:sz="0" w:space="0" w:color="auto"/>
          </w:divBdr>
        </w:div>
        <w:div w:id="1965110531">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274828691">
          <w:marLeft w:val="640"/>
          <w:marRight w:val="0"/>
          <w:marTop w:val="0"/>
          <w:marBottom w:val="0"/>
          <w:divBdr>
            <w:top w:val="none" w:sz="0" w:space="0" w:color="auto"/>
            <w:left w:val="none" w:sz="0" w:space="0" w:color="auto"/>
            <w:bottom w:val="none" w:sz="0" w:space="0" w:color="auto"/>
            <w:right w:val="none" w:sz="0" w:space="0" w:color="auto"/>
          </w:divBdr>
        </w:div>
        <w:div w:id="961884519">
          <w:marLeft w:val="640"/>
          <w:marRight w:val="0"/>
          <w:marTop w:val="0"/>
          <w:marBottom w:val="0"/>
          <w:divBdr>
            <w:top w:val="none" w:sz="0" w:space="0" w:color="auto"/>
            <w:left w:val="none" w:sz="0" w:space="0" w:color="auto"/>
            <w:bottom w:val="none" w:sz="0" w:space="0" w:color="auto"/>
            <w:right w:val="none" w:sz="0" w:space="0" w:color="auto"/>
          </w:divBdr>
        </w:div>
        <w:div w:id="1079405261">
          <w:marLeft w:val="640"/>
          <w:marRight w:val="0"/>
          <w:marTop w:val="0"/>
          <w:marBottom w:val="0"/>
          <w:divBdr>
            <w:top w:val="none" w:sz="0" w:space="0" w:color="auto"/>
            <w:left w:val="none" w:sz="0" w:space="0" w:color="auto"/>
            <w:bottom w:val="none" w:sz="0" w:space="0" w:color="auto"/>
            <w:right w:val="none" w:sz="0" w:space="0" w:color="auto"/>
          </w:divBdr>
        </w:div>
        <w:div w:id="1566526579">
          <w:marLeft w:val="640"/>
          <w:marRight w:val="0"/>
          <w:marTop w:val="0"/>
          <w:marBottom w:val="0"/>
          <w:divBdr>
            <w:top w:val="none" w:sz="0" w:space="0" w:color="auto"/>
            <w:left w:val="none" w:sz="0" w:space="0" w:color="auto"/>
            <w:bottom w:val="none" w:sz="0" w:space="0" w:color="auto"/>
            <w:right w:val="none" w:sz="0" w:space="0" w:color="auto"/>
          </w:divBdr>
        </w:div>
        <w:div w:id="1999842995">
          <w:marLeft w:val="640"/>
          <w:marRight w:val="0"/>
          <w:marTop w:val="0"/>
          <w:marBottom w:val="0"/>
          <w:divBdr>
            <w:top w:val="none" w:sz="0" w:space="0" w:color="auto"/>
            <w:left w:val="none" w:sz="0" w:space="0" w:color="auto"/>
            <w:bottom w:val="none" w:sz="0" w:space="0" w:color="auto"/>
            <w:right w:val="none" w:sz="0" w:space="0" w:color="auto"/>
          </w:divBdr>
        </w:div>
        <w:div w:id="607932261">
          <w:marLeft w:val="640"/>
          <w:marRight w:val="0"/>
          <w:marTop w:val="0"/>
          <w:marBottom w:val="0"/>
          <w:divBdr>
            <w:top w:val="none" w:sz="0" w:space="0" w:color="auto"/>
            <w:left w:val="none" w:sz="0" w:space="0" w:color="auto"/>
            <w:bottom w:val="none" w:sz="0" w:space="0" w:color="auto"/>
            <w:right w:val="none" w:sz="0" w:space="0" w:color="auto"/>
          </w:divBdr>
        </w:div>
        <w:div w:id="1742605137">
          <w:marLeft w:val="640"/>
          <w:marRight w:val="0"/>
          <w:marTop w:val="0"/>
          <w:marBottom w:val="0"/>
          <w:divBdr>
            <w:top w:val="none" w:sz="0" w:space="0" w:color="auto"/>
            <w:left w:val="none" w:sz="0" w:space="0" w:color="auto"/>
            <w:bottom w:val="none" w:sz="0" w:space="0" w:color="auto"/>
            <w:right w:val="none" w:sz="0" w:space="0" w:color="auto"/>
          </w:divBdr>
        </w:div>
        <w:div w:id="817112804">
          <w:marLeft w:val="640"/>
          <w:marRight w:val="0"/>
          <w:marTop w:val="0"/>
          <w:marBottom w:val="0"/>
          <w:divBdr>
            <w:top w:val="none" w:sz="0" w:space="0" w:color="auto"/>
            <w:left w:val="none" w:sz="0" w:space="0" w:color="auto"/>
            <w:bottom w:val="none" w:sz="0" w:space="0" w:color="auto"/>
            <w:right w:val="none" w:sz="0" w:space="0" w:color="auto"/>
          </w:divBdr>
        </w:div>
        <w:div w:id="2041852961">
          <w:marLeft w:val="640"/>
          <w:marRight w:val="0"/>
          <w:marTop w:val="0"/>
          <w:marBottom w:val="0"/>
          <w:divBdr>
            <w:top w:val="none" w:sz="0" w:space="0" w:color="auto"/>
            <w:left w:val="none" w:sz="0" w:space="0" w:color="auto"/>
            <w:bottom w:val="none" w:sz="0" w:space="0" w:color="auto"/>
            <w:right w:val="none" w:sz="0" w:space="0" w:color="auto"/>
          </w:divBdr>
        </w:div>
        <w:div w:id="1630625982">
          <w:marLeft w:val="640"/>
          <w:marRight w:val="0"/>
          <w:marTop w:val="0"/>
          <w:marBottom w:val="0"/>
          <w:divBdr>
            <w:top w:val="none" w:sz="0" w:space="0" w:color="auto"/>
            <w:left w:val="none" w:sz="0" w:space="0" w:color="auto"/>
            <w:bottom w:val="none" w:sz="0" w:space="0" w:color="auto"/>
            <w:right w:val="none" w:sz="0" w:space="0" w:color="auto"/>
          </w:divBdr>
        </w:div>
        <w:div w:id="2125077548">
          <w:marLeft w:val="640"/>
          <w:marRight w:val="0"/>
          <w:marTop w:val="0"/>
          <w:marBottom w:val="0"/>
          <w:divBdr>
            <w:top w:val="none" w:sz="0" w:space="0" w:color="auto"/>
            <w:left w:val="none" w:sz="0" w:space="0" w:color="auto"/>
            <w:bottom w:val="none" w:sz="0" w:space="0" w:color="auto"/>
            <w:right w:val="none" w:sz="0" w:space="0" w:color="auto"/>
          </w:divBdr>
        </w:div>
      </w:divsChild>
    </w:div>
    <w:div w:id="1437017467">
      <w:bodyDiv w:val="1"/>
      <w:marLeft w:val="0"/>
      <w:marRight w:val="0"/>
      <w:marTop w:val="0"/>
      <w:marBottom w:val="0"/>
      <w:divBdr>
        <w:top w:val="none" w:sz="0" w:space="0" w:color="auto"/>
        <w:left w:val="none" w:sz="0" w:space="0" w:color="auto"/>
        <w:bottom w:val="none" w:sz="0" w:space="0" w:color="auto"/>
        <w:right w:val="none" w:sz="0" w:space="0" w:color="auto"/>
      </w:divBdr>
      <w:divsChild>
        <w:div w:id="1283071813">
          <w:marLeft w:val="640"/>
          <w:marRight w:val="0"/>
          <w:marTop w:val="0"/>
          <w:marBottom w:val="0"/>
          <w:divBdr>
            <w:top w:val="none" w:sz="0" w:space="0" w:color="auto"/>
            <w:left w:val="none" w:sz="0" w:space="0" w:color="auto"/>
            <w:bottom w:val="none" w:sz="0" w:space="0" w:color="auto"/>
            <w:right w:val="none" w:sz="0" w:space="0" w:color="auto"/>
          </w:divBdr>
        </w:div>
        <w:div w:id="867989370">
          <w:marLeft w:val="640"/>
          <w:marRight w:val="0"/>
          <w:marTop w:val="0"/>
          <w:marBottom w:val="0"/>
          <w:divBdr>
            <w:top w:val="none" w:sz="0" w:space="0" w:color="auto"/>
            <w:left w:val="none" w:sz="0" w:space="0" w:color="auto"/>
            <w:bottom w:val="none" w:sz="0" w:space="0" w:color="auto"/>
            <w:right w:val="none" w:sz="0" w:space="0" w:color="auto"/>
          </w:divBdr>
        </w:div>
        <w:div w:id="1001662075">
          <w:marLeft w:val="640"/>
          <w:marRight w:val="0"/>
          <w:marTop w:val="0"/>
          <w:marBottom w:val="0"/>
          <w:divBdr>
            <w:top w:val="none" w:sz="0" w:space="0" w:color="auto"/>
            <w:left w:val="none" w:sz="0" w:space="0" w:color="auto"/>
            <w:bottom w:val="none" w:sz="0" w:space="0" w:color="auto"/>
            <w:right w:val="none" w:sz="0" w:space="0" w:color="auto"/>
          </w:divBdr>
        </w:div>
        <w:div w:id="1657147023">
          <w:marLeft w:val="640"/>
          <w:marRight w:val="0"/>
          <w:marTop w:val="0"/>
          <w:marBottom w:val="0"/>
          <w:divBdr>
            <w:top w:val="none" w:sz="0" w:space="0" w:color="auto"/>
            <w:left w:val="none" w:sz="0" w:space="0" w:color="auto"/>
            <w:bottom w:val="none" w:sz="0" w:space="0" w:color="auto"/>
            <w:right w:val="none" w:sz="0" w:space="0" w:color="auto"/>
          </w:divBdr>
        </w:div>
        <w:div w:id="374937894">
          <w:marLeft w:val="640"/>
          <w:marRight w:val="0"/>
          <w:marTop w:val="0"/>
          <w:marBottom w:val="0"/>
          <w:divBdr>
            <w:top w:val="none" w:sz="0" w:space="0" w:color="auto"/>
            <w:left w:val="none" w:sz="0" w:space="0" w:color="auto"/>
            <w:bottom w:val="none" w:sz="0" w:space="0" w:color="auto"/>
            <w:right w:val="none" w:sz="0" w:space="0" w:color="auto"/>
          </w:divBdr>
        </w:div>
        <w:div w:id="1280334360">
          <w:marLeft w:val="640"/>
          <w:marRight w:val="0"/>
          <w:marTop w:val="0"/>
          <w:marBottom w:val="0"/>
          <w:divBdr>
            <w:top w:val="none" w:sz="0" w:space="0" w:color="auto"/>
            <w:left w:val="none" w:sz="0" w:space="0" w:color="auto"/>
            <w:bottom w:val="none" w:sz="0" w:space="0" w:color="auto"/>
            <w:right w:val="none" w:sz="0" w:space="0" w:color="auto"/>
          </w:divBdr>
        </w:div>
        <w:div w:id="1799564098">
          <w:marLeft w:val="640"/>
          <w:marRight w:val="0"/>
          <w:marTop w:val="0"/>
          <w:marBottom w:val="0"/>
          <w:divBdr>
            <w:top w:val="none" w:sz="0" w:space="0" w:color="auto"/>
            <w:left w:val="none" w:sz="0" w:space="0" w:color="auto"/>
            <w:bottom w:val="none" w:sz="0" w:space="0" w:color="auto"/>
            <w:right w:val="none" w:sz="0" w:space="0" w:color="auto"/>
          </w:divBdr>
        </w:div>
        <w:div w:id="658075467">
          <w:marLeft w:val="640"/>
          <w:marRight w:val="0"/>
          <w:marTop w:val="0"/>
          <w:marBottom w:val="0"/>
          <w:divBdr>
            <w:top w:val="none" w:sz="0" w:space="0" w:color="auto"/>
            <w:left w:val="none" w:sz="0" w:space="0" w:color="auto"/>
            <w:bottom w:val="none" w:sz="0" w:space="0" w:color="auto"/>
            <w:right w:val="none" w:sz="0" w:space="0" w:color="auto"/>
          </w:divBdr>
        </w:div>
        <w:div w:id="723871643">
          <w:marLeft w:val="640"/>
          <w:marRight w:val="0"/>
          <w:marTop w:val="0"/>
          <w:marBottom w:val="0"/>
          <w:divBdr>
            <w:top w:val="none" w:sz="0" w:space="0" w:color="auto"/>
            <w:left w:val="none" w:sz="0" w:space="0" w:color="auto"/>
            <w:bottom w:val="none" w:sz="0" w:space="0" w:color="auto"/>
            <w:right w:val="none" w:sz="0" w:space="0" w:color="auto"/>
          </w:divBdr>
        </w:div>
        <w:div w:id="1010371562">
          <w:marLeft w:val="640"/>
          <w:marRight w:val="0"/>
          <w:marTop w:val="0"/>
          <w:marBottom w:val="0"/>
          <w:divBdr>
            <w:top w:val="none" w:sz="0" w:space="0" w:color="auto"/>
            <w:left w:val="none" w:sz="0" w:space="0" w:color="auto"/>
            <w:bottom w:val="none" w:sz="0" w:space="0" w:color="auto"/>
            <w:right w:val="none" w:sz="0" w:space="0" w:color="auto"/>
          </w:divBdr>
        </w:div>
        <w:div w:id="651645584">
          <w:marLeft w:val="640"/>
          <w:marRight w:val="0"/>
          <w:marTop w:val="0"/>
          <w:marBottom w:val="0"/>
          <w:divBdr>
            <w:top w:val="none" w:sz="0" w:space="0" w:color="auto"/>
            <w:left w:val="none" w:sz="0" w:space="0" w:color="auto"/>
            <w:bottom w:val="none" w:sz="0" w:space="0" w:color="auto"/>
            <w:right w:val="none" w:sz="0" w:space="0" w:color="auto"/>
          </w:divBdr>
        </w:div>
        <w:div w:id="1933120290">
          <w:marLeft w:val="640"/>
          <w:marRight w:val="0"/>
          <w:marTop w:val="0"/>
          <w:marBottom w:val="0"/>
          <w:divBdr>
            <w:top w:val="none" w:sz="0" w:space="0" w:color="auto"/>
            <w:left w:val="none" w:sz="0" w:space="0" w:color="auto"/>
            <w:bottom w:val="none" w:sz="0" w:space="0" w:color="auto"/>
            <w:right w:val="none" w:sz="0" w:space="0" w:color="auto"/>
          </w:divBdr>
        </w:div>
        <w:div w:id="2124424549">
          <w:marLeft w:val="640"/>
          <w:marRight w:val="0"/>
          <w:marTop w:val="0"/>
          <w:marBottom w:val="0"/>
          <w:divBdr>
            <w:top w:val="none" w:sz="0" w:space="0" w:color="auto"/>
            <w:left w:val="none" w:sz="0" w:space="0" w:color="auto"/>
            <w:bottom w:val="none" w:sz="0" w:space="0" w:color="auto"/>
            <w:right w:val="none" w:sz="0" w:space="0" w:color="auto"/>
          </w:divBdr>
        </w:div>
        <w:div w:id="511574481">
          <w:marLeft w:val="640"/>
          <w:marRight w:val="0"/>
          <w:marTop w:val="0"/>
          <w:marBottom w:val="0"/>
          <w:divBdr>
            <w:top w:val="none" w:sz="0" w:space="0" w:color="auto"/>
            <w:left w:val="none" w:sz="0" w:space="0" w:color="auto"/>
            <w:bottom w:val="none" w:sz="0" w:space="0" w:color="auto"/>
            <w:right w:val="none" w:sz="0" w:space="0" w:color="auto"/>
          </w:divBdr>
        </w:div>
        <w:div w:id="1150365074">
          <w:marLeft w:val="640"/>
          <w:marRight w:val="0"/>
          <w:marTop w:val="0"/>
          <w:marBottom w:val="0"/>
          <w:divBdr>
            <w:top w:val="none" w:sz="0" w:space="0" w:color="auto"/>
            <w:left w:val="none" w:sz="0" w:space="0" w:color="auto"/>
            <w:bottom w:val="none" w:sz="0" w:space="0" w:color="auto"/>
            <w:right w:val="none" w:sz="0" w:space="0" w:color="auto"/>
          </w:divBdr>
        </w:div>
        <w:div w:id="1269046870">
          <w:marLeft w:val="640"/>
          <w:marRight w:val="0"/>
          <w:marTop w:val="0"/>
          <w:marBottom w:val="0"/>
          <w:divBdr>
            <w:top w:val="none" w:sz="0" w:space="0" w:color="auto"/>
            <w:left w:val="none" w:sz="0" w:space="0" w:color="auto"/>
            <w:bottom w:val="none" w:sz="0" w:space="0" w:color="auto"/>
            <w:right w:val="none" w:sz="0" w:space="0" w:color="auto"/>
          </w:divBdr>
        </w:div>
        <w:div w:id="1830055444">
          <w:marLeft w:val="640"/>
          <w:marRight w:val="0"/>
          <w:marTop w:val="0"/>
          <w:marBottom w:val="0"/>
          <w:divBdr>
            <w:top w:val="none" w:sz="0" w:space="0" w:color="auto"/>
            <w:left w:val="none" w:sz="0" w:space="0" w:color="auto"/>
            <w:bottom w:val="none" w:sz="0" w:space="0" w:color="auto"/>
            <w:right w:val="none" w:sz="0" w:space="0" w:color="auto"/>
          </w:divBdr>
        </w:div>
        <w:div w:id="647366786">
          <w:marLeft w:val="640"/>
          <w:marRight w:val="0"/>
          <w:marTop w:val="0"/>
          <w:marBottom w:val="0"/>
          <w:divBdr>
            <w:top w:val="none" w:sz="0" w:space="0" w:color="auto"/>
            <w:left w:val="none" w:sz="0" w:space="0" w:color="auto"/>
            <w:bottom w:val="none" w:sz="0" w:space="0" w:color="auto"/>
            <w:right w:val="none" w:sz="0" w:space="0" w:color="auto"/>
          </w:divBdr>
        </w:div>
        <w:div w:id="3754367">
          <w:marLeft w:val="640"/>
          <w:marRight w:val="0"/>
          <w:marTop w:val="0"/>
          <w:marBottom w:val="0"/>
          <w:divBdr>
            <w:top w:val="none" w:sz="0" w:space="0" w:color="auto"/>
            <w:left w:val="none" w:sz="0" w:space="0" w:color="auto"/>
            <w:bottom w:val="none" w:sz="0" w:space="0" w:color="auto"/>
            <w:right w:val="none" w:sz="0" w:space="0" w:color="auto"/>
          </w:divBdr>
        </w:div>
        <w:div w:id="406728397">
          <w:marLeft w:val="640"/>
          <w:marRight w:val="0"/>
          <w:marTop w:val="0"/>
          <w:marBottom w:val="0"/>
          <w:divBdr>
            <w:top w:val="none" w:sz="0" w:space="0" w:color="auto"/>
            <w:left w:val="none" w:sz="0" w:space="0" w:color="auto"/>
            <w:bottom w:val="none" w:sz="0" w:space="0" w:color="auto"/>
            <w:right w:val="none" w:sz="0" w:space="0" w:color="auto"/>
          </w:divBdr>
        </w:div>
        <w:div w:id="341202170">
          <w:marLeft w:val="640"/>
          <w:marRight w:val="0"/>
          <w:marTop w:val="0"/>
          <w:marBottom w:val="0"/>
          <w:divBdr>
            <w:top w:val="none" w:sz="0" w:space="0" w:color="auto"/>
            <w:left w:val="none" w:sz="0" w:space="0" w:color="auto"/>
            <w:bottom w:val="none" w:sz="0" w:space="0" w:color="auto"/>
            <w:right w:val="none" w:sz="0" w:space="0" w:color="auto"/>
          </w:divBdr>
        </w:div>
        <w:div w:id="265424383">
          <w:marLeft w:val="640"/>
          <w:marRight w:val="0"/>
          <w:marTop w:val="0"/>
          <w:marBottom w:val="0"/>
          <w:divBdr>
            <w:top w:val="none" w:sz="0" w:space="0" w:color="auto"/>
            <w:left w:val="none" w:sz="0" w:space="0" w:color="auto"/>
            <w:bottom w:val="none" w:sz="0" w:space="0" w:color="auto"/>
            <w:right w:val="none" w:sz="0" w:space="0" w:color="auto"/>
          </w:divBdr>
        </w:div>
        <w:div w:id="1818453893">
          <w:marLeft w:val="640"/>
          <w:marRight w:val="0"/>
          <w:marTop w:val="0"/>
          <w:marBottom w:val="0"/>
          <w:divBdr>
            <w:top w:val="none" w:sz="0" w:space="0" w:color="auto"/>
            <w:left w:val="none" w:sz="0" w:space="0" w:color="auto"/>
            <w:bottom w:val="none" w:sz="0" w:space="0" w:color="auto"/>
            <w:right w:val="none" w:sz="0" w:space="0" w:color="auto"/>
          </w:divBdr>
        </w:div>
        <w:div w:id="224027700">
          <w:marLeft w:val="640"/>
          <w:marRight w:val="0"/>
          <w:marTop w:val="0"/>
          <w:marBottom w:val="0"/>
          <w:divBdr>
            <w:top w:val="none" w:sz="0" w:space="0" w:color="auto"/>
            <w:left w:val="none" w:sz="0" w:space="0" w:color="auto"/>
            <w:bottom w:val="none" w:sz="0" w:space="0" w:color="auto"/>
            <w:right w:val="none" w:sz="0" w:space="0" w:color="auto"/>
          </w:divBdr>
        </w:div>
        <w:div w:id="985858909">
          <w:marLeft w:val="640"/>
          <w:marRight w:val="0"/>
          <w:marTop w:val="0"/>
          <w:marBottom w:val="0"/>
          <w:divBdr>
            <w:top w:val="none" w:sz="0" w:space="0" w:color="auto"/>
            <w:left w:val="none" w:sz="0" w:space="0" w:color="auto"/>
            <w:bottom w:val="none" w:sz="0" w:space="0" w:color="auto"/>
            <w:right w:val="none" w:sz="0" w:space="0" w:color="auto"/>
          </w:divBdr>
        </w:div>
        <w:div w:id="135145019">
          <w:marLeft w:val="640"/>
          <w:marRight w:val="0"/>
          <w:marTop w:val="0"/>
          <w:marBottom w:val="0"/>
          <w:divBdr>
            <w:top w:val="none" w:sz="0" w:space="0" w:color="auto"/>
            <w:left w:val="none" w:sz="0" w:space="0" w:color="auto"/>
            <w:bottom w:val="none" w:sz="0" w:space="0" w:color="auto"/>
            <w:right w:val="none" w:sz="0" w:space="0" w:color="auto"/>
          </w:divBdr>
        </w:div>
        <w:div w:id="1067604522">
          <w:marLeft w:val="640"/>
          <w:marRight w:val="0"/>
          <w:marTop w:val="0"/>
          <w:marBottom w:val="0"/>
          <w:divBdr>
            <w:top w:val="none" w:sz="0" w:space="0" w:color="auto"/>
            <w:left w:val="none" w:sz="0" w:space="0" w:color="auto"/>
            <w:bottom w:val="none" w:sz="0" w:space="0" w:color="auto"/>
            <w:right w:val="none" w:sz="0" w:space="0" w:color="auto"/>
          </w:divBdr>
        </w:div>
        <w:div w:id="358435244">
          <w:marLeft w:val="640"/>
          <w:marRight w:val="0"/>
          <w:marTop w:val="0"/>
          <w:marBottom w:val="0"/>
          <w:divBdr>
            <w:top w:val="none" w:sz="0" w:space="0" w:color="auto"/>
            <w:left w:val="none" w:sz="0" w:space="0" w:color="auto"/>
            <w:bottom w:val="none" w:sz="0" w:space="0" w:color="auto"/>
            <w:right w:val="none" w:sz="0" w:space="0" w:color="auto"/>
          </w:divBdr>
        </w:div>
        <w:div w:id="1991128784">
          <w:marLeft w:val="640"/>
          <w:marRight w:val="0"/>
          <w:marTop w:val="0"/>
          <w:marBottom w:val="0"/>
          <w:divBdr>
            <w:top w:val="none" w:sz="0" w:space="0" w:color="auto"/>
            <w:left w:val="none" w:sz="0" w:space="0" w:color="auto"/>
            <w:bottom w:val="none" w:sz="0" w:space="0" w:color="auto"/>
            <w:right w:val="none" w:sz="0" w:space="0" w:color="auto"/>
          </w:divBdr>
        </w:div>
        <w:div w:id="1469084408">
          <w:marLeft w:val="640"/>
          <w:marRight w:val="0"/>
          <w:marTop w:val="0"/>
          <w:marBottom w:val="0"/>
          <w:divBdr>
            <w:top w:val="none" w:sz="0" w:space="0" w:color="auto"/>
            <w:left w:val="none" w:sz="0" w:space="0" w:color="auto"/>
            <w:bottom w:val="none" w:sz="0" w:space="0" w:color="auto"/>
            <w:right w:val="none" w:sz="0" w:space="0" w:color="auto"/>
          </w:divBdr>
        </w:div>
        <w:div w:id="1007366390">
          <w:marLeft w:val="640"/>
          <w:marRight w:val="0"/>
          <w:marTop w:val="0"/>
          <w:marBottom w:val="0"/>
          <w:divBdr>
            <w:top w:val="none" w:sz="0" w:space="0" w:color="auto"/>
            <w:left w:val="none" w:sz="0" w:space="0" w:color="auto"/>
            <w:bottom w:val="none" w:sz="0" w:space="0" w:color="auto"/>
            <w:right w:val="none" w:sz="0" w:space="0" w:color="auto"/>
          </w:divBdr>
        </w:div>
      </w:divsChild>
    </w:div>
    <w:div w:id="1441534444">
      <w:bodyDiv w:val="1"/>
      <w:marLeft w:val="0"/>
      <w:marRight w:val="0"/>
      <w:marTop w:val="0"/>
      <w:marBottom w:val="0"/>
      <w:divBdr>
        <w:top w:val="none" w:sz="0" w:space="0" w:color="auto"/>
        <w:left w:val="none" w:sz="0" w:space="0" w:color="auto"/>
        <w:bottom w:val="none" w:sz="0" w:space="0" w:color="auto"/>
        <w:right w:val="none" w:sz="0" w:space="0" w:color="auto"/>
      </w:divBdr>
      <w:divsChild>
        <w:div w:id="1025791769">
          <w:marLeft w:val="640"/>
          <w:marRight w:val="0"/>
          <w:marTop w:val="0"/>
          <w:marBottom w:val="0"/>
          <w:divBdr>
            <w:top w:val="none" w:sz="0" w:space="0" w:color="auto"/>
            <w:left w:val="none" w:sz="0" w:space="0" w:color="auto"/>
            <w:bottom w:val="none" w:sz="0" w:space="0" w:color="auto"/>
            <w:right w:val="none" w:sz="0" w:space="0" w:color="auto"/>
          </w:divBdr>
        </w:div>
        <w:div w:id="496962924">
          <w:marLeft w:val="640"/>
          <w:marRight w:val="0"/>
          <w:marTop w:val="0"/>
          <w:marBottom w:val="0"/>
          <w:divBdr>
            <w:top w:val="none" w:sz="0" w:space="0" w:color="auto"/>
            <w:left w:val="none" w:sz="0" w:space="0" w:color="auto"/>
            <w:bottom w:val="none" w:sz="0" w:space="0" w:color="auto"/>
            <w:right w:val="none" w:sz="0" w:space="0" w:color="auto"/>
          </w:divBdr>
        </w:div>
        <w:div w:id="1448084307">
          <w:marLeft w:val="640"/>
          <w:marRight w:val="0"/>
          <w:marTop w:val="0"/>
          <w:marBottom w:val="0"/>
          <w:divBdr>
            <w:top w:val="none" w:sz="0" w:space="0" w:color="auto"/>
            <w:left w:val="none" w:sz="0" w:space="0" w:color="auto"/>
            <w:bottom w:val="none" w:sz="0" w:space="0" w:color="auto"/>
            <w:right w:val="none" w:sz="0" w:space="0" w:color="auto"/>
          </w:divBdr>
        </w:div>
        <w:div w:id="411900039">
          <w:marLeft w:val="640"/>
          <w:marRight w:val="0"/>
          <w:marTop w:val="0"/>
          <w:marBottom w:val="0"/>
          <w:divBdr>
            <w:top w:val="none" w:sz="0" w:space="0" w:color="auto"/>
            <w:left w:val="none" w:sz="0" w:space="0" w:color="auto"/>
            <w:bottom w:val="none" w:sz="0" w:space="0" w:color="auto"/>
            <w:right w:val="none" w:sz="0" w:space="0" w:color="auto"/>
          </w:divBdr>
        </w:div>
        <w:div w:id="623735896">
          <w:marLeft w:val="640"/>
          <w:marRight w:val="0"/>
          <w:marTop w:val="0"/>
          <w:marBottom w:val="0"/>
          <w:divBdr>
            <w:top w:val="none" w:sz="0" w:space="0" w:color="auto"/>
            <w:left w:val="none" w:sz="0" w:space="0" w:color="auto"/>
            <w:bottom w:val="none" w:sz="0" w:space="0" w:color="auto"/>
            <w:right w:val="none" w:sz="0" w:space="0" w:color="auto"/>
          </w:divBdr>
        </w:div>
        <w:div w:id="1008558779">
          <w:marLeft w:val="640"/>
          <w:marRight w:val="0"/>
          <w:marTop w:val="0"/>
          <w:marBottom w:val="0"/>
          <w:divBdr>
            <w:top w:val="none" w:sz="0" w:space="0" w:color="auto"/>
            <w:left w:val="none" w:sz="0" w:space="0" w:color="auto"/>
            <w:bottom w:val="none" w:sz="0" w:space="0" w:color="auto"/>
            <w:right w:val="none" w:sz="0" w:space="0" w:color="auto"/>
          </w:divBdr>
        </w:div>
        <w:div w:id="371075987">
          <w:marLeft w:val="640"/>
          <w:marRight w:val="0"/>
          <w:marTop w:val="0"/>
          <w:marBottom w:val="0"/>
          <w:divBdr>
            <w:top w:val="none" w:sz="0" w:space="0" w:color="auto"/>
            <w:left w:val="none" w:sz="0" w:space="0" w:color="auto"/>
            <w:bottom w:val="none" w:sz="0" w:space="0" w:color="auto"/>
            <w:right w:val="none" w:sz="0" w:space="0" w:color="auto"/>
          </w:divBdr>
        </w:div>
        <w:div w:id="220674455">
          <w:marLeft w:val="640"/>
          <w:marRight w:val="0"/>
          <w:marTop w:val="0"/>
          <w:marBottom w:val="0"/>
          <w:divBdr>
            <w:top w:val="none" w:sz="0" w:space="0" w:color="auto"/>
            <w:left w:val="none" w:sz="0" w:space="0" w:color="auto"/>
            <w:bottom w:val="none" w:sz="0" w:space="0" w:color="auto"/>
            <w:right w:val="none" w:sz="0" w:space="0" w:color="auto"/>
          </w:divBdr>
        </w:div>
        <w:div w:id="1510365912">
          <w:marLeft w:val="640"/>
          <w:marRight w:val="0"/>
          <w:marTop w:val="0"/>
          <w:marBottom w:val="0"/>
          <w:divBdr>
            <w:top w:val="none" w:sz="0" w:space="0" w:color="auto"/>
            <w:left w:val="none" w:sz="0" w:space="0" w:color="auto"/>
            <w:bottom w:val="none" w:sz="0" w:space="0" w:color="auto"/>
            <w:right w:val="none" w:sz="0" w:space="0" w:color="auto"/>
          </w:divBdr>
        </w:div>
        <w:div w:id="2071035201">
          <w:marLeft w:val="640"/>
          <w:marRight w:val="0"/>
          <w:marTop w:val="0"/>
          <w:marBottom w:val="0"/>
          <w:divBdr>
            <w:top w:val="none" w:sz="0" w:space="0" w:color="auto"/>
            <w:left w:val="none" w:sz="0" w:space="0" w:color="auto"/>
            <w:bottom w:val="none" w:sz="0" w:space="0" w:color="auto"/>
            <w:right w:val="none" w:sz="0" w:space="0" w:color="auto"/>
          </w:divBdr>
        </w:div>
        <w:div w:id="460072570">
          <w:marLeft w:val="640"/>
          <w:marRight w:val="0"/>
          <w:marTop w:val="0"/>
          <w:marBottom w:val="0"/>
          <w:divBdr>
            <w:top w:val="none" w:sz="0" w:space="0" w:color="auto"/>
            <w:left w:val="none" w:sz="0" w:space="0" w:color="auto"/>
            <w:bottom w:val="none" w:sz="0" w:space="0" w:color="auto"/>
            <w:right w:val="none" w:sz="0" w:space="0" w:color="auto"/>
          </w:divBdr>
        </w:div>
        <w:div w:id="522400842">
          <w:marLeft w:val="640"/>
          <w:marRight w:val="0"/>
          <w:marTop w:val="0"/>
          <w:marBottom w:val="0"/>
          <w:divBdr>
            <w:top w:val="none" w:sz="0" w:space="0" w:color="auto"/>
            <w:left w:val="none" w:sz="0" w:space="0" w:color="auto"/>
            <w:bottom w:val="none" w:sz="0" w:space="0" w:color="auto"/>
            <w:right w:val="none" w:sz="0" w:space="0" w:color="auto"/>
          </w:divBdr>
        </w:div>
        <w:div w:id="84616641">
          <w:marLeft w:val="640"/>
          <w:marRight w:val="0"/>
          <w:marTop w:val="0"/>
          <w:marBottom w:val="0"/>
          <w:divBdr>
            <w:top w:val="none" w:sz="0" w:space="0" w:color="auto"/>
            <w:left w:val="none" w:sz="0" w:space="0" w:color="auto"/>
            <w:bottom w:val="none" w:sz="0" w:space="0" w:color="auto"/>
            <w:right w:val="none" w:sz="0" w:space="0" w:color="auto"/>
          </w:divBdr>
        </w:div>
        <w:div w:id="169296637">
          <w:marLeft w:val="640"/>
          <w:marRight w:val="0"/>
          <w:marTop w:val="0"/>
          <w:marBottom w:val="0"/>
          <w:divBdr>
            <w:top w:val="none" w:sz="0" w:space="0" w:color="auto"/>
            <w:left w:val="none" w:sz="0" w:space="0" w:color="auto"/>
            <w:bottom w:val="none" w:sz="0" w:space="0" w:color="auto"/>
            <w:right w:val="none" w:sz="0" w:space="0" w:color="auto"/>
          </w:divBdr>
        </w:div>
        <w:div w:id="1889612520">
          <w:marLeft w:val="640"/>
          <w:marRight w:val="0"/>
          <w:marTop w:val="0"/>
          <w:marBottom w:val="0"/>
          <w:divBdr>
            <w:top w:val="none" w:sz="0" w:space="0" w:color="auto"/>
            <w:left w:val="none" w:sz="0" w:space="0" w:color="auto"/>
            <w:bottom w:val="none" w:sz="0" w:space="0" w:color="auto"/>
            <w:right w:val="none" w:sz="0" w:space="0" w:color="auto"/>
          </w:divBdr>
        </w:div>
        <w:div w:id="1086925246">
          <w:marLeft w:val="640"/>
          <w:marRight w:val="0"/>
          <w:marTop w:val="0"/>
          <w:marBottom w:val="0"/>
          <w:divBdr>
            <w:top w:val="none" w:sz="0" w:space="0" w:color="auto"/>
            <w:left w:val="none" w:sz="0" w:space="0" w:color="auto"/>
            <w:bottom w:val="none" w:sz="0" w:space="0" w:color="auto"/>
            <w:right w:val="none" w:sz="0" w:space="0" w:color="auto"/>
          </w:divBdr>
        </w:div>
        <w:div w:id="1496677614">
          <w:marLeft w:val="640"/>
          <w:marRight w:val="0"/>
          <w:marTop w:val="0"/>
          <w:marBottom w:val="0"/>
          <w:divBdr>
            <w:top w:val="none" w:sz="0" w:space="0" w:color="auto"/>
            <w:left w:val="none" w:sz="0" w:space="0" w:color="auto"/>
            <w:bottom w:val="none" w:sz="0" w:space="0" w:color="auto"/>
            <w:right w:val="none" w:sz="0" w:space="0" w:color="auto"/>
          </w:divBdr>
        </w:div>
        <w:div w:id="570581027">
          <w:marLeft w:val="640"/>
          <w:marRight w:val="0"/>
          <w:marTop w:val="0"/>
          <w:marBottom w:val="0"/>
          <w:divBdr>
            <w:top w:val="none" w:sz="0" w:space="0" w:color="auto"/>
            <w:left w:val="none" w:sz="0" w:space="0" w:color="auto"/>
            <w:bottom w:val="none" w:sz="0" w:space="0" w:color="auto"/>
            <w:right w:val="none" w:sz="0" w:space="0" w:color="auto"/>
          </w:divBdr>
        </w:div>
        <w:div w:id="548037827">
          <w:marLeft w:val="640"/>
          <w:marRight w:val="0"/>
          <w:marTop w:val="0"/>
          <w:marBottom w:val="0"/>
          <w:divBdr>
            <w:top w:val="none" w:sz="0" w:space="0" w:color="auto"/>
            <w:left w:val="none" w:sz="0" w:space="0" w:color="auto"/>
            <w:bottom w:val="none" w:sz="0" w:space="0" w:color="auto"/>
            <w:right w:val="none" w:sz="0" w:space="0" w:color="auto"/>
          </w:divBdr>
        </w:div>
        <w:div w:id="33776068">
          <w:marLeft w:val="640"/>
          <w:marRight w:val="0"/>
          <w:marTop w:val="0"/>
          <w:marBottom w:val="0"/>
          <w:divBdr>
            <w:top w:val="none" w:sz="0" w:space="0" w:color="auto"/>
            <w:left w:val="none" w:sz="0" w:space="0" w:color="auto"/>
            <w:bottom w:val="none" w:sz="0" w:space="0" w:color="auto"/>
            <w:right w:val="none" w:sz="0" w:space="0" w:color="auto"/>
          </w:divBdr>
        </w:div>
        <w:div w:id="573122980">
          <w:marLeft w:val="640"/>
          <w:marRight w:val="0"/>
          <w:marTop w:val="0"/>
          <w:marBottom w:val="0"/>
          <w:divBdr>
            <w:top w:val="none" w:sz="0" w:space="0" w:color="auto"/>
            <w:left w:val="none" w:sz="0" w:space="0" w:color="auto"/>
            <w:bottom w:val="none" w:sz="0" w:space="0" w:color="auto"/>
            <w:right w:val="none" w:sz="0" w:space="0" w:color="auto"/>
          </w:divBdr>
        </w:div>
        <w:div w:id="318389609">
          <w:marLeft w:val="640"/>
          <w:marRight w:val="0"/>
          <w:marTop w:val="0"/>
          <w:marBottom w:val="0"/>
          <w:divBdr>
            <w:top w:val="none" w:sz="0" w:space="0" w:color="auto"/>
            <w:left w:val="none" w:sz="0" w:space="0" w:color="auto"/>
            <w:bottom w:val="none" w:sz="0" w:space="0" w:color="auto"/>
            <w:right w:val="none" w:sz="0" w:space="0" w:color="auto"/>
          </w:divBdr>
        </w:div>
        <w:div w:id="1439566069">
          <w:marLeft w:val="640"/>
          <w:marRight w:val="0"/>
          <w:marTop w:val="0"/>
          <w:marBottom w:val="0"/>
          <w:divBdr>
            <w:top w:val="none" w:sz="0" w:space="0" w:color="auto"/>
            <w:left w:val="none" w:sz="0" w:space="0" w:color="auto"/>
            <w:bottom w:val="none" w:sz="0" w:space="0" w:color="auto"/>
            <w:right w:val="none" w:sz="0" w:space="0" w:color="auto"/>
          </w:divBdr>
        </w:div>
        <w:div w:id="1931818142">
          <w:marLeft w:val="640"/>
          <w:marRight w:val="0"/>
          <w:marTop w:val="0"/>
          <w:marBottom w:val="0"/>
          <w:divBdr>
            <w:top w:val="none" w:sz="0" w:space="0" w:color="auto"/>
            <w:left w:val="none" w:sz="0" w:space="0" w:color="auto"/>
            <w:bottom w:val="none" w:sz="0" w:space="0" w:color="auto"/>
            <w:right w:val="none" w:sz="0" w:space="0" w:color="auto"/>
          </w:divBdr>
        </w:div>
        <w:div w:id="408814676">
          <w:marLeft w:val="640"/>
          <w:marRight w:val="0"/>
          <w:marTop w:val="0"/>
          <w:marBottom w:val="0"/>
          <w:divBdr>
            <w:top w:val="none" w:sz="0" w:space="0" w:color="auto"/>
            <w:left w:val="none" w:sz="0" w:space="0" w:color="auto"/>
            <w:bottom w:val="none" w:sz="0" w:space="0" w:color="auto"/>
            <w:right w:val="none" w:sz="0" w:space="0" w:color="auto"/>
          </w:divBdr>
        </w:div>
        <w:div w:id="1164470908">
          <w:marLeft w:val="640"/>
          <w:marRight w:val="0"/>
          <w:marTop w:val="0"/>
          <w:marBottom w:val="0"/>
          <w:divBdr>
            <w:top w:val="none" w:sz="0" w:space="0" w:color="auto"/>
            <w:left w:val="none" w:sz="0" w:space="0" w:color="auto"/>
            <w:bottom w:val="none" w:sz="0" w:space="0" w:color="auto"/>
            <w:right w:val="none" w:sz="0" w:space="0" w:color="auto"/>
          </w:divBdr>
        </w:div>
        <w:div w:id="701632662">
          <w:marLeft w:val="640"/>
          <w:marRight w:val="0"/>
          <w:marTop w:val="0"/>
          <w:marBottom w:val="0"/>
          <w:divBdr>
            <w:top w:val="none" w:sz="0" w:space="0" w:color="auto"/>
            <w:left w:val="none" w:sz="0" w:space="0" w:color="auto"/>
            <w:bottom w:val="none" w:sz="0" w:space="0" w:color="auto"/>
            <w:right w:val="none" w:sz="0" w:space="0" w:color="auto"/>
          </w:divBdr>
        </w:div>
        <w:div w:id="670178833">
          <w:marLeft w:val="640"/>
          <w:marRight w:val="0"/>
          <w:marTop w:val="0"/>
          <w:marBottom w:val="0"/>
          <w:divBdr>
            <w:top w:val="none" w:sz="0" w:space="0" w:color="auto"/>
            <w:left w:val="none" w:sz="0" w:space="0" w:color="auto"/>
            <w:bottom w:val="none" w:sz="0" w:space="0" w:color="auto"/>
            <w:right w:val="none" w:sz="0" w:space="0" w:color="auto"/>
          </w:divBdr>
        </w:div>
        <w:div w:id="39785031">
          <w:marLeft w:val="640"/>
          <w:marRight w:val="0"/>
          <w:marTop w:val="0"/>
          <w:marBottom w:val="0"/>
          <w:divBdr>
            <w:top w:val="none" w:sz="0" w:space="0" w:color="auto"/>
            <w:left w:val="none" w:sz="0" w:space="0" w:color="auto"/>
            <w:bottom w:val="none" w:sz="0" w:space="0" w:color="auto"/>
            <w:right w:val="none" w:sz="0" w:space="0" w:color="auto"/>
          </w:divBdr>
        </w:div>
        <w:div w:id="538082381">
          <w:marLeft w:val="640"/>
          <w:marRight w:val="0"/>
          <w:marTop w:val="0"/>
          <w:marBottom w:val="0"/>
          <w:divBdr>
            <w:top w:val="none" w:sz="0" w:space="0" w:color="auto"/>
            <w:left w:val="none" w:sz="0" w:space="0" w:color="auto"/>
            <w:bottom w:val="none" w:sz="0" w:space="0" w:color="auto"/>
            <w:right w:val="none" w:sz="0" w:space="0" w:color="auto"/>
          </w:divBdr>
        </w:div>
        <w:div w:id="276759229">
          <w:marLeft w:val="640"/>
          <w:marRight w:val="0"/>
          <w:marTop w:val="0"/>
          <w:marBottom w:val="0"/>
          <w:divBdr>
            <w:top w:val="none" w:sz="0" w:space="0" w:color="auto"/>
            <w:left w:val="none" w:sz="0" w:space="0" w:color="auto"/>
            <w:bottom w:val="none" w:sz="0" w:space="0" w:color="auto"/>
            <w:right w:val="none" w:sz="0" w:space="0" w:color="auto"/>
          </w:divBdr>
        </w:div>
        <w:div w:id="1688367456">
          <w:marLeft w:val="640"/>
          <w:marRight w:val="0"/>
          <w:marTop w:val="0"/>
          <w:marBottom w:val="0"/>
          <w:divBdr>
            <w:top w:val="none" w:sz="0" w:space="0" w:color="auto"/>
            <w:left w:val="none" w:sz="0" w:space="0" w:color="auto"/>
            <w:bottom w:val="none" w:sz="0" w:space="0" w:color="auto"/>
            <w:right w:val="none" w:sz="0" w:space="0" w:color="auto"/>
          </w:divBdr>
        </w:div>
        <w:div w:id="1555002292">
          <w:marLeft w:val="640"/>
          <w:marRight w:val="0"/>
          <w:marTop w:val="0"/>
          <w:marBottom w:val="0"/>
          <w:divBdr>
            <w:top w:val="none" w:sz="0" w:space="0" w:color="auto"/>
            <w:left w:val="none" w:sz="0" w:space="0" w:color="auto"/>
            <w:bottom w:val="none" w:sz="0" w:space="0" w:color="auto"/>
            <w:right w:val="none" w:sz="0" w:space="0" w:color="auto"/>
          </w:divBdr>
        </w:div>
        <w:div w:id="1050569146">
          <w:marLeft w:val="640"/>
          <w:marRight w:val="0"/>
          <w:marTop w:val="0"/>
          <w:marBottom w:val="0"/>
          <w:divBdr>
            <w:top w:val="none" w:sz="0" w:space="0" w:color="auto"/>
            <w:left w:val="none" w:sz="0" w:space="0" w:color="auto"/>
            <w:bottom w:val="none" w:sz="0" w:space="0" w:color="auto"/>
            <w:right w:val="none" w:sz="0" w:space="0" w:color="auto"/>
          </w:divBdr>
        </w:div>
        <w:div w:id="1479804100">
          <w:marLeft w:val="640"/>
          <w:marRight w:val="0"/>
          <w:marTop w:val="0"/>
          <w:marBottom w:val="0"/>
          <w:divBdr>
            <w:top w:val="none" w:sz="0" w:space="0" w:color="auto"/>
            <w:left w:val="none" w:sz="0" w:space="0" w:color="auto"/>
            <w:bottom w:val="none" w:sz="0" w:space="0" w:color="auto"/>
            <w:right w:val="none" w:sz="0" w:space="0" w:color="auto"/>
          </w:divBdr>
        </w:div>
        <w:div w:id="355548057">
          <w:marLeft w:val="640"/>
          <w:marRight w:val="0"/>
          <w:marTop w:val="0"/>
          <w:marBottom w:val="0"/>
          <w:divBdr>
            <w:top w:val="none" w:sz="0" w:space="0" w:color="auto"/>
            <w:left w:val="none" w:sz="0" w:space="0" w:color="auto"/>
            <w:bottom w:val="none" w:sz="0" w:space="0" w:color="auto"/>
            <w:right w:val="none" w:sz="0" w:space="0" w:color="auto"/>
          </w:divBdr>
        </w:div>
        <w:div w:id="739908632">
          <w:marLeft w:val="640"/>
          <w:marRight w:val="0"/>
          <w:marTop w:val="0"/>
          <w:marBottom w:val="0"/>
          <w:divBdr>
            <w:top w:val="none" w:sz="0" w:space="0" w:color="auto"/>
            <w:left w:val="none" w:sz="0" w:space="0" w:color="auto"/>
            <w:bottom w:val="none" w:sz="0" w:space="0" w:color="auto"/>
            <w:right w:val="none" w:sz="0" w:space="0" w:color="auto"/>
          </w:divBdr>
        </w:div>
        <w:div w:id="139079925">
          <w:marLeft w:val="640"/>
          <w:marRight w:val="0"/>
          <w:marTop w:val="0"/>
          <w:marBottom w:val="0"/>
          <w:divBdr>
            <w:top w:val="none" w:sz="0" w:space="0" w:color="auto"/>
            <w:left w:val="none" w:sz="0" w:space="0" w:color="auto"/>
            <w:bottom w:val="none" w:sz="0" w:space="0" w:color="auto"/>
            <w:right w:val="none" w:sz="0" w:space="0" w:color="auto"/>
          </w:divBdr>
        </w:div>
      </w:divsChild>
    </w:div>
    <w:div w:id="1443963331">
      <w:bodyDiv w:val="1"/>
      <w:marLeft w:val="0"/>
      <w:marRight w:val="0"/>
      <w:marTop w:val="0"/>
      <w:marBottom w:val="0"/>
      <w:divBdr>
        <w:top w:val="none" w:sz="0" w:space="0" w:color="auto"/>
        <w:left w:val="none" w:sz="0" w:space="0" w:color="auto"/>
        <w:bottom w:val="none" w:sz="0" w:space="0" w:color="auto"/>
        <w:right w:val="none" w:sz="0" w:space="0" w:color="auto"/>
      </w:divBdr>
      <w:divsChild>
        <w:div w:id="1634289262">
          <w:marLeft w:val="640"/>
          <w:marRight w:val="0"/>
          <w:marTop w:val="0"/>
          <w:marBottom w:val="0"/>
          <w:divBdr>
            <w:top w:val="none" w:sz="0" w:space="0" w:color="auto"/>
            <w:left w:val="none" w:sz="0" w:space="0" w:color="auto"/>
            <w:bottom w:val="none" w:sz="0" w:space="0" w:color="auto"/>
            <w:right w:val="none" w:sz="0" w:space="0" w:color="auto"/>
          </w:divBdr>
        </w:div>
        <w:div w:id="1319961130">
          <w:marLeft w:val="640"/>
          <w:marRight w:val="0"/>
          <w:marTop w:val="0"/>
          <w:marBottom w:val="0"/>
          <w:divBdr>
            <w:top w:val="none" w:sz="0" w:space="0" w:color="auto"/>
            <w:left w:val="none" w:sz="0" w:space="0" w:color="auto"/>
            <w:bottom w:val="none" w:sz="0" w:space="0" w:color="auto"/>
            <w:right w:val="none" w:sz="0" w:space="0" w:color="auto"/>
          </w:divBdr>
        </w:div>
        <w:div w:id="678969201">
          <w:marLeft w:val="640"/>
          <w:marRight w:val="0"/>
          <w:marTop w:val="0"/>
          <w:marBottom w:val="0"/>
          <w:divBdr>
            <w:top w:val="none" w:sz="0" w:space="0" w:color="auto"/>
            <w:left w:val="none" w:sz="0" w:space="0" w:color="auto"/>
            <w:bottom w:val="none" w:sz="0" w:space="0" w:color="auto"/>
            <w:right w:val="none" w:sz="0" w:space="0" w:color="auto"/>
          </w:divBdr>
        </w:div>
        <w:div w:id="1792356957">
          <w:marLeft w:val="640"/>
          <w:marRight w:val="0"/>
          <w:marTop w:val="0"/>
          <w:marBottom w:val="0"/>
          <w:divBdr>
            <w:top w:val="none" w:sz="0" w:space="0" w:color="auto"/>
            <w:left w:val="none" w:sz="0" w:space="0" w:color="auto"/>
            <w:bottom w:val="none" w:sz="0" w:space="0" w:color="auto"/>
            <w:right w:val="none" w:sz="0" w:space="0" w:color="auto"/>
          </w:divBdr>
        </w:div>
        <w:div w:id="424692314">
          <w:marLeft w:val="640"/>
          <w:marRight w:val="0"/>
          <w:marTop w:val="0"/>
          <w:marBottom w:val="0"/>
          <w:divBdr>
            <w:top w:val="none" w:sz="0" w:space="0" w:color="auto"/>
            <w:left w:val="none" w:sz="0" w:space="0" w:color="auto"/>
            <w:bottom w:val="none" w:sz="0" w:space="0" w:color="auto"/>
            <w:right w:val="none" w:sz="0" w:space="0" w:color="auto"/>
          </w:divBdr>
        </w:div>
        <w:div w:id="1660230863">
          <w:marLeft w:val="640"/>
          <w:marRight w:val="0"/>
          <w:marTop w:val="0"/>
          <w:marBottom w:val="0"/>
          <w:divBdr>
            <w:top w:val="none" w:sz="0" w:space="0" w:color="auto"/>
            <w:left w:val="none" w:sz="0" w:space="0" w:color="auto"/>
            <w:bottom w:val="none" w:sz="0" w:space="0" w:color="auto"/>
            <w:right w:val="none" w:sz="0" w:space="0" w:color="auto"/>
          </w:divBdr>
        </w:div>
        <w:div w:id="770735846">
          <w:marLeft w:val="640"/>
          <w:marRight w:val="0"/>
          <w:marTop w:val="0"/>
          <w:marBottom w:val="0"/>
          <w:divBdr>
            <w:top w:val="none" w:sz="0" w:space="0" w:color="auto"/>
            <w:left w:val="none" w:sz="0" w:space="0" w:color="auto"/>
            <w:bottom w:val="none" w:sz="0" w:space="0" w:color="auto"/>
            <w:right w:val="none" w:sz="0" w:space="0" w:color="auto"/>
          </w:divBdr>
        </w:div>
        <w:div w:id="242497894">
          <w:marLeft w:val="640"/>
          <w:marRight w:val="0"/>
          <w:marTop w:val="0"/>
          <w:marBottom w:val="0"/>
          <w:divBdr>
            <w:top w:val="none" w:sz="0" w:space="0" w:color="auto"/>
            <w:left w:val="none" w:sz="0" w:space="0" w:color="auto"/>
            <w:bottom w:val="none" w:sz="0" w:space="0" w:color="auto"/>
            <w:right w:val="none" w:sz="0" w:space="0" w:color="auto"/>
          </w:divBdr>
        </w:div>
        <w:div w:id="1316910929">
          <w:marLeft w:val="640"/>
          <w:marRight w:val="0"/>
          <w:marTop w:val="0"/>
          <w:marBottom w:val="0"/>
          <w:divBdr>
            <w:top w:val="none" w:sz="0" w:space="0" w:color="auto"/>
            <w:left w:val="none" w:sz="0" w:space="0" w:color="auto"/>
            <w:bottom w:val="none" w:sz="0" w:space="0" w:color="auto"/>
            <w:right w:val="none" w:sz="0" w:space="0" w:color="auto"/>
          </w:divBdr>
        </w:div>
        <w:div w:id="820654567">
          <w:marLeft w:val="640"/>
          <w:marRight w:val="0"/>
          <w:marTop w:val="0"/>
          <w:marBottom w:val="0"/>
          <w:divBdr>
            <w:top w:val="none" w:sz="0" w:space="0" w:color="auto"/>
            <w:left w:val="none" w:sz="0" w:space="0" w:color="auto"/>
            <w:bottom w:val="none" w:sz="0" w:space="0" w:color="auto"/>
            <w:right w:val="none" w:sz="0" w:space="0" w:color="auto"/>
          </w:divBdr>
        </w:div>
        <w:div w:id="1905991360">
          <w:marLeft w:val="640"/>
          <w:marRight w:val="0"/>
          <w:marTop w:val="0"/>
          <w:marBottom w:val="0"/>
          <w:divBdr>
            <w:top w:val="none" w:sz="0" w:space="0" w:color="auto"/>
            <w:left w:val="none" w:sz="0" w:space="0" w:color="auto"/>
            <w:bottom w:val="none" w:sz="0" w:space="0" w:color="auto"/>
            <w:right w:val="none" w:sz="0" w:space="0" w:color="auto"/>
          </w:divBdr>
        </w:div>
        <w:div w:id="550531481">
          <w:marLeft w:val="640"/>
          <w:marRight w:val="0"/>
          <w:marTop w:val="0"/>
          <w:marBottom w:val="0"/>
          <w:divBdr>
            <w:top w:val="none" w:sz="0" w:space="0" w:color="auto"/>
            <w:left w:val="none" w:sz="0" w:space="0" w:color="auto"/>
            <w:bottom w:val="none" w:sz="0" w:space="0" w:color="auto"/>
            <w:right w:val="none" w:sz="0" w:space="0" w:color="auto"/>
          </w:divBdr>
        </w:div>
        <w:div w:id="1893737590">
          <w:marLeft w:val="640"/>
          <w:marRight w:val="0"/>
          <w:marTop w:val="0"/>
          <w:marBottom w:val="0"/>
          <w:divBdr>
            <w:top w:val="none" w:sz="0" w:space="0" w:color="auto"/>
            <w:left w:val="none" w:sz="0" w:space="0" w:color="auto"/>
            <w:bottom w:val="none" w:sz="0" w:space="0" w:color="auto"/>
            <w:right w:val="none" w:sz="0" w:space="0" w:color="auto"/>
          </w:divBdr>
        </w:div>
        <w:div w:id="2102137038">
          <w:marLeft w:val="640"/>
          <w:marRight w:val="0"/>
          <w:marTop w:val="0"/>
          <w:marBottom w:val="0"/>
          <w:divBdr>
            <w:top w:val="none" w:sz="0" w:space="0" w:color="auto"/>
            <w:left w:val="none" w:sz="0" w:space="0" w:color="auto"/>
            <w:bottom w:val="none" w:sz="0" w:space="0" w:color="auto"/>
            <w:right w:val="none" w:sz="0" w:space="0" w:color="auto"/>
          </w:divBdr>
        </w:div>
        <w:div w:id="615451046">
          <w:marLeft w:val="640"/>
          <w:marRight w:val="0"/>
          <w:marTop w:val="0"/>
          <w:marBottom w:val="0"/>
          <w:divBdr>
            <w:top w:val="none" w:sz="0" w:space="0" w:color="auto"/>
            <w:left w:val="none" w:sz="0" w:space="0" w:color="auto"/>
            <w:bottom w:val="none" w:sz="0" w:space="0" w:color="auto"/>
            <w:right w:val="none" w:sz="0" w:space="0" w:color="auto"/>
          </w:divBdr>
        </w:div>
        <w:div w:id="115678312">
          <w:marLeft w:val="640"/>
          <w:marRight w:val="0"/>
          <w:marTop w:val="0"/>
          <w:marBottom w:val="0"/>
          <w:divBdr>
            <w:top w:val="none" w:sz="0" w:space="0" w:color="auto"/>
            <w:left w:val="none" w:sz="0" w:space="0" w:color="auto"/>
            <w:bottom w:val="none" w:sz="0" w:space="0" w:color="auto"/>
            <w:right w:val="none" w:sz="0" w:space="0" w:color="auto"/>
          </w:divBdr>
        </w:div>
        <w:div w:id="1279333527">
          <w:marLeft w:val="640"/>
          <w:marRight w:val="0"/>
          <w:marTop w:val="0"/>
          <w:marBottom w:val="0"/>
          <w:divBdr>
            <w:top w:val="none" w:sz="0" w:space="0" w:color="auto"/>
            <w:left w:val="none" w:sz="0" w:space="0" w:color="auto"/>
            <w:bottom w:val="none" w:sz="0" w:space="0" w:color="auto"/>
            <w:right w:val="none" w:sz="0" w:space="0" w:color="auto"/>
          </w:divBdr>
        </w:div>
        <w:div w:id="22950976">
          <w:marLeft w:val="640"/>
          <w:marRight w:val="0"/>
          <w:marTop w:val="0"/>
          <w:marBottom w:val="0"/>
          <w:divBdr>
            <w:top w:val="none" w:sz="0" w:space="0" w:color="auto"/>
            <w:left w:val="none" w:sz="0" w:space="0" w:color="auto"/>
            <w:bottom w:val="none" w:sz="0" w:space="0" w:color="auto"/>
            <w:right w:val="none" w:sz="0" w:space="0" w:color="auto"/>
          </w:divBdr>
        </w:div>
        <w:div w:id="1061170859">
          <w:marLeft w:val="640"/>
          <w:marRight w:val="0"/>
          <w:marTop w:val="0"/>
          <w:marBottom w:val="0"/>
          <w:divBdr>
            <w:top w:val="none" w:sz="0" w:space="0" w:color="auto"/>
            <w:left w:val="none" w:sz="0" w:space="0" w:color="auto"/>
            <w:bottom w:val="none" w:sz="0" w:space="0" w:color="auto"/>
            <w:right w:val="none" w:sz="0" w:space="0" w:color="auto"/>
          </w:divBdr>
        </w:div>
        <w:div w:id="1519157220">
          <w:marLeft w:val="640"/>
          <w:marRight w:val="0"/>
          <w:marTop w:val="0"/>
          <w:marBottom w:val="0"/>
          <w:divBdr>
            <w:top w:val="none" w:sz="0" w:space="0" w:color="auto"/>
            <w:left w:val="none" w:sz="0" w:space="0" w:color="auto"/>
            <w:bottom w:val="none" w:sz="0" w:space="0" w:color="auto"/>
            <w:right w:val="none" w:sz="0" w:space="0" w:color="auto"/>
          </w:divBdr>
        </w:div>
        <w:div w:id="952174196">
          <w:marLeft w:val="640"/>
          <w:marRight w:val="0"/>
          <w:marTop w:val="0"/>
          <w:marBottom w:val="0"/>
          <w:divBdr>
            <w:top w:val="none" w:sz="0" w:space="0" w:color="auto"/>
            <w:left w:val="none" w:sz="0" w:space="0" w:color="auto"/>
            <w:bottom w:val="none" w:sz="0" w:space="0" w:color="auto"/>
            <w:right w:val="none" w:sz="0" w:space="0" w:color="auto"/>
          </w:divBdr>
        </w:div>
        <w:div w:id="1964456332">
          <w:marLeft w:val="640"/>
          <w:marRight w:val="0"/>
          <w:marTop w:val="0"/>
          <w:marBottom w:val="0"/>
          <w:divBdr>
            <w:top w:val="none" w:sz="0" w:space="0" w:color="auto"/>
            <w:left w:val="none" w:sz="0" w:space="0" w:color="auto"/>
            <w:bottom w:val="none" w:sz="0" w:space="0" w:color="auto"/>
            <w:right w:val="none" w:sz="0" w:space="0" w:color="auto"/>
          </w:divBdr>
        </w:div>
        <w:div w:id="789053795">
          <w:marLeft w:val="640"/>
          <w:marRight w:val="0"/>
          <w:marTop w:val="0"/>
          <w:marBottom w:val="0"/>
          <w:divBdr>
            <w:top w:val="none" w:sz="0" w:space="0" w:color="auto"/>
            <w:left w:val="none" w:sz="0" w:space="0" w:color="auto"/>
            <w:bottom w:val="none" w:sz="0" w:space="0" w:color="auto"/>
            <w:right w:val="none" w:sz="0" w:space="0" w:color="auto"/>
          </w:divBdr>
        </w:div>
        <w:div w:id="1567909805">
          <w:marLeft w:val="640"/>
          <w:marRight w:val="0"/>
          <w:marTop w:val="0"/>
          <w:marBottom w:val="0"/>
          <w:divBdr>
            <w:top w:val="none" w:sz="0" w:space="0" w:color="auto"/>
            <w:left w:val="none" w:sz="0" w:space="0" w:color="auto"/>
            <w:bottom w:val="none" w:sz="0" w:space="0" w:color="auto"/>
            <w:right w:val="none" w:sz="0" w:space="0" w:color="auto"/>
          </w:divBdr>
        </w:div>
        <w:div w:id="1349600510">
          <w:marLeft w:val="640"/>
          <w:marRight w:val="0"/>
          <w:marTop w:val="0"/>
          <w:marBottom w:val="0"/>
          <w:divBdr>
            <w:top w:val="none" w:sz="0" w:space="0" w:color="auto"/>
            <w:left w:val="none" w:sz="0" w:space="0" w:color="auto"/>
            <w:bottom w:val="none" w:sz="0" w:space="0" w:color="auto"/>
            <w:right w:val="none" w:sz="0" w:space="0" w:color="auto"/>
          </w:divBdr>
        </w:div>
        <w:div w:id="2128619752">
          <w:marLeft w:val="640"/>
          <w:marRight w:val="0"/>
          <w:marTop w:val="0"/>
          <w:marBottom w:val="0"/>
          <w:divBdr>
            <w:top w:val="none" w:sz="0" w:space="0" w:color="auto"/>
            <w:left w:val="none" w:sz="0" w:space="0" w:color="auto"/>
            <w:bottom w:val="none" w:sz="0" w:space="0" w:color="auto"/>
            <w:right w:val="none" w:sz="0" w:space="0" w:color="auto"/>
          </w:divBdr>
        </w:div>
        <w:div w:id="1957634734">
          <w:marLeft w:val="640"/>
          <w:marRight w:val="0"/>
          <w:marTop w:val="0"/>
          <w:marBottom w:val="0"/>
          <w:divBdr>
            <w:top w:val="none" w:sz="0" w:space="0" w:color="auto"/>
            <w:left w:val="none" w:sz="0" w:space="0" w:color="auto"/>
            <w:bottom w:val="none" w:sz="0" w:space="0" w:color="auto"/>
            <w:right w:val="none" w:sz="0" w:space="0" w:color="auto"/>
          </w:divBdr>
        </w:div>
        <w:div w:id="1341200682">
          <w:marLeft w:val="640"/>
          <w:marRight w:val="0"/>
          <w:marTop w:val="0"/>
          <w:marBottom w:val="0"/>
          <w:divBdr>
            <w:top w:val="none" w:sz="0" w:space="0" w:color="auto"/>
            <w:left w:val="none" w:sz="0" w:space="0" w:color="auto"/>
            <w:bottom w:val="none" w:sz="0" w:space="0" w:color="auto"/>
            <w:right w:val="none" w:sz="0" w:space="0" w:color="auto"/>
          </w:divBdr>
        </w:div>
        <w:div w:id="808202981">
          <w:marLeft w:val="640"/>
          <w:marRight w:val="0"/>
          <w:marTop w:val="0"/>
          <w:marBottom w:val="0"/>
          <w:divBdr>
            <w:top w:val="none" w:sz="0" w:space="0" w:color="auto"/>
            <w:left w:val="none" w:sz="0" w:space="0" w:color="auto"/>
            <w:bottom w:val="none" w:sz="0" w:space="0" w:color="auto"/>
            <w:right w:val="none" w:sz="0" w:space="0" w:color="auto"/>
          </w:divBdr>
        </w:div>
        <w:div w:id="1843666118">
          <w:marLeft w:val="640"/>
          <w:marRight w:val="0"/>
          <w:marTop w:val="0"/>
          <w:marBottom w:val="0"/>
          <w:divBdr>
            <w:top w:val="none" w:sz="0" w:space="0" w:color="auto"/>
            <w:left w:val="none" w:sz="0" w:space="0" w:color="auto"/>
            <w:bottom w:val="none" w:sz="0" w:space="0" w:color="auto"/>
            <w:right w:val="none" w:sz="0" w:space="0" w:color="auto"/>
          </w:divBdr>
        </w:div>
        <w:div w:id="1853034386">
          <w:marLeft w:val="640"/>
          <w:marRight w:val="0"/>
          <w:marTop w:val="0"/>
          <w:marBottom w:val="0"/>
          <w:divBdr>
            <w:top w:val="none" w:sz="0" w:space="0" w:color="auto"/>
            <w:left w:val="none" w:sz="0" w:space="0" w:color="auto"/>
            <w:bottom w:val="none" w:sz="0" w:space="0" w:color="auto"/>
            <w:right w:val="none" w:sz="0" w:space="0" w:color="auto"/>
          </w:divBdr>
        </w:div>
        <w:div w:id="727416526">
          <w:marLeft w:val="640"/>
          <w:marRight w:val="0"/>
          <w:marTop w:val="0"/>
          <w:marBottom w:val="0"/>
          <w:divBdr>
            <w:top w:val="none" w:sz="0" w:space="0" w:color="auto"/>
            <w:left w:val="none" w:sz="0" w:space="0" w:color="auto"/>
            <w:bottom w:val="none" w:sz="0" w:space="0" w:color="auto"/>
            <w:right w:val="none" w:sz="0" w:space="0" w:color="auto"/>
          </w:divBdr>
        </w:div>
        <w:div w:id="2093891361">
          <w:marLeft w:val="640"/>
          <w:marRight w:val="0"/>
          <w:marTop w:val="0"/>
          <w:marBottom w:val="0"/>
          <w:divBdr>
            <w:top w:val="none" w:sz="0" w:space="0" w:color="auto"/>
            <w:left w:val="none" w:sz="0" w:space="0" w:color="auto"/>
            <w:bottom w:val="none" w:sz="0" w:space="0" w:color="auto"/>
            <w:right w:val="none" w:sz="0" w:space="0" w:color="auto"/>
          </w:divBdr>
        </w:div>
      </w:divsChild>
    </w:div>
    <w:div w:id="1445998386">
      <w:bodyDiv w:val="1"/>
      <w:marLeft w:val="0"/>
      <w:marRight w:val="0"/>
      <w:marTop w:val="0"/>
      <w:marBottom w:val="0"/>
      <w:divBdr>
        <w:top w:val="none" w:sz="0" w:space="0" w:color="auto"/>
        <w:left w:val="none" w:sz="0" w:space="0" w:color="auto"/>
        <w:bottom w:val="none" w:sz="0" w:space="0" w:color="auto"/>
        <w:right w:val="none" w:sz="0" w:space="0" w:color="auto"/>
      </w:divBdr>
      <w:divsChild>
        <w:div w:id="376974156">
          <w:marLeft w:val="640"/>
          <w:marRight w:val="0"/>
          <w:marTop w:val="0"/>
          <w:marBottom w:val="0"/>
          <w:divBdr>
            <w:top w:val="none" w:sz="0" w:space="0" w:color="auto"/>
            <w:left w:val="none" w:sz="0" w:space="0" w:color="auto"/>
            <w:bottom w:val="none" w:sz="0" w:space="0" w:color="auto"/>
            <w:right w:val="none" w:sz="0" w:space="0" w:color="auto"/>
          </w:divBdr>
        </w:div>
        <w:div w:id="143086681">
          <w:marLeft w:val="640"/>
          <w:marRight w:val="0"/>
          <w:marTop w:val="0"/>
          <w:marBottom w:val="0"/>
          <w:divBdr>
            <w:top w:val="none" w:sz="0" w:space="0" w:color="auto"/>
            <w:left w:val="none" w:sz="0" w:space="0" w:color="auto"/>
            <w:bottom w:val="none" w:sz="0" w:space="0" w:color="auto"/>
            <w:right w:val="none" w:sz="0" w:space="0" w:color="auto"/>
          </w:divBdr>
        </w:div>
        <w:div w:id="352001242">
          <w:marLeft w:val="640"/>
          <w:marRight w:val="0"/>
          <w:marTop w:val="0"/>
          <w:marBottom w:val="0"/>
          <w:divBdr>
            <w:top w:val="none" w:sz="0" w:space="0" w:color="auto"/>
            <w:left w:val="none" w:sz="0" w:space="0" w:color="auto"/>
            <w:bottom w:val="none" w:sz="0" w:space="0" w:color="auto"/>
            <w:right w:val="none" w:sz="0" w:space="0" w:color="auto"/>
          </w:divBdr>
        </w:div>
        <w:div w:id="1660689801">
          <w:marLeft w:val="640"/>
          <w:marRight w:val="0"/>
          <w:marTop w:val="0"/>
          <w:marBottom w:val="0"/>
          <w:divBdr>
            <w:top w:val="none" w:sz="0" w:space="0" w:color="auto"/>
            <w:left w:val="none" w:sz="0" w:space="0" w:color="auto"/>
            <w:bottom w:val="none" w:sz="0" w:space="0" w:color="auto"/>
            <w:right w:val="none" w:sz="0" w:space="0" w:color="auto"/>
          </w:divBdr>
        </w:div>
        <w:div w:id="1113985560">
          <w:marLeft w:val="640"/>
          <w:marRight w:val="0"/>
          <w:marTop w:val="0"/>
          <w:marBottom w:val="0"/>
          <w:divBdr>
            <w:top w:val="none" w:sz="0" w:space="0" w:color="auto"/>
            <w:left w:val="none" w:sz="0" w:space="0" w:color="auto"/>
            <w:bottom w:val="none" w:sz="0" w:space="0" w:color="auto"/>
            <w:right w:val="none" w:sz="0" w:space="0" w:color="auto"/>
          </w:divBdr>
        </w:div>
        <w:div w:id="851991293">
          <w:marLeft w:val="640"/>
          <w:marRight w:val="0"/>
          <w:marTop w:val="0"/>
          <w:marBottom w:val="0"/>
          <w:divBdr>
            <w:top w:val="none" w:sz="0" w:space="0" w:color="auto"/>
            <w:left w:val="none" w:sz="0" w:space="0" w:color="auto"/>
            <w:bottom w:val="none" w:sz="0" w:space="0" w:color="auto"/>
            <w:right w:val="none" w:sz="0" w:space="0" w:color="auto"/>
          </w:divBdr>
        </w:div>
        <w:div w:id="325019162">
          <w:marLeft w:val="640"/>
          <w:marRight w:val="0"/>
          <w:marTop w:val="0"/>
          <w:marBottom w:val="0"/>
          <w:divBdr>
            <w:top w:val="none" w:sz="0" w:space="0" w:color="auto"/>
            <w:left w:val="none" w:sz="0" w:space="0" w:color="auto"/>
            <w:bottom w:val="none" w:sz="0" w:space="0" w:color="auto"/>
            <w:right w:val="none" w:sz="0" w:space="0" w:color="auto"/>
          </w:divBdr>
        </w:div>
        <w:div w:id="1276717508">
          <w:marLeft w:val="640"/>
          <w:marRight w:val="0"/>
          <w:marTop w:val="0"/>
          <w:marBottom w:val="0"/>
          <w:divBdr>
            <w:top w:val="none" w:sz="0" w:space="0" w:color="auto"/>
            <w:left w:val="none" w:sz="0" w:space="0" w:color="auto"/>
            <w:bottom w:val="none" w:sz="0" w:space="0" w:color="auto"/>
            <w:right w:val="none" w:sz="0" w:space="0" w:color="auto"/>
          </w:divBdr>
        </w:div>
        <w:div w:id="328294922">
          <w:marLeft w:val="640"/>
          <w:marRight w:val="0"/>
          <w:marTop w:val="0"/>
          <w:marBottom w:val="0"/>
          <w:divBdr>
            <w:top w:val="none" w:sz="0" w:space="0" w:color="auto"/>
            <w:left w:val="none" w:sz="0" w:space="0" w:color="auto"/>
            <w:bottom w:val="none" w:sz="0" w:space="0" w:color="auto"/>
            <w:right w:val="none" w:sz="0" w:space="0" w:color="auto"/>
          </w:divBdr>
        </w:div>
        <w:div w:id="470513585">
          <w:marLeft w:val="640"/>
          <w:marRight w:val="0"/>
          <w:marTop w:val="0"/>
          <w:marBottom w:val="0"/>
          <w:divBdr>
            <w:top w:val="none" w:sz="0" w:space="0" w:color="auto"/>
            <w:left w:val="none" w:sz="0" w:space="0" w:color="auto"/>
            <w:bottom w:val="none" w:sz="0" w:space="0" w:color="auto"/>
            <w:right w:val="none" w:sz="0" w:space="0" w:color="auto"/>
          </w:divBdr>
        </w:div>
        <w:div w:id="843859655">
          <w:marLeft w:val="640"/>
          <w:marRight w:val="0"/>
          <w:marTop w:val="0"/>
          <w:marBottom w:val="0"/>
          <w:divBdr>
            <w:top w:val="none" w:sz="0" w:space="0" w:color="auto"/>
            <w:left w:val="none" w:sz="0" w:space="0" w:color="auto"/>
            <w:bottom w:val="none" w:sz="0" w:space="0" w:color="auto"/>
            <w:right w:val="none" w:sz="0" w:space="0" w:color="auto"/>
          </w:divBdr>
        </w:div>
        <w:div w:id="1023870188">
          <w:marLeft w:val="640"/>
          <w:marRight w:val="0"/>
          <w:marTop w:val="0"/>
          <w:marBottom w:val="0"/>
          <w:divBdr>
            <w:top w:val="none" w:sz="0" w:space="0" w:color="auto"/>
            <w:left w:val="none" w:sz="0" w:space="0" w:color="auto"/>
            <w:bottom w:val="none" w:sz="0" w:space="0" w:color="auto"/>
            <w:right w:val="none" w:sz="0" w:space="0" w:color="auto"/>
          </w:divBdr>
        </w:div>
        <w:div w:id="799764148">
          <w:marLeft w:val="640"/>
          <w:marRight w:val="0"/>
          <w:marTop w:val="0"/>
          <w:marBottom w:val="0"/>
          <w:divBdr>
            <w:top w:val="none" w:sz="0" w:space="0" w:color="auto"/>
            <w:left w:val="none" w:sz="0" w:space="0" w:color="auto"/>
            <w:bottom w:val="none" w:sz="0" w:space="0" w:color="auto"/>
            <w:right w:val="none" w:sz="0" w:space="0" w:color="auto"/>
          </w:divBdr>
        </w:div>
        <w:div w:id="831943997">
          <w:marLeft w:val="640"/>
          <w:marRight w:val="0"/>
          <w:marTop w:val="0"/>
          <w:marBottom w:val="0"/>
          <w:divBdr>
            <w:top w:val="none" w:sz="0" w:space="0" w:color="auto"/>
            <w:left w:val="none" w:sz="0" w:space="0" w:color="auto"/>
            <w:bottom w:val="none" w:sz="0" w:space="0" w:color="auto"/>
            <w:right w:val="none" w:sz="0" w:space="0" w:color="auto"/>
          </w:divBdr>
        </w:div>
        <w:div w:id="1149204360">
          <w:marLeft w:val="640"/>
          <w:marRight w:val="0"/>
          <w:marTop w:val="0"/>
          <w:marBottom w:val="0"/>
          <w:divBdr>
            <w:top w:val="none" w:sz="0" w:space="0" w:color="auto"/>
            <w:left w:val="none" w:sz="0" w:space="0" w:color="auto"/>
            <w:bottom w:val="none" w:sz="0" w:space="0" w:color="auto"/>
            <w:right w:val="none" w:sz="0" w:space="0" w:color="auto"/>
          </w:divBdr>
        </w:div>
        <w:div w:id="543441281">
          <w:marLeft w:val="640"/>
          <w:marRight w:val="0"/>
          <w:marTop w:val="0"/>
          <w:marBottom w:val="0"/>
          <w:divBdr>
            <w:top w:val="none" w:sz="0" w:space="0" w:color="auto"/>
            <w:left w:val="none" w:sz="0" w:space="0" w:color="auto"/>
            <w:bottom w:val="none" w:sz="0" w:space="0" w:color="auto"/>
            <w:right w:val="none" w:sz="0" w:space="0" w:color="auto"/>
          </w:divBdr>
        </w:div>
        <w:div w:id="1861815153">
          <w:marLeft w:val="640"/>
          <w:marRight w:val="0"/>
          <w:marTop w:val="0"/>
          <w:marBottom w:val="0"/>
          <w:divBdr>
            <w:top w:val="none" w:sz="0" w:space="0" w:color="auto"/>
            <w:left w:val="none" w:sz="0" w:space="0" w:color="auto"/>
            <w:bottom w:val="none" w:sz="0" w:space="0" w:color="auto"/>
            <w:right w:val="none" w:sz="0" w:space="0" w:color="auto"/>
          </w:divBdr>
        </w:div>
        <w:div w:id="947128045">
          <w:marLeft w:val="640"/>
          <w:marRight w:val="0"/>
          <w:marTop w:val="0"/>
          <w:marBottom w:val="0"/>
          <w:divBdr>
            <w:top w:val="none" w:sz="0" w:space="0" w:color="auto"/>
            <w:left w:val="none" w:sz="0" w:space="0" w:color="auto"/>
            <w:bottom w:val="none" w:sz="0" w:space="0" w:color="auto"/>
            <w:right w:val="none" w:sz="0" w:space="0" w:color="auto"/>
          </w:divBdr>
        </w:div>
        <w:div w:id="1732534804">
          <w:marLeft w:val="640"/>
          <w:marRight w:val="0"/>
          <w:marTop w:val="0"/>
          <w:marBottom w:val="0"/>
          <w:divBdr>
            <w:top w:val="none" w:sz="0" w:space="0" w:color="auto"/>
            <w:left w:val="none" w:sz="0" w:space="0" w:color="auto"/>
            <w:bottom w:val="none" w:sz="0" w:space="0" w:color="auto"/>
            <w:right w:val="none" w:sz="0" w:space="0" w:color="auto"/>
          </w:divBdr>
        </w:div>
        <w:div w:id="325982985">
          <w:marLeft w:val="640"/>
          <w:marRight w:val="0"/>
          <w:marTop w:val="0"/>
          <w:marBottom w:val="0"/>
          <w:divBdr>
            <w:top w:val="none" w:sz="0" w:space="0" w:color="auto"/>
            <w:left w:val="none" w:sz="0" w:space="0" w:color="auto"/>
            <w:bottom w:val="none" w:sz="0" w:space="0" w:color="auto"/>
            <w:right w:val="none" w:sz="0" w:space="0" w:color="auto"/>
          </w:divBdr>
        </w:div>
        <w:div w:id="565338057">
          <w:marLeft w:val="640"/>
          <w:marRight w:val="0"/>
          <w:marTop w:val="0"/>
          <w:marBottom w:val="0"/>
          <w:divBdr>
            <w:top w:val="none" w:sz="0" w:space="0" w:color="auto"/>
            <w:left w:val="none" w:sz="0" w:space="0" w:color="auto"/>
            <w:bottom w:val="none" w:sz="0" w:space="0" w:color="auto"/>
            <w:right w:val="none" w:sz="0" w:space="0" w:color="auto"/>
          </w:divBdr>
        </w:div>
        <w:div w:id="1902519006">
          <w:marLeft w:val="640"/>
          <w:marRight w:val="0"/>
          <w:marTop w:val="0"/>
          <w:marBottom w:val="0"/>
          <w:divBdr>
            <w:top w:val="none" w:sz="0" w:space="0" w:color="auto"/>
            <w:left w:val="none" w:sz="0" w:space="0" w:color="auto"/>
            <w:bottom w:val="none" w:sz="0" w:space="0" w:color="auto"/>
            <w:right w:val="none" w:sz="0" w:space="0" w:color="auto"/>
          </w:divBdr>
        </w:div>
        <w:div w:id="568347970">
          <w:marLeft w:val="640"/>
          <w:marRight w:val="0"/>
          <w:marTop w:val="0"/>
          <w:marBottom w:val="0"/>
          <w:divBdr>
            <w:top w:val="none" w:sz="0" w:space="0" w:color="auto"/>
            <w:left w:val="none" w:sz="0" w:space="0" w:color="auto"/>
            <w:bottom w:val="none" w:sz="0" w:space="0" w:color="auto"/>
            <w:right w:val="none" w:sz="0" w:space="0" w:color="auto"/>
          </w:divBdr>
        </w:div>
        <w:div w:id="96561428">
          <w:marLeft w:val="640"/>
          <w:marRight w:val="0"/>
          <w:marTop w:val="0"/>
          <w:marBottom w:val="0"/>
          <w:divBdr>
            <w:top w:val="none" w:sz="0" w:space="0" w:color="auto"/>
            <w:left w:val="none" w:sz="0" w:space="0" w:color="auto"/>
            <w:bottom w:val="none" w:sz="0" w:space="0" w:color="auto"/>
            <w:right w:val="none" w:sz="0" w:space="0" w:color="auto"/>
          </w:divBdr>
        </w:div>
        <w:div w:id="1840609273">
          <w:marLeft w:val="640"/>
          <w:marRight w:val="0"/>
          <w:marTop w:val="0"/>
          <w:marBottom w:val="0"/>
          <w:divBdr>
            <w:top w:val="none" w:sz="0" w:space="0" w:color="auto"/>
            <w:left w:val="none" w:sz="0" w:space="0" w:color="auto"/>
            <w:bottom w:val="none" w:sz="0" w:space="0" w:color="auto"/>
            <w:right w:val="none" w:sz="0" w:space="0" w:color="auto"/>
          </w:divBdr>
        </w:div>
        <w:div w:id="1980450153">
          <w:marLeft w:val="640"/>
          <w:marRight w:val="0"/>
          <w:marTop w:val="0"/>
          <w:marBottom w:val="0"/>
          <w:divBdr>
            <w:top w:val="none" w:sz="0" w:space="0" w:color="auto"/>
            <w:left w:val="none" w:sz="0" w:space="0" w:color="auto"/>
            <w:bottom w:val="none" w:sz="0" w:space="0" w:color="auto"/>
            <w:right w:val="none" w:sz="0" w:space="0" w:color="auto"/>
          </w:divBdr>
        </w:div>
        <w:div w:id="1264144705">
          <w:marLeft w:val="640"/>
          <w:marRight w:val="0"/>
          <w:marTop w:val="0"/>
          <w:marBottom w:val="0"/>
          <w:divBdr>
            <w:top w:val="none" w:sz="0" w:space="0" w:color="auto"/>
            <w:left w:val="none" w:sz="0" w:space="0" w:color="auto"/>
            <w:bottom w:val="none" w:sz="0" w:space="0" w:color="auto"/>
            <w:right w:val="none" w:sz="0" w:space="0" w:color="auto"/>
          </w:divBdr>
        </w:div>
        <w:div w:id="337386540">
          <w:marLeft w:val="640"/>
          <w:marRight w:val="0"/>
          <w:marTop w:val="0"/>
          <w:marBottom w:val="0"/>
          <w:divBdr>
            <w:top w:val="none" w:sz="0" w:space="0" w:color="auto"/>
            <w:left w:val="none" w:sz="0" w:space="0" w:color="auto"/>
            <w:bottom w:val="none" w:sz="0" w:space="0" w:color="auto"/>
            <w:right w:val="none" w:sz="0" w:space="0" w:color="auto"/>
          </w:divBdr>
        </w:div>
        <w:div w:id="107941456">
          <w:marLeft w:val="640"/>
          <w:marRight w:val="0"/>
          <w:marTop w:val="0"/>
          <w:marBottom w:val="0"/>
          <w:divBdr>
            <w:top w:val="none" w:sz="0" w:space="0" w:color="auto"/>
            <w:left w:val="none" w:sz="0" w:space="0" w:color="auto"/>
            <w:bottom w:val="none" w:sz="0" w:space="0" w:color="auto"/>
            <w:right w:val="none" w:sz="0" w:space="0" w:color="auto"/>
          </w:divBdr>
        </w:div>
        <w:div w:id="522596549">
          <w:marLeft w:val="640"/>
          <w:marRight w:val="0"/>
          <w:marTop w:val="0"/>
          <w:marBottom w:val="0"/>
          <w:divBdr>
            <w:top w:val="none" w:sz="0" w:space="0" w:color="auto"/>
            <w:left w:val="none" w:sz="0" w:space="0" w:color="auto"/>
            <w:bottom w:val="none" w:sz="0" w:space="0" w:color="auto"/>
            <w:right w:val="none" w:sz="0" w:space="0" w:color="auto"/>
          </w:divBdr>
        </w:div>
        <w:div w:id="2144691491">
          <w:marLeft w:val="640"/>
          <w:marRight w:val="0"/>
          <w:marTop w:val="0"/>
          <w:marBottom w:val="0"/>
          <w:divBdr>
            <w:top w:val="none" w:sz="0" w:space="0" w:color="auto"/>
            <w:left w:val="none" w:sz="0" w:space="0" w:color="auto"/>
            <w:bottom w:val="none" w:sz="0" w:space="0" w:color="auto"/>
            <w:right w:val="none" w:sz="0" w:space="0" w:color="auto"/>
          </w:divBdr>
        </w:div>
        <w:div w:id="578298179">
          <w:marLeft w:val="640"/>
          <w:marRight w:val="0"/>
          <w:marTop w:val="0"/>
          <w:marBottom w:val="0"/>
          <w:divBdr>
            <w:top w:val="none" w:sz="0" w:space="0" w:color="auto"/>
            <w:left w:val="none" w:sz="0" w:space="0" w:color="auto"/>
            <w:bottom w:val="none" w:sz="0" w:space="0" w:color="auto"/>
            <w:right w:val="none" w:sz="0" w:space="0" w:color="auto"/>
          </w:divBdr>
        </w:div>
        <w:div w:id="1062871303">
          <w:marLeft w:val="640"/>
          <w:marRight w:val="0"/>
          <w:marTop w:val="0"/>
          <w:marBottom w:val="0"/>
          <w:divBdr>
            <w:top w:val="none" w:sz="0" w:space="0" w:color="auto"/>
            <w:left w:val="none" w:sz="0" w:space="0" w:color="auto"/>
            <w:bottom w:val="none" w:sz="0" w:space="0" w:color="auto"/>
            <w:right w:val="none" w:sz="0" w:space="0" w:color="auto"/>
          </w:divBdr>
        </w:div>
        <w:div w:id="651757693">
          <w:marLeft w:val="640"/>
          <w:marRight w:val="0"/>
          <w:marTop w:val="0"/>
          <w:marBottom w:val="0"/>
          <w:divBdr>
            <w:top w:val="none" w:sz="0" w:space="0" w:color="auto"/>
            <w:left w:val="none" w:sz="0" w:space="0" w:color="auto"/>
            <w:bottom w:val="none" w:sz="0" w:space="0" w:color="auto"/>
            <w:right w:val="none" w:sz="0" w:space="0" w:color="auto"/>
          </w:divBdr>
        </w:div>
        <w:div w:id="504169847">
          <w:marLeft w:val="640"/>
          <w:marRight w:val="0"/>
          <w:marTop w:val="0"/>
          <w:marBottom w:val="0"/>
          <w:divBdr>
            <w:top w:val="none" w:sz="0" w:space="0" w:color="auto"/>
            <w:left w:val="none" w:sz="0" w:space="0" w:color="auto"/>
            <w:bottom w:val="none" w:sz="0" w:space="0" w:color="auto"/>
            <w:right w:val="none" w:sz="0" w:space="0" w:color="auto"/>
          </w:divBdr>
        </w:div>
      </w:divsChild>
    </w:div>
    <w:div w:id="1467235121">
      <w:bodyDiv w:val="1"/>
      <w:marLeft w:val="0"/>
      <w:marRight w:val="0"/>
      <w:marTop w:val="0"/>
      <w:marBottom w:val="0"/>
      <w:divBdr>
        <w:top w:val="none" w:sz="0" w:space="0" w:color="auto"/>
        <w:left w:val="none" w:sz="0" w:space="0" w:color="auto"/>
        <w:bottom w:val="none" w:sz="0" w:space="0" w:color="auto"/>
        <w:right w:val="none" w:sz="0" w:space="0" w:color="auto"/>
      </w:divBdr>
      <w:divsChild>
        <w:div w:id="560360810">
          <w:marLeft w:val="640"/>
          <w:marRight w:val="0"/>
          <w:marTop w:val="0"/>
          <w:marBottom w:val="0"/>
          <w:divBdr>
            <w:top w:val="none" w:sz="0" w:space="0" w:color="auto"/>
            <w:left w:val="none" w:sz="0" w:space="0" w:color="auto"/>
            <w:bottom w:val="none" w:sz="0" w:space="0" w:color="auto"/>
            <w:right w:val="none" w:sz="0" w:space="0" w:color="auto"/>
          </w:divBdr>
        </w:div>
        <w:div w:id="888537885">
          <w:marLeft w:val="640"/>
          <w:marRight w:val="0"/>
          <w:marTop w:val="0"/>
          <w:marBottom w:val="0"/>
          <w:divBdr>
            <w:top w:val="none" w:sz="0" w:space="0" w:color="auto"/>
            <w:left w:val="none" w:sz="0" w:space="0" w:color="auto"/>
            <w:bottom w:val="none" w:sz="0" w:space="0" w:color="auto"/>
            <w:right w:val="none" w:sz="0" w:space="0" w:color="auto"/>
          </w:divBdr>
        </w:div>
        <w:div w:id="145829701">
          <w:marLeft w:val="640"/>
          <w:marRight w:val="0"/>
          <w:marTop w:val="0"/>
          <w:marBottom w:val="0"/>
          <w:divBdr>
            <w:top w:val="none" w:sz="0" w:space="0" w:color="auto"/>
            <w:left w:val="none" w:sz="0" w:space="0" w:color="auto"/>
            <w:bottom w:val="none" w:sz="0" w:space="0" w:color="auto"/>
            <w:right w:val="none" w:sz="0" w:space="0" w:color="auto"/>
          </w:divBdr>
        </w:div>
        <w:div w:id="2001351538">
          <w:marLeft w:val="640"/>
          <w:marRight w:val="0"/>
          <w:marTop w:val="0"/>
          <w:marBottom w:val="0"/>
          <w:divBdr>
            <w:top w:val="none" w:sz="0" w:space="0" w:color="auto"/>
            <w:left w:val="none" w:sz="0" w:space="0" w:color="auto"/>
            <w:bottom w:val="none" w:sz="0" w:space="0" w:color="auto"/>
            <w:right w:val="none" w:sz="0" w:space="0" w:color="auto"/>
          </w:divBdr>
        </w:div>
        <w:div w:id="997807216">
          <w:marLeft w:val="640"/>
          <w:marRight w:val="0"/>
          <w:marTop w:val="0"/>
          <w:marBottom w:val="0"/>
          <w:divBdr>
            <w:top w:val="none" w:sz="0" w:space="0" w:color="auto"/>
            <w:left w:val="none" w:sz="0" w:space="0" w:color="auto"/>
            <w:bottom w:val="none" w:sz="0" w:space="0" w:color="auto"/>
            <w:right w:val="none" w:sz="0" w:space="0" w:color="auto"/>
          </w:divBdr>
        </w:div>
        <w:div w:id="1851524645">
          <w:marLeft w:val="640"/>
          <w:marRight w:val="0"/>
          <w:marTop w:val="0"/>
          <w:marBottom w:val="0"/>
          <w:divBdr>
            <w:top w:val="none" w:sz="0" w:space="0" w:color="auto"/>
            <w:left w:val="none" w:sz="0" w:space="0" w:color="auto"/>
            <w:bottom w:val="none" w:sz="0" w:space="0" w:color="auto"/>
            <w:right w:val="none" w:sz="0" w:space="0" w:color="auto"/>
          </w:divBdr>
        </w:div>
        <w:div w:id="829297048">
          <w:marLeft w:val="640"/>
          <w:marRight w:val="0"/>
          <w:marTop w:val="0"/>
          <w:marBottom w:val="0"/>
          <w:divBdr>
            <w:top w:val="none" w:sz="0" w:space="0" w:color="auto"/>
            <w:left w:val="none" w:sz="0" w:space="0" w:color="auto"/>
            <w:bottom w:val="none" w:sz="0" w:space="0" w:color="auto"/>
            <w:right w:val="none" w:sz="0" w:space="0" w:color="auto"/>
          </w:divBdr>
        </w:div>
        <w:div w:id="2143619201">
          <w:marLeft w:val="640"/>
          <w:marRight w:val="0"/>
          <w:marTop w:val="0"/>
          <w:marBottom w:val="0"/>
          <w:divBdr>
            <w:top w:val="none" w:sz="0" w:space="0" w:color="auto"/>
            <w:left w:val="none" w:sz="0" w:space="0" w:color="auto"/>
            <w:bottom w:val="none" w:sz="0" w:space="0" w:color="auto"/>
            <w:right w:val="none" w:sz="0" w:space="0" w:color="auto"/>
          </w:divBdr>
        </w:div>
        <w:div w:id="1161509178">
          <w:marLeft w:val="640"/>
          <w:marRight w:val="0"/>
          <w:marTop w:val="0"/>
          <w:marBottom w:val="0"/>
          <w:divBdr>
            <w:top w:val="none" w:sz="0" w:space="0" w:color="auto"/>
            <w:left w:val="none" w:sz="0" w:space="0" w:color="auto"/>
            <w:bottom w:val="none" w:sz="0" w:space="0" w:color="auto"/>
            <w:right w:val="none" w:sz="0" w:space="0" w:color="auto"/>
          </w:divBdr>
        </w:div>
        <w:div w:id="1928464274">
          <w:marLeft w:val="640"/>
          <w:marRight w:val="0"/>
          <w:marTop w:val="0"/>
          <w:marBottom w:val="0"/>
          <w:divBdr>
            <w:top w:val="none" w:sz="0" w:space="0" w:color="auto"/>
            <w:left w:val="none" w:sz="0" w:space="0" w:color="auto"/>
            <w:bottom w:val="none" w:sz="0" w:space="0" w:color="auto"/>
            <w:right w:val="none" w:sz="0" w:space="0" w:color="auto"/>
          </w:divBdr>
        </w:div>
        <w:div w:id="1740782060">
          <w:marLeft w:val="640"/>
          <w:marRight w:val="0"/>
          <w:marTop w:val="0"/>
          <w:marBottom w:val="0"/>
          <w:divBdr>
            <w:top w:val="none" w:sz="0" w:space="0" w:color="auto"/>
            <w:left w:val="none" w:sz="0" w:space="0" w:color="auto"/>
            <w:bottom w:val="none" w:sz="0" w:space="0" w:color="auto"/>
            <w:right w:val="none" w:sz="0" w:space="0" w:color="auto"/>
          </w:divBdr>
        </w:div>
        <w:div w:id="651562652">
          <w:marLeft w:val="640"/>
          <w:marRight w:val="0"/>
          <w:marTop w:val="0"/>
          <w:marBottom w:val="0"/>
          <w:divBdr>
            <w:top w:val="none" w:sz="0" w:space="0" w:color="auto"/>
            <w:left w:val="none" w:sz="0" w:space="0" w:color="auto"/>
            <w:bottom w:val="none" w:sz="0" w:space="0" w:color="auto"/>
            <w:right w:val="none" w:sz="0" w:space="0" w:color="auto"/>
          </w:divBdr>
        </w:div>
        <w:div w:id="2133936520">
          <w:marLeft w:val="640"/>
          <w:marRight w:val="0"/>
          <w:marTop w:val="0"/>
          <w:marBottom w:val="0"/>
          <w:divBdr>
            <w:top w:val="none" w:sz="0" w:space="0" w:color="auto"/>
            <w:left w:val="none" w:sz="0" w:space="0" w:color="auto"/>
            <w:bottom w:val="none" w:sz="0" w:space="0" w:color="auto"/>
            <w:right w:val="none" w:sz="0" w:space="0" w:color="auto"/>
          </w:divBdr>
        </w:div>
        <w:div w:id="287976154">
          <w:marLeft w:val="640"/>
          <w:marRight w:val="0"/>
          <w:marTop w:val="0"/>
          <w:marBottom w:val="0"/>
          <w:divBdr>
            <w:top w:val="none" w:sz="0" w:space="0" w:color="auto"/>
            <w:left w:val="none" w:sz="0" w:space="0" w:color="auto"/>
            <w:bottom w:val="none" w:sz="0" w:space="0" w:color="auto"/>
            <w:right w:val="none" w:sz="0" w:space="0" w:color="auto"/>
          </w:divBdr>
        </w:div>
        <w:div w:id="26684080">
          <w:marLeft w:val="640"/>
          <w:marRight w:val="0"/>
          <w:marTop w:val="0"/>
          <w:marBottom w:val="0"/>
          <w:divBdr>
            <w:top w:val="none" w:sz="0" w:space="0" w:color="auto"/>
            <w:left w:val="none" w:sz="0" w:space="0" w:color="auto"/>
            <w:bottom w:val="none" w:sz="0" w:space="0" w:color="auto"/>
            <w:right w:val="none" w:sz="0" w:space="0" w:color="auto"/>
          </w:divBdr>
        </w:div>
        <w:div w:id="1125394997">
          <w:marLeft w:val="640"/>
          <w:marRight w:val="0"/>
          <w:marTop w:val="0"/>
          <w:marBottom w:val="0"/>
          <w:divBdr>
            <w:top w:val="none" w:sz="0" w:space="0" w:color="auto"/>
            <w:left w:val="none" w:sz="0" w:space="0" w:color="auto"/>
            <w:bottom w:val="none" w:sz="0" w:space="0" w:color="auto"/>
            <w:right w:val="none" w:sz="0" w:space="0" w:color="auto"/>
          </w:divBdr>
        </w:div>
        <w:div w:id="1488404532">
          <w:marLeft w:val="640"/>
          <w:marRight w:val="0"/>
          <w:marTop w:val="0"/>
          <w:marBottom w:val="0"/>
          <w:divBdr>
            <w:top w:val="none" w:sz="0" w:space="0" w:color="auto"/>
            <w:left w:val="none" w:sz="0" w:space="0" w:color="auto"/>
            <w:bottom w:val="none" w:sz="0" w:space="0" w:color="auto"/>
            <w:right w:val="none" w:sz="0" w:space="0" w:color="auto"/>
          </w:divBdr>
        </w:div>
        <w:div w:id="830025975">
          <w:marLeft w:val="640"/>
          <w:marRight w:val="0"/>
          <w:marTop w:val="0"/>
          <w:marBottom w:val="0"/>
          <w:divBdr>
            <w:top w:val="none" w:sz="0" w:space="0" w:color="auto"/>
            <w:left w:val="none" w:sz="0" w:space="0" w:color="auto"/>
            <w:bottom w:val="none" w:sz="0" w:space="0" w:color="auto"/>
            <w:right w:val="none" w:sz="0" w:space="0" w:color="auto"/>
          </w:divBdr>
        </w:div>
        <w:div w:id="149490548">
          <w:marLeft w:val="640"/>
          <w:marRight w:val="0"/>
          <w:marTop w:val="0"/>
          <w:marBottom w:val="0"/>
          <w:divBdr>
            <w:top w:val="none" w:sz="0" w:space="0" w:color="auto"/>
            <w:left w:val="none" w:sz="0" w:space="0" w:color="auto"/>
            <w:bottom w:val="none" w:sz="0" w:space="0" w:color="auto"/>
            <w:right w:val="none" w:sz="0" w:space="0" w:color="auto"/>
          </w:divBdr>
        </w:div>
        <w:div w:id="1645964577">
          <w:marLeft w:val="640"/>
          <w:marRight w:val="0"/>
          <w:marTop w:val="0"/>
          <w:marBottom w:val="0"/>
          <w:divBdr>
            <w:top w:val="none" w:sz="0" w:space="0" w:color="auto"/>
            <w:left w:val="none" w:sz="0" w:space="0" w:color="auto"/>
            <w:bottom w:val="none" w:sz="0" w:space="0" w:color="auto"/>
            <w:right w:val="none" w:sz="0" w:space="0" w:color="auto"/>
          </w:divBdr>
        </w:div>
        <w:div w:id="923147908">
          <w:marLeft w:val="640"/>
          <w:marRight w:val="0"/>
          <w:marTop w:val="0"/>
          <w:marBottom w:val="0"/>
          <w:divBdr>
            <w:top w:val="none" w:sz="0" w:space="0" w:color="auto"/>
            <w:left w:val="none" w:sz="0" w:space="0" w:color="auto"/>
            <w:bottom w:val="none" w:sz="0" w:space="0" w:color="auto"/>
            <w:right w:val="none" w:sz="0" w:space="0" w:color="auto"/>
          </w:divBdr>
        </w:div>
        <w:div w:id="1107433012">
          <w:marLeft w:val="640"/>
          <w:marRight w:val="0"/>
          <w:marTop w:val="0"/>
          <w:marBottom w:val="0"/>
          <w:divBdr>
            <w:top w:val="none" w:sz="0" w:space="0" w:color="auto"/>
            <w:left w:val="none" w:sz="0" w:space="0" w:color="auto"/>
            <w:bottom w:val="none" w:sz="0" w:space="0" w:color="auto"/>
            <w:right w:val="none" w:sz="0" w:space="0" w:color="auto"/>
          </w:divBdr>
        </w:div>
        <w:div w:id="1442990221">
          <w:marLeft w:val="640"/>
          <w:marRight w:val="0"/>
          <w:marTop w:val="0"/>
          <w:marBottom w:val="0"/>
          <w:divBdr>
            <w:top w:val="none" w:sz="0" w:space="0" w:color="auto"/>
            <w:left w:val="none" w:sz="0" w:space="0" w:color="auto"/>
            <w:bottom w:val="none" w:sz="0" w:space="0" w:color="auto"/>
            <w:right w:val="none" w:sz="0" w:space="0" w:color="auto"/>
          </w:divBdr>
        </w:div>
        <w:div w:id="2035307598">
          <w:marLeft w:val="640"/>
          <w:marRight w:val="0"/>
          <w:marTop w:val="0"/>
          <w:marBottom w:val="0"/>
          <w:divBdr>
            <w:top w:val="none" w:sz="0" w:space="0" w:color="auto"/>
            <w:left w:val="none" w:sz="0" w:space="0" w:color="auto"/>
            <w:bottom w:val="none" w:sz="0" w:space="0" w:color="auto"/>
            <w:right w:val="none" w:sz="0" w:space="0" w:color="auto"/>
          </w:divBdr>
        </w:div>
        <w:div w:id="1218668045">
          <w:marLeft w:val="640"/>
          <w:marRight w:val="0"/>
          <w:marTop w:val="0"/>
          <w:marBottom w:val="0"/>
          <w:divBdr>
            <w:top w:val="none" w:sz="0" w:space="0" w:color="auto"/>
            <w:left w:val="none" w:sz="0" w:space="0" w:color="auto"/>
            <w:bottom w:val="none" w:sz="0" w:space="0" w:color="auto"/>
            <w:right w:val="none" w:sz="0" w:space="0" w:color="auto"/>
          </w:divBdr>
        </w:div>
        <w:div w:id="442111517">
          <w:marLeft w:val="640"/>
          <w:marRight w:val="0"/>
          <w:marTop w:val="0"/>
          <w:marBottom w:val="0"/>
          <w:divBdr>
            <w:top w:val="none" w:sz="0" w:space="0" w:color="auto"/>
            <w:left w:val="none" w:sz="0" w:space="0" w:color="auto"/>
            <w:bottom w:val="none" w:sz="0" w:space="0" w:color="auto"/>
            <w:right w:val="none" w:sz="0" w:space="0" w:color="auto"/>
          </w:divBdr>
        </w:div>
      </w:divsChild>
    </w:div>
    <w:div w:id="1468548175">
      <w:bodyDiv w:val="1"/>
      <w:marLeft w:val="0"/>
      <w:marRight w:val="0"/>
      <w:marTop w:val="0"/>
      <w:marBottom w:val="0"/>
      <w:divBdr>
        <w:top w:val="none" w:sz="0" w:space="0" w:color="auto"/>
        <w:left w:val="none" w:sz="0" w:space="0" w:color="auto"/>
        <w:bottom w:val="none" w:sz="0" w:space="0" w:color="auto"/>
        <w:right w:val="none" w:sz="0" w:space="0" w:color="auto"/>
      </w:divBdr>
      <w:divsChild>
        <w:div w:id="562832884">
          <w:marLeft w:val="640"/>
          <w:marRight w:val="0"/>
          <w:marTop w:val="0"/>
          <w:marBottom w:val="0"/>
          <w:divBdr>
            <w:top w:val="none" w:sz="0" w:space="0" w:color="auto"/>
            <w:left w:val="none" w:sz="0" w:space="0" w:color="auto"/>
            <w:bottom w:val="none" w:sz="0" w:space="0" w:color="auto"/>
            <w:right w:val="none" w:sz="0" w:space="0" w:color="auto"/>
          </w:divBdr>
        </w:div>
        <w:div w:id="271479849">
          <w:marLeft w:val="640"/>
          <w:marRight w:val="0"/>
          <w:marTop w:val="0"/>
          <w:marBottom w:val="0"/>
          <w:divBdr>
            <w:top w:val="none" w:sz="0" w:space="0" w:color="auto"/>
            <w:left w:val="none" w:sz="0" w:space="0" w:color="auto"/>
            <w:bottom w:val="none" w:sz="0" w:space="0" w:color="auto"/>
            <w:right w:val="none" w:sz="0" w:space="0" w:color="auto"/>
          </w:divBdr>
        </w:div>
        <w:div w:id="405034291">
          <w:marLeft w:val="640"/>
          <w:marRight w:val="0"/>
          <w:marTop w:val="0"/>
          <w:marBottom w:val="0"/>
          <w:divBdr>
            <w:top w:val="none" w:sz="0" w:space="0" w:color="auto"/>
            <w:left w:val="none" w:sz="0" w:space="0" w:color="auto"/>
            <w:bottom w:val="none" w:sz="0" w:space="0" w:color="auto"/>
            <w:right w:val="none" w:sz="0" w:space="0" w:color="auto"/>
          </w:divBdr>
        </w:div>
        <w:div w:id="1518303371">
          <w:marLeft w:val="640"/>
          <w:marRight w:val="0"/>
          <w:marTop w:val="0"/>
          <w:marBottom w:val="0"/>
          <w:divBdr>
            <w:top w:val="none" w:sz="0" w:space="0" w:color="auto"/>
            <w:left w:val="none" w:sz="0" w:space="0" w:color="auto"/>
            <w:bottom w:val="none" w:sz="0" w:space="0" w:color="auto"/>
            <w:right w:val="none" w:sz="0" w:space="0" w:color="auto"/>
          </w:divBdr>
        </w:div>
        <w:div w:id="1436826672">
          <w:marLeft w:val="640"/>
          <w:marRight w:val="0"/>
          <w:marTop w:val="0"/>
          <w:marBottom w:val="0"/>
          <w:divBdr>
            <w:top w:val="none" w:sz="0" w:space="0" w:color="auto"/>
            <w:left w:val="none" w:sz="0" w:space="0" w:color="auto"/>
            <w:bottom w:val="none" w:sz="0" w:space="0" w:color="auto"/>
            <w:right w:val="none" w:sz="0" w:space="0" w:color="auto"/>
          </w:divBdr>
        </w:div>
        <w:div w:id="1883326250">
          <w:marLeft w:val="640"/>
          <w:marRight w:val="0"/>
          <w:marTop w:val="0"/>
          <w:marBottom w:val="0"/>
          <w:divBdr>
            <w:top w:val="none" w:sz="0" w:space="0" w:color="auto"/>
            <w:left w:val="none" w:sz="0" w:space="0" w:color="auto"/>
            <w:bottom w:val="none" w:sz="0" w:space="0" w:color="auto"/>
            <w:right w:val="none" w:sz="0" w:space="0" w:color="auto"/>
          </w:divBdr>
        </w:div>
        <w:div w:id="1368801615">
          <w:marLeft w:val="640"/>
          <w:marRight w:val="0"/>
          <w:marTop w:val="0"/>
          <w:marBottom w:val="0"/>
          <w:divBdr>
            <w:top w:val="none" w:sz="0" w:space="0" w:color="auto"/>
            <w:left w:val="none" w:sz="0" w:space="0" w:color="auto"/>
            <w:bottom w:val="none" w:sz="0" w:space="0" w:color="auto"/>
            <w:right w:val="none" w:sz="0" w:space="0" w:color="auto"/>
          </w:divBdr>
        </w:div>
        <w:div w:id="728694981">
          <w:marLeft w:val="640"/>
          <w:marRight w:val="0"/>
          <w:marTop w:val="0"/>
          <w:marBottom w:val="0"/>
          <w:divBdr>
            <w:top w:val="none" w:sz="0" w:space="0" w:color="auto"/>
            <w:left w:val="none" w:sz="0" w:space="0" w:color="auto"/>
            <w:bottom w:val="none" w:sz="0" w:space="0" w:color="auto"/>
            <w:right w:val="none" w:sz="0" w:space="0" w:color="auto"/>
          </w:divBdr>
        </w:div>
        <w:div w:id="61029589">
          <w:marLeft w:val="640"/>
          <w:marRight w:val="0"/>
          <w:marTop w:val="0"/>
          <w:marBottom w:val="0"/>
          <w:divBdr>
            <w:top w:val="none" w:sz="0" w:space="0" w:color="auto"/>
            <w:left w:val="none" w:sz="0" w:space="0" w:color="auto"/>
            <w:bottom w:val="none" w:sz="0" w:space="0" w:color="auto"/>
            <w:right w:val="none" w:sz="0" w:space="0" w:color="auto"/>
          </w:divBdr>
        </w:div>
        <w:div w:id="812328610">
          <w:marLeft w:val="640"/>
          <w:marRight w:val="0"/>
          <w:marTop w:val="0"/>
          <w:marBottom w:val="0"/>
          <w:divBdr>
            <w:top w:val="none" w:sz="0" w:space="0" w:color="auto"/>
            <w:left w:val="none" w:sz="0" w:space="0" w:color="auto"/>
            <w:bottom w:val="none" w:sz="0" w:space="0" w:color="auto"/>
            <w:right w:val="none" w:sz="0" w:space="0" w:color="auto"/>
          </w:divBdr>
        </w:div>
        <w:div w:id="56712901">
          <w:marLeft w:val="640"/>
          <w:marRight w:val="0"/>
          <w:marTop w:val="0"/>
          <w:marBottom w:val="0"/>
          <w:divBdr>
            <w:top w:val="none" w:sz="0" w:space="0" w:color="auto"/>
            <w:left w:val="none" w:sz="0" w:space="0" w:color="auto"/>
            <w:bottom w:val="none" w:sz="0" w:space="0" w:color="auto"/>
            <w:right w:val="none" w:sz="0" w:space="0" w:color="auto"/>
          </w:divBdr>
        </w:div>
        <w:div w:id="784888589">
          <w:marLeft w:val="640"/>
          <w:marRight w:val="0"/>
          <w:marTop w:val="0"/>
          <w:marBottom w:val="0"/>
          <w:divBdr>
            <w:top w:val="none" w:sz="0" w:space="0" w:color="auto"/>
            <w:left w:val="none" w:sz="0" w:space="0" w:color="auto"/>
            <w:bottom w:val="none" w:sz="0" w:space="0" w:color="auto"/>
            <w:right w:val="none" w:sz="0" w:space="0" w:color="auto"/>
          </w:divBdr>
        </w:div>
        <w:div w:id="1909345660">
          <w:marLeft w:val="640"/>
          <w:marRight w:val="0"/>
          <w:marTop w:val="0"/>
          <w:marBottom w:val="0"/>
          <w:divBdr>
            <w:top w:val="none" w:sz="0" w:space="0" w:color="auto"/>
            <w:left w:val="none" w:sz="0" w:space="0" w:color="auto"/>
            <w:bottom w:val="none" w:sz="0" w:space="0" w:color="auto"/>
            <w:right w:val="none" w:sz="0" w:space="0" w:color="auto"/>
          </w:divBdr>
        </w:div>
        <w:div w:id="1456750703">
          <w:marLeft w:val="640"/>
          <w:marRight w:val="0"/>
          <w:marTop w:val="0"/>
          <w:marBottom w:val="0"/>
          <w:divBdr>
            <w:top w:val="none" w:sz="0" w:space="0" w:color="auto"/>
            <w:left w:val="none" w:sz="0" w:space="0" w:color="auto"/>
            <w:bottom w:val="none" w:sz="0" w:space="0" w:color="auto"/>
            <w:right w:val="none" w:sz="0" w:space="0" w:color="auto"/>
          </w:divBdr>
        </w:div>
        <w:div w:id="1583251126">
          <w:marLeft w:val="640"/>
          <w:marRight w:val="0"/>
          <w:marTop w:val="0"/>
          <w:marBottom w:val="0"/>
          <w:divBdr>
            <w:top w:val="none" w:sz="0" w:space="0" w:color="auto"/>
            <w:left w:val="none" w:sz="0" w:space="0" w:color="auto"/>
            <w:bottom w:val="none" w:sz="0" w:space="0" w:color="auto"/>
            <w:right w:val="none" w:sz="0" w:space="0" w:color="auto"/>
          </w:divBdr>
        </w:div>
        <w:div w:id="651956579">
          <w:marLeft w:val="640"/>
          <w:marRight w:val="0"/>
          <w:marTop w:val="0"/>
          <w:marBottom w:val="0"/>
          <w:divBdr>
            <w:top w:val="none" w:sz="0" w:space="0" w:color="auto"/>
            <w:left w:val="none" w:sz="0" w:space="0" w:color="auto"/>
            <w:bottom w:val="none" w:sz="0" w:space="0" w:color="auto"/>
            <w:right w:val="none" w:sz="0" w:space="0" w:color="auto"/>
          </w:divBdr>
        </w:div>
        <w:div w:id="79110819">
          <w:marLeft w:val="640"/>
          <w:marRight w:val="0"/>
          <w:marTop w:val="0"/>
          <w:marBottom w:val="0"/>
          <w:divBdr>
            <w:top w:val="none" w:sz="0" w:space="0" w:color="auto"/>
            <w:left w:val="none" w:sz="0" w:space="0" w:color="auto"/>
            <w:bottom w:val="none" w:sz="0" w:space="0" w:color="auto"/>
            <w:right w:val="none" w:sz="0" w:space="0" w:color="auto"/>
          </w:divBdr>
        </w:div>
        <w:div w:id="403340989">
          <w:marLeft w:val="640"/>
          <w:marRight w:val="0"/>
          <w:marTop w:val="0"/>
          <w:marBottom w:val="0"/>
          <w:divBdr>
            <w:top w:val="none" w:sz="0" w:space="0" w:color="auto"/>
            <w:left w:val="none" w:sz="0" w:space="0" w:color="auto"/>
            <w:bottom w:val="none" w:sz="0" w:space="0" w:color="auto"/>
            <w:right w:val="none" w:sz="0" w:space="0" w:color="auto"/>
          </w:divBdr>
        </w:div>
        <w:div w:id="318508856">
          <w:marLeft w:val="640"/>
          <w:marRight w:val="0"/>
          <w:marTop w:val="0"/>
          <w:marBottom w:val="0"/>
          <w:divBdr>
            <w:top w:val="none" w:sz="0" w:space="0" w:color="auto"/>
            <w:left w:val="none" w:sz="0" w:space="0" w:color="auto"/>
            <w:bottom w:val="none" w:sz="0" w:space="0" w:color="auto"/>
            <w:right w:val="none" w:sz="0" w:space="0" w:color="auto"/>
          </w:divBdr>
        </w:div>
        <w:div w:id="1652100684">
          <w:marLeft w:val="640"/>
          <w:marRight w:val="0"/>
          <w:marTop w:val="0"/>
          <w:marBottom w:val="0"/>
          <w:divBdr>
            <w:top w:val="none" w:sz="0" w:space="0" w:color="auto"/>
            <w:left w:val="none" w:sz="0" w:space="0" w:color="auto"/>
            <w:bottom w:val="none" w:sz="0" w:space="0" w:color="auto"/>
            <w:right w:val="none" w:sz="0" w:space="0" w:color="auto"/>
          </w:divBdr>
        </w:div>
        <w:div w:id="1543787824">
          <w:marLeft w:val="640"/>
          <w:marRight w:val="0"/>
          <w:marTop w:val="0"/>
          <w:marBottom w:val="0"/>
          <w:divBdr>
            <w:top w:val="none" w:sz="0" w:space="0" w:color="auto"/>
            <w:left w:val="none" w:sz="0" w:space="0" w:color="auto"/>
            <w:bottom w:val="none" w:sz="0" w:space="0" w:color="auto"/>
            <w:right w:val="none" w:sz="0" w:space="0" w:color="auto"/>
          </w:divBdr>
        </w:div>
        <w:div w:id="1545631117">
          <w:marLeft w:val="640"/>
          <w:marRight w:val="0"/>
          <w:marTop w:val="0"/>
          <w:marBottom w:val="0"/>
          <w:divBdr>
            <w:top w:val="none" w:sz="0" w:space="0" w:color="auto"/>
            <w:left w:val="none" w:sz="0" w:space="0" w:color="auto"/>
            <w:bottom w:val="none" w:sz="0" w:space="0" w:color="auto"/>
            <w:right w:val="none" w:sz="0" w:space="0" w:color="auto"/>
          </w:divBdr>
        </w:div>
        <w:div w:id="1025327688">
          <w:marLeft w:val="640"/>
          <w:marRight w:val="0"/>
          <w:marTop w:val="0"/>
          <w:marBottom w:val="0"/>
          <w:divBdr>
            <w:top w:val="none" w:sz="0" w:space="0" w:color="auto"/>
            <w:left w:val="none" w:sz="0" w:space="0" w:color="auto"/>
            <w:bottom w:val="none" w:sz="0" w:space="0" w:color="auto"/>
            <w:right w:val="none" w:sz="0" w:space="0" w:color="auto"/>
          </w:divBdr>
        </w:div>
        <w:div w:id="1981835820">
          <w:marLeft w:val="640"/>
          <w:marRight w:val="0"/>
          <w:marTop w:val="0"/>
          <w:marBottom w:val="0"/>
          <w:divBdr>
            <w:top w:val="none" w:sz="0" w:space="0" w:color="auto"/>
            <w:left w:val="none" w:sz="0" w:space="0" w:color="auto"/>
            <w:bottom w:val="none" w:sz="0" w:space="0" w:color="auto"/>
            <w:right w:val="none" w:sz="0" w:space="0" w:color="auto"/>
          </w:divBdr>
        </w:div>
        <w:div w:id="517042225">
          <w:marLeft w:val="640"/>
          <w:marRight w:val="0"/>
          <w:marTop w:val="0"/>
          <w:marBottom w:val="0"/>
          <w:divBdr>
            <w:top w:val="none" w:sz="0" w:space="0" w:color="auto"/>
            <w:left w:val="none" w:sz="0" w:space="0" w:color="auto"/>
            <w:bottom w:val="none" w:sz="0" w:space="0" w:color="auto"/>
            <w:right w:val="none" w:sz="0" w:space="0" w:color="auto"/>
          </w:divBdr>
        </w:div>
        <w:div w:id="1408840877">
          <w:marLeft w:val="640"/>
          <w:marRight w:val="0"/>
          <w:marTop w:val="0"/>
          <w:marBottom w:val="0"/>
          <w:divBdr>
            <w:top w:val="none" w:sz="0" w:space="0" w:color="auto"/>
            <w:left w:val="none" w:sz="0" w:space="0" w:color="auto"/>
            <w:bottom w:val="none" w:sz="0" w:space="0" w:color="auto"/>
            <w:right w:val="none" w:sz="0" w:space="0" w:color="auto"/>
          </w:divBdr>
        </w:div>
        <w:div w:id="615136800">
          <w:marLeft w:val="640"/>
          <w:marRight w:val="0"/>
          <w:marTop w:val="0"/>
          <w:marBottom w:val="0"/>
          <w:divBdr>
            <w:top w:val="none" w:sz="0" w:space="0" w:color="auto"/>
            <w:left w:val="none" w:sz="0" w:space="0" w:color="auto"/>
            <w:bottom w:val="none" w:sz="0" w:space="0" w:color="auto"/>
            <w:right w:val="none" w:sz="0" w:space="0" w:color="auto"/>
          </w:divBdr>
        </w:div>
        <w:div w:id="609435890">
          <w:marLeft w:val="640"/>
          <w:marRight w:val="0"/>
          <w:marTop w:val="0"/>
          <w:marBottom w:val="0"/>
          <w:divBdr>
            <w:top w:val="none" w:sz="0" w:space="0" w:color="auto"/>
            <w:left w:val="none" w:sz="0" w:space="0" w:color="auto"/>
            <w:bottom w:val="none" w:sz="0" w:space="0" w:color="auto"/>
            <w:right w:val="none" w:sz="0" w:space="0" w:color="auto"/>
          </w:divBdr>
        </w:div>
        <w:div w:id="2025091704">
          <w:marLeft w:val="640"/>
          <w:marRight w:val="0"/>
          <w:marTop w:val="0"/>
          <w:marBottom w:val="0"/>
          <w:divBdr>
            <w:top w:val="none" w:sz="0" w:space="0" w:color="auto"/>
            <w:left w:val="none" w:sz="0" w:space="0" w:color="auto"/>
            <w:bottom w:val="none" w:sz="0" w:space="0" w:color="auto"/>
            <w:right w:val="none" w:sz="0" w:space="0" w:color="auto"/>
          </w:divBdr>
        </w:div>
        <w:div w:id="1626735841">
          <w:marLeft w:val="640"/>
          <w:marRight w:val="0"/>
          <w:marTop w:val="0"/>
          <w:marBottom w:val="0"/>
          <w:divBdr>
            <w:top w:val="none" w:sz="0" w:space="0" w:color="auto"/>
            <w:left w:val="none" w:sz="0" w:space="0" w:color="auto"/>
            <w:bottom w:val="none" w:sz="0" w:space="0" w:color="auto"/>
            <w:right w:val="none" w:sz="0" w:space="0" w:color="auto"/>
          </w:divBdr>
        </w:div>
      </w:divsChild>
    </w:div>
    <w:div w:id="1470249722">
      <w:bodyDiv w:val="1"/>
      <w:marLeft w:val="0"/>
      <w:marRight w:val="0"/>
      <w:marTop w:val="0"/>
      <w:marBottom w:val="0"/>
      <w:divBdr>
        <w:top w:val="none" w:sz="0" w:space="0" w:color="auto"/>
        <w:left w:val="none" w:sz="0" w:space="0" w:color="auto"/>
        <w:bottom w:val="none" w:sz="0" w:space="0" w:color="auto"/>
        <w:right w:val="none" w:sz="0" w:space="0" w:color="auto"/>
      </w:divBdr>
      <w:divsChild>
        <w:div w:id="352730116">
          <w:marLeft w:val="640"/>
          <w:marRight w:val="0"/>
          <w:marTop w:val="0"/>
          <w:marBottom w:val="0"/>
          <w:divBdr>
            <w:top w:val="none" w:sz="0" w:space="0" w:color="auto"/>
            <w:left w:val="none" w:sz="0" w:space="0" w:color="auto"/>
            <w:bottom w:val="none" w:sz="0" w:space="0" w:color="auto"/>
            <w:right w:val="none" w:sz="0" w:space="0" w:color="auto"/>
          </w:divBdr>
        </w:div>
        <w:div w:id="2113015120">
          <w:marLeft w:val="640"/>
          <w:marRight w:val="0"/>
          <w:marTop w:val="0"/>
          <w:marBottom w:val="0"/>
          <w:divBdr>
            <w:top w:val="none" w:sz="0" w:space="0" w:color="auto"/>
            <w:left w:val="none" w:sz="0" w:space="0" w:color="auto"/>
            <w:bottom w:val="none" w:sz="0" w:space="0" w:color="auto"/>
            <w:right w:val="none" w:sz="0" w:space="0" w:color="auto"/>
          </w:divBdr>
        </w:div>
        <w:div w:id="1051806887">
          <w:marLeft w:val="640"/>
          <w:marRight w:val="0"/>
          <w:marTop w:val="0"/>
          <w:marBottom w:val="0"/>
          <w:divBdr>
            <w:top w:val="none" w:sz="0" w:space="0" w:color="auto"/>
            <w:left w:val="none" w:sz="0" w:space="0" w:color="auto"/>
            <w:bottom w:val="none" w:sz="0" w:space="0" w:color="auto"/>
            <w:right w:val="none" w:sz="0" w:space="0" w:color="auto"/>
          </w:divBdr>
        </w:div>
        <w:div w:id="860782473">
          <w:marLeft w:val="640"/>
          <w:marRight w:val="0"/>
          <w:marTop w:val="0"/>
          <w:marBottom w:val="0"/>
          <w:divBdr>
            <w:top w:val="none" w:sz="0" w:space="0" w:color="auto"/>
            <w:left w:val="none" w:sz="0" w:space="0" w:color="auto"/>
            <w:bottom w:val="none" w:sz="0" w:space="0" w:color="auto"/>
            <w:right w:val="none" w:sz="0" w:space="0" w:color="auto"/>
          </w:divBdr>
        </w:div>
        <w:div w:id="1708722728">
          <w:marLeft w:val="640"/>
          <w:marRight w:val="0"/>
          <w:marTop w:val="0"/>
          <w:marBottom w:val="0"/>
          <w:divBdr>
            <w:top w:val="none" w:sz="0" w:space="0" w:color="auto"/>
            <w:left w:val="none" w:sz="0" w:space="0" w:color="auto"/>
            <w:bottom w:val="none" w:sz="0" w:space="0" w:color="auto"/>
            <w:right w:val="none" w:sz="0" w:space="0" w:color="auto"/>
          </w:divBdr>
        </w:div>
        <w:div w:id="420952638">
          <w:marLeft w:val="640"/>
          <w:marRight w:val="0"/>
          <w:marTop w:val="0"/>
          <w:marBottom w:val="0"/>
          <w:divBdr>
            <w:top w:val="none" w:sz="0" w:space="0" w:color="auto"/>
            <w:left w:val="none" w:sz="0" w:space="0" w:color="auto"/>
            <w:bottom w:val="none" w:sz="0" w:space="0" w:color="auto"/>
            <w:right w:val="none" w:sz="0" w:space="0" w:color="auto"/>
          </w:divBdr>
        </w:div>
        <w:div w:id="1815675487">
          <w:marLeft w:val="640"/>
          <w:marRight w:val="0"/>
          <w:marTop w:val="0"/>
          <w:marBottom w:val="0"/>
          <w:divBdr>
            <w:top w:val="none" w:sz="0" w:space="0" w:color="auto"/>
            <w:left w:val="none" w:sz="0" w:space="0" w:color="auto"/>
            <w:bottom w:val="none" w:sz="0" w:space="0" w:color="auto"/>
            <w:right w:val="none" w:sz="0" w:space="0" w:color="auto"/>
          </w:divBdr>
        </w:div>
        <w:div w:id="1967807288">
          <w:marLeft w:val="640"/>
          <w:marRight w:val="0"/>
          <w:marTop w:val="0"/>
          <w:marBottom w:val="0"/>
          <w:divBdr>
            <w:top w:val="none" w:sz="0" w:space="0" w:color="auto"/>
            <w:left w:val="none" w:sz="0" w:space="0" w:color="auto"/>
            <w:bottom w:val="none" w:sz="0" w:space="0" w:color="auto"/>
            <w:right w:val="none" w:sz="0" w:space="0" w:color="auto"/>
          </w:divBdr>
        </w:div>
        <w:div w:id="598299332">
          <w:marLeft w:val="640"/>
          <w:marRight w:val="0"/>
          <w:marTop w:val="0"/>
          <w:marBottom w:val="0"/>
          <w:divBdr>
            <w:top w:val="none" w:sz="0" w:space="0" w:color="auto"/>
            <w:left w:val="none" w:sz="0" w:space="0" w:color="auto"/>
            <w:bottom w:val="none" w:sz="0" w:space="0" w:color="auto"/>
            <w:right w:val="none" w:sz="0" w:space="0" w:color="auto"/>
          </w:divBdr>
        </w:div>
      </w:divsChild>
    </w:div>
    <w:div w:id="1474249198">
      <w:bodyDiv w:val="1"/>
      <w:marLeft w:val="0"/>
      <w:marRight w:val="0"/>
      <w:marTop w:val="0"/>
      <w:marBottom w:val="0"/>
      <w:divBdr>
        <w:top w:val="none" w:sz="0" w:space="0" w:color="auto"/>
        <w:left w:val="none" w:sz="0" w:space="0" w:color="auto"/>
        <w:bottom w:val="none" w:sz="0" w:space="0" w:color="auto"/>
        <w:right w:val="none" w:sz="0" w:space="0" w:color="auto"/>
      </w:divBdr>
      <w:divsChild>
        <w:div w:id="909657204">
          <w:marLeft w:val="0"/>
          <w:marRight w:val="0"/>
          <w:marTop w:val="0"/>
          <w:marBottom w:val="0"/>
          <w:divBdr>
            <w:top w:val="none" w:sz="0" w:space="0" w:color="auto"/>
            <w:left w:val="none" w:sz="0" w:space="0" w:color="auto"/>
            <w:bottom w:val="none" w:sz="0" w:space="0" w:color="auto"/>
            <w:right w:val="none" w:sz="0" w:space="0" w:color="auto"/>
          </w:divBdr>
          <w:divsChild>
            <w:div w:id="1673412604">
              <w:marLeft w:val="0"/>
              <w:marRight w:val="0"/>
              <w:marTop w:val="0"/>
              <w:marBottom w:val="0"/>
              <w:divBdr>
                <w:top w:val="none" w:sz="0" w:space="0" w:color="auto"/>
                <w:left w:val="none" w:sz="0" w:space="0" w:color="auto"/>
                <w:bottom w:val="none" w:sz="0" w:space="0" w:color="auto"/>
                <w:right w:val="none" w:sz="0" w:space="0" w:color="auto"/>
              </w:divBdr>
              <w:divsChild>
                <w:div w:id="814031817">
                  <w:marLeft w:val="0"/>
                  <w:marRight w:val="0"/>
                  <w:marTop w:val="0"/>
                  <w:marBottom w:val="0"/>
                  <w:divBdr>
                    <w:top w:val="none" w:sz="0" w:space="0" w:color="auto"/>
                    <w:left w:val="none" w:sz="0" w:space="0" w:color="auto"/>
                    <w:bottom w:val="none" w:sz="0" w:space="0" w:color="auto"/>
                    <w:right w:val="none" w:sz="0" w:space="0" w:color="auto"/>
                  </w:divBdr>
                  <w:divsChild>
                    <w:div w:id="17569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37522">
          <w:marLeft w:val="0"/>
          <w:marRight w:val="0"/>
          <w:marTop w:val="0"/>
          <w:marBottom w:val="0"/>
          <w:divBdr>
            <w:top w:val="none" w:sz="0" w:space="0" w:color="auto"/>
            <w:left w:val="none" w:sz="0" w:space="0" w:color="auto"/>
            <w:bottom w:val="none" w:sz="0" w:space="0" w:color="auto"/>
            <w:right w:val="none" w:sz="0" w:space="0" w:color="auto"/>
          </w:divBdr>
          <w:divsChild>
            <w:div w:id="1087920120">
              <w:marLeft w:val="0"/>
              <w:marRight w:val="0"/>
              <w:marTop w:val="0"/>
              <w:marBottom w:val="0"/>
              <w:divBdr>
                <w:top w:val="none" w:sz="0" w:space="0" w:color="auto"/>
                <w:left w:val="none" w:sz="0" w:space="0" w:color="auto"/>
                <w:bottom w:val="none" w:sz="0" w:space="0" w:color="auto"/>
                <w:right w:val="none" w:sz="0" w:space="0" w:color="auto"/>
              </w:divBdr>
              <w:divsChild>
                <w:div w:id="819224424">
                  <w:marLeft w:val="0"/>
                  <w:marRight w:val="0"/>
                  <w:marTop w:val="0"/>
                  <w:marBottom w:val="0"/>
                  <w:divBdr>
                    <w:top w:val="none" w:sz="0" w:space="0" w:color="auto"/>
                    <w:left w:val="none" w:sz="0" w:space="0" w:color="auto"/>
                    <w:bottom w:val="none" w:sz="0" w:space="0" w:color="auto"/>
                    <w:right w:val="none" w:sz="0" w:space="0" w:color="auto"/>
                  </w:divBdr>
                  <w:divsChild>
                    <w:div w:id="6997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77481">
      <w:bodyDiv w:val="1"/>
      <w:marLeft w:val="0"/>
      <w:marRight w:val="0"/>
      <w:marTop w:val="0"/>
      <w:marBottom w:val="0"/>
      <w:divBdr>
        <w:top w:val="none" w:sz="0" w:space="0" w:color="auto"/>
        <w:left w:val="none" w:sz="0" w:space="0" w:color="auto"/>
        <w:bottom w:val="none" w:sz="0" w:space="0" w:color="auto"/>
        <w:right w:val="none" w:sz="0" w:space="0" w:color="auto"/>
      </w:divBdr>
      <w:divsChild>
        <w:div w:id="1778211667">
          <w:marLeft w:val="640"/>
          <w:marRight w:val="0"/>
          <w:marTop w:val="0"/>
          <w:marBottom w:val="0"/>
          <w:divBdr>
            <w:top w:val="none" w:sz="0" w:space="0" w:color="auto"/>
            <w:left w:val="none" w:sz="0" w:space="0" w:color="auto"/>
            <w:bottom w:val="none" w:sz="0" w:space="0" w:color="auto"/>
            <w:right w:val="none" w:sz="0" w:space="0" w:color="auto"/>
          </w:divBdr>
        </w:div>
        <w:div w:id="382364770">
          <w:marLeft w:val="640"/>
          <w:marRight w:val="0"/>
          <w:marTop w:val="0"/>
          <w:marBottom w:val="0"/>
          <w:divBdr>
            <w:top w:val="none" w:sz="0" w:space="0" w:color="auto"/>
            <w:left w:val="none" w:sz="0" w:space="0" w:color="auto"/>
            <w:bottom w:val="none" w:sz="0" w:space="0" w:color="auto"/>
            <w:right w:val="none" w:sz="0" w:space="0" w:color="auto"/>
          </w:divBdr>
        </w:div>
        <w:div w:id="195390298">
          <w:marLeft w:val="640"/>
          <w:marRight w:val="0"/>
          <w:marTop w:val="0"/>
          <w:marBottom w:val="0"/>
          <w:divBdr>
            <w:top w:val="none" w:sz="0" w:space="0" w:color="auto"/>
            <w:left w:val="none" w:sz="0" w:space="0" w:color="auto"/>
            <w:bottom w:val="none" w:sz="0" w:space="0" w:color="auto"/>
            <w:right w:val="none" w:sz="0" w:space="0" w:color="auto"/>
          </w:divBdr>
        </w:div>
        <w:div w:id="2066101239">
          <w:marLeft w:val="640"/>
          <w:marRight w:val="0"/>
          <w:marTop w:val="0"/>
          <w:marBottom w:val="0"/>
          <w:divBdr>
            <w:top w:val="none" w:sz="0" w:space="0" w:color="auto"/>
            <w:left w:val="none" w:sz="0" w:space="0" w:color="auto"/>
            <w:bottom w:val="none" w:sz="0" w:space="0" w:color="auto"/>
            <w:right w:val="none" w:sz="0" w:space="0" w:color="auto"/>
          </w:divBdr>
        </w:div>
        <w:div w:id="645008715">
          <w:marLeft w:val="640"/>
          <w:marRight w:val="0"/>
          <w:marTop w:val="0"/>
          <w:marBottom w:val="0"/>
          <w:divBdr>
            <w:top w:val="none" w:sz="0" w:space="0" w:color="auto"/>
            <w:left w:val="none" w:sz="0" w:space="0" w:color="auto"/>
            <w:bottom w:val="none" w:sz="0" w:space="0" w:color="auto"/>
            <w:right w:val="none" w:sz="0" w:space="0" w:color="auto"/>
          </w:divBdr>
        </w:div>
        <w:div w:id="307249494">
          <w:marLeft w:val="640"/>
          <w:marRight w:val="0"/>
          <w:marTop w:val="0"/>
          <w:marBottom w:val="0"/>
          <w:divBdr>
            <w:top w:val="none" w:sz="0" w:space="0" w:color="auto"/>
            <w:left w:val="none" w:sz="0" w:space="0" w:color="auto"/>
            <w:bottom w:val="none" w:sz="0" w:space="0" w:color="auto"/>
            <w:right w:val="none" w:sz="0" w:space="0" w:color="auto"/>
          </w:divBdr>
        </w:div>
        <w:div w:id="264457146">
          <w:marLeft w:val="640"/>
          <w:marRight w:val="0"/>
          <w:marTop w:val="0"/>
          <w:marBottom w:val="0"/>
          <w:divBdr>
            <w:top w:val="none" w:sz="0" w:space="0" w:color="auto"/>
            <w:left w:val="none" w:sz="0" w:space="0" w:color="auto"/>
            <w:bottom w:val="none" w:sz="0" w:space="0" w:color="auto"/>
            <w:right w:val="none" w:sz="0" w:space="0" w:color="auto"/>
          </w:divBdr>
        </w:div>
        <w:div w:id="1309944629">
          <w:marLeft w:val="640"/>
          <w:marRight w:val="0"/>
          <w:marTop w:val="0"/>
          <w:marBottom w:val="0"/>
          <w:divBdr>
            <w:top w:val="none" w:sz="0" w:space="0" w:color="auto"/>
            <w:left w:val="none" w:sz="0" w:space="0" w:color="auto"/>
            <w:bottom w:val="none" w:sz="0" w:space="0" w:color="auto"/>
            <w:right w:val="none" w:sz="0" w:space="0" w:color="auto"/>
          </w:divBdr>
        </w:div>
        <w:div w:id="517963011">
          <w:marLeft w:val="640"/>
          <w:marRight w:val="0"/>
          <w:marTop w:val="0"/>
          <w:marBottom w:val="0"/>
          <w:divBdr>
            <w:top w:val="none" w:sz="0" w:space="0" w:color="auto"/>
            <w:left w:val="none" w:sz="0" w:space="0" w:color="auto"/>
            <w:bottom w:val="none" w:sz="0" w:space="0" w:color="auto"/>
            <w:right w:val="none" w:sz="0" w:space="0" w:color="auto"/>
          </w:divBdr>
        </w:div>
        <w:div w:id="2123258600">
          <w:marLeft w:val="640"/>
          <w:marRight w:val="0"/>
          <w:marTop w:val="0"/>
          <w:marBottom w:val="0"/>
          <w:divBdr>
            <w:top w:val="none" w:sz="0" w:space="0" w:color="auto"/>
            <w:left w:val="none" w:sz="0" w:space="0" w:color="auto"/>
            <w:bottom w:val="none" w:sz="0" w:space="0" w:color="auto"/>
            <w:right w:val="none" w:sz="0" w:space="0" w:color="auto"/>
          </w:divBdr>
        </w:div>
        <w:div w:id="717045384">
          <w:marLeft w:val="640"/>
          <w:marRight w:val="0"/>
          <w:marTop w:val="0"/>
          <w:marBottom w:val="0"/>
          <w:divBdr>
            <w:top w:val="none" w:sz="0" w:space="0" w:color="auto"/>
            <w:left w:val="none" w:sz="0" w:space="0" w:color="auto"/>
            <w:bottom w:val="none" w:sz="0" w:space="0" w:color="auto"/>
            <w:right w:val="none" w:sz="0" w:space="0" w:color="auto"/>
          </w:divBdr>
        </w:div>
        <w:div w:id="248777073">
          <w:marLeft w:val="640"/>
          <w:marRight w:val="0"/>
          <w:marTop w:val="0"/>
          <w:marBottom w:val="0"/>
          <w:divBdr>
            <w:top w:val="none" w:sz="0" w:space="0" w:color="auto"/>
            <w:left w:val="none" w:sz="0" w:space="0" w:color="auto"/>
            <w:bottom w:val="none" w:sz="0" w:space="0" w:color="auto"/>
            <w:right w:val="none" w:sz="0" w:space="0" w:color="auto"/>
          </w:divBdr>
        </w:div>
        <w:div w:id="1014307656">
          <w:marLeft w:val="640"/>
          <w:marRight w:val="0"/>
          <w:marTop w:val="0"/>
          <w:marBottom w:val="0"/>
          <w:divBdr>
            <w:top w:val="none" w:sz="0" w:space="0" w:color="auto"/>
            <w:left w:val="none" w:sz="0" w:space="0" w:color="auto"/>
            <w:bottom w:val="none" w:sz="0" w:space="0" w:color="auto"/>
            <w:right w:val="none" w:sz="0" w:space="0" w:color="auto"/>
          </w:divBdr>
        </w:div>
        <w:div w:id="599918706">
          <w:marLeft w:val="640"/>
          <w:marRight w:val="0"/>
          <w:marTop w:val="0"/>
          <w:marBottom w:val="0"/>
          <w:divBdr>
            <w:top w:val="none" w:sz="0" w:space="0" w:color="auto"/>
            <w:left w:val="none" w:sz="0" w:space="0" w:color="auto"/>
            <w:bottom w:val="none" w:sz="0" w:space="0" w:color="auto"/>
            <w:right w:val="none" w:sz="0" w:space="0" w:color="auto"/>
          </w:divBdr>
        </w:div>
        <w:div w:id="193662192">
          <w:marLeft w:val="640"/>
          <w:marRight w:val="0"/>
          <w:marTop w:val="0"/>
          <w:marBottom w:val="0"/>
          <w:divBdr>
            <w:top w:val="none" w:sz="0" w:space="0" w:color="auto"/>
            <w:left w:val="none" w:sz="0" w:space="0" w:color="auto"/>
            <w:bottom w:val="none" w:sz="0" w:space="0" w:color="auto"/>
            <w:right w:val="none" w:sz="0" w:space="0" w:color="auto"/>
          </w:divBdr>
        </w:div>
        <w:div w:id="1906137341">
          <w:marLeft w:val="640"/>
          <w:marRight w:val="0"/>
          <w:marTop w:val="0"/>
          <w:marBottom w:val="0"/>
          <w:divBdr>
            <w:top w:val="none" w:sz="0" w:space="0" w:color="auto"/>
            <w:left w:val="none" w:sz="0" w:space="0" w:color="auto"/>
            <w:bottom w:val="none" w:sz="0" w:space="0" w:color="auto"/>
            <w:right w:val="none" w:sz="0" w:space="0" w:color="auto"/>
          </w:divBdr>
        </w:div>
        <w:div w:id="249971373">
          <w:marLeft w:val="640"/>
          <w:marRight w:val="0"/>
          <w:marTop w:val="0"/>
          <w:marBottom w:val="0"/>
          <w:divBdr>
            <w:top w:val="none" w:sz="0" w:space="0" w:color="auto"/>
            <w:left w:val="none" w:sz="0" w:space="0" w:color="auto"/>
            <w:bottom w:val="none" w:sz="0" w:space="0" w:color="auto"/>
            <w:right w:val="none" w:sz="0" w:space="0" w:color="auto"/>
          </w:divBdr>
        </w:div>
        <w:div w:id="140923382">
          <w:marLeft w:val="640"/>
          <w:marRight w:val="0"/>
          <w:marTop w:val="0"/>
          <w:marBottom w:val="0"/>
          <w:divBdr>
            <w:top w:val="none" w:sz="0" w:space="0" w:color="auto"/>
            <w:left w:val="none" w:sz="0" w:space="0" w:color="auto"/>
            <w:bottom w:val="none" w:sz="0" w:space="0" w:color="auto"/>
            <w:right w:val="none" w:sz="0" w:space="0" w:color="auto"/>
          </w:divBdr>
        </w:div>
        <w:div w:id="2051028362">
          <w:marLeft w:val="640"/>
          <w:marRight w:val="0"/>
          <w:marTop w:val="0"/>
          <w:marBottom w:val="0"/>
          <w:divBdr>
            <w:top w:val="none" w:sz="0" w:space="0" w:color="auto"/>
            <w:left w:val="none" w:sz="0" w:space="0" w:color="auto"/>
            <w:bottom w:val="none" w:sz="0" w:space="0" w:color="auto"/>
            <w:right w:val="none" w:sz="0" w:space="0" w:color="auto"/>
          </w:divBdr>
        </w:div>
        <w:div w:id="2102411333">
          <w:marLeft w:val="640"/>
          <w:marRight w:val="0"/>
          <w:marTop w:val="0"/>
          <w:marBottom w:val="0"/>
          <w:divBdr>
            <w:top w:val="none" w:sz="0" w:space="0" w:color="auto"/>
            <w:left w:val="none" w:sz="0" w:space="0" w:color="auto"/>
            <w:bottom w:val="none" w:sz="0" w:space="0" w:color="auto"/>
            <w:right w:val="none" w:sz="0" w:space="0" w:color="auto"/>
          </w:divBdr>
        </w:div>
        <w:div w:id="1114907089">
          <w:marLeft w:val="640"/>
          <w:marRight w:val="0"/>
          <w:marTop w:val="0"/>
          <w:marBottom w:val="0"/>
          <w:divBdr>
            <w:top w:val="none" w:sz="0" w:space="0" w:color="auto"/>
            <w:left w:val="none" w:sz="0" w:space="0" w:color="auto"/>
            <w:bottom w:val="none" w:sz="0" w:space="0" w:color="auto"/>
            <w:right w:val="none" w:sz="0" w:space="0" w:color="auto"/>
          </w:divBdr>
        </w:div>
        <w:div w:id="1509440655">
          <w:marLeft w:val="640"/>
          <w:marRight w:val="0"/>
          <w:marTop w:val="0"/>
          <w:marBottom w:val="0"/>
          <w:divBdr>
            <w:top w:val="none" w:sz="0" w:space="0" w:color="auto"/>
            <w:left w:val="none" w:sz="0" w:space="0" w:color="auto"/>
            <w:bottom w:val="none" w:sz="0" w:space="0" w:color="auto"/>
            <w:right w:val="none" w:sz="0" w:space="0" w:color="auto"/>
          </w:divBdr>
        </w:div>
        <w:div w:id="1389571234">
          <w:marLeft w:val="640"/>
          <w:marRight w:val="0"/>
          <w:marTop w:val="0"/>
          <w:marBottom w:val="0"/>
          <w:divBdr>
            <w:top w:val="none" w:sz="0" w:space="0" w:color="auto"/>
            <w:left w:val="none" w:sz="0" w:space="0" w:color="auto"/>
            <w:bottom w:val="none" w:sz="0" w:space="0" w:color="auto"/>
            <w:right w:val="none" w:sz="0" w:space="0" w:color="auto"/>
          </w:divBdr>
        </w:div>
        <w:div w:id="1350644774">
          <w:marLeft w:val="640"/>
          <w:marRight w:val="0"/>
          <w:marTop w:val="0"/>
          <w:marBottom w:val="0"/>
          <w:divBdr>
            <w:top w:val="none" w:sz="0" w:space="0" w:color="auto"/>
            <w:left w:val="none" w:sz="0" w:space="0" w:color="auto"/>
            <w:bottom w:val="none" w:sz="0" w:space="0" w:color="auto"/>
            <w:right w:val="none" w:sz="0" w:space="0" w:color="auto"/>
          </w:divBdr>
        </w:div>
        <w:div w:id="611596531">
          <w:marLeft w:val="640"/>
          <w:marRight w:val="0"/>
          <w:marTop w:val="0"/>
          <w:marBottom w:val="0"/>
          <w:divBdr>
            <w:top w:val="none" w:sz="0" w:space="0" w:color="auto"/>
            <w:left w:val="none" w:sz="0" w:space="0" w:color="auto"/>
            <w:bottom w:val="none" w:sz="0" w:space="0" w:color="auto"/>
            <w:right w:val="none" w:sz="0" w:space="0" w:color="auto"/>
          </w:divBdr>
        </w:div>
      </w:divsChild>
    </w:div>
    <w:div w:id="1478761937">
      <w:bodyDiv w:val="1"/>
      <w:marLeft w:val="0"/>
      <w:marRight w:val="0"/>
      <w:marTop w:val="0"/>
      <w:marBottom w:val="0"/>
      <w:divBdr>
        <w:top w:val="none" w:sz="0" w:space="0" w:color="auto"/>
        <w:left w:val="none" w:sz="0" w:space="0" w:color="auto"/>
        <w:bottom w:val="none" w:sz="0" w:space="0" w:color="auto"/>
        <w:right w:val="none" w:sz="0" w:space="0" w:color="auto"/>
      </w:divBdr>
      <w:divsChild>
        <w:div w:id="124660349">
          <w:marLeft w:val="640"/>
          <w:marRight w:val="0"/>
          <w:marTop w:val="0"/>
          <w:marBottom w:val="0"/>
          <w:divBdr>
            <w:top w:val="none" w:sz="0" w:space="0" w:color="auto"/>
            <w:left w:val="none" w:sz="0" w:space="0" w:color="auto"/>
            <w:bottom w:val="none" w:sz="0" w:space="0" w:color="auto"/>
            <w:right w:val="none" w:sz="0" w:space="0" w:color="auto"/>
          </w:divBdr>
        </w:div>
        <w:div w:id="1585606005">
          <w:marLeft w:val="640"/>
          <w:marRight w:val="0"/>
          <w:marTop w:val="0"/>
          <w:marBottom w:val="0"/>
          <w:divBdr>
            <w:top w:val="none" w:sz="0" w:space="0" w:color="auto"/>
            <w:left w:val="none" w:sz="0" w:space="0" w:color="auto"/>
            <w:bottom w:val="none" w:sz="0" w:space="0" w:color="auto"/>
            <w:right w:val="none" w:sz="0" w:space="0" w:color="auto"/>
          </w:divBdr>
        </w:div>
        <w:div w:id="1069233152">
          <w:marLeft w:val="640"/>
          <w:marRight w:val="0"/>
          <w:marTop w:val="0"/>
          <w:marBottom w:val="0"/>
          <w:divBdr>
            <w:top w:val="none" w:sz="0" w:space="0" w:color="auto"/>
            <w:left w:val="none" w:sz="0" w:space="0" w:color="auto"/>
            <w:bottom w:val="none" w:sz="0" w:space="0" w:color="auto"/>
            <w:right w:val="none" w:sz="0" w:space="0" w:color="auto"/>
          </w:divBdr>
        </w:div>
        <w:div w:id="693268092">
          <w:marLeft w:val="640"/>
          <w:marRight w:val="0"/>
          <w:marTop w:val="0"/>
          <w:marBottom w:val="0"/>
          <w:divBdr>
            <w:top w:val="none" w:sz="0" w:space="0" w:color="auto"/>
            <w:left w:val="none" w:sz="0" w:space="0" w:color="auto"/>
            <w:bottom w:val="none" w:sz="0" w:space="0" w:color="auto"/>
            <w:right w:val="none" w:sz="0" w:space="0" w:color="auto"/>
          </w:divBdr>
        </w:div>
        <w:div w:id="1897350960">
          <w:marLeft w:val="640"/>
          <w:marRight w:val="0"/>
          <w:marTop w:val="0"/>
          <w:marBottom w:val="0"/>
          <w:divBdr>
            <w:top w:val="none" w:sz="0" w:space="0" w:color="auto"/>
            <w:left w:val="none" w:sz="0" w:space="0" w:color="auto"/>
            <w:bottom w:val="none" w:sz="0" w:space="0" w:color="auto"/>
            <w:right w:val="none" w:sz="0" w:space="0" w:color="auto"/>
          </w:divBdr>
        </w:div>
        <w:div w:id="200679545">
          <w:marLeft w:val="640"/>
          <w:marRight w:val="0"/>
          <w:marTop w:val="0"/>
          <w:marBottom w:val="0"/>
          <w:divBdr>
            <w:top w:val="none" w:sz="0" w:space="0" w:color="auto"/>
            <w:left w:val="none" w:sz="0" w:space="0" w:color="auto"/>
            <w:bottom w:val="none" w:sz="0" w:space="0" w:color="auto"/>
            <w:right w:val="none" w:sz="0" w:space="0" w:color="auto"/>
          </w:divBdr>
        </w:div>
        <w:div w:id="896013954">
          <w:marLeft w:val="640"/>
          <w:marRight w:val="0"/>
          <w:marTop w:val="0"/>
          <w:marBottom w:val="0"/>
          <w:divBdr>
            <w:top w:val="none" w:sz="0" w:space="0" w:color="auto"/>
            <w:left w:val="none" w:sz="0" w:space="0" w:color="auto"/>
            <w:bottom w:val="none" w:sz="0" w:space="0" w:color="auto"/>
            <w:right w:val="none" w:sz="0" w:space="0" w:color="auto"/>
          </w:divBdr>
        </w:div>
        <w:div w:id="1823504265">
          <w:marLeft w:val="640"/>
          <w:marRight w:val="0"/>
          <w:marTop w:val="0"/>
          <w:marBottom w:val="0"/>
          <w:divBdr>
            <w:top w:val="none" w:sz="0" w:space="0" w:color="auto"/>
            <w:left w:val="none" w:sz="0" w:space="0" w:color="auto"/>
            <w:bottom w:val="none" w:sz="0" w:space="0" w:color="auto"/>
            <w:right w:val="none" w:sz="0" w:space="0" w:color="auto"/>
          </w:divBdr>
        </w:div>
        <w:div w:id="746607874">
          <w:marLeft w:val="640"/>
          <w:marRight w:val="0"/>
          <w:marTop w:val="0"/>
          <w:marBottom w:val="0"/>
          <w:divBdr>
            <w:top w:val="none" w:sz="0" w:space="0" w:color="auto"/>
            <w:left w:val="none" w:sz="0" w:space="0" w:color="auto"/>
            <w:bottom w:val="none" w:sz="0" w:space="0" w:color="auto"/>
            <w:right w:val="none" w:sz="0" w:space="0" w:color="auto"/>
          </w:divBdr>
        </w:div>
        <w:div w:id="1350447013">
          <w:marLeft w:val="640"/>
          <w:marRight w:val="0"/>
          <w:marTop w:val="0"/>
          <w:marBottom w:val="0"/>
          <w:divBdr>
            <w:top w:val="none" w:sz="0" w:space="0" w:color="auto"/>
            <w:left w:val="none" w:sz="0" w:space="0" w:color="auto"/>
            <w:bottom w:val="none" w:sz="0" w:space="0" w:color="auto"/>
            <w:right w:val="none" w:sz="0" w:space="0" w:color="auto"/>
          </w:divBdr>
        </w:div>
        <w:div w:id="67922777">
          <w:marLeft w:val="640"/>
          <w:marRight w:val="0"/>
          <w:marTop w:val="0"/>
          <w:marBottom w:val="0"/>
          <w:divBdr>
            <w:top w:val="none" w:sz="0" w:space="0" w:color="auto"/>
            <w:left w:val="none" w:sz="0" w:space="0" w:color="auto"/>
            <w:bottom w:val="none" w:sz="0" w:space="0" w:color="auto"/>
            <w:right w:val="none" w:sz="0" w:space="0" w:color="auto"/>
          </w:divBdr>
        </w:div>
        <w:div w:id="1920405462">
          <w:marLeft w:val="640"/>
          <w:marRight w:val="0"/>
          <w:marTop w:val="0"/>
          <w:marBottom w:val="0"/>
          <w:divBdr>
            <w:top w:val="none" w:sz="0" w:space="0" w:color="auto"/>
            <w:left w:val="none" w:sz="0" w:space="0" w:color="auto"/>
            <w:bottom w:val="none" w:sz="0" w:space="0" w:color="auto"/>
            <w:right w:val="none" w:sz="0" w:space="0" w:color="auto"/>
          </w:divBdr>
        </w:div>
        <w:div w:id="1482189965">
          <w:marLeft w:val="640"/>
          <w:marRight w:val="0"/>
          <w:marTop w:val="0"/>
          <w:marBottom w:val="0"/>
          <w:divBdr>
            <w:top w:val="none" w:sz="0" w:space="0" w:color="auto"/>
            <w:left w:val="none" w:sz="0" w:space="0" w:color="auto"/>
            <w:bottom w:val="none" w:sz="0" w:space="0" w:color="auto"/>
            <w:right w:val="none" w:sz="0" w:space="0" w:color="auto"/>
          </w:divBdr>
        </w:div>
        <w:div w:id="1868827903">
          <w:marLeft w:val="640"/>
          <w:marRight w:val="0"/>
          <w:marTop w:val="0"/>
          <w:marBottom w:val="0"/>
          <w:divBdr>
            <w:top w:val="none" w:sz="0" w:space="0" w:color="auto"/>
            <w:left w:val="none" w:sz="0" w:space="0" w:color="auto"/>
            <w:bottom w:val="none" w:sz="0" w:space="0" w:color="auto"/>
            <w:right w:val="none" w:sz="0" w:space="0" w:color="auto"/>
          </w:divBdr>
        </w:div>
        <w:div w:id="70933003">
          <w:marLeft w:val="640"/>
          <w:marRight w:val="0"/>
          <w:marTop w:val="0"/>
          <w:marBottom w:val="0"/>
          <w:divBdr>
            <w:top w:val="none" w:sz="0" w:space="0" w:color="auto"/>
            <w:left w:val="none" w:sz="0" w:space="0" w:color="auto"/>
            <w:bottom w:val="none" w:sz="0" w:space="0" w:color="auto"/>
            <w:right w:val="none" w:sz="0" w:space="0" w:color="auto"/>
          </w:divBdr>
        </w:div>
        <w:div w:id="1343823412">
          <w:marLeft w:val="640"/>
          <w:marRight w:val="0"/>
          <w:marTop w:val="0"/>
          <w:marBottom w:val="0"/>
          <w:divBdr>
            <w:top w:val="none" w:sz="0" w:space="0" w:color="auto"/>
            <w:left w:val="none" w:sz="0" w:space="0" w:color="auto"/>
            <w:bottom w:val="none" w:sz="0" w:space="0" w:color="auto"/>
            <w:right w:val="none" w:sz="0" w:space="0" w:color="auto"/>
          </w:divBdr>
        </w:div>
        <w:div w:id="2008509417">
          <w:marLeft w:val="640"/>
          <w:marRight w:val="0"/>
          <w:marTop w:val="0"/>
          <w:marBottom w:val="0"/>
          <w:divBdr>
            <w:top w:val="none" w:sz="0" w:space="0" w:color="auto"/>
            <w:left w:val="none" w:sz="0" w:space="0" w:color="auto"/>
            <w:bottom w:val="none" w:sz="0" w:space="0" w:color="auto"/>
            <w:right w:val="none" w:sz="0" w:space="0" w:color="auto"/>
          </w:divBdr>
        </w:div>
        <w:div w:id="1288466478">
          <w:marLeft w:val="640"/>
          <w:marRight w:val="0"/>
          <w:marTop w:val="0"/>
          <w:marBottom w:val="0"/>
          <w:divBdr>
            <w:top w:val="none" w:sz="0" w:space="0" w:color="auto"/>
            <w:left w:val="none" w:sz="0" w:space="0" w:color="auto"/>
            <w:bottom w:val="none" w:sz="0" w:space="0" w:color="auto"/>
            <w:right w:val="none" w:sz="0" w:space="0" w:color="auto"/>
          </w:divBdr>
        </w:div>
        <w:div w:id="1302273321">
          <w:marLeft w:val="640"/>
          <w:marRight w:val="0"/>
          <w:marTop w:val="0"/>
          <w:marBottom w:val="0"/>
          <w:divBdr>
            <w:top w:val="none" w:sz="0" w:space="0" w:color="auto"/>
            <w:left w:val="none" w:sz="0" w:space="0" w:color="auto"/>
            <w:bottom w:val="none" w:sz="0" w:space="0" w:color="auto"/>
            <w:right w:val="none" w:sz="0" w:space="0" w:color="auto"/>
          </w:divBdr>
        </w:div>
        <w:div w:id="1567260358">
          <w:marLeft w:val="640"/>
          <w:marRight w:val="0"/>
          <w:marTop w:val="0"/>
          <w:marBottom w:val="0"/>
          <w:divBdr>
            <w:top w:val="none" w:sz="0" w:space="0" w:color="auto"/>
            <w:left w:val="none" w:sz="0" w:space="0" w:color="auto"/>
            <w:bottom w:val="none" w:sz="0" w:space="0" w:color="auto"/>
            <w:right w:val="none" w:sz="0" w:space="0" w:color="auto"/>
          </w:divBdr>
        </w:div>
        <w:div w:id="466438561">
          <w:marLeft w:val="640"/>
          <w:marRight w:val="0"/>
          <w:marTop w:val="0"/>
          <w:marBottom w:val="0"/>
          <w:divBdr>
            <w:top w:val="none" w:sz="0" w:space="0" w:color="auto"/>
            <w:left w:val="none" w:sz="0" w:space="0" w:color="auto"/>
            <w:bottom w:val="none" w:sz="0" w:space="0" w:color="auto"/>
            <w:right w:val="none" w:sz="0" w:space="0" w:color="auto"/>
          </w:divBdr>
        </w:div>
        <w:div w:id="501240075">
          <w:marLeft w:val="640"/>
          <w:marRight w:val="0"/>
          <w:marTop w:val="0"/>
          <w:marBottom w:val="0"/>
          <w:divBdr>
            <w:top w:val="none" w:sz="0" w:space="0" w:color="auto"/>
            <w:left w:val="none" w:sz="0" w:space="0" w:color="auto"/>
            <w:bottom w:val="none" w:sz="0" w:space="0" w:color="auto"/>
            <w:right w:val="none" w:sz="0" w:space="0" w:color="auto"/>
          </w:divBdr>
        </w:div>
        <w:div w:id="761682152">
          <w:marLeft w:val="640"/>
          <w:marRight w:val="0"/>
          <w:marTop w:val="0"/>
          <w:marBottom w:val="0"/>
          <w:divBdr>
            <w:top w:val="none" w:sz="0" w:space="0" w:color="auto"/>
            <w:left w:val="none" w:sz="0" w:space="0" w:color="auto"/>
            <w:bottom w:val="none" w:sz="0" w:space="0" w:color="auto"/>
            <w:right w:val="none" w:sz="0" w:space="0" w:color="auto"/>
          </w:divBdr>
        </w:div>
        <w:div w:id="1046101135">
          <w:marLeft w:val="640"/>
          <w:marRight w:val="0"/>
          <w:marTop w:val="0"/>
          <w:marBottom w:val="0"/>
          <w:divBdr>
            <w:top w:val="none" w:sz="0" w:space="0" w:color="auto"/>
            <w:left w:val="none" w:sz="0" w:space="0" w:color="auto"/>
            <w:bottom w:val="none" w:sz="0" w:space="0" w:color="auto"/>
            <w:right w:val="none" w:sz="0" w:space="0" w:color="auto"/>
          </w:divBdr>
        </w:div>
        <w:div w:id="1504012429">
          <w:marLeft w:val="640"/>
          <w:marRight w:val="0"/>
          <w:marTop w:val="0"/>
          <w:marBottom w:val="0"/>
          <w:divBdr>
            <w:top w:val="none" w:sz="0" w:space="0" w:color="auto"/>
            <w:left w:val="none" w:sz="0" w:space="0" w:color="auto"/>
            <w:bottom w:val="none" w:sz="0" w:space="0" w:color="auto"/>
            <w:right w:val="none" w:sz="0" w:space="0" w:color="auto"/>
          </w:divBdr>
        </w:div>
        <w:div w:id="511526918">
          <w:marLeft w:val="640"/>
          <w:marRight w:val="0"/>
          <w:marTop w:val="0"/>
          <w:marBottom w:val="0"/>
          <w:divBdr>
            <w:top w:val="none" w:sz="0" w:space="0" w:color="auto"/>
            <w:left w:val="none" w:sz="0" w:space="0" w:color="auto"/>
            <w:bottom w:val="none" w:sz="0" w:space="0" w:color="auto"/>
            <w:right w:val="none" w:sz="0" w:space="0" w:color="auto"/>
          </w:divBdr>
        </w:div>
        <w:div w:id="1444033130">
          <w:marLeft w:val="640"/>
          <w:marRight w:val="0"/>
          <w:marTop w:val="0"/>
          <w:marBottom w:val="0"/>
          <w:divBdr>
            <w:top w:val="none" w:sz="0" w:space="0" w:color="auto"/>
            <w:left w:val="none" w:sz="0" w:space="0" w:color="auto"/>
            <w:bottom w:val="none" w:sz="0" w:space="0" w:color="auto"/>
            <w:right w:val="none" w:sz="0" w:space="0" w:color="auto"/>
          </w:divBdr>
        </w:div>
        <w:div w:id="1009789807">
          <w:marLeft w:val="640"/>
          <w:marRight w:val="0"/>
          <w:marTop w:val="0"/>
          <w:marBottom w:val="0"/>
          <w:divBdr>
            <w:top w:val="none" w:sz="0" w:space="0" w:color="auto"/>
            <w:left w:val="none" w:sz="0" w:space="0" w:color="auto"/>
            <w:bottom w:val="none" w:sz="0" w:space="0" w:color="auto"/>
            <w:right w:val="none" w:sz="0" w:space="0" w:color="auto"/>
          </w:divBdr>
        </w:div>
        <w:div w:id="1282228509">
          <w:marLeft w:val="640"/>
          <w:marRight w:val="0"/>
          <w:marTop w:val="0"/>
          <w:marBottom w:val="0"/>
          <w:divBdr>
            <w:top w:val="none" w:sz="0" w:space="0" w:color="auto"/>
            <w:left w:val="none" w:sz="0" w:space="0" w:color="auto"/>
            <w:bottom w:val="none" w:sz="0" w:space="0" w:color="auto"/>
            <w:right w:val="none" w:sz="0" w:space="0" w:color="auto"/>
          </w:divBdr>
        </w:div>
        <w:div w:id="283730895">
          <w:marLeft w:val="640"/>
          <w:marRight w:val="0"/>
          <w:marTop w:val="0"/>
          <w:marBottom w:val="0"/>
          <w:divBdr>
            <w:top w:val="none" w:sz="0" w:space="0" w:color="auto"/>
            <w:left w:val="none" w:sz="0" w:space="0" w:color="auto"/>
            <w:bottom w:val="none" w:sz="0" w:space="0" w:color="auto"/>
            <w:right w:val="none" w:sz="0" w:space="0" w:color="auto"/>
          </w:divBdr>
        </w:div>
        <w:div w:id="259684894">
          <w:marLeft w:val="640"/>
          <w:marRight w:val="0"/>
          <w:marTop w:val="0"/>
          <w:marBottom w:val="0"/>
          <w:divBdr>
            <w:top w:val="none" w:sz="0" w:space="0" w:color="auto"/>
            <w:left w:val="none" w:sz="0" w:space="0" w:color="auto"/>
            <w:bottom w:val="none" w:sz="0" w:space="0" w:color="auto"/>
            <w:right w:val="none" w:sz="0" w:space="0" w:color="auto"/>
          </w:divBdr>
        </w:div>
        <w:div w:id="477379239">
          <w:marLeft w:val="640"/>
          <w:marRight w:val="0"/>
          <w:marTop w:val="0"/>
          <w:marBottom w:val="0"/>
          <w:divBdr>
            <w:top w:val="none" w:sz="0" w:space="0" w:color="auto"/>
            <w:left w:val="none" w:sz="0" w:space="0" w:color="auto"/>
            <w:bottom w:val="none" w:sz="0" w:space="0" w:color="auto"/>
            <w:right w:val="none" w:sz="0" w:space="0" w:color="auto"/>
          </w:divBdr>
        </w:div>
        <w:div w:id="1693797562">
          <w:marLeft w:val="640"/>
          <w:marRight w:val="0"/>
          <w:marTop w:val="0"/>
          <w:marBottom w:val="0"/>
          <w:divBdr>
            <w:top w:val="none" w:sz="0" w:space="0" w:color="auto"/>
            <w:left w:val="none" w:sz="0" w:space="0" w:color="auto"/>
            <w:bottom w:val="none" w:sz="0" w:space="0" w:color="auto"/>
            <w:right w:val="none" w:sz="0" w:space="0" w:color="auto"/>
          </w:divBdr>
        </w:div>
        <w:div w:id="1127620182">
          <w:marLeft w:val="640"/>
          <w:marRight w:val="0"/>
          <w:marTop w:val="0"/>
          <w:marBottom w:val="0"/>
          <w:divBdr>
            <w:top w:val="none" w:sz="0" w:space="0" w:color="auto"/>
            <w:left w:val="none" w:sz="0" w:space="0" w:color="auto"/>
            <w:bottom w:val="none" w:sz="0" w:space="0" w:color="auto"/>
            <w:right w:val="none" w:sz="0" w:space="0" w:color="auto"/>
          </w:divBdr>
        </w:div>
        <w:div w:id="1210916893">
          <w:marLeft w:val="640"/>
          <w:marRight w:val="0"/>
          <w:marTop w:val="0"/>
          <w:marBottom w:val="0"/>
          <w:divBdr>
            <w:top w:val="none" w:sz="0" w:space="0" w:color="auto"/>
            <w:left w:val="none" w:sz="0" w:space="0" w:color="auto"/>
            <w:bottom w:val="none" w:sz="0" w:space="0" w:color="auto"/>
            <w:right w:val="none" w:sz="0" w:space="0" w:color="auto"/>
          </w:divBdr>
        </w:div>
        <w:div w:id="1588029400">
          <w:marLeft w:val="640"/>
          <w:marRight w:val="0"/>
          <w:marTop w:val="0"/>
          <w:marBottom w:val="0"/>
          <w:divBdr>
            <w:top w:val="none" w:sz="0" w:space="0" w:color="auto"/>
            <w:left w:val="none" w:sz="0" w:space="0" w:color="auto"/>
            <w:bottom w:val="none" w:sz="0" w:space="0" w:color="auto"/>
            <w:right w:val="none" w:sz="0" w:space="0" w:color="auto"/>
          </w:divBdr>
        </w:div>
        <w:div w:id="733357811">
          <w:marLeft w:val="640"/>
          <w:marRight w:val="0"/>
          <w:marTop w:val="0"/>
          <w:marBottom w:val="0"/>
          <w:divBdr>
            <w:top w:val="none" w:sz="0" w:space="0" w:color="auto"/>
            <w:left w:val="none" w:sz="0" w:space="0" w:color="auto"/>
            <w:bottom w:val="none" w:sz="0" w:space="0" w:color="auto"/>
            <w:right w:val="none" w:sz="0" w:space="0" w:color="auto"/>
          </w:divBdr>
        </w:div>
        <w:div w:id="556891045">
          <w:marLeft w:val="640"/>
          <w:marRight w:val="0"/>
          <w:marTop w:val="0"/>
          <w:marBottom w:val="0"/>
          <w:divBdr>
            <w:top w:val="none" w:sz="0" w:space="0" w:color="auto"/>
            <w:left w:val="none" w:sz="0" w:space="0" w:color="auto"/>
            <w:bottom w:val="none" w:sz="0" w:space="0" w:color="auto"/>
            <w:right w:val="none" w:sz="0" w:space="0" w:color="auto"/>
          </w:divBdr>
        </w:div>
        <w:div w:id="1710377138">
          <w:marLeft w:val="640"/>
          <w:marRight w:val="0"/>
          <w:marTop w:val="0"/>
          <w:marBottom w:val="0"/>
          <w:divBdr>
            <w:top w:val="none" w:sz="0" w:space="0" w:color="auto"/>
            <w:left w:val="none" w:sz="0" w:space="0" w:color="auto"/>
            <w:bottom w:val="none" w:sz="0" w:space="0" w:color="auto"/>
            <w:right w:val="none" w:sz="0" w:space="0" w:color="auto"/>
          </w:divBdr>
        </w:div>
      </w:divsChild>
    </w:div>
    <w:div w:id="1488742175">
      <w:bodyDiv w:val="1"/>
      <w:marLeft w:val="0"/>
      <w:marRight w:val="0"/>
      <w:marTop w:val="0"/>
      <w:marBottom w:val="0"/>
      <w:divBdr>
        <w:top w:val="none" w:sz="0" w:space="0" w:color="auto"/>
        <w:left w:val="none" w:sz="0" w:space="0" w:color="auto"/>
        <w:bottom w:val="none" w:sz="0" w:space="0" w:color="auto"/>
        <w:right w:val="none" w:sz="0" w:space="0" w:color="auto"/>
      </w:divBdr>
      <w:divsChild>
        <w:div w:id="724643850">
          <w:marLeft w:val="640"/>
          <w:marRight w:val="0"/>
          <w:marTop w:val="0"/>
          <w:marBottom w:val="0"/>
          <w:divBdr>
            <w:top w:val="none" w:sz="0" w:space="0" w:color="auto"/>
            <w:left w:val="none" w:sz="0" w:space="0" w:color="auto"/>
            <w:bottom w:val="none" w:sz="0" w:space="0" w:color="auto"/>
            <w:right w:val="none" w:sz="0" w:space="0" w:color="auto"/>
          </w:divBdr>
        </w:div>
        <w:div w:id="13306197">
          <w:marLeft w:val="640"/>
          <w:marRight w:val="0"/>
          <w:marTop w:val="0"/>
          <w:marBottom w:val="0"/>
          <w:divBdr>
            <w:top w:val="none" w:sz="0" w:space="0" w:color="auto"/>
            <w:left w:val="none" w:sz="0" w:space="0" w:color="auto"/>
            <w:bottom w:val="none" w:sz="0" w:space="0" w:color="auto"/>
            <w:right w:val="none" w:sz="0" w:space="0" w:color="auto"/>
          </w:divBdr>
        </w:div>
        <w:div w:id="384916346">
          <w:marLeft w:val="640"/>
          <w:marRight w:val="0"/>
          <w:marTop w:val="0"/>
          <w:marBottom w:val="0"/>
          <w:divBdr>
            <w:top w:val="none" w:sz="0" w:space="0" w:color="auto"/>
            <w:left w:val="none" w:sz="0" w:space="0" w:color="auto"/>
            <w:bottom w:val="none" w:sz="0" w:space="0" w:color="auto"/>
            <w:right w:val="none" w:sz="0" w:space="0" w:color="auto"/>
          </w:divBdr>
        </w:div>
        <w:div w:id="1805856143">
          <w:marLeft w:val="640"/>
          <w:marRight w:val="0"/>
          <w:marTop w:val="0"/>
          <w:marBottom w:val="0"/>
          <w:divBdr>
            <w:top w:val="none" w:sz="0" w:space="0" w:color="auto"/>
            <w:left w:val="none" w:sz="0" w:space="0" w:color="auto"/>
            <w:bottom w:val="none" w:sz="0" w:space="0" w:color="auto"/>
            <w:right w:val="none" w:sz="0" w:space="0" w:color="auto"/>
          </w:divBdr>
        </w:div>
        <w:div w:id="1485582231">
          <w:marLeft w:val="640"/>
          <w:marRight w:val="0"/>
          <w:marTop w:val="0"/>
          <w:marBottom w:val="0"/>
          <w:divBdr>
            <w:top w:val="none" w:sz="0" w:space="0" w:color="auto"/>
            <w:left w:val="none" w:sz="0" w:space="0" w:color="auto"/>
            <w:bottom w:val="none" w:sz="0" w:space="0" w:color="auto"/>
            <w:right w:val="none" w:sz="0" w:space="0" w:color="auto"/>
          </w:divBdr>
        </w:div>
        <w:div w:id="1327854635">
          <w:marLeft w:val="640"/>
          <w:marRight w:val="0"/>
          <w:marTop w:val="0"/>
          <w:marBottom w:val="0"/>
          <w:divBdr>
            <w:top w:val="none" w:sz="0" w:space="0" w:color="auto"/>
            <w:left w:val="none" w:sz="0" w:space="0" w:color="auto"/>
            <w:bottom w:val="none" w:sz="0" w:space="0" w:color="auto"/>
            <w:right w:val="none" w:sz="0" w:space="0" w:color="auto"/>
          </w:divBdr>
        </w:div>
        <w:div w:id="1380930759">
          <w:marLeft w:val="640"/>
          <w:marRight w:val="0"/>
          <w:marTop w:val="0"/>
          <w:marBottom w:val="0"/>
          <w:divBdr>
            <w:top w:val="none" w:sz="0" w:space="0" w:color="auto"/>
            <w:left w:val="none" w:sz="0" w:space="0" w:color="auto"/>
            <w:bottom w:val="none" w:sz="0" w:space="0" w:color="auto"/>
            <w:right w:val="none" w:sz="0" w:space="0" w:color="auto"/>
          </w:divBdr>
        </w:div>
        <w:div w:id="38209575">
          <w:marLeft w:val="640"/>
          <w:marRight w:val="0"/>
          <w:marTop w:val="0"/>
          <w:marBottom w:val="0"/>
          <w:divBdr>
            <w:top w:val="none" w:sz="0" w:space="0" w:color="auto"/>
            <w:left w:val="none" w:sz="0" w:space="0" w:color="auto"/>
            <w:bottom w:val="none" w:sz="0" w:space="0" w:color="auto"/>
            <w:right w:val="none" w:sz="0" w:space="0" w:color="auto"/>
          </w:divBdr>
        </w:div>
        <w:div w:id="1118109846">
          <w:marLeft w:val="640"/>
          <w:marRight w:val="0"/>
          <w:marTop w:val="0"/>
          <w:marBottom w:val="0"/>
          <w:divBdr>
            <w:top w:val="none" w:sz="0" w:space="0" w:color="auto"/>
            <w:left w:val="none" w:sz="0" w:space="0" w:color="auto"/>
            <w:bottom w:val="none" w:sz="0" w:space="0" w:color="auto"/>
            <w:right w:val="none" w:sz="0" w:space="0" w:color="auto"/>
          </w:divBdr>
        </w:div>
        <w:div w:id="1918711549">
          <w:marLeft w:val="640"/>
          <w:marRight w:val="0"/>
          <w:marTop w:val="0"/>
          <w:marBottom w:val="0"/>
          <w:divBdr>
            <w:top w:val="none" w:sz="0" w:space="0" w:color="auto"/>
            <w:left w:val="none" w:sz="0" w:space="0" w:color="auto"/>
            <w:bottom w:val="none" w:sz="0" w:space="0" w:color="auto"/>
            <w:right w:val="none" w:sz="0" w:space="0" w:color="auto"/>
          </w:divBdr>
        </w:div>
        <w:div w:id="393744659">
          <w:marLeft w:val="640"/>
          <w:marRight w:val="0"/>
          <w:marTop w:val="0"/>
          <w:marBottom w:val="0"/>
          <w:divBdr>
            <w:top w:val="none" w:sz="0" w:space="0" w:color="auto"/>
            <w:left w:val="none" w:sz="0" w:space="0" w:color="auto"/>
            <w:bottom w:val="none" w:sz="0" w:space="0" w:color="auto"/>
            <w:right w:val="none" w:sz="0" w:space="0" w:color="auto"/>
          </w:divBdr>
        </w:div>
        <w:div w:id="119805514">
          <w:marLeft w:val="640"/>
          <w:marRight w:val="0"/>
          <w:marTop w:val="0"/>
          <w:marBottom w:val="0"/>
          <w:divBdr>
            <w:top w:val="none" w:sz="0" w:space="0" w:color="auto"/>
            <w:left w:val="none" w:sz="0" w:space="0" w:color="auto"/>
            <w:bottom w:val="none" w:sz="0" w:space="0" w:color="auto"/>
            <w:right w:val="none" w:sz="0" w:space="0" w:color="auto"/>
          </w:divBdr>
        </w:div>
        <w:div w:id="474569762">
          <w:marLeft w:val="640"/>
          <w:marRight w:val="0"/>
          <w:marTop w:val="0"/>
          <w:marBottom w:val="0"/>
          <w:divBdr>
            <w:top w:val="none" w:sz="0" w:space="0" w:color="auto"/>
            <w:left w:val="none" w:sz="0" w:space="0" w:color="auto"/>
            <w:bottom w:val="none" w:sz="0" w:space="0" w:color="auto"/>
            <w:right w:val="none" w:sz="0" w:space="0" w:color="auto"/>
          </w:divBdr>
        </w:div>
        <w:div w:id="832065536">
          <w:marLeft w:val="640"/>
          <w:marRight w:val="0"/>
          <w:marTop w:val="0"/>
          <w:marBottom w:val="0"/>
          <w:divBdr>
            <w:top w:val="none" w:sz="0" w:space="0" w:color="auto"/>
            <w:left w:val="none" w:sz="0" w:space="0" w:color="auto"/>
            <w:bottom w:val="none" w:sz="0" w:space="0" w:color="auto"/>
            <w:right w:val="none" w:sz="0" w:space="0" w:color="auto"/>
          </w:divBdr>
        </w:div>
        <w:div w:id="516358253">
          <w:marLeft w:val="640"/>
          <w:marRight w:val="0"/>
          <w:marTop w:val="0"/>
          <w:marBottom w:val="0"/>
          <w:divBdr>
            <w:top w:val="none" w:sz="0" w:space="0" w:color="auto"/>
            <w:left w:val="none" w:sz="0" w:space="0" w:color="auto"/>
            <w:bottom w:val="none" w:sz="0" w:space="0" w:color="auto"/>
            <w:right w:val="none" w:sz="0" w:space="0" w:color="auto"/>
          </w:divBdr>
        </w:div>
        <w:div w:id="1833175131">
          <w:marLeft w:val="640"/>
          <w:marRight w:val="0"/>
          <w:marTop w:val="0"/>
          <w:marBottom w:val="0"/>
          <w:divBdr>
            <w:top w:val="none" w:sz="0" w:space="0" w:color="auto"/>
            <w:left w:val="none" w:sz="0" w:space="0" w:color="auto"/>
            <w:bottom w:val="none" w:sz="0" w:space="0" w:color="auto"/>
            <w:right w:val="none" w:sz="0" w:space="0" w:color="auto"/>
          </w:divBdr>
        </w:div>
        <w:div w:id="461121274">
          <w:marLeft w:val="640"/>
          <w:marRight w:val="0"/>
          <w:marTop w:val="0"/>
          <w:marBottom w:val="0"/>
          <w:divBdr>
            <w:top w:val="none" w:sz="0" w:space="0" w:color="auto"/>
            <w:left w:val="none" w:sz="0" w:space="0" w:color="auto"/>
            <w:bottom w:val="none" w:sz="0" w:space="0" w:color="auto"/>
            <w:right w:val="none" w:sz="0" w:space="0" w:color="auto"/>
          </w:divBdr>
        </w:div>
        <w:div w:id="1625112567">
          <w:marLeft w:val="640"/>
          <w:marRight w:val="0"/>
          <w:marTop w:val="0"/>
          <w:marBottom w:val="0"/>
          <w:divBdr>
            <w:top w:val="none" w:sz="0" w:space="0" w:color="auto"/>
            <w:left w:val="none" w:sz="0" w:space="0" w:color="auto"/>
            <w:bottom w:val="none" w:sz="0" w:space="0" w:color="auto"/>
            <w:right w:val="none" w:sz="0" w:space="0" w:color="auto"/>
          </w:divBdr>
        </w:div>
        <w:div w:id="1998459474">
          <w:marLeft w:val="640"/>
          <w:marRight w:val="0"/>
          <w:marTop w:val="0"/>
          <w:marBottom w:val="0"/>
          <w:divBdr>
            <w:top w:val="none" w:sz="0" w:space="0" w:color="auto"/>
            <w:left w:val="none" w:sz="0" w:space="0" w:color="auto"/>
            <w:bottom w:val="none" w:sz="0" w:space="0" w:color="auto"/>
            <w:right w:val="none" w:sz="0" w:space="0" w:color="auto"/>
          </w:divBdr>
        </w:div>
        <w:div w:id="1743022096">
          <w:marLeft w:val="640"/>
          <w:marRight w:val="0"/>
          <w:marTop w:val="0"/>
          <w:marBottom w:val="0"/>
          <w:divBdr>
            <w:top w:val="none" w:sz="0" w:space="0" w:color="auto"/>
            <w:left w:val="none" w:sz="0" w:space="0" w:color="auto"/>
            <w:bottom w:val="none" w:sz="0" w:space="0" w:color="auto"/>
            <w:right w:val="none" w:sz="0" w:space="0" w:color="auto"/>
          </w:divBdr>
        </w:div>
        <w:div w:id="1335497682">
          <w:marLeft w:val="640"/>
          <w:marRight w:val="0"/>
          <w:marTop w:val="0"/>
          <w:marBottom w:val="0"/>
          <w:divBdr>
            <w:top w:val="none" w:sz="0" w:space="0" w:color="auto"/>
            <w:left w:val="none" w:sz="0" w:space="0" w:color="auto"/>
            <w:bottom w:val="none" w:sz="0" w:space="0" w:color="auto"/>
            <w:right w:val="none" w:sz="0" w:space="0" w:color="auto"/>
          </w:divBdr>
        </w:div>
        <w:div w:id="1588659990">
          <w:marLeft w:val="640"/>
          <w:marRight w:val="0"/>
          <w:marTop w:val="0"/>
          <w:marBottom w:val="0"/>
          <w:divBdr>
            <w:top w:val="none" w:sz="0" w:space="0" w:color="auto"/>
            <w:left w:val="none" w:sz="0" w:space="0" w:color="auto"/>
            <w:bottom w:val="none" w:sz="0" w:space="0" w:color="auto"/>
            <w:right w:val="none" w:sz="0" w:space="0" w:color="auto"/>
          </w:divBdr>
        </w:div>
      </w:divsChild>
    </w:div>
    <w:div w:id="1490440348">
      <w:bodyDiv w:val="1"/>
      <w:marLeft w:val="0"/>
      <w:marRight w:val="0"/>
      <w:marTop w:val="0"/>
      <w:marBottom w:val="0"/>
      <w:divBdr>
        <w:top w:val="none" w:sz="0" w:space="0" w:color="auto"/>
        <w:left w:val="none" w:sz="0" w:space="0" w:color="auto"/>
        <w:bottom w:val="none" w:sz="0" w:space="0" w:color="auto"/>
        <w:right w:val="none" w:sz="0" w:space="0" w:color="auto"/>
      </w:divBdr>
      <w:divsChild>
        <w:div w:id="467090545">
          <w:marLeft w:val="640"/>
          <w:marRight w:val="0"/>
          <w:marTop w:val="0"/>
          <w:marBottom w:val="0"/>
          <w:divBdr>
            <w:top w:val="none" w:sz="0" w:space="0" w:color="auto"/>
            <w:left w:val="none" w:sz="0" w:space="0" w:color="auto"/>
            <w:bottom w:val="none" w:sz="0" w:space="0" w:color="auto"/>
            <w:right w:val="none" w:sz="0" w:space="0" w:color="auto"/>
          </w:divBdr>
        </w:div>
      </w:divsChild>
    </w:div>
    <w:div w:id="1491361754">
      <w:bodyDiv w:val="1"/>
      <w:marLeft w:val="0"/>
      <w:marRight w:val="0"/>
      <w:marTop w:val="0"/>
      <w:marBottom w:val="0"/>
      <w:divBdr>
        <w:top w:val="none" w:sz="0" w:space="0" w:color="auto"/>
        <w:left w:val="none" w:sz="0" w:space="0" w:color="auto"/>
        <w:bottom w:val="none" w:sz="0" w:space="0" w:color="auto"/>
        <w:right w:val="none" w:sz="0" w:space="0" w:color="auto"/>
      </w:divBdr>
      <w:divsChild>
        <w:div w:id="84805945">
          <w:marLeft w:val="640"/>
          <w:marRight w:val="0"/>
          <w:marTop w:val="0"/>
          <w:marBottom w:val="0"/>
          <w:divBdr>
            <w:top w:val="none" w:sz="0" w:space="0" w:color="auto"/>
            <w:left w:val="none" w:sz="0" w:space="0" w:color="auto"/>
            <w:bottom w:val="none" w:sz="0" w:space="0" w:color="auto"/>
            <w:right w:val="none" w:sz="0" w:space="0" w:color="auto"/>
          </w:divBdr>
        </w:div>
        <w:div w:id="1831287743">
          <w:marLeft w:val="640"/>
          <w:marRight w:val="0"/>
          <w:marTop w:val="0"/>
          <w:marBottom w:val="0"/>
          <w:divBdr>
            <w:top w:val="none" w:sz="0" w:space="0" w:color="auto"/>
            <w:left w:val="none" w:sz="0" w:space="0" w:color="auto"/>
            <w:bottom w:val="none" w:sz="0" w:space="0" w:color="auto"/>
            <w:right w:val="none" w:sz="0" w:space="0" w:color="auto"/>
          </w:divBdr>
        </w:div>
        <w:div w:id="495343848">
          <w:marLeft w:val="640"/>
          <w:marRight w:val="0"/>
          <w:marTop w:val="0"/>
          <w:marBottom w:val="0"/>
          <w:divBdr>
            <w:top w:val="none" w:sz="0" w:space="0" w:color="auto"/>
            <w:left w:val="none" w:sz="0" w:space="0" w:color="auto"/>
            <w:bottom w:val="none" w:sz="0" w:space="0" w:color="auto"/>
            <w:right w:val="none" w:sz="0" w:space="0" w:color="auto"/>
          </w:divBdr>
        </w:div>
        <w:div w:id="1755321414">
          <w:marLeft w:val="640"/>
          <w:marRight w:val="0"/>
          <w:marTop w:val="0"/>
          <w:marBottom w:val="0"/>
          <w:divBdr>
            <w:top w:val="none" w:sz="0" w:space="0" w:color="auto"/>
            <w:left w:val="none" w:sz="0" w:space="0" w:color="auto"/>
            <w:bottom w:val="none" w:sz="0" w:space="0" w:color="auto"/>
            <w:right w:val="none" w:sz="0" w:space="0" w:color="auto"/>
          </w:divBdr>
        </w:div>
        <w:div w:id="1488935036">
          <w:marLeft w:val="640"/>
          <w:marRight w:val="0"/>
          <w:marTop w:val="0"/>
          <w:marBottom w:val="0"/>
          <w:divBdr>
            <w:top w:val="none" w:sz="0" w:space="0" w:color="auto"/>
            <w:left w:val="none" w:sz="0" w:space="0" w:color="auto"/>
            <w:bottom w:val="none" w:sz="0" w:space="0" w:color="auto"/>
            <w:right w:val="none" w:sz="0" w:space="0" w:color="auto"/>
          </w:divBdr>
        </w:div>
        <w:div w:id="963999181">
          <w:marLeft w:val="640"/>
          <w:marRight w:val="0"/>
          <w:marTop w:val="0"/>
          <w:marBottom w:val="0"/>
          <w:divBdr>
            <w:top w:val="none" w:sz="0" w:space="0" w:color="auto"/>
            <w:left w:val="none" w:sz="0" w:space="0" w:color="auto"/>
            <w:bottom w:val="none" w:sz="0" w:space="0" w:color="auto"/>
            <w:right w:val="none" w:sz="0" w:space="0" w:color="auto"/>
          </w:divBdr>
        </w:div>
        <w:div w:id="1562061892">
          <w:marLeft w:val="640"/>
          <w:marRight w:val="0"/>
          <w:marTop w:val="0"/>
          <w:marBottom w:val="0"/>
          <w:divBdr>
            <w:top w:val="none" w:sz="0" w:space="0" w:color="auto"/>
            <w:left w:val="none" w:sz="0" w:space="0" w:color="auto"/>
            <w:bottom w:val="none" w:sz="0" w:space="0" w:color="auto"/>
            <w:right w:val="none" w:sz="0" w:space="0" w:color="auto"/>
          </w:divBdr>
        </w:div>
        <w:div w:id="1128940370">
          <w:marLeft w:val="640"/>
          <w:marRight w:val="0"/>
          <w:marTop w:val="0"/>
          <w:marBottom w:val="0"/>
          <w:divBdr>
            <w:top w:val="none" w:sz="0" w:space="0" w:color="auto"/>
            <w:left w:val="none" w:sz="0" w:space="0" w:color="auto"/>
            <w:bottom w:val="none" w:sz="0" w:space="0" w:color="auto"/>
            <w:right w:val="none" w:sz="0" w:space="0" w:color="auto"/>
          </w:divBdr>
        </w:div>
        <w:div w:id="954823299">
          <w:marLeft w:val="640"/>
          <w:marRight w:val="0"/>
          <w:marTop w:val="0"/>
          <w:marBottom w:val="0"/>
          <w:divBdr>
            <w:top w:val="none" w:sz="0" w:space="0" w:color="auto"/>
            <w:left w:val="none" w:sz="0" w:space="0" w:color="auto"/>
            <w:bottom w:val="none" w:sz="0" w:space="0" w:color="auto"/>
            <w:right w:val="none" w:sz="0" w:space="0" w:color="auto"/>
          </w:divBdr>
        </w:div>
        <w:div w:id="679043049">
          <w:marLeft w:val="640"/>
          <w:marRight w:val="0"/>
          <w:marTop w:val="0"/>
          <w:marBottom w:val="0"/>
          <w:divBdr>
            <w:top w:val="none" w:sz="0" w:space="0" w:color="auto"/>
            <w:left w:val="none" w:sz="0" w:space="0" w:color="auto"/>
            <w:bottom w:val="none" w:sz="0" w:space="0" w:color="auto"/>
            <w:right w:val="none" w:sz="0" w:space="0" w:color="auto"/>
          </w:divBdr>
        </w:div>
        <w:div w:id="491019939">
          <w:marLeft w:val="640"/>
          <w:marRight w:val="0"/>
          <w:marTop w:val="0"/>
          <w:marBottom w:val="0"/>
          <w:divBdr>
            <w:top w:val="none" w:sz="0" w:space="0" w:color="auto"/>
            <w:left w:val="none" w:sz="0" w:space="0" w:color="auto"/>
            <w:bottom w:val="none" w:sz="0" w:space="0" w:color="auto"/>
            <w:right w:val="none" w:sz="0" w:space="0" w:color="auto"/>
          </w:divBdr>
        </w:div>
        <w:div w:id="906109545">
          <w:marLeft w:val="640"/>
          <w:marRight w:val="0"/>
          <w:marTop w:val="0"/>
          <w:marBottom w:val="0"/>
          <w:divBdr>
            <w:top w:val="none" w:sz="0" w:space="0" w:color="auto"/>
            <w:left w:val="none" w:sz="0" w:space="0" w:color="auto"/>
            <w:bottom w:val="none" w:sz="0" w:space="0" w:color="auto"/>
            <w:right w:val="none" w:sz="0" w:space="0" w:color="auto"/>
          </w:divBdr>
        </w:div>
        <w:div w:id="360085248">
          <w:marLeft w:val="640"/>
          <w:marRight w:val="0"/>
          <w:marTop w:val="0"/>
          <w:marBottom w:val="0"/>
          <w:divBdr>
            <w:top w:val="none" w:sz="0" w:space="0" w:color="auto"/>
            <w:left w:val="none" w:sz="0" w:space="0" w:color="auto"/>
            <w:bottom w:val="none" w:sz="0" w:space="0" w:color="auto"/>
            <w:right w:val="none" w:sz="0" w:space="0" w:color="auto"/>
          </w:divBdr>
        </w:div>
        <w:div w:id="1611624588">
          <w:marLeft w:val="640"/>
          <w:marRight w:val="0"/>
          <w:marTop w:val="0"/>
          <w:marBottom w:val="0"/>
          <w:divBdr>
            <w:top w:val="none" w:sz="0" w:space="0" w:color="auto"/>
            <w:left w:val="none" w:sz="0" w:space="0" w:color="auto"/>
            <w:bottom w:val="none" w:sz="0" w:space="0" w:color="auto"/>
            <w:right w:val="none" w:sz="0" w:space="0" w:color="auto"/>
          </w:divBdr>
        </w:div>
        <w:div w:id="1530799551">
          <w:marLeft w:val="640"/>
          <w:marRight w:val="0"/>
          <w:marTop w:val="0"/>
          <w:marBottom w:val="0"/>
          <w:divBdr>
            <w:top w:val="none" w:sz="0" w:space="0" w:color="auto"/>
            <w:left w:val="none" w:sz="0" w:space="0" w:color="auto"/>
            <w:bottom w:val="none" w:sz="0" w:space="0" w:color="auto"/>
            <w:right w:val="none" w:sz="0" w:space="0" w:color="auto"/>
          </w:divBdr>
        </w:div>
        <w:div w:id="642318472">
          <w:marLeft w:val="640"/>
          <w:marRight w:val="0"/>
          <w:marTop w:val="0"/>
          <w:marBottom w:val="0"/>
          <w:divBdr>
            <w:top w:val="none" w:sz="0" w:space="0" w:color="auto"/>
            <w:left w:val="none" w:sz="0" w:space="0" w:color="auto"/>
            <w:bottom w:val="none" w:sz="0" w:space="0" w:color="auto"/>
            <w:right w:val="none" w:sz="0" w:space="0" w:color="auto"/>
          </w:divBdr>
        </w:div>
      </w:divsChild>
    </w:div>
    <w:div w:id="1491941903">
      <w:bodyDiv w:val="1"/>
      <w:marLeft w:val="0"/>
      <w:marRight w:val="0"/>
      <w:marTop w:val="0"/>
      <w:marBottom w:val="0"/>
      <w:divBdr>
        <w:top w:val="none" w:sz="0" w:space="0" w:color="auto"/>
        <w:left w:val="none" w:sz="0" w:space="0" w:color="auto"/>
        <w:bottom w:val="none" w:sz="0" w:space="0" w:color="auto"/>
        <w:right w:val="none" w:sz="0" w:space="0" w:color="auto"/>
      </w:divBdr>
    </w:div>
    <w:div w:id="1494686360">
      <w:bodyDiv w:val="1"/>
      <w:marLeft w:val="0"/>
      <w:marRight w:val="0"/>
      <w:marTop w:val="0"/>
      <w:marBottom w:val="0"/>
      <w:divBdr>
        <w:top w:val="none" w:sz="0" w:space="0" w:color="auto"/>
        <w:left w:val="none" w:sz="0" w:space="0" w:color="auto"/>
        <w:bottom w:val="none" w:sz="0" w:space="0" w:color="auto"/>
        <w:right w:val="none" w:sz="0" w:space="0" w:color="auto"/>
      </w:divBdr>
      <w:divsChild>
        <w:div w:id="735782841">
          <w:marLeft w:val="640"/>
          <w:marRight w:val="0"/>
          <w:marTop w:val="0"/>
          <w:marBottom w:val="0"/>
          <w:divBdr>
            <w:top w:val="none" w:sz="0" w:space="0" w:color="auto"/>
            <w:left w:val="none" w:sz="0" w:space="0" w:color="auto"/>
            <w:bottom w:val="none" w:sz="0" w:space="0" w:color="auto"/>
            <w:right w:val="none" w:sz="0" w:space="0" w:color="auto"/>
          </w:divBdr>
        </w:div>
        <w:div w:id="1138566927">
          <w:marLeft w:val="640"/>
          <w:marRight w:val="0"/>
          <w:marTop w:val="0"/>
          <w:marBottom w:val="0"/>
          <w:divBdr>
            <w:top w:val="none" w:sz="0" w:space="0" w:color="auto"/>
            <w:left w:val="none" w:sz="0" w:space="0" w:color="auto"/>
            <w:bottom w:val="none" w:sz="0" w:space="0" w:color="auto"/>
            <w:right w:val="none" w:sz="0" w:space="0" w:color="auto"/>
          </w:divBdr>
        </w:div>
        <w:div w:id="1213616676">
          <w:marLeft w:val="640"/>
          <w:marRight w:val="0"/>
          <w:marTop w:val="0"/>
          <w:marBottom w:val="0"/>
          <w:divBdr>
            <w:top w:val="none" w:sz="0" w:space="0" w:color="auto"/>
            <w:left w:val="none" w:sz="0" w:space="0" w:color="auto"/>
            <w:bottom w:val="none" w:sz="0" w:space="0" w:color="auto"/>
            <w:right w:val="none" w:sz="0" w:space="0" w:color="auto"/>
          </w:divBdr>
        </w:div>
        <w:div w:id="783234518">
          <w:marLeft w:val="640"/>
          <w:marRight w:val="0"/>
          <w:marTop w:val="0"/>
          <w:marBottom w:val="0"/>
          <w:divBdr>
            <w:top w:val="none" w:sz="0" w:space="0" w:color="auto"/>
            <w:left w:val="none" w:sz="0" w:space="0" w:color="auto"/>
            <w:bottom w:val="none" w:sz="0" w:space="0" w:color="auto"/>
            <w:right w:val="none" w:sz="0" w:space="0" w:color="auto"/>
          </w:divBdr>
        </w:div>
        <w:div w:id="814033533">
          <w:marLeft w:val="640"/>
          <w:marRight w:val="0"/>
          <w:marTop w:val="0"/>
          <w:marBottom w:val="0"/>
          <w:divBdr>
            <w:top w:val="none" w:sz="0" w:space="0" w:color="auto"/>
            <w:left w:val="none" w:sz="0" w:space="0" w:color="auto"/>
            <w:bottom w:val="none" w:sz="0" w:space="0" w:color="auto"/>
            <w:right w:val="none" w:sz="0" w:space="0" w:color="auto"/>
          </w:divBdr>
        </w:div>
        <w:div w:id="1693995069">
          <w:marLeft w:val="640"/>
          <w:marRight w:val="0"/>
          <w:marTop w:val="0"/>
          <w:marBottom w:val="0"/>
          <w:divBdr>
            <w:top w:val="none" w:sz="0" w:space="0" w:color="auto"/>
            <w:left w:val="none" w:sz="0" w:space="0" w:color="auto"/>
            <w:bottom w:val="none" w:sz="0" w:space="0" w:color="auto"/>
            <w:right w:val="none" w:sz="0" w:space="0" w:color="auto"/>
          </w:divBdr>
        </w:div>
        <w:div w:id="1465613402">
          <w:marLeft w:val="640"/>
          <w:marRight w:val="0"/>
          <w:marTop w:val="0"/>
          <w:marBottom w:val="0"/>
          <w:divBdr>
            <w:top w:val="none" w:sz="0" w:space="0" w:color="auto"/>
            <w:left w:val="none" w:sz="0" w:space="0" w:color="auto"/>
            <w:bottom w:val="none" w:sz="0" w:space="0" w:color="auto"/>
            <w:right w:val="none" w:sz="0" w:space="0" w:color="auto"/>
          </w:divBdr>
        </w:div>
        <w:div w:id="273250401">
          <w:marLeft w:val="640"/>
          <w:marRight w:val="0"/>
          <w:marTop w:val="0"/>
          <w:marBottom w:val="0"/>
          <w:divBdr>
            <w:top w:val="none" w:sz="0" w:space="0" w:color="auto"/>
            <w:left w:val="none" w:sz="0" w:space="0" w:color="auto"/>
            <w:bottom w:val="none" w:sz="0" w:space="0" w:color="auto"/>
            <w:right w:val="none" w:sz="0" w:space="0" w:color="auto"/>
          </w:divBdr>
        </w:div>
        <w:div w:id="1776362007">
          <w:marLeft w:val="640"/>
          <w:marRight w:val="0"/>
          <w:marTop w:val="0"/>
          <w:marBottom w:val="0"/>
          <w:divBdr>
            <w:top w:val="none" w:sz="0" w:space="0" w:color="auto"/>
            <w:left w:val="none" w:sz="0" w:space="0" w:color="auto"/>
            <w:bottom w:val="none" w:sz="0" w:space="0" w:color="auto"/>
            <w:right w:val="none" w:sz="0" w:space="0" w:color="auto"/>
          </w:divBdr>
        </w:div>
        <w:div w:id="2022275999">
          <w:marLeft w:val="640"/>
          <w:marRight w:val="0"/>
          <w:marTop w:val="0"/>
          <w:marBottom w:val="0"/>
          <w:divBdr>
            <w:top w:val="none" w:sz="0" w:space="0" w:color="auto"/>
            <w:left w:val="none" w:sz="0" w:space="0" w:color="auto"/>
            <w:bottom w:val="none" w:sz="0" w:space="0" w:color="auto"/>
            <w:right w:val="none" w:sz="0" w:space="0" w:color="auto"/>
          </w:divBdr>
        </w:div>
        <w:div w:id="168452190">
          <w:marLeft w:val="640"/>
          <w:marRight w:val="0"/>
          <w:marTop w:val="0"/>
          <w:marBottom w:val="0"/>
          <w:divBdr>
            <w:top w:val="none" w:sz="0" w:space="0" w:color="auto"/>
            <w:left w:val="none" w:sz="0" w:space="0" w:color="auto"/>
            <w:bottom w:val="none" w:sz="0" w:space="0" w:color="auto"/>
            <w:right w:val="none" w:sz="0" w:space="0" w:color="auto"/>
          </w:divBdr>
        </w:div>
        <w:div w:id="1516842253">
          <w:marLeft w:val="640"/>
          <w:marRight w:val="0"/>
          <w:marTop w:val="0"/>
          <w:marBottom w:val="0"/>
          <w:divBdr>
            <w:top w:val="none" w:sz="0" w:space="0" w:color="auto"/>
            <w:left w:val="none" w:sz="0" w:space="0" w:color="auto"/>
            <w:bottom w:val="none" w:sz="0" w:space="0" w:color="auto"/>
            <w:right w:val="none" w:sz="0" w:space="0" w:color="auto"/>
          </w:divBdr>
        </w:div>
        <w:div w:id="2112819224">
          <w:marLeft w:val="640"/>
          <w:marRight w:val="0"/>
          <w:marTop w:val="0"/>
          <w:marBottom w:val="0"/>
          <w:divBdr>
            <w:top w:val="none" w:sz="0" w:space="0" w:color="auto"/>
            <w:left w:val="none" w:sz="0" w:space="0" w:color="auto"/>
            <w:bottom w:val="none" w:sz="0" w:space="0" w:color="auto"/>
            <w:right w:val="none" w:sz="0" w:space="0" w:color="auto"/>
          </w:divBdr>
        </w:div>
        <w:div w:id="1617713887">
          <w:marLeft w:val="640"/>
          <w:marRight w:val="0"/>
          <w:marTop w:val="0"/>
          <w:marBottom w:val="0"/>
          <w:divBdr>
            <w:top w:val="none" w:sz="0" w:space="0" w:color="auto"/>
            <w:left w:val="none" w:sz="0" w:space="0" w:color="auto"/>
            <w:bottom w:val="none" w:sz="0" w:space="0" w:color="auto"/>
            <w:right w:val="none" w:sz="0" w:space="0" w:color="auto"/>
          </w:divBdr>
        </w:div>
        <w:div w:id="1827353126">
          <w:marLeft w:val="640"/>
          <w:marRight w:val="0"/>
          <w:marTop w:val="0"/>
          <w:marBottom w:val="0"/>
          <w:divBdr>
            <w:top w:val="none" w:sz="0" w:space="0" w:color="auto"/>
            <w:left w:val="none" w:sz="0" w:space="0" w:color="auto"/>
            <w:bottom w:val="none" w:sz="0" w:space="0" w:color="auto"/>
            <w:right w:val="none" w:sz="0" w:space="0" w:color="auto"/>
          </w:divBdr>
        </w:div>
        <w:div w:id="42100292">
          <w:marLeft w:val="640"/>
          <w:marRight w:val="0"/>
          <w:marTop w:val="0"/>
          <w:marBottom w:val="0"/>
          <w:divBdr>
            <w:top w:val="none" w:sz="0" w:space="0" w:color="auto"/>
            <w:left w:val="none" w:sz="0" w:space="0" w:color="auto"/>
            <w:bottom w:val="none" w:sz="0" w:space="0" w:color="auto"/>
            <w:right w:val="none" w:sz="0" w:space="0" w:color="auto"/>
          </w:divBdr>
        </w:div>
        <w:div w:id="602423336">
          <w:marLeft w:val="640"/>
          <w:marRight w:val="0"/>
          <w:marTop w:val="0"/>
          <w:marBottom w:val="0"/>
          <w:divBdr>
            <w:top w:val="none" w:sz="0" w:space="0" w:color="auto"/>
            <w:left w:val="none" w:sz="0" w:space="0" w:color="auto"/>
            <w:bottom w:val="none" w:sz="0" w:space="0" w:color="auto"/>
            <w:right w:val="none" w:sz="0" w:space="0" w:color="auto"/>
          </w:divBdr>
        </w:div>
        <w:div w:id="144324632">
          <w:marLeft w:val="640"/>
          <w:marRight w:val="0"/>
          <w:marTop w:val="0"/>
          <w:marBottom w:val="0"/>
          <w:divBdr>
            <w:top w:val="none" w:sz="0" w:space="0" w:color="auto"/>
            <w:left w:val="none" w:sz="0" w:space="0" w:color="auto"/>
            <w:bottom w:val="none" w:sz="0" w:space="0" w:color="auto"/>
            <w:right w:val="none" w:sz="0" w:space="0" w:color="auto"/>
          </w:divBdr>
        </w:div>
        <w:div w:id="1908690363">
          <w:marLeft w:val="640"/>
          <w:marRight w:val="0"/>
          <w:marTop w:val="0"/>
          <w:marBottom w:val="0"/>
          <w:divBdr>
            <w:top w:val="none" w:sz="0" w:space="0" w:color="auto"/>
            <w:left w:val="none" w:sz="0" w:space="0" w:color="auto"/>
            <w:bottom w:val="none" w:sz="0" w:space="0" w:color="auto"/>
            <w:right w:val="none" w:sz="0" w:space="0" w:color="auto"/>
          </w:divBdr>
        </w:div>
        <w:div w:id="1965652274">
          <w:marLeft w:val="640"/>
          <w:marRight w:val="0"/>
          <w:marTop w:val="0"/>
          <w:marBottom w:val="0"/>
          <w:divBdr>
            <w:top w:val="none" w:sz="0" w:space="0" w:color="auto"/>
            <w:left w:val="none" w:sz="0" w:space="0" w:color="auto"/>
            <w:bottom w:val="none" w:sz="0" w:space="0" w:color="auto"/>
            <w:right w:val="none" w:sz="0" w:space="0" w:color="auto"/>
          </w:divBdr>
        </w:div>
        <w:div w:id="15809626">
          <w:marLeft w:val="640"/>
          <w:marRight w:val="0"/>
          <w:marTop w:val="0"/>
          <w:marBottom w:val="0"/>
          <w:divBdr>
            <w:top w:val="none" w:sz="0" w:space="0" w:color="auto"/>
            <w:left w:val="none" w:sz="0" w:space="0" w:color="auto"/>
            <w:bottom w:val="none" w:sz="0" w:space="0" w:color="auto"/>
            <w:right w:val="none" w:sz="0" w:space="0" w:color="auto"/>
          </w:divBdr>
        </w:div>
        <w:div w:id="1227032634">
          <w:marLeft w:val="640"/>
          <w:marRight w:val="0"/>
          <w:marTop w:val="0"/>
          <w:marBottom w:val="0"/>
          <w:divBdr>
            <w:top w:val="none" w:sz="0" w:space="0" w:color="auto"/>
            <w:left w:val="none" w:sz="0" w:space="0" w:color="auto"/>
            <w:bottom w:val="none" w:sz="0" w:space="0" w:color="auto"/>
            <w:right w:val="none" w:sz="0" w:space="0" w:color="auto"/>
          </w:divBdr>
        </w:div>
        <w:div w:id="1776367933">
          <w:marLeft w:val="640"/>
          <w:marRight w:val="0"/>
          <w:marTop w:val="0"/>
          <w:marBottom w:val="0"/>
          <w:divBdr>
            <w:top w:val="none" w:sz="0" w:space="0" w:color="auto"/>
            <w:left w:val="none" w:sz="0" w:space="0" w:color="auto"/>
            <w:bottom w:val="none" w:sz="0" w:space="0" w:color="auto"/>
            <w:right w:val="none" w:sz="0" w:space="0" w:color="auto"/>
          </w:divBdr>
        </w:div>
        <w:div w:id="758213141">
          <w:marLeft w:val="640"/>
          <w:marRight w:val="0"/>
          <w:marTop w:val="0"/>
          <w:marBottom w:val="0"/>
          <w:divBdr>
            <w:top w:val="none" w:sz="0" w:space="0" w:color="auto"/>
            <w:left w:val="none" w:sz="0" w:space="0" w:color="auto"/>
            <w:bottom w:val="none" w:sz="0" w:space="0" w:color="auto"/>
            <w:right w:val="none" w:sz="0" w:space="0" w:color="auto"/>
          </w:divBdr>
        </w:div>
        <w:div w:id="1004672349">
          <w:marLeft w:val="640"/>
          <w:marRight w:val="0"/>
          <w:marTop w:val="0"/>
          <w:marBottom w:val="0"/>
          <w:divBdr>
            <w:top w:val="none" w:sz="0" w:space="0" w:color="auto"/>
            <w:left w:val="none" w:sz="0" w:space="0" w:color="auto"/>
            <w:bottom w:val="none" w:sz="0" w:space="0" w:color="auto"/>
            <w:right w:val="none" w:sz="0" w:space="0" w:color="auto"/>
          </w:divBdr>
        </w:div>
        <w:div w:id="1003430657">
          <w:marLeft w:val="640"/>
          <w:marRight w:val="0"/>
          <w:marTop w:val="0"/>
          <w:marBottom w:val="0"/>
          <w:divBdr>
            <w:top w:val="none" w:sz="0" w:space="0" w:color="auto"/>
            <w:left w:val="none" w:sz="0" w:space="0" w:color="auto"/>
            <w:bottom w:val="none" w:sz="0" w:space="0" w:color="auto"/>
            <w:right w:val="none" w:sz="0" w:space="0" w:color="auto"/>
          </w:divBdr>
        </w:div>
        <w:div w:id="565068812">
          <w:marLeft w:val="640"/>
          <w:marRight w:val="0"/>
          <w:marTop w:val="0"/>
          <w:marBottom w:val="0"/>
          <w:divBdr>
            <w:top w:val="none" w:sz="0" w:space="0" w:color="auto"/>
            <w:left w:val="none" w:sz="0" w:space="0" w:color="auto"/>
            <w:bottom w:val="none" w:sz="0" w:space="0" w:color="auto"/>
            <w:right w:val="none" w:sz="0" w:space="0" w:color="auto"/>
          </w:divBdr>
        </w:div>
        <w:div w:id="197279528">
          <w:marLeft w:val="640"/>
          <w:marRight w:val="0"/>
          <w:marTop w:val="0"/>
          <w:marBottom w:val="0"/>
          <w:divBdr>
            <w:top w:val="none" w:sz="0" w:space="0" w:color="auto"/>
            <w:left w:val="none" w:sz="0" w:space="0" w:color="auto"/>
            <w:bottom w:val="none" w:sz="0" w:space="0" w:color="auto"/>
            <w:right w:val="none" w:sz="0" w:space="0" w:color="auto"/>
          </w:divBdr>
        </w:div>
        <w:div w:id="1173836524">
          <w:marLeft w:val="640"/>
          <w:marRight w:val="0"/>
          <w:marTop w:val="0"/>
          <w:marBottom w:val="0"/>
          <w:divBdr>
            <w:top w:val="none" w:sz="0" w:space="0" w:color="auto"/>
            <w:left w:val="none" w:sz="0" w:space="0" w:color="auto"/>
            <w:bottom w:val="none" w:sz="0" w:space="0" w:color="auto"/>
            <w:right w:val="none" w:sz="0" w:space="0" w:color="auto"/>
          </w:divBdr>
        </w:div>
        <w:div w:id="1757743765">
          <w:marLeft w:val="640"/>
          <w:marRight w:val="0"/>
          <w:marTop w:val="0"/>
          <w:marBottom w:val="0"/>
          <w:divBdr>
            <w:top w:val="none" w:sz="0" w:space="0" w:color="auto"/>
            <w:left w:val="none" w:sz="0" w:space="0" w:color="auto"/>
            <w:bottom w:val="none" w:sz="0" w:space="0" w:color="auto"/>
            <w:right w:val="none" w:sz="0" w:space="0" w:color="auto"/>
          </w:divBdr>
        </w:div>
        <w:div w:id="545601111">
          <w:marLeft w:val="640"/>
          <w:marRight w:val="0"/>
          <w:marTop w:val="0"/>
          <w:marBottom w:val="0"/>
          <w:divBdr>
            <w:top w:val="none" w:sz="0" w:space="0" w:color="auto"/>
            <w:left w:val="none" w:sz="0" w:space="0" w:color="auto"/>
            <w:bottom w:val="none" w:sz="0" w:space="0" w:color="auto"/>
            <w:right w:val="none" w:sz="0" w:space="0" w:color="auto"/>
          </w:divBdr>
        </w:div>
        <w:div w:id="1190995900">
          <w:marLeft w:val="640"/>
          <w:marRight w:val="0"/>
          <w:marTop w:val="0"/>
          <w:marBottom w:val="0"/>
          <w:divBdr>
            <w:top w:val="none" w:sz="0" w:space="0" w:color="auto"/>
            <w:left w:val="none" w:sz="0" w:space="0" w:color="auto"/>
            <w:bottom w:val="none" w:sz="0" w:space="0" w:color="auto"/>
            <w:right w:val="none" w:sz="0" w:space="0" w:color="auto"/>
          </w:divBdr>
        </w:div>
      </w:divsChild>
    </w:div>
    <w:div w:id="1495412055">
      <w:bodyDiv w:val="1"/>
      <w:marLeft w:val="0"/>
      <w:marRight w:val="0"/>
      <w:marTop w:val="0"/>
      <w:marBottom w:val="0"/>
      <w:divBdr>
        <w:top w:val="none" w:sz="0" w:space="0" w:color="auto"/>
        <w:left w:val="none" w:sz="0" w:space="0" w:color="auto"/>
        <w:bottom w:val="none" w:sz="0" w:space="0" w:color="auto"/>
        <w:right w:val="none" w:sz="0" w:space="0" w:color="auto"/>
      </w:divBdr>
      <w:divsChild>
        <w:div w:id="1521431055">
          <w:marLeft w:val="640"/>
          <w:marRight w:val="0"/>
          <w:marTop w:val="0"/>
          <w:marBottom w:val="0"/>
          <w:divBdr>
            <w:top w:val="none" w:sz="0" w:space="0" w:color="auto"/>
            <w:left w:val="none" w:sz="0" w:space="0" w:color="auto"/>
            <w:bottom w:val="none" w:sz="0" w:space="0" w:color="auto"/>
            <w:right w:val="none" w:sz="0" w:space="0" w:color="auto"/>
          </w:divBdr>
        </w:div>
        <w:div w:id="103042474">
          <w:marLeft w:val="640"/>
          <w:marRight w:val="0"/>
          <w:marTop w:val="0"/>
          <w:marBottom w:val="0"/>
          <w:divBdr>
            <w:top w:val="none" w:sz="0" w:space="0" w:color="auto"/>
            <w:left w:val="none" w:sz="0" w:space="0" w:color="auto"/>
            <w:bottom w:val="none" w:sz="0" w:space="0" w:color="auto"/>
            <w:right w:val="none" w:sz="0" w:space="0" w:color="auto"/>
          </w:divBdr>
        </w:div>
        <w:div w:id="248395158">
          <w:marLeft w:val="640"/>
          <w:marRight w:val="0"/>
          <w:marTop w:val="0"/>
          <w:marBottom w:val="0"/>
          <w:divBdr>
            <w:top w:val="none" w:sz="0" w:space="0" w:color="auto"/>
            <w:left w:val="none" w:sz="0" w:space="0" w:color="auto"/>
            <w:bottom w:val="none" w:sz="0" w:space="0" w:color="auto"/>
            <w:right w:val="none" w:sz="0" w:space="0" w:color="auto"/>
          </w:divBdr>
        </w:div>
        <w:div w:id="1637182430">
          <w:marLeft w:val="640"/>
          <w:marRight w:val="0"/>
          <w:marTop w:val="0"/>
          <w:marBottom w:val="0"/>
          <w:divBdr>
            <w:top w:val="none" w:sz="0" w:space="0" w:color="auto"/>
            <w:left w:val="none" w:sz="0" w:space="0" w:color="auto"/>
            <w:bottom w:val="none" w:sz="0" w:space="0" w:color="auto"/>
            <w:right w:val="none" w:sz="0" w:space="0" w:color="auto"/>
          </w:divBdr>
        </w:div>
        <w:div w:id="1267274502">
          <w:marLeft w:val="640"/>
          <w:marRight w:val="0"/>
          <w:marTop w:val="0"/>
          <w:marBottom w:val="0"/>
          <w:divBdr>
            <w:top w:val="none" w:sz="0" w:space="0" w:color="auto"/>
            <w:left w:val="none" w:sz="0" w:space="0" w:color="auto"/>
            <w:bottom w:val="none" w:sz="0" w:space="0" w:color="auto"/>
            <w:right w:val="none" w:sz="0" w:space="0" w:color="auto"/>
          </w:divBdr>
        </w:div>
        <w:div w:id="1606377045">
          <w:marLeft w:val="640"/>
          <w:marRight w:val="0"/>
          <w:marTop w:val="0"/>
          <w:marBottom w:val="0"/>
          <w:divBdr>
            <w:top w:val="none" w:sz="0" w:space="0" w:color="auto"/>
            <w:left w:val="none" w:sz="0" w:space="0" w:color="auto"/>
            <w:bottom w:val="none" w:sz="0" w:space="0" w:color="auto"/>
            <w:right w:val="none" w:sz="0" w:space="0" w:color="auto"/>
          </w:divBdr>
        </w:div>
        <w:div w:id="42363810">
          <w:marLeft w:val="640"/>
          <w:marRight w:val="0"/>
          <w:marTop w:val="0"/>
          <w:marBottom w:val="0"/>
          <w:divBdr>
            <w:top w:val="none" w:sz="0" w:space="0" w:color="auto"/>
            <w:left w:val="none" w:sz="0" w:space="0" w:color="auto"/>
            <w:bottom w:val="none" w:sz="0" w:space="0" w:color="auto"/>
            <w:right w:val="none" w:sz="0" w:space="0" w:color="auto"/>
          </w:divBdr>
        </w:div>
      </w:divsChild>
    </w:div>
    <w:div w:id="1513030037">
      <w:bodyDiv w:val="1"/>
      <w:marLeft w:val="0"/>
      <w:marRight w:val="0"/>
      <w:marTop w:val="0"/>
      <w:marBottom w:val="0"/>
      <w:divBdr>
        <w:top w:val="none" w:sz="0" w:space="0" w:color="auto"/>
        <w:left w:val="none" w:sz="0" w:space="0" w:color="auto"/>
        <w:bottom w:val="none" w:sz="0" w:space="0" w:color="auto"/>
        <w:right w:val="none" w:sz="0" w:space="0" w:color="auto"/>
      </w:divBdr>
      <w:divsChild>
        <w:div w:id="74859016">
          <w:marLeft w:val="640"/>
          <w:marRight w:val="0"/>
          <w:marTop w:val="0"/>
          <w:marBottom w:val="0"/>
          <w:divBdr>
            <w:top w:val="none" w:sz="0" w:space="0" w:color="auto"/>
            <w:left w:val="none" w:sz="0" w:space="0" w:color="auto"/>
            <w:bottom w:val="none" w:sz="0" w:space="0" w:color="auto"/>
            <w:right w:val="none" w:sz="0" w:space="0" w:color="auto"/>
          </w:divBdr>
        </w:div>
        <w:div w:id="1312754789">
          <w:marLeft w:val="640"/>
          <w:marRight w:val="0"/>
          <w:marTop w:val="0"/>
          <w:marBottom w:val="0"/>
          <w:divBdr>
            <w:top w:val="none" w:sz="0" w:space="0" w:color="auto"/>
            <w:left w:val="none" w:sz="0" w:space="0" w:color="auto"/>
            <w:bottom w:val="none" w:sz="0" w:space="0" w:color="auto"/>
            <w:right w:val="none" w:sz="0" w:space="0" w:color="auto"/>
          </w:divBdr>
        </w:div>
        <w:div w:id="255091276">
          <w:marLeft w:val="640"/>
          <w:marRight w:val="0"/>
          <w:marTop w:val="0"/>
          <w:marBottom w:val="0"/>
          <w:divBdr>
            <w:top w:val="none" w:sz="0" w:space="0" w:color="auto"/>
            <w:left w:val="none" w:sz="0" w:space="0" w:color="auto"/>
            <w:bottom w:val="none" w:sz="0" w:space="0" w:color="auto"/>
            <w:right w:val="none" w:sz="0" w:space="0" w:color="auto"/>
          </w:divBdr>
        </w:div>
        <w:div w:id="769158013">
          <w:marLeft w:val="640"/>
          <w:marRight w:val="0"/>
          <w:marTop w:val="0"/>
          <w:marBottom w:val="0"/>
          <w:divBdr>
            <w:top w:val="none" w:sz="0" w:space="0" w:color="auto"/>
            <w:left w:val="none" w:sz="0" w:space="0" w:color="auto"/>
            <w:bottom w:val="none" w:sz="0" w:space="0" w:color="auto"/>
            <w:right w:val="none" w:sz="0" w:space="0" w:color="auto"/>
          </w:divBdr>
        </w:div>
        <w:div w:id="1406491356">
          <w:marLeft w:val="640"/>
          <w:marRight w:val="0"/>
          <w:marTop w:val="0"/>
          <w:marBottom w:val="0"/>
          <w:divBdr>
            <w:top w:val="none" w:sz="0" w:space="0" w:color="auto"/>
            <w:left w:val="none" w:sz="0" w:space="0" w:color="auto"/>
            <w:bottom w:val="none" w:sz="0" w:space="0" w:color="auto"/>
            <w:right w:val="none" w:sz="0" w:space="0" w:color="auto"/>
          </w:divBdr>
        </w:div>
        <w:div w:id="1209223163">
          <w:marLeft w:val="640"/>
          <w:marRight w:val="0"/>
          <w:marTop w:val="0"/>
          <w:marBottom w:val="0"/>
          <w:divBdr>
            <w:top w:val="none" w:sz="0" w:space="0" w:color="auto"/>
            <w:left w:val="none" w:sz="0" w:space="0" w:color="auto"/>
            <w:bottom w:val="none" w:sz="0" w:space="0" w:color="auto"/>
            <w:right w:val="none" w:sz="0" w:space="0" w:color="auto"/>
          </w:divBdr>
        </w:div>
        <w:div w:id="2083788739">
          <w:marLeft w:val="640"/>
          <w:marRight w:val="0"/>
          <w:marTop w:val="0"/>
          <w:marBottom w:val="0"/>
          <w:divBdr>
            <w:top w:val="none" w:sz="0" w:space="0" w:color="auto"/>
            <w:left w:val="none" w:sz="0" w:space="0" w:color="auto"/>
            <w:bottom w:val="none" w:sz="0" w:space="0" w:color="auto"/>
            <w:right w:val="none" w:sz="0" w:space="0" w:color="auto"/>
          </w:divBdr>
        </w:div>
        <w:div w:id="836770727">
          <w:marLeft w:val="640"/>
          <w:marRight w:val="0"/>
          <w:marTop w:val="0"/>
          <w:marBottom w:val="0"/>
          <w:divBdr>
            <w:top w:val="none" w:sz="0" w:space="0" w:color="auto"/>
            <w:left w:val="none" w:sz="0" w:space="0" w:color="auto"/>
            <w:bottom w:val="none" w:sz="0" w:space="0" w:color="auto"/>
            <w:right w:val="none" w:sz="0" w:space="0" w:color="auto"/>
          </w:divBdr>
        </w:div>
      </w:divsChild>
    </w:div>
    <w:div w:id="1515414074">
      <w:bodyDiv w:val="1"/>
      <w:marLeft w:val="0"/>
      <w:marRight w:val="0"/>
      <w:marTop w:val="0"/>
      <w:marBottom w:val="0"/>
      <w:divBdr>
        <w:top w:val="none" w:sz="0" w:space="0" w:color="auto"/>
        <w:left w:val="none" w:sz="0" w:space="0" w:color="auto"/>
        <w:bottom w:val="none" w:sz="0" w:space="0" w:color="auto"/>
        <w:right w:val="none" w:sz="0" w:space="0" w:color="auto"/>
      </w:divBdr>
      <w:divsChild>
        <w:div w:id="285166517">
          <w:marLeft w:val="640"/>
          <w:marRight w:val="0"/>
          <w:marTop w:val="0"/>
          <w:marBottom w:val="0"/>
          <w:divBdr>
            <w:top w:val="none" w:sz="0" w:space="0" w:color="auto"/>
            <w:left w:val="none" w:sz="0" w:space="0" w:color="auto"/>
            <w:bottom w:val="none" w:sz="0" w:space="0" w:color="auto"/>
            <w:right w:val="none" w:sz="0" w:space="0" w:color="auto"/>
          </w:divBdr>
        </w:div>
        <w:div w:id="1952975979">
          <w:marLeft w:val="640"/>
          <w:marRight w:val="0"/>
          <w:marTop w:val="0"/>
          <w:marBottom w:val="0"/>
          <w:divBdr>
            <w:top w:val="none" w:sz="0" w:space="0" w:color="auto"/>
            <w:left w:val="none" w:sz="0" w:space="0" w:color="auto"/>
            <w:bottom w:val="none" w:sz="0" w:space="0" w:color="auto"/>
            <w:right w:val="none" w:sz="0" w:space="0" w:color="auto"/>
          </w:divBdr>
        </w:div>
        <w:div w:id="1945066906">
          <w:marLeft w:val="640"/>
          <w:marRight w:val="0"/>
          <w:marTop w:val="0"/>
          <w:marBottom w:val="0"/>
          <w:divBdr>
            <w:top w:val="none" w:sz="0" w:space="0" w:color="auto"/>
            <w:left w:val="none" w:sz="0" w:space="0" w:color="auto"/>
            <w:bottom w:val="none" w:sz="0" w:space="0" w:color="auto"/>
            <w:right w:val="none" w:sz="0" w:space="0" w:color="auto"/>
          </w:divBdr>
        </w:div>
        <w:div w:id="1865248140">
          <w:marLeft w:val="640"/>
          <w:marRight w:val="0"/>
          <w:marTop w:val="0"/>
          <w:marBottom w:val="0"/>
          <w:divBdr>
            <w:top w:val="none" w:sz="0" w:space="0" w:color="auto"/>
            <w:left w:val="none" w:sz="0" w:space="0" w:color="auto"/>
            <w:bottom w:val="none" w:sz="0" w:space="0" w:color="auto"/>
            <w:right w:val="none" w:sz="0" w:space="0" w:color="auto"/>
          </w:divBdr>
        </w:div>
        <w:div w:id="1095396390">
          <w:marLeft w:val="640"/>
          <w:marRight w:val="0"/>
          <w:marTop w:val="0"/>
          <w:marBottom w:val="0"/>
          <w:divBdr>
            <w:top w:val="none" w:sz="0" w:space="0" w:color="auto"/>
            <w:left w:val="none" w:sz="0" w:space="0" w:color="auto"/>
            <w:bottom w:val="none" w:sz="0" w:space="0" w:color="auto"/>
            <w:right w:val="none" w:sz="0" w:space="0" w:color="auto"/>
          </w:divBdr>
        </w:div>
        <w:div w:id="464392767">
          <w:marLeft w:val="640"/>
          <w:marRight w:val="0"/>
          <w:marTop w:val="0"/>
          <w:marBottom w:val="0"/>
          <w:divBdr>
            <w:top w:val="none" w:sz="0" w:space="0" w:color="auto"/>
            <w:left w:val="none" w:sz="0" w:space="0" w:color="auto"/>
            <w:bottom w:val="none" w:sz="0" w:space="0" w:color="auto"/>
            <w:right w:val="none" w:sz="0" w:space="0" w:color="auto"/>
          </w:divBdr>
        </w:div>
        <w:div w:id="2015381462">
          <w:marLeft w:val="640"/>
          <w:marRight w:val="0"/>
          <w:marTop w:val="0"/>
          <w:marBottom w:val="0"/>
          <w:divBdr>
            <w:top w:val="none" w:sz="0" w:space="0" w:color="auto"/>
            <w:left w:val="none" w:sz="0" w:space="0" w:color="auto"/>
            <w:bottom w:val="none" w:sz="0" w:space="0" w:color="auto"/>
            <w:right w:val="none" w:sz="0" w:space="0" w:color="auto"/>
          </w:divBdr>
        </w:div>
        <w:div w:id="1844052997">
          <w:marLeft w:val="640"/>
          <w:marRight w:val="0"/>
          <w:marTop w:val="0"/>
          <w:marBottom w:val="0"/>
          <w:divBdr>
            <w:top w:val="none" w:sz="0" w:space="0" w:color="auto"/>
            <w:left w:val="none" w:sz="0" w:space="0" w:color="auto"/>
            <w:bottom w:val="none" w:sz="0" w:space="0" w:color="auto"/>
            <w:right w:val="none" w:sz="0" w:space="0" w:color="auto"/>
          </w:divBdr>
        </w:div>
        <w:div w:id="726220187">
          <w:marLeft w:val="640"/>
          <w:marRight w:val="0"/>
          <w:marTop w:val="0"/>
          <w:marBottom w:val="0"/>
          <w:divBdr>
            <w:top w:val="none" w:sz="0" w:space="0" w:color="auto"/>
            <w:left w:val="none" w:sz="0" w:space="0" w:color="auto"/>
            <w:bottom w:val="none" w:sz="0" w:space="0" w:color="auto"/>
            <w:right w:val="none" w:sz="0" w:space="0" w:color="auto"/>
          </w:divBdr>
        </w:div>
        <w:div w:id="2021932337">
          <w:marLeft w:val="640"/>
          <w:marRight w:val="0"/>
          <w:marTop w:val="0"/>
          <w:marBottom w:val="0"/>
          <w:divBdr>
            <w:top w:val="none" w:sz="0" w:space="0" w:color="auto"/>
            <w:left w:val="none" w:sz="0" w:space="0" w:color="auto"/>
            <w:bottom w:val="none" w:sz="0" w:space="0" w:color="auto"/>
            <w:right w:val="none" w:sz="0" w:space="0" w:color="auto"/>
          </w:divBdr>
        </w:div>
        <w:div w:id="772286127">
          <w:marLeft w:val="640"/>
          <w:marRight w:val="0"/>
          <w:marTop w:val="0"/>
          <w:marBottom w:val="0"/>
          <w:divBdr>
            <w:top w:val="none" w:sz="0" w:space="0" w:color="auto"/>
            <w:left w:val="none" w:sz="0" w:space="0" w:color="auto"/>
            <w:bottom w:val="none" w:sz="0" w:space="0" w:color="auto"/>
            <w:right w:val="none" w:sz="0" w:space="0" w:color="auto"/>
          </w:divBdr>
        </w:div>
        <w:div w:id="431752249">
          <w:marLeft w:val="640"/>
          <w:marRight w:val="0"/>
          <w:marTop w:val="0"/>
          <w:marBottom w:val="0"/>
          <w:divBdr>
            <w:top w:val="none" w:sz="0" w:space="0" w:color="auto"/>
            <w:left w:val="none" w:sz="0" w:space="0" w:color="auto"/>
            <w:bottom w:val="none" w:sz="0" w:space="0" w:color="auto"/>
            <w:right w:val="none" w:sz="0" w:space="0" w:color="auto"/>
          </w:divBdr>
        </w:div>
        <w:div w:id="68041593">
          <w:marLeft w:val="640"/>
          <w:marRight w:val="0"/>
          <w:marTop w:val="0"/>
          <w:marBottom w:val="0"/>
          <w:divBdr>
            <w:top w:val="none" w:sz="0" w:space="0" w:color="auto"/>
            <w:left w:val="none" w:sz="0" w:space="0" w:color="auto"/>
            <w:bottom w:val="none" w:sz="0" w:space="0" w:color="auto"/>
            <w:right w:val="none" w:sz="0" w:space="0" w:color="auto"/>
          </w:divBdr>
        </w:div>
        <w:div w:id="978265843">
          <w:marLeft w:val="640"/>
          <w:marRight w:val="0"/>
          <w:marTop w:val="0"/>
          <w:marBottom w:val="0"/>
          <w:divBdr>
            <w:top w:val="none" w:sz="0" w:space="0" w:color="auto"/>
            <w:left w:val="none" w:sz="0" w:space="0" w:color="auto"/>
            <w:bottom w:val="none" w:sz="0" w:space="0" w:color="auto"/>
            <w:right w:val="none" w:sz="0" w:space="0" w:color="auto"/>
          </w:divBdr>
        </w:div>
        <w:div w:id="1340276865">
          <w:marLeft w:val="640"/>
          <w:marRight w:val="0"/>
          <w:marTop w:val="0"/>
          <w:marBottom w:val="0"/>
          <w:divBdr>
            <w:top w:val="none" w:sz="0" w:space="0" w:color="auto"/>
            <w:left w:val="none" w:sz="0" w:space="0" w:color="auto"/>
            <w:bottom w:val="none" w:sz="0" w:space="0" w:color="auto"/>
            <w:right w:val="none" w:sz="0" w:space="0" w:color="auto"/>
          </w:divBdr>
        </w:div>
        <w:div w:id="1649552671">
          <w:marLeft w:val="640"/>
          <w:marRight w:val="0"/>
          <w:marTop w:val="0"/>
          <w:marBottom w:val="0"/>
          <w:divBdr>
            <w:top w:val="none" w:sz="0" w:space="0" w:color="auto"/>
            <w:left w:val="none" w:sz="0" w:space="0" w:color="auto"/>
            <w:bottom w:val="none" w:sz="0" w:space="0" w:color="auto"/>
            <w:right w:val="none" w:sz="0" w:space="0" w:color="auto"/>
          </w:divBdr>
        </w:div>
        <w:div w:id="581911172">
          <w:marLeft w:val="640"/>
          <w:marRight w:val="0"/>
          <w:marTop w:val="0"/>
          <w:marBottom w:val="0"/>
          <w:divBdr>
            <w:top w:val="none" w:sz="0" w:space="0" w:color="auto"/>
            <w:left w:val="none" w:sz="0" w:space="0" w:color="auto"/>
            <w:bottom w:val="none" w:sz="0" w:space="0" w:color="auto"/>
            <w:right w:val="none" w:sz="0" w:space="0" w:color="auto"/>
          </w:divBdr>
        </w:div>
      </w:divsChild>
    </w:div>
    <w:div w:id="1517646308">
      <w:bodyDiv w:val="1"/>
      <w:marLeft w:val="0"/>
      <w:marRight w:val="0"/>
      <w:marTop w:val="0"/>
      <w:marBottom w:val="0"/>
      <w:divBdr>
        <w:top w:val="none" w:sz="0" w:space="0" w:color="auto"/>
        <w:left w:val="none" w:sz="0" w:space="0" w:color="auto"/>
        <w:bottom w:val="none" w:sz="0" w:space="0" w:color="auto"/>
        <w:right w:val="none" w:sz="0" w:space="0" w:color="auto"/>
      </w:divBdr>
      <w:divsChild>
        <w:div w:id="577642858">
          <w:marLeft w:val="640"/>
          <w:marRight w:val="0"/>
          <w:marTop w:val="0"/>
          <w:marBottom w:val="0"/>
          <w:divBdr>
            <w:top w:val="none" w:sz="0" w:space="0" w:color="auto"/>
            <w:left w:val="none" w:sz="0" w:space="0" w:color="auto"/>
            <w:bottom w:val="none" w:sz="0" w:space="0" w:color="auto"/>
            <w:right w:val="none" w:sz="0" w:space="0" w:color="auto"/>
          </w:divBdr>
        </w:div>
        <w:div w:id="518083401">
          <w:marLeft w:val="640"/>
          <w:marRight w:val="0"/>
          <w:marTop w:val="0"/>
          <w:marBottom w:val="0"/>
          <w:divBdr>
            <w:top w:val="none" w:sz="0" w:space="0" w:color="auto"/>
            <w:left w:val="none" w:sz="0" w:space="0" w:color="auto"/>
            <w:bottom w:val="none" w:sz="0" w:space="0" w:color="auto"/>
            <w:right w:val="none" w:sz="0" w:space="0" w:color="auto"/>
          </w:divBdr>
        </w:div>
        <w:div w:id="994995535">
          <w:marLeft w:val="640"/>
          <w:marRight w:val="0"/>
          <w:marTop w:val="0"/>
          <w:marBottom w:val="0"/>
          <w:divBdr>
            <w:top w:val="none" w:sz="0" w:space="0" w:color="auto"/>
            <w:left w:val="none" w:sz="0" w:space="0" w:color="auto"/>
            <w:bottom w:val="none" w:sz="0" w:space="0" w:color="auto"/>
            <w:right w:val="none" w:sz="0" w:space="0" w:color="auto"/>
          </w:divBdr>
        </w:div>
        <w:div w:id="355427304">
          <w:marLeft w:val="640"/>
          <w:marRight w:val="0"/>
          <w:marTop w:val="0"/>
          <w:marBottom w:val="0"/>
          <w:divBdr>
            <w:top w:val="none" w:sz="0" w:space="0" w:color="auto"/>
            <w:left w:val="none" w:sz="0" w:space="0" w:color="auto"/>
            <w:bottom w:val="none" w:sz="0" w:space="0" w:color="auto"/>
            <w:right w:val="none" w:sz="0" w:space="0" w:color="auto"/>
          </w:divBdr>
        </w:div>
        <w:div w:id="1889028079">
          <w:marLeft w:val="640"/>
          <w:marRight w:val="0"/>
          <w:marTop w:val="0"/>
          <w:marBottom w:val="0"/>
          <w:divBdr>
            <w:top w:val="none" w:sz="0" w:space="0" w:color="auto"/>
            <w:left w:val="none" w:sz="0" w:space="0" w:color="auto"/>
            <w:bottom w:val="none" w:sz="0" w:space="0" w:color="auto"/>
            <w:right w:val="none" w:sz="0" w:space="0" w:color="auto"/>
          </w:divBdr>
        </w:div>
        <w:div w:id="1772168007">
          <w:marLeft w:val="640"/>
          <w:marRight w:val="0"/>
          <w:marTop w:val="0"/>
          <w:marBottom w:val="0"/>
          <w:divBdr>
            <w:top w:val="none" w:sz="0" w:space="0" w:color="auto"/>
            <w:left w:val="none" w:sz="0" w:space="0" w:color="auto"/>
            <w:bottom w:val="none" w:sz="0" w:space="0" w:color="auto"/>
            <w:right w:val="none" w:sz="0" w:space="0" w:color="auto"/>
          </w:divBdr>
        </w:div>
        <w:div w:id="1148127571">
          <w:marLeft w:val="640"/>
          <w:marRight w:val="0"/>
          <w:marTop w:val="0"/>
          <w:marBottom w:val="0"/>
          <w:divBdr>
            <w:top w:val="none" w:sz="0" w:space="0" w:color="auto"/>
            <w:left w:val="none" w:sz="0" w:space="0" w:color="auto"/>
            <w:bottom w:val="none" w:sz="0" w:space="0" w:color="auto"/>
            <w:right w:val="none" w:sz="0" w:space="0" w:color="auto"/>
          </w:divBdr>
        </w:div>
        <w:div w:id="226691914">
          <w:marLeft w:val="640"/>
          <w:marRight w:val="0"/>
          <w:marTop w:val="0"/>
          <w:marBottom w:val="0"/>
          <w:divBdr>
            <w:top w:val="none" w:sz="0" w:space="0" w:color="auto"/>
            <w:left w:val="none" w:sz="0" w:space="0" w:color="auto"/>
            <w:bottom w:val="none" w:sz="0" w:space="0" w:color="auto"/>
            <w:right w:val="none" w:sz="0" w:space="0" w:color="auto"/>
          </w:divBdr>
        </w:div>
        <w:div w:id="385685508">
          <w:marLeft w:val="640"/>
          <w:marRight w:val="0"/>
          <w:marTop w:val="0"/>
          <w:marBottom w:val="0"/>
          <w:divBdr>
            <w:top w:val="none" w:sz="0" w:space="0" w:color="auto"/>
            <w:left w:val="none" w:sz="0" w:space="0" w:color="auto"/>
            <w:bottom w:val="none" w:sz="0" w:space="0" w:color="auto"/>
            <w:right w:val="none" w:sz="0" w:space="0" w:color="auto"/>
          </w:divBdr>
        </w:div>
        <w:div w:id="1527208030">
          <w:marLeft w:val="640"/>
          <w:marRight w:val="0"/>
          <w:marTop w:val="0"/>
          <w:marBottom w:val="0"/>
          <w:divBdr>
            <w:top w:val="none" w:sz="0" w:space="0" w:color="auto"/>
            <w:left w:val="none" w:sz="0" w:space="0" w:color="auto"/>
            <w:bottom w:val="none" w:sz="0" w:space="0" w:color="auto"/>
            <w:right w:val="none" w:sz="0" w:space="0" w:color="auto"/>
          </w:divBdr>
        </w:div>
        <w:div w:id="717750742">
          <w:marLeft w:val="640"/>
          <w:marRight w:val="0"/>
          <w:marTop w:val="0"/>
          <w:marBottom w:val="0"/>
          <w:divBdr>
            <w:top w:val="none" w:sz="0" w:space="0" w:color="auto"/>
            <w:left w:val="none" w:sz="0" w:space="0" w:color="auto"/>
            <w:bottom w:val="none" w:sz="0" w:space="0" w:color="auto"/>
            <w:right w:val="none" w:sz="0" w:space="0" w:color="auto"/>
          </w:divBdr>
        </w:div>
        <w:div w:id="1286892409">
          <w:marLeft w:val="640"/>
          <w:marRight w:val="0"/>
          <w:marTop w:val="0"/>
          <w:marBottom w:val="0"/>
          <w:divBdr>
            <w:top w:val="none" w:sz="0" w:space="0" w:color="auto"/>
            <w:left w:val="none" w:sz="0" w:space="0" w:color="auto"/>
            <w:bottom w:val="none" w:sz="0" w:space="0" w:color="auto"/>
            <w:right w:val="none" w:sz="0" w:space="0" w:color="auto"/>
          </w:divBdr>
        </w:div>
        <w:div w:id="1767727562">
          <w:marLeft w:val="640"/>
          <w:marRight w:val="0"/>
          <w:marTop w:val="0"/>
          <w:marBottom w:val="0"/>
          <w:divBdr>
            <w:top w:val="none" w:sz="0" w:space="0" w:color="auto"/>
            <w:left w:val="none" w:sz="0" w:space="0" w:color="auto"/>
            <w:bottom w:val="none" w:sz="0" w:space="0" w:color="auto"/>
            <w:right w:val="none" w:sz="0" w:space="0" w:color="auto"/>
          </w:divBdr>
        </w:div>
        <w:div w:id="1505319367">
          <w:marLeft w:val="640"/>
          <w:marRight w:val="0"/>
          <w:marTop w:val="0"/>
          <w:marBottom w:val="0"/>
          <w:divBdr>
            <w:top w:val="none" w:sz="0" w:space="0" w:color="auto"/>
            <w:left w:val="none" w:sz="0" w:space="0" w:color="auto"/>
            <w:bottom w:val="none" w:sz="0" w:space="0" w:color="auto"/>
            <w:right w:val="none" w:sz="0" w:space="0" w:color="auto"/>
          </w:divBdr>
        </w:div>
        <w:div w:id="576328194">
          <w:marLeft w:val="640"/>
          <w:marRight w:val="0"/>
          <w:marTop w:val="0"/>
          <w:marBottom w:val="0"/>
          <w:divBdr>
            <w:top w:val="none" w:sz="0" w:space="0" w:color="auto"/>
            <w:left w:val="none" w:sz="0" w:space="0" w:color="auto"/>
            <w:bottom w:val="none" w:sz="0" w:space="0" w:color="auto"/>
            <w:right w:val="none" w:sz="0" w:space="0" w:color="auto"/>
          </w:divBdr>
        </w:div>
        <w:div w:id="1503080035">
          <w:marLeft w:val="640"/>
          <w:marRight w:val="0"/>
          <w:marTop w:val="0"/>
          <w:marBottom w:val="0"/>
          <w:divBdr>
            <w:top w:val="none" w:sz="0" w:space="0" w:color="auto"/>
            <w:left w:val="none" w:sz="0" w:space="0" w:color="auto"/>
            <w:bottom w:val="none" w:sz="0" w:space="0" w:color="auto"/>
            <w:right w:val="none" w:sz="0" w:space="0" w:color="auto"/>
          </w:divBdr>
        </w:div>
        <w:div w:id="446392069">
          <w:marLeft w:val="640"/>
          <w:marRight w:val="0"/>
          <w:marTop w:val="0"/>
          <w:marBottom w:val="0"/>
          <w:divBdr>
            <w:top w:val="none" w:sz="0" w:space="0" w:color="auto"/>
            <w:left w:val="none" w:sz="0" w:space="0" w:color="auto"/>
            <w:bottom w:val="none" w:sz="0" w:space="0" w:color="auto"/>
            <w:right w:val="none" w:sz="0" w:space="0" w:color="auto"/>
          </w:divBdr>
        </w:div>
        <w:div w:id="105589840">
          <w:marLeft w:val="640"/>
          <w:marRight w:val="0"/>
          <w:marTop w:val="0"/>
          <w:marBottom w:val="0"/>
          <w:divBdr>
            <w:top w:val="none" w:sz="0" w:space="0" w:color="auto"/>
            <w:left w:val="none" w:sz="0" w:space="0" w:color="auto"/>
            <w:bottom w:val="none" w:sz="0" w:space="0" w:color="auto"/>
            <w:right w:val="none" w:sz="0" w:space="0" w:color="auto"/>
          </w:divBdr>
        </w:div>
        <w:div w:id="63265317">
          <w:marLeft w:val="640"/>
          <w:marRight w:val="0"/>
          <w:marTop w:val="0"/>
          <w:marBottom w:val="0"/>
          <w:divBdr>
            <w:top w:val="none" w:sz="0" w:space="0" w:color="auto"/>
            <w:left w:val="none" w:sz="0" w:space="0" w:color="auto"/>
            <w:bottom w:val="none" w:sz="0" w:space="0" w:color="auto"/>
            <w:right w:val="none" w:sz="0" w:space="0" w:color="auto"/>
          </w:divBdr>
        </w:div>
        <w:div w:id="1281457253">
          <w:marLeft w:val="640"/>
          <w:marRight w:val="0"/>
          <w:marTop w:val="0"/>
          <w:marBottom w:val="0"/>
          <w:divBdr>
            <w:top w:val="none" w:sz="0" w:space="0" w:color="auto"/>
            <w:left w:val="none" w:sz="0" w:space="0" w:color="auto"/>
            <w:bottom w:val="none" w:sz="0" w:space="0" w:color="auto"/>
            <w:right w:val="none" w:sz="0" w:space="0" w:color="auto"/>
          </w:divBdr>
        </w:div>
        <w:div w:id="2023817482">
          <w:marLeft w:val="640"/>
          <w:marRight w:val="0"/>
          <w:marTop w:val="0"/>
          <w:marBottom w:val="0"/>
          <w:divBdr>
            <w:top w:val="none" w:sz="0" w:space="0" w:color="auto"/>
            <w:left w:val="none" w:sz="0" w:space="0" w:color="auto"/>
            <w:bottom w:val="none" w:sz="0" w:space="0" w:color="auto"/>
            <w:right w:val="none" w:sz="0" w:space="0" w:color="auto"/>
          </w:divBdr>
        </w:div>
        <w:div w:id="1446271806">
          <w:marLeft w:val="640"/>
          <w:marRight w:val="0"/>
          <w:marTop w:val="0"/>
          <w:marBottom w:val="0"/>
          <w:divBdr>
            <w:top w:val="none" w:sz="0" w:space="0" w:color="auto"/>
            <w:left w:val="none" w:sz="0" w:space="0" w:color="auto"/>
            <w:bottom w:val="none" w:sz="0" w:space="0" w:color="auto"/>
            <w:right w:val="none" w:sz="0" w:space="0" w:color="auto"/>
          </w:divBdr>
        </w:div>
        <w:div w:id="1263995545">
          <w:marLeft w:val="640"/>
          <w:marRight w:val="0"/>
          <w:marTop w:val="0"/>
          <w:marBottom w:val="0"/>
          <w:divBdr>
            <w:top w:val="none" w:sz="0" w:space="0" w:color="auto"/>
            <w:left w:val="none" w:sz="0" w:space="0" w:color="auto"/>
            <w:bottom w:val="none" w:sz="0" w:space="0" w:color="auto"/>
            <w:right w:val="none" w:sz="0" w:space="0" w:color="auto"/>
          </w:divBdr>
        </w:div>
        <w:div w:id="377776143">
          <w:marLeft w:val="640"/>
          <w:marRight w:val="0"/>
          <w:marTop w:val="0"/>
          <w:marBottom w:val="0"/>
          <w:divBdr>
            <w:top w:val="none" w:sz="0" w:space="0" w:color="auto"/>
            <w:left w:val="none" w:sz="0" w:space="0" w:color="auto"/>
            <w:bottom w:val="none" w:sz="0" w:space="0" w:color="auto"/>
            <w:right w:val="none" w:sz="0" w:space="0" w:color="auto"/>
          </w:divBdr>
        </w:div>
        <w:div w:id="830221875">
          <w:marLeft w:val="640"/>
          <w:marRight w:val="0"/>
          <w:marTop w:val="0"/>
          <w:marBottom w:val="0"/>
          <w:divBdr>
            <w:top w:val="none" w:sz="0" w:space="0" w:color="auto"/>
            <w:left w:val="none" w:sz="0" w:space="0" w:color="auto"/>
            <w:bottom w:val="none" w:sz="0" w:space="0" w:color="auto"/>
            <w:right w:val="none" w:sz="0" w:space="0" w:color="auto"/>
          </w:divBdr>
        </w:div>
        <w:div w:id="202328465">
          <w:marLeft w:val="640"/>
          <w:marRight w:val="0"/>
          <w:marTop w:val="0"/>
          <w:marBottom w:val="0"/>
          <w:divBdr>
            <w:top w:val="none" w:sz="0" w:space="0" w:color="auto"/>
            <w:left w:val="none" w:sz="0" w:space="0" w:color="auto"/>
            <w:bottom w:val="none" w:sz="0" w:space="0" w:color="auto"/>
            <w:right w:val="none" w:sz="0" w:space="0" w:color="auto"/>
          </w:divBdr>
        </w:div>
        <w:div w:id="824398139">
          <w:marLeft w:val="640"/>
          <w:marRight w:val="0"/>
          <w:marTop w:val="0"/>
          <w:marBottom w:val="0"/>
          <w:divBdr>
            <w:top w:val="none" w:sz="0" w:space="0" w:color="auto"/>
            <w:left w:val="none" w:sz="0" w:space="0" w:color="auto"/>
            <w:bottom w:val="none" w:sz="0" w:space="0" w:color="auto"/>
            <w:right w:val="none" w:sz="0" w:space="0" w:color="auto"/>
          </w:divBdr>
        </w:div>
        <w:div w:id="452360447">
          <w:marLeft w:val="640"/>
          <w:marRight w:val="0"/>
          <w:marTop w:val="0"/>
          <w:marBottom w:val="0"/>
          <w:divBdr>
            <w:top w:val="none" w:sz="0" w:space="0" w:color="auto"/>
            <w:left w:val="none" w:sz="0" w:space="0" w:color="auto"/>
            <w:bottom w:val="none" w:sz="0" w:space="0" w:color="auto"/>
            <w:right w:val="none" w:sz="0" w:space="0" w:color="auto"/>
          </w:divBdr>
        </w:div>
        <w:div w:id="92018940">
          <w:marLeft w:val="640"/>
          <w:marRight w:val="0"/>
          <w:marTop w:val="0"/>
          <w:marBottom w:val="0"/>
          <w:divBdr>
            <w:top w:val="none" w:sz="0" w:space="0" w:color="auto"/>
            <w:left w:val="none" w:sz="0" w:space="0" w:color="auto"/>
            <w:bottom w:val="none" w:sz="0" w:space="0" w:color="auto"/>
            <w:right w:val="none" w:sz="0" w:space="0" w:color="auto"/>
          </w:divBdr>
        </w:div>
        <w:div w:id="1845435781">
          <w:marLeft w:val="640"/>
          <w:marRight w:val="0"/>
          <w:marTop w:val="0"/>
          <w:marBottom w:val="0"/>
          <w:divBdr>
            <w:top w:val="none" w:sz="0" w:space="0" w:color="auto"/>
            <w:left w:val="none" w:sz="0" w:space="0" w:color="auto"/>
            <w:bottom w:val="none" w:sz="0" w:space="0" w:color="auto"/>
            <w:right w:val="none" w:sz="0" w:space="0" w:color="auto"/>
          </w:divBdr>
        </w:div>
        <w:div w:id="67771006">
          <w:marLeft w:val="640"/>
          <w:marRight w:val="0"/>
          <w:marTop w:val="0"/>
          <w:marBottom w:val="0"/>
          <w:divBdr>
            <w:top w:val="none" w:sz="0" w:space="0" w:color="auto"/>
            <w:left w:val="none" w:sz="0" w:space="0" w:color="auto"/>
            <w:bottom w:val="none" w:sz="0" w:space="0" w:color="auto"/>
            <w:right w:val="none" w:sz="0" w:space="0" w:color="auto"/>
          </w:divBdr>
        </w:div>
        <w:div w:id="2085175033">
          <w:marLeft w:val="640"/>
          <w:marRight w:val="0"/>
          <w:marTop w:val="0"/>
          <w:marBottom w:val="0"/>
          <w:divBdr>
            <w:top w:val="none" w:sz="0" w:space="0" w:color="auto"/>
            <w:left w:val="none" w:sz="0" w:space="0" w:color="auto"/>
            <w:bottom w:val="none" w:sz="0" w:space="0" w:color="auto"/>
            <w:right w:val="none" w:sz="0" w:space="0" w:color="auto"/>
          </w:divBdr>
        </w:div>
        <w:div w:id="1859615709">
          <w:marLeft w:val="640"/>
          <w:marRight w:val="0"/>
          <w:marTop w:val="0"/>
          <w:marBottom w:val="0"/>
          <w:divBdr>
            <w:top w:val="none" w:sz="0" w:space="0" w:color="auto"/>
            <w:left w:val="none" w:sz="0" w:space="0" w:color="auto"/>
            <w:bottom w:val="none" w:sz="0" w:space="0" w:color="auto"/>
            <w:right w:val="none" w:sz="0" w:space="0" w:color="auto"/>
          </w:divBdr>
        </w:div>
        <w:div w:id="1106342278">
          <w:marLeft w:val="640"/>
          <w:marRight w:val="0"/>
          <w:marTop w:val="0"/>
          <w:marBottom w:val="0"/>
          <w:divBdr>
            <w:top w:val="none" w:sz="0" w:space="0" w:color="auto"/>
            <w:left w:val="none" w:sz="0" w:space="0" w:color="auto"/>
            <w:bottom w:val="none" w:sz="0" w:space="0" w:color="auto"/>
            <w:right w:val="none" w:sz="0" w:space="0" w:color="auto"/>
          </w:divBdr>
        </w:div>
        <w:div w:id="785466412">
          <w:marLeft w:val="640"/>
          <w:marRight w:val="0"/>
          <w:marTop w:val="0"/>
          <w:marBottom w:val="0"/>
          <w:divBdr>
            <w:top w:val="none" w:sz="0" w:space="0" w:color="auto"/>
            <w:left w:val="none" w:sz="0" w:space="0" w:color="auto"/>
            <w:bottom w:val="none" w:sz="0" w:space="0" w:color="auto"/>
            <w:right w:val="none" w:sz="0" w:space="0" w:color="auto"/>
          </w:divBdr>
        </w:div>
        <w:div w:id="297952551">
          <w:marLeft w:val="640"/>
          <w:marRight w:val="0"/>
          <w:marTop w:val="0"/>
          <w:marBottom w:val="0"/>
          <w:divBdr>
            <w:top w:val="none" w:sz="0" w:space="0" w:color="auto"/>
            <w:left w:val="none" w:sz="0" w:space="0" w:color="auto"/>
            <w:bottom w:val="none" w:sz="0" w:space="0" w:color="auto"/>
            <w:right w:val="none" w:sz="0" w:space="0" w:color="auto"/>
          </w:divBdr>
        </w:div>
        <w:div w:id="1798647485">
          <w:marLeft w:val="640"/>
          <w:marRight w:val="0"/>
          <w:marTop w:val="0"/>
          <w:marBottom w:val="0"/>
          <w:divBdr>
            <w:top w:val="none" w:sz="0" w:space="0" w:color="auto"/>
            <w:left w:val="none" w:sz="0" w:space="0" w:color="auto"/>
            <w:bottom w:val="none" w:sz="0" w:space="0" w:color="auto"/>
            <w:right w:val="none" w:sz="0" w:space="0" w:color="auto"/>
          </w:divBdr>
        </w:div>
        <w:div w:id="2031106860">
          <w:marLeft w:val="640"/>
          <w:marRight w:val="0"/>
          <w:marTop w:val="0"/>
          <w:marBottom w:val="0"/>
          <w:divBdr>
            <w:top w:val="none" w:sz="0" w:space="0" w:color="auto"/>
            <w:left w:val="none" w:sz="0" w:space="0" w:color="auto"/>
            <w:bottom w:val="none" w:sz="0" w:space="0" w:color="auto"/>
            <w:right w:val="none" w:sz="0" w:space="0" w:color="auto"/>
          </w:divBdr>
        </w:div>
        <w:div w:id="245577405">
          <w:marLeft w:val="640"/>
          <w:marRight w:val="0"/>
          <w:marTop w:val="0"/>
          <w:marBottom w:val="0"/>
          <w:divBdr>
            <w:top w:val="none" w:sz="0" w:space="0" w:color="auto"/>
            <w:left w:val="none" w:sz="0" w:space="0" w:color="auto"/>
            <w:bottom w:val="none" w:sz="0" w:space="0" w:color="auto"/>
            <w:right w:val="none" w:sz="0" w:space="0" w:color="auto"/>
          </w:divBdr>
        </w:div>
        <w:div w:id="1969243193">
          <w:marLeft w:val="640"/>
          <w:marRight w:val="0"/>
          <w:marTop w:val="0"/>
          <w:marBottom w:val="0"/>
          <w:divBdr>
            <w:top w:val="none" w:sz="0" w:space="0" w:color="auto"/>
            <w:left w:val="none" w:sz="0" w:space="0" w:color="auto"/>
            <w:bottom w:val="none" w:sz="0" w:space="0" w:color="auto"/>
            <w:right w:val="none" w:sz="0" w:space="0" w:color="auto"/>
          </w:divBdr>
        </w:div>
      </w:divsChild>
    </w:div>
    <w:div w:id="1518350355">
      <w:bodyDiv w:val="1"/>
      <w:marLeft w:val="0"/>
      <w:marRight w:val="0"/>
      <w:marTop w:val="0"/>
      <w:marBottom w:val="0"/>
      <w:divBdr>
        <w:top w:val="none" w:sz="0" w:space="0" w:color="auto"/>
        <w:left w:val="none" w:sz="0" w:space="0" w:color="auto"/>
        <w:bottom w:val="none" w:sz="0" w:space="0" w:color="auto"/>
        <w:right w:val="none" w:sz="0" w:space="0" w:color="auto"/>
      </w:divBdr>
      <w:divsChild>
        <w:div w:id="244464225">
          <w:marLeft w:val="640"/>
          <w:marRight w:val="0"/>
          <w:marTop w:val="0"/>
          <w:marBottom w:val="0"/>
          <w:divBdr>
            <w:top w:val="none" w:sz="0" w:space="0" w:color="auto"/>
            <w:left w:val="none" w:sz="0" w:space="0" w:color="auto"/>
            <w:bottom w:val="none" w:sz="0" w:space="0" w:color="auto"/>
            <w:right w:val="none" w:sz="0" w:space="0" w:color="auto"/>
          </w:divBdr>
        </w:div>
        <w:div w:id="1421412826">
          <w:marLeft w:val="640"/>
          <w:marRight w:val="0"/>
          <w:marTop w:val="0"/>
          <w:marBottom w:val="0"/>
          <w:divBdr>
            <w:top w:val="none" w:sz="0" w:space="0" w:color="auto"/>
            <w:left w:val="none" w:sz="0" w:space="0" w:color="auto"/>
            <w:bottom w:val="none" w:sz="0" w:space="0" w:color="auto"/>
            <w:right w:val="none" w:sz="0" w:space="0" w:color="auto"/>
          </w:divBdr>
        </w:div>
        <w:div w:id="317807019">
          <w:marLeft w:val="640"/>
          <w:marRight w:val="0"/>
          <w:marTop w:val="0"/>
          <w:marBottom w:val="0"/>
          <w:divBdr>
            <w:top w:val="none" w:sz="0" w:space="0" w:color="auto"/>
            <w:left w:val="none" w:sz="0" w:space="0" w:color="auto"/>
            <w:bottom w:val="none" w:sz="0" w:space="0" w:color="auto"/>
            <w:right w:val="none" w:sz="0" w:space="0" w:color="auto"/>
          </w:divBdr>
        </w:div>
        <w:div w:id="1477916910">
          <w:marLeft w:val="640"/>
          <w:marRight w:val="0"/>
          <w:marTop w:val="0"/>
          <w:marBottom w:val="0"/>
          <w:divBdr>
            <w:top w:val="none" w:sz="0" w:space="0" w:color="auto"/>
            <w:left w:val="none" w:sz="0" w:space="0" w:color="auto"/>
            <w:bottom w:val="none" w:sz="0" w:space="0" w:color="auto"/>
            <w:right w:val="none" w:sz="0" w:space="0" w:color="auto"/>
          </w:divBdr>
        </w:div>
        <w:div w:id="1030186933">
          <w:marLeft w:val="640"/>
          <w:marRight w:val="0"/>
          <w:marTop w:val="0"/>
          <w:marBottom w:val="0"/>
          <w:divBdr>
            <w:top w:val="none" w:sz="0" w:space="0" w:color="auto"/>
            <w:left w:val="none" w:sz="0" w:space="0" w:color="auto"/>
            <w:bottom w:val="none" w:sz="0" w:space="0" w:color="auto"/>
            <w:right w:val="none" w:sz="0" w:space="0" w:color="auto"/>
          </w:divBdr>
        </w:div>
        <w:div w:id="1952199955">
          <w:marLeft w:val="640"/>
          <w:marRight w:val="0"/>
          <w:marTop w:val="0"/>
          <w:marBottom w:val="0"/>
          <w:divBdr>
            <w:top w:val="none" w:sz="0" w:space="0" w:color="auto"/>
            <w:left w:val="none" w:sz="0" w:space="0" w:color="auto"/>
            <w:bottom w:val="none" w:sz="0" w:space="0" w:color="auto"/>
            <w:right w:val="none" w:sz="0" w:space="0" w:color="auto"/>
          </w:divBdr>
        </w:div>
        <w:div w:id="2097439377">
          <w:marLeft w:val="640"/>
          <w:marRight w:val="0"/>
          <w:marTop w:val="0"/>
          <w:marBottom w:val="0"/>
          <w:divBdr>
            <w:top w:val="none" w:sz="0" w:space="0" w:color="auto"/>
            <w:left w:val="none" w:sz="0" w:space="0" w:color="auto"/>
            <w:bottom w:val="none" w:sz="0" w:space="0" w:color="auto"/>
            <w:right w:val="none" w:sz="0" w:space="0" w:color="auto"/>
          </w:divBdr>
        </w:div>
        <w:div w:id="1990672016">
          <w:marLeft w:val="640"/>
          <w:marRight w:val="0"/>
          <w:marTop w:val="0"/>
          <w:marBottom w:val="0"/>
          <w:divBdr>
            <w:top w:val="none" w:sz="0" w:space="0" w:color="auto"/>
            <w:left w:val="none" w:sz="0" w:space="0" w:color="auto"/>
            <w:bottom w:val="none" w:sz="0" w:space="0" w:color="auto"/>
            <w:right w:val="none" w:sz="0" w:space="0" w:color="auto"/>
          </w:divBdr>
        </w:div>
        <w:div w:id="960837955">
          <w:marLeft w:val="640"/>
          <w:marRight w:val="0"/>
          <w:marTop w:val="0"/>
          <w:marBottom w:val="0"/>
          <w:divBdr>
            <w:top w:val="none" w:sz="0" w:space="0" w:color="auto"/>
            <w:left w:val="none" w:sz="0" w:space="0" w:color="auto"/>
            <w:bottom w:val="none" w:sz="0" w:space="0" w:color="auto"/>
            <w:right w:val="none" w:sz="0" w:space="0" w:color="auto"/>
          </w:divBdr>
        </w:div>
        <w:div w:id="2046320340">
          <w:marLeft w:val="640"/>
          <w:marRight w:val="0"/>
          <w:marTop w:val="0"/>
          <w:marBottom w:val="0"/>
          <w:divBdr>
            <w:top w:val="none" w:sz="0" w:space="0" w:color="auto"/>
            <w:left w:val="none" w:sz="0" w:space="0" w:color="auto"/>
            <w:bottom w:val="none" w:sz="0" w:space="0" w:color="auto"/>
            <w:right w:val="none" w:sz="0" w:space="0" w:color="auto"/>
          </w:divBdr>
        </w:div>
        <w:div w:id="434330513">
          <w:marLeft w:val="640"/>
          <w:marRight w:val="0"/>
          <w:marTop w:val="0"/>
          <w:marBottom w:val="0"/>
          <w:divBdr>
            <w:top w:val="none" w:sz="0" w:space="0" w:color="auto"/>
            <w:left w:val="none" w:sz="0" w:space="0" w:color="auto"/>
            <w:bottom w:val="none" w:sz="0" w:space="0" w:color="auto"/>
            <w:right w:val="none" w:sz="0" w:space="0" w:color="auto"/>
          </w:divBdr>
        </w:div>
        <w:div w:id="1017074473">
          <w:marLeft w:val="640"/>
          <w:marRight w:val="0"/>
          <w:marTop w:val="0"/>
          <w:marBottom w:val="0"/>
          <w:divBdr>
            <w:top w:val="none" w:sz="0" w:space="0" w:color="auto"/>
            <w:left w:val="none" w:sz="0" w:space="0" w:color="auto"/>
            <w:bottom w:val="none" w:sz="0" w:space="0" w:color="auto"/>
            <w:right w:val="none" w:sz="0" w:space="0" w:color="auto"/>
          </w:divBdr>
        </w:div>
        <w:div w:id="2125539400">
          <w:marLeft w:val="640"/>
          <w:marRight w:val="0"/>
          <w:marTop w:val="0"/>
          <w:marBottom w:val="0"/>
          <w:divBdr>
            <w:top w:val="none" w:sz="0" w:space="0" w:color="auto"/>
            <w:left w:val="none" w:sz="0" w:space="0" w:color="auto"/>
            <w:bottom w:val="none" w:sz="0" w:space="0" w:color="auto"/>
            <w:right w:val="none" w:sz="0" w:space="0" w:color="auto"/>
          </w:divBdr>
        </w:div>
        <w:div w:id="365565310">
          <w:marLeft w:val="640"/>
          <w:marRight w:val="0"/>
          <w:marTop w:val="0"/>
          <w:marBottom w:val="0"/>
          <w:divBdr>
            <w:top w:val="none" w:sz="0" w:space="0" w:color="auto"/>
            <w:left w:val="none" w:sz="0" w:space="0" w:color="auto"/>
            <w:bottom w:val="none" w:sz="0" w:space="0" w:color="auto"/>
            <w:right w:val="none" w:sz="0" w:space="0" w:color="auto"/>
          </w:divBdr>
        </w:div>
        <w:div w:id="1420784440">
          <w:marLeft w:val="640"/>
          <w:marRight w:val="0"/>
          <w:marTop w:val="0"/>
          <w:marBottom w:val="0"/>
          <w:divBdr>
            <w:top w:val="none" w:sz="0" w:space="0" w:color="auto"/>
            <w:left w:val="none" w:sz="0" w:space="0" w:color="auto"/>
            <w:bottom w:val="none" w:sz="0" w:space="0" w:color="auto"/>
            <w:right w:val="none" w:sz="0" w:space="0" w:color="auto"/>
          </w:divBdr>
        </w:div>
        <w:div w:id="1718116692">
          <w:marLeft w:val="640"/>
          <w:marRight w:val="0"/>
          <w:marTop w:val="0"/>
          <w:marBottom w:val="0"/>
          <w:divBdr>
            <w:top w:val="none" w:sz="0" w:space="0" w:color="auto"/>
            <w:left w:val="none" w:sz="0" w:space="0" w:color="auto"/>
            <w:bottom w:val="none" w:sz="0" w:space="0" w:color="auto"/>
            <w:right w:val="none" w:sz="0" w:space="0" w:color="auto"/>
          </w:divBdr>
        </w:div>
        <w:div w:id="1748459799">
          <w:marLeft w:val="640"/>
          <w:marRight w:val="0"/>
          <w:marTop w:val="0"/>
          <w:marBottom w:val="0"/>
          <w:divBdr>
            <w:top w:val="none" w:sz="0" w:space="0" w:color="auto"/>
            <w:left w:val="none" w:sz="0" w:space="0" w:color="auto"/>
            <w:bottom w:val="none" w:sz="0" w:space="0" w:color="auto"/>
            <w:right w:val="none" w:sz="0" w:space="0" w:color="auto"/>
          </w:divBdr>
        </w:div>
        <w:div w:id="1829860930">
          <w:marLeft w:val="640"/>
          <w:marRight w:val="0"/>
          <w:marTop w:val="0"/>
          <w:marBottom w:val="0"/>
          <w:divBdr>
            <w:top w:val="none" w:sz="0" w:space="0" w:color="auto"/>
            <w:left w:val="none" w:sz="0" w:space="0" w:color="auto"/>
            <w:bottom w:val="none" w:sz="0" w:space="0" w:color="auto"/>
            <w:right w:val="none" w:sz="0" w:space="0" w:color="auto"/>
          </w:divBdr>
        </w:div>
        <w:div w:id="729037161">
          <w:marLeft w:val="640"/>
          <w:marRight w:val="0"/>
          <w:marTop w:val="0"/>
          <w:marBottom w:val="0"/>
          <w:divBdr>
            <w:top w:val="none" w:sz="0" w:space="0" w:color="auto"/>
            <w:left w:val="none" w:sz="0" w:space="0" w:color="auto"/>
            <w:bottom w:val="none" w:sz="0" w:space="0" w:color="auto"/>
            <w:right w:val="none" w:sz="0" w:space="0" w:color="auto"/>
          </w:divBdr>
        </w:div>
        <w:div w:id="1209340058">
          <w:marLeft w:val="640"/>
          <w:marRight w:val="0"/>
          <w:marTop w:val="0"/>
          <w:marBottom w:val="0"/>
          <w:divBdr>
            <w:top w:val="none" w:sz="0" w:space="0" w:color="auto"/>
            <w:left w:val="none" w:sz="0" w:space="0" w:color="auto"/>
            <w:bottom w:val="none" w:sz="0" w:space="0" w:color="auto"/>
            <w:right w:val="none" w:sz="0" w:space="0" w:color="auto"/>
          </w:divBdr>
        </w:div>
        <w:div w:id="1115710827">
          <w:marLeft w:val="640"/>
          <w:marRight w:val="0"/>
          <w:marTop w:val="0"/>
          <w:marBottom w:val="0"/>
          <w:divBdr>
            <w:top w:val="none" w:sz="0" w:space="0" w:color="auto"/>
            <w:left w:val="none" w:sz="0" w:space="0" w:color="auto"/>
            <w:bottom w:val="none" w:sz="0" w:space="0" w:color="auto"/>
            <w:right w:val="none" w:sz="0" w:space="0" w:color="auto"/>
          </w:divBdr>
        </w:div>
        <w:div w:id="333649178">
          <w:marLeft w:val="640"/>
          <w:marRight w:val="0"/>
          <w:marTop w:val="0"/>
          <w:marBottom w:val="0"/>
          <w:divBdr>
            <w:top w:val="none" w:sz="0" w:space="0" w:color="auto"/>
            <w:left w:val="none" w:sz="0" w:space="0" w:color="auto"/>
            <w:bottom w:val="none" w:sz="0" w:space="0" w:color="auto"/>
            <w:right w:val="none" w:sz="0" w:space="0" w:color="auto"/>
          </w:divBdr>
        </w:div>
        <w:div w:id="2025010694">
          <w:marLeft w:val="640"/>
          <w:marRight w:val="0"/>
          <w:marTop w:val="0"/>
          <w:marBottom w:val="0"/>
          <w:divBdr>
            <w:top w:val="none" w:sz="0" w:space="0" w:color="auto"/>
            <w:left w:val="none" w:sz="0" w:space="0" w:color="auto"/>
            <w:bottom w:val="none" w:sz="0" w:space="0" w:color="auto"/>
            <w:right w:val="none" w:sz="0" w:space="0" w:color="auto"/>
          </w:divBdr>
        </w:div>
        <w:div w:id="843857326">
          <w:marLeft w:val="640"/>
          <w:marRight w:val="0"/>
          <w:marTop w:val="0"/>
          <w:marBottom w:val="0"/>
          <w:divBdr>
            <w:top w:val="none" w:sz="0" w:space="0" w:color="auto"/>
            <w:left w:val="none" w:sz="0" w:space="0" w:color="auto"/>
            <w:bottom w:val="none" w:sz="0" w:space="0" w:color="auto"/>
            <w:right w:val="none" w:sz="0" w:space="0" w:color="auto"/>
          </w:divBdr>
        </w:div>
        <w:div w:id="450130677">
          <w:marLeft w:val="640"/>
          <w:marRight w:val="0"/>
          <w:marTop w:val="0"/>
          <w:marBottom w:val="0"/>
          <w:divBdr>
            <w:top w:val="none" w:sz="0" w:space="0" w:color="auto"/>
            <w:left w:val="none" w:sz="0" w:space="0" w:color="auto"/>
            <w:bottom w:val="none" w:sz="0" w:space="0" w:color="auto"/>
            <w:right w:val="none" w:sz="0" w:space="0" w:color="auto"/>
          </w:divBdr>
        </w:div>
        <w:div w:id="921839532">
          <w:marLeft w:val="640"/>
          <w:marRight w:val="0"/>
          <w:marTop w:val="0"/>
          <w:marBottom w:val="0"/>
          <w:divBdr>
            <w:top w:val="none" w:sz="0" w:space="0" w:color="auto"/>
            <w:left w:val="none" w:sz="0" w:space="0" w:color="auto"/>
            <w:bottom w:val="none" w:sz="0" w:space="0" w:color="auto"/>
            <w:right w:val="none" w:sz="0" w:space="0" w:color="auto"/>
          </w:divBdr>
        </w:div>
        <w:div w:id="279186035">
          <w:marLeft w:val="640"/>
          <w:marRight w:val="0"/>
          <w:marTop w:val="0"/>
          <w:marBottom w:val="0"/>
          <w:divBdr>
            <w:top w:val="none" w:sz="0" w:space="0" w:color="auto"/>
            <w:left w:val="none" w:sz="0" w:space="0" w:color="auto"/>
            <w:bottom w:val="none" w:sz="0" w:space="0" w:color="auto"/>
            <w:right w:val="none" w:sz="0" w:space="0" w:color="auto"/>
          </w:divBdr>
        </w:div>
        <w:div w:id="243073628">
          <w:marLeft w:val="640"/>
          <w:marRight w:val="0"/>
          <w:marTop w:val="0"/>
          <w:marBottom w:val="0"/>
          <w:divBdr>
            <w:top w:val="none" w:sz="0" w:space="0" w:color="auto"/>
            <w:left w:val="none" w:sz="0" w:space="0" w:color="auto"/>
            <w:bottom w:val="none" w:sz="0" w:space="0" w:color="auto"/>
            <w:right w:val="none" w:sz="0" w:space="0" w:color="auto"/>
          </w:divBdr>
        </w:div>
        <w:div w:id="19163298">
          <w:marLeft w:val="640"/>
          <w:marRight w:val="0"/>
          <w:marTop w:val="0"/>
          <w:marBottom w:val="0"/>
          <w:divBdr>
            <w:top w:val="none" w:sz="0" w:space="0" w:color="auto"/>
            <w:left w:val="none" w:sz="0" w:space="0" w:color="auto"/>
            <w:bottom w:val="none" w:sz="0" w:space="0" w:color="auto"/>
            <w:right w:val="none" w:sz="0" w:space="0" w:color="auto"/>
          </w:divBdr>
        </w:div>
        <w:div w:id="1672559444">
          <w:marLeft w:val="640"/>
          <w:marRight w:val="0"/>
          <w:marTop w:val="0"/>
          <w:marBottom w:val="0"/>
          <w:divBdr>
            <w:top w:val="none" w:sz="0" w:space="0" w:color="auto"/>
            <w:left w:val="none" w:sz="0" w:space="0" w:color="auto"/>
            <w:bottom w:val="none" w:sz="0" w:space="0" w:color="auto"/>
            <w:right w:val="none" w:sz="0" w:space="0" w:color="auto"/>
          </w:divBdr>
        </w:div>
        <w:div w:id="489636100">
          <w:marLeft w:val="640"/>
          <w:marRight w:val="0"/>
          <w:marTop w:val="0"/>
          <w:marBottom w:val="0"/>
          <w:divBdr>
            <w:top w:val="none" w:sz="0" w:space="0" w:color="auto"/>
            <w:left w:val="none" w:sz="0" w:space="0" w:color="auto"/>
            <w:bottom w:val="none" w:sz="0" w:space="0" w:color="auto"/>
            <w:right w:val="none" w:sz="0" w:space="0" w:color="auto"/>
          </w:divBdr>
        </w:div>
        <w:div w:id="1865096985">
          <w:marLeft w:val="640"/>
          <w:marRight w:val="0"/>
          <w:marTop w:val="0"/>
          <w:marBottom w:val="0"/>
          <w:divBdr>
            <w:top w:val="none" w:sz="0" w:space="0" w:color="auto"/>
            <w:left w:val="none" w:sz="0" w:space="0" w:color="auto"/>
            <w:bottom w:val="none" w:sz="0" w:space="0" w:color="auto"/>
            <w:right w:val="none" w:sz="0" w:space="0" w:color="auto"/>
          </w:divBdr>
        </w:div>
        <w:div w:id="588348640">
          <w:marLeft w:val="640"/>
          <w:marRight w:val="0"/>
          <w:marTop w:val="0"/>
          <w:marBottom w:val="0"/>
          <w:divBdr>
            <w:top w:val="none" w:sz="0" w:space="0" w:color="auto"/>
            <w:left w:val="none" w:sz="0" w:space="0" w:color="auto"/>
            <w:bottom w:val="none" w:sz="0" w:space="0" w:color="auto"/>
            <w:right w:val="none" w:sz="0" w:space="0" w:color="auto"/>
          </w:divBdr>
        </w:div>
        <w:div w:id="1714846938">
          <w:marLeft w:val="640"/>
          <w:marRight w:val="0"/>
          <w:marTop w:val="0"/>
          <w:marBottom w:val="0"/>
          <w:divBdr>
            <w:top w:val="none" w:sz="0" w:space="0" w:color="auto"/>
            <w:left w:val="none" w:sz="0" w:space="0" w:color="auto"/>
            <w:bottom w:val="none" w:sz="0" w:space="0" w:color="auto"/>
            <w:right w:val="none" w:sz="0" w:space="0" w:color="auto"/>
          </w:divBdr>
        </w:div>
        <w:div w:id="1973321040">
          <w:marLeft w:val="640"/>
          <w:marRight w:val="0"/>
          <w:marTop w:val="0"/>
          <w:marBottom w:val="0"/>
          <w:divBdr>
            <w:top w:val="none" w:sz="0" w:space="0" w:color="auto"/>
            <w:left w:val="none" w:sz="0" w:space="0" w:color="auto"/>
            <w:bottom w:val="none" w:sz="0" w:space="0" w:color="auto"/>
            <w:right w:val="none" w:sz="0" w:space="0" w:color="auto"/>
          </w:divBdr>
        </w:div>
        <w:div w:id="790593306">
          <w:marLeft w:val="640"/>
          <w:marRight w:val="0"/>
          <w:marTop w:val="0"/>
          <w:marBottom w:val="0"/>
          <w:divBdr>
            <w:top w:val="none" w:sz="0" w:space="0" w:color="auto"/>
            <w:left w:val="none" w:sz="0" w:space="0" w:color="auto"/>
            <w:bottom w:val="none" w:sz="0" w:space="0" w:color="auto"/>
            <w:right w:val="none" w:sz="0" w:space="0" w:color="auto"/>
          </w:divBdr>
        </w:div>
      </w:divsChild>
    </w:div>
    <w:div w:id="1523519699">
      <w:bodyDiv w:val="1"/>
      <w:marLeft w:val="0"/>
      <w:marRight w:val="0"/>
      <w:marTop w:val="0"/>
      <w:marBottom w:val="0"/>
      <w:divBdr>
        <w:top w:val="none" w:sz="0" w:space="0" w:color="auto"/>
        <w:left w:val="none" w:sz="0" w:space="0" w:color="auto"/>
        <w:bottom w:val="none" w:sz="0" w:space="0" w:color="auto"/>
        <w:right w:val="none" w:sz="0" w:space="0" w:color="auto"/>
      </w:divBdr>
      <w:divsChild>
        <w:div w:id="2030522330">
          <w:marLeft w:val="640"/>
          <w:marRight w:val="0"/>
          <w:marTop w:val="0"/>
          <w:marBottom w:val="0"/>
          <w:divBdr>
            <w:top w:val="none" w:sz="0" w:space="0" w:color="auto"/>
            <w:left w:val="none" w:sz="0" w:space="0" w:color="auto"/>
            <w:bottom w:val="none" w:sz="0" w:space="0" w:color="auto"/>
            <w:right w:val="none" w:sz="0" w:space="0" w:color="auto"/>
          </w:divBdr>
        </w:div>
        <w:div w:id="1895267782">
          <w:marLeft w:val="640"/>
          <w:marRight w:val="0"/>
          <w:marTop w:val="0"/>
          <w:marBottom w:val="0"/>
          <w:divBdr>
            <w:top w:val="none" w:sz="0" w:space="0" w:color="auto"/>
            <w:left w:val="none" w:sz="0" w:space="0" w:color="auto"/>
            <w:bottom w:val="none" w:sz="0" w:space="0" w:color="auto"/>
            <w:right w:val="none" w:sz="0" w:space="0" w:color="auto"/>
          </w:divBdr>
        </w:div>
        <w:div w:id="1357540672">
          <w:marLeft w:val="640"/>
          <w:marRight w:val="0"/>
          <w:marTop w:val="0"/>
          <w:marBottom w:val="0"/>
          <w:divBdr>
            <w:top w:val="none" w:sz="0" w:space="0" w:color="auto"/>
            <w:left w:val="none" w:sz="0" w:space="0" w:color="auto"/>
            <w:bottom w:val="none" w:sz="0" w:space="0" w:color="auto"/>
            <w:right w:val="none" w:sz="0" w:space="0" w:color="auto"/>
          </w:divBdr>
        </w:div>
        <w:div w:id="1606578948">
          <w:marLeft w:val="640"/>
          <w:marRight w:val="0"/>
          <w:marTop w:val="0"/>
          <w:marBottom w:val="0"/>
          <w:divBdr>
            <w:top w:val="none" w:sz="0" w:space="0" w:color="auto"/>
            <w:left w:val="none" w:sz="0" w:space="0" w:color="auto"/>
            <w:bottom w:val="none" w:sz="0" w:space="0" w:color="auto"/>
            <w:right w:val="none" w:sz="0" w:space="0" w:color="auto"/>
          </w:divBdr>
        </w:div>
        <w:div w:id="381246150">
          <w:marLeft w:val="640"/>
          <w:marRight w:val="0"/>
          <w:marTop w:val="0"/>
          <w:marBottom w:val="0"/>
          <w:divBdr>
            <w:top w:val="none" w:sz="0" w:space="0" w:color="auto"/>
            <w:left w:val="none" w:sz="0" w:space="0" w:color="auto"/>
            <w:bottom w:val="none" w:sz="0" w:space="0" w:color="auto"/>
            <w:right w:val="none" w:sz="0" w:space="0" w:color="auto"/>
          </w:divBdr>
        </w:div>
        <w:div w:id="2106876220">
          <w:marLeft w:val="640"/>
          <w:marRight w:val="0"/>
          <w:marTop w:val="0"/>
          <w:marBottom w:val="0"/>
          <w:divBdr>
            <w:top w:val="none" w:sz="0" w:space="0" w:color="auto"/>
            <w:left w:val="none" w:sz="0" w:space="0" w:color="auto"/>
            <w:bottom w:val="none" w:sz="0" w:space="0" w:color="auto"/>
            <w:right w:val="none" w:sz="0" w:space="0" w:color="auto"/>
          </w:divBdr>
        </w:div>
        <w:div w:id="1509783911">
          <w:marLeft w:val="640"/>
          <w:marRight w:val="0"/>
          <w:marTop w:val="0"/>
          <w:marBottom w:val="0"/>
          <w:divBdr>
            <w:top w:val="none" w:sz="0" w:space="0" w:color="auto"/>
            <w:left w:val="none" w:sz="0" w:space="0" w:color="auto"/>
            <w:bottom w:val="none" w:sz="0" w:space="0" w:color="auto"/>
            <w:right w:val="none" w:sz="0" w:space="0" w:color="auto"/>
          </w:divBdr>
        </w:div>
        <w:div w:id="244150252">
          <w:marLeft w:val="640"/>
          <w:marRight w:val="0"/>
          <w:marTop w:val="0"/>
          <w:marBottom w:val="0"/>
          <w:divBdr>
            <w:top w:val="none" w:sz="0" w:space="0" w:color="auto"/>
            <w:left w:val="none" w:sz="0" w:space="0" w:color="auto"/>
            <w:bottom w:val="none" w:sz="0" w:space="0" w:color="auto"/>
            <w:right w:val="none" w:sz="0" w:space="0" w:color="auto"/>
          </w:divBdr>
        </w:div>
        <w:div w:id="1729182641">
          <w:marLeft w:val="640"/>
          <w:marRight w:val="0"/>
          <w:marTop w:val="0"/>
          <w:marBottom w:val="0"/>
          <w:divBdr>
            <w:top w:val="none" w:sz="0" w:space="0" w:color="auto"/>
            <w:left w:val="none" w:sz="0" w:space="0" w:color="auto"/>
            <w:bottom w:val="none" w:sz="0" w:space="0" w:color="auto"/>
            <w:right w:val="none" w:sz="0" w:space="0" w:color="auto"/>
          </w:divBdr>
        </w:div>
        <w:div w:id="288245026">
          <w:marLeft w:val="640"/>
          <w:marRight w:val="0"/>
          <w:marTop w:val="0"/>
          <w:marBottom w:val="0"/>
          <w:divBdr>
            <w:top w:val="none" w:sz="0" w:space="0" w:color="auto"/>
            <w:left w:val="none" w:sz="0" w:space="0" w:color="auto"/>
            <w:bottom w:val="none" w:sz="0" w:space="0" w:color="auto"/>
            <w:right w:val="none" w:sz="0" w:space="0" w:color="auto"/>
          </w:divBdr>
        </w:div>
        <w:div w:id="974064859">
          <w:marLeft w:val="640"/>
          <w:marRight w:val="0"/>
          <w:marTop w:val="0"/>
          <w:marBottom w:val="0"/>
          <w:divBdr>
            <w:top w:val="none" w:sz="0" w:space="0" w:color="auto"/>
            <w:left w:val="none" w:sz="0" w:space="0" w:color="auto"/>
            <w:bottom w:val="none" w:sz="0" w:space="0" w:color="auto"/>
            <w:right w:val="none" w:sz="0" w:space="0" w:color="auto"/>
          </w:divBdr>
        </w:div>
        <w:div w:id="875626885">
          <w:marLeft w:val="640"/>
          <w:marRight w:val="0"/>
          <w:marTop w:val="0"/>
          <w:marBottom w:val="0"/>
          <w:divBdr>
            <w:top w:val="none" w:sz="0" w:space="0" w:color="auto"/>
            <w:left w:val="none" w:sz="0" w:space="0" w:color="auto"/>
            <w:bottom w:val="none" w:sz="0" w:space="0" w:color="auto"/>
            <w:right w:val="none" w:sz="0" w:space="0" w:color="auto"/>
          </w:divBdr>
        </w:div>
        <w:div w:id="1135486692">
          <w:marLeft w:val="640"/>
          <w:marRight w:val="0"/>
          <w:marTop w:val="0"/>
          <w:marBottom w:val="0"/>
          <w:divBdr>
            <w:top w:val="none" w:sz="0" w:space="0" w:color="auto"/>
            <w:left w:val="none" w:sz="0" w:space="0" w:color="auto"/>
            <w:bottom w:val="none" w:sz="0" w:space="0" w:color="auto"/>
            <w:right w:val="none" w:sz="0" w:space="0" w:color="auto"/>
          </w:divBdr>
        </w:div>
        <w:div w:id="2039039933">
          <w:marLeft w:val="640"/>
          <w:marRight w:val="0"/>
          <w:marTop w:val="0"/>
          <w:marBottom w:val="0"/>
          <w:divBdr>
            <w:top w:val="none" w:sz="0" w:space="0" w:color="auto"/>
            <w:left w:val="none" w:sz="0" w:space="0" w:color="auto"/>
            <w:bottom w:val="none" w:sz="0" w:space="0" w:color="auto"/>
            <w:right w:val="none" w:sz="0" w:space="0" w:color="auto"/>
          </w:divBdr>
        </w:div>
        <w:div w:id="674310341">
          <w:marLeft w:val="640"/>
          <w:marRight w:val="0"/>
          <w:marTop w:val="0"/>
          <w:marBottom w:val="0"/>
          <w:divBdr>
            <w:top w:val="none" w:sz="0" w:space="0" w:color="auto"/>
            <w:left w:val="none" w:sz="0" w:space="0" w:color="auto"/>
            <w:bottom w:val="none" w:sz="0" w:space="0" w:color="auto"/>
            <w:right w:val="none" w:sz="0" w:space="0" w:color="auto"/>
          </w:divBdr>
        </w:div>
        <w:div w:id="862328905">
          <w:marLeft w:val="640"/>
          <w:marRight w:val="0"/>
          <w:marTop w:val="0"/>
          <w:marBottom w:val="0"/>
          <w:divBdr>
            <w:top w:val="none" w:sz="0" w:space="0" w:color="auto"/>
            <w:left w:val="none" w:sz="0" w:space="0" w:color="auto"/>
            <w:bottom w:val="none" w:sz="0" w:space="0" w:color="auto"/>
            <w:right w:val="none" w:sz="0" w:space="0" w:color="auto"/>
          </w:divBdr>
        </w:div>
        <w:div w:id="1187065355">
          <w:marLeft w:val="640"/>
          <w:marRight w:val="0"/>
          <w:marTop w:val="0"/>
          <w:marBottom w:val="0"/>
          <w:divBdr>
            <w:top w:val="none" w:sz="0" w:space="0" w:color="auto"/>
            <w:left w:val="none" w:sz="0" w:space="0" w:color="auto"/>
            <w:bottom w:val="none" w:sz="0" w:space="0" w:color="auto"/>
            <w:right w:val="none" w:sz="0" w:space="0" w:color="auto"/>
          </w:divBdr>
        </w:div>
        <w:div w:id="1590309137">
          <w:marLeft w:val="640"/>
          <w:marRight w:val="0"/>
          <w:marTop w:val="0"/>
          <w:marBottom w:val="0"/>
          <w:divBdr>
            <w:top w:val="none" w:sz="0" w:space="0" w:color="auto"/>
            <w:left w:val="none" w:sz="0" w:space="0" w:color="auto"/>
            <w:bottom w:val="none" w:sz="0" w:space="0" w:color="auto"/>
            <w:right w:val="none" w:sz="0" w:space="0" w:color="auto"/>
          </w:divBdr>
        </w:div>
        <w:div w:id="1869877506">
          <w:marLeft w:val="640"/>
          <w:marRight w:val="0"/>
          <w:marTop w:val="0"/>
          <w:marBottom w:val="0"/>
          <w:divBdr>
            <w:top w:val="none" w:sz="0" w:space="0" w:color="auto"/>
            <w:left w:val="none" w:sz="0" w:space="0" w:color="auto"/>
            <w:bottom w:val="none" w:sz="0" w:space="0" w:color="auto"/>
            <w:right w:val="none" w:sz="0" w:space="0" w:color="auto"/>
          </w:divBdr>
        </w:div>
        <w:div w:id="2086102596">
          <w:marLeft w:val="640"/>
          <w:marRight w:val="0"/>
          <w:marTop w:val="0"/>
          <w:marBottom w:val="0"/>
          <w:divBdr>
            <w:top w:val="none" w:sz="0" w:space="0" w:color="auto"/>
            <w:left w:val="none" w:sz="0" w:space="0" w:color="auto"/>
            <w:bottom w:val="none" w:sz="0" w:space="0" w:color="auto"/>
            <w:right w:val="none" w:sz="0" w:space="0" w:color="auto"/>
          </w:divBdr>
        </w:div>
      </w:divsChild>
    </w:div>
    <w:div w:id="1543637959">
      <w:bodyDiv w:val="1"/>
      <w:marLeft w:val="0"/>
      <w:marRight w:val="0"/>
      <w:marTop w:val="0"/>
      <w:marBottom w:val="0"/>
      <w:divBdr>
        <w:top w:val="none" w:sz="0" w:space="0" w:color="auto"/>
        <w:left w:val="none" w:sz="0" w:space="0" w:color="auto"/>
        <w:bottom w:val="none" w:sz="0" w:space="0" w:color="auto"/>
        <w:right w:val="none" w:sz="0" w:space="0" w:color="auto"/>
      </w:divBdr>
      <w:divsChild>
        <w:div w:id="1045518843">
          <w:marLeft w:val="640"/>
          <w:marRight w:val="0"/>
          <w:marTop w:val="0"/>
          <w:marBottom w:val="0"/>
          <w:divBdr>
            <w:top w:val="none" w:sz="0" w:space="0" w:color="auto"/>
            <w:left w:val="none" w:sz="0" w:space="0" w:color="auto"/>
            <w:bottom w:val="none" w:sz="0" w:space="0" w:color="auto"/>
            <w:right w:val="none" w:sz="0" w:space="0" w:color="auto"/>
          </w:divBdr>
        </w:div>
        <w:div w:id="428045906">
          <w:marLeft w:val="640"/>
          <w:marRight w:val="0"/>
          <w:marTop w:val="0"/>
          <w:marBottom w:val="0"/>
          <w:divBdr>
            <w:top w:val="none" w:sz="0" w:space="0" w:color="auto"/>
            <w:left w:val="none" w:sz="0" w:space="0" w:color="auto"/>
            <w:bottom w:val="none" w:sz="0" w:space="0" w:color="auto"/>
            <w:right w:val="none" w:sz="0" w:space="0" w:color="auto"/>
          </w:divBdr>
        </w:div>
        <w:div w:id="1304313352">
          <w:marLeft w:val="640"/>
          <w:marRight w:val="0"/>
          <w:marTop w:val="0"/>
          <w:marBottom w:val="0"/>
          <w:divBdr>
            <w:top w:val="none" w:sz="0" w:space="0" w:color="auto"/>
            <w:left w:val="none" w:sz="0" w:space="0" w:color="auto"/>
            <w:bottom w:val="none" w:sz="0" w:space="0" w:color="auto"/>
            <w:right w:val="none" w:sz="0" w:space="0" w:color="auto"/>
          </w:divBdr>
        </w:div>
        <w:div w:id="1429279603">
          <w:marLeft w:val="640"/>
          <w:marRight w:val="0"/>
          <w:marTop w:val="0"/>
          <w:marBottom w:val="0"/>
          <w:divBdr>
            <w:top w:val="none" w:sz="0" w:space="0" w:color="auto"/>
            <w:left w:val="none" w:sz="0" w:space="0" w:color="auto"/>
            <w:bottom w:val="none" w:sz="0" w:space="0" w:color="auto"/>
            <w:right w:val="none" w:sz="0" w:space="0" w:color="auto"/>
          </w:divBdr>
        </w:div>
        <w:div w:id="1012872881">
          <w:marLeft w:val="640"/>
          <w:marRight w:val="0"/>
          <w:marTop w:val="0"/>
          <w:marBottom w:val="0"/>
          <w:divBdr>
            <w:top w:val="none" w:sz="0" w:space="0" w:color="auto"/>
            <w:left w:val="none" w:sz="0" w:space="0" w:color="auto"/>
            <w:bottom w:val="none" w:sz="0" w:space="0" w:color="auto"/>
            <w:right w:val="none" w:sz="0" w:space="0" w:color="auto"/>
          </w:divBdr>
        </w:div>
        <w:div w:id="1013608877">
          <w:marLeft w:val="640"/>
          <w:marRight w:val="0"/>
          <w:marTop w:val="0"/>
          <w:marBottom w:val="0"/>
          <w:divBdr>
            <w:top w:val="none" w:sz="0" w:space="0" w:color="auto"/>
            <w:left w:val="none" w:sz="0" w:space="0" w:color="auto"/>
            <w:bottom w:val="none" w:sz="0" w:space="0" w:color="auto"/>
            <w:right w:val="none" w:sz="0" w:space="0" w:color="auto"/>
          </w:divBdr>
        </w:div>
        <w:div w:id="917792510">
          <w:marLeft w:val="640"/>
          <w:marRight w:val="0"/>
          <w:marTop w:val="0"/>
          <w:marBottom w:val="0"/>
          <w:divBdr>
            <w:top w:val="none" w:sz="0" w:space="0" w:color="auto"/>
            <w:left w:val="none" w:sz="0" w:space="0" w:color="auto"/>
            <w:bottom w:val="none" w:sz="0" w:space="0" w:color="auto"/>
            <w:right w:val="none" w:sz="0" w:space="0" w:color="auto"/>
          </w:divBdr>
        </w:div>
        <w:div w:id="1193421705">
          <w:marLeft w:val="640"/>
          <w:marRight w:val="0"/>
          <w:marTop w:val="0"/>
          <w:marBottom w:val="0"/>
          <w:divBdr>
            <w:top w:val="none" w:sz="0" w:space="0" w:color="auto"/>
            <w:left w:val="none" w:sz="0" w:space="0" w:color="auto"/>
            <w:bottom w:val="none" w:sz="0" w:space="0" w:color="auto"/>
            <w:right w:val="none" w:sz="0" w:space="0" w:color="auto"/>
          </w:divBdr>
        </w:div>
        <w:div w:id="984503489">
          <w:marLeft w:val="640"/>
          <w:marRight w:val="0"/>
          <w:marTop w:val="0"/>
          <w:marBottom w:val="0"/>
          <w:divBdr>
            <w:top w:val="none" w:sz="0" w:space="0" w:color="auto"/>
            <w:left w:val="none" w:sz="0" w:space="0" w:color="auto"/>
            <w:bottom w:val="none" w:sz="0" w:space="0" w:color="auto"/>
            <w:right w:val="none" w:sz="0" w:space="0" w:color="auto"/>
          </w:divBdr>
        </w:div>
        <w:div w:id="306588411">
          <w:marLeft w:val="640"/>
          <w:marRight w:val="0"/>
          <w:marTop w:val="0"/>
          <w:marBottom w:val="0"/>
          <w:divBdr>
            <w:top w:val="none" w:sz="0" w:space="0" w:color="auto"/>
            <w:left w:val="none" w:sz="0" w:space="0" w:color="auto"/>
            <w:bottom w:val="none" w:sz="0" w:space="0" w:color="auto"/>
            <w:right w:val="none" w:sz="0" w:space="0" w:color="auto"/>
          </w:divBdr>
        </w:div>
        <w:div w:id="2079008921">
          <w:marLeft w:val="640"/>
          <w:marRight w:val="0"/>
          <w:marTop w:val="0"/>
          <w:marBottom w:val="0"/>
          <w:divBdr>
            <w:top w:val="none" w:sz="0" w:space="0" w:color="auto"/>
            <w:left w:val="none" w:sz="0" w:space="0" w:color="auto"/>
            <w:bottom w:val="none" w:sz="0" w:space="0" w:color="auto"/>
            <w:right w:val="none" w:sz="0" w:space="0" w:color="auto"/>
          </w:divBdr>
        </w:div>
        <w:div w:id="164058476">
          <w:marLeft w:val="640"/>
          <w:marRight w:val="0"/>
          <w:marTop w:val="0"/>
          <w:marBottom w:val="0"/>
          <w:divBdr>
            <w:top w:val="none" w:sz="0" w:space="0" w:color="auto"/>
            <w:left w:val="none" w:sz="0" w:space="0" w:color="auto"/>
            <w:bottom w:val="none" w:sz="0" w:space="0" w:color="auto"/>
            <w:right w:val="none" w:sz="0" w:space="0" w:color="auto"/>
          </w:divBdr>
        </w:div>
        <w:div w:id="1148594865">
          <w:marLeft w:val="640"/>
          <w:marRight w:val="0"/>
          <w:marTop w:val="0"/>
          <w:marBottom w:val="0"/>
          <w:divBdr>
            <w:top w:val="none" w:sz="0" w:space="0" w:color="auto"/>
            <w:left w:val="none" w:sz="0" w:space="0" w:color="auto"/>
            <w:bottom w:val="none" w:sz="0" w:space="0" w:color="auto"/>
            <w:right w:val="none" w:sz="0" w:space="0" w:color="auto"/>
          </w:divBdr>
        </w:div>
      </w:divsChild>
    </w:div>
    <w:div w:id="1547183164">
      <w:bodyDiv w:val="1"/>
      <w:marLeft w:val="0"/>
      <w:marRight w:val="0"/>
      <w:marTop w:val="0"/>
      <w:marBottom w:val="0"/>
      <w:divBdr>
        <w:top w:val="none" w:sz="0" w:space="0" w:color="auto"/>
        <w:left w:val="none" w:sz="0" w:space="0" w:color="auto"/>
        <w:bottom w:val="none" w:sz="0" w:space="0" w:color="auto"/>
        <w:right w:val="none" w:sz="0" w:space="0" w:color="auto"/>
      </w:divBdr>
      <w:divsChild>
        <w:div w:id="1893468894">
          <w:marLeft w:val="640"/>
          <w:marRight w:val="0"/>
          <w:marTop w:val="0"/>
          <w:marBottom w:val="0"/>
          <w:divBdr>
            <w:top w:val="none" w:sz="0" w:space="0" w:color="auto"/>
            <w:left w:val="none" w:sz="0" w:space="0" w:color="auto"/>
            <w:bottom w:val="none" w:sz="0" w:space="0" w:color="auto"/>
            <w:right w:val="none" w:sz="0" w:space="0" w:color="auto"/>
          </w:divBdr>
        </w:div>
        <w:div w:id="1889801662">
          <w:marLeft w:val="640"/>
          <w:marRight w:val="0"/>
          <w:marTop w:val="0"/>
          <w:marBottom w:val="0"/>
          <w:divBdr>
            <w:top w:val="none" w:sz="0" w:space="0" w:color="auto"/>
            <w:left w:val="none" w:sz="0" w:space="0" w:color="auto"/>
            <w:bottom w:val="none" w:sz="0" w:space="0" w:color="auto"/>
            <w:right w:val="none" w:sz="0" w:space="0" w:color="auto"/>
          </w:divBdr>
        </w:div>
        <w:div w:id="925723262">
          <w:marLeft w:val="640"/>
          <w:marRight w:val="0"/>
          <w:marTop w:val="0"/>
          <w:marBottom w:val="0"/>
          <w:divBdr>
            <w:top w:val="none" w:sz="0" w:space="0" w:color="auto"/>
            <w:left w:val="none" w:sz="0" w:space="0" w:color="auto"/>
            <w:bottom w:val="none" w:sz="0" w:space="0" w:color="auto"/>
            <w:right w:val="none" w:sz="0" w:space="0" w:color="auto"/>
          </w:divBdr>
        </w:div>
        <w:div w:id="1713401">
          <w:marLeft w:val="640"/>
          <w:marRight w:val="0"/>
          <w:marTop w:val="0"/>
          <w:marBottom w:val="0"/>
          <w:divBdr>
            <w:top w:val="none" w:sz="0" w:space="0" w:color="auto"/>
            <w:left w:val="none" w:sz="0" w:space="0" w:color="auto"/>
            <w:bottom w:val="none" w:sz="0" w:space="0" w:color="auto"/>
            <w:right w:val="none" w:sz="0" w:space="0" w:color="auto"/>
          </w:divBdr>
        </w:div>
        <w:div w:id="1702432069">
          <w:marLeft w:val="640"/>
          <w:marRight w:val="0"/>
          <w:marTop w:val="0"/>
          <w:marBottom w:val="0"/>
          <w:divBdr>
            <w:top w:val="none" w:sz="0" w:space="0" w:color="auto"/>
            <w:left w:val="none" w:sz="0" w:space="0" w:color="auto"/>
            <w:bottom w:val="none" w:sz="0" w:space="0" w:color="auto"/>
            <w:right w:val="none" w:sz="0" w:space="0" w:color="auto"/>
          </w:divBdr>
        </w:div>
        <w:div w:id="415397316">
          <w:marLeft w:val="640"/>
          <w:marRight w:val="0"/>
          <w:marTop w:val="0"/>
          <w:marBottom w:val="0"/>
          <w:divBdr>
            <w:top w:val="none" w:sz="0" w:space="0" w:color="auto"/>
            <w:left w:val="none" w:sz="0" w:space="0" w:color="auto"/>
            <w:bottom w:val="none" w:sz="0" w:space="0" w:color="auto"/>
            <w:right w:val="none" w:sz="0" w:space="0" w:color="auto"/>
          </w:divBdr>
        </w:div>
        <w:div w:id="120005682">
          <w:marLeft w:val="640"/>
          <w:marRight w:val="0"/>
          <w:marTop w:val="0"/>
          <w:marBottom w:val="0"/>
          <w:divBdr>
            <w:top w:val="none" w:sz="0" w:space="0" w:color="auto"/>
            <w:left w:val="none" w:sz="0" w:space="0" w:color="auto"/>
            <w:bottom w:val="none" w:sz="0" w:space="0" w:color="auto"/>
            <w:right w:val="none" w:sz="0" w:space="0" w:color="auto"/>
          </w:divBdr>
        </w:div>
        <w:div w:id="451483332">
          <w:marLeft w:val="640"/>
          <w:marRight w:val="0"/>
          <w:marTop w:val="0"/>
          <w:marBottom w:val="0"/>
          <w:divBdr>
            <w:top w:val="none" w:sz="0" w:space="0" w:color="auto"/>
            <w:left w:val="none" w:sz="0" w:space="0" w:color="auto"/>
            <w:bottom w:val="none" w:sz="0" w:space="0" w:color="auto"/>
            <w:right w:val="none" w:sz="0" w:space="0" w:color="auto"/>
          </w:divBdr>
        </w:div>
        <w:div w:id="1601795617">
          <w:marLeft w:val="640"/>
          <w:marRight w:val="0"/>
          <w:marTop w:val="0"/>
          <w:marBottom w:val="0"/>
          <w:divBdr>
            <w:top w:val="none" w:sz="0" w:space="0" w:color="auto"/>
            <w:left w:val="none" w:sz="0" w:space="0" w:color="auto"/>
            <w:bottom w:val="none" w:sz="0" w:space="0" w:color="auto"/>
            <w:right w:val="none" w:sz="0" w:space="0" w:color="auto"/>
          </w:divBdr>
        </w:div>
        <w:div w:id="142045238">
          <w:marLeft w:val="640"/>
          <w:marRight w:val="0"/>
          <w:marTop w:val="0"/>
          <w:marBottom w:val="0"/>
          <w:divBdr>
            <w:top w:val="none" w:sz="0" w:space="0" w:color="auto"/>
            <w:left w:val="none" w:sz="0" w:space="0" w:color="auto"/>
            <w:bottom w:val="none" w:sz="0" w:space="0" w:color="auto"/>
            <w:right w:val="none" w:sz="0" w:space="0" w:color="auto"/>
          </w:divBdr>
        </w:div>
        <w:div w:id="1809202140">
          <w:marLeft w:val="640"/>
          <w:marRight w:val="0"/>
          <w:marTop w:val="0"/>
          <w:marBottom w:val="0"/>
          <w:divBdr>
            <w:top w:val="none" w:sz="0" w:space="0" w:color="auto"/>
            <w:left w:val="none" w:sz="0" w:space="0" w:color="auto"/>
            <w:bottom w:val="none" w:sz="0" w:space="0" w:color="auto"/>
            <w:right w:val="none" w:sz="0" w:space="0" w:color="auto"/>
          </w:divBdr>
        </w:div>
        <w:div w:id="1964849759">
          <w:marLeft w:val="640"/>
          <w:marRight w:val="0"/>
          <w:marTop w:val="0"/>
          <w:marBottom w:val="0"/>
          <w:divBdr>
            <w:top w:val="none" w:sz="0" w:space="0" w:color="auto"/>
            <w:left w:val="none" w:sz="0" w:space="0" w:color="auto"/>
            <w:bottom w:val="none" w:sz="0" w:space="0" w:color="auto"/>
            <w:right w:val="none" w:sz="0" w:space="0" w:color="auto"/>
          </w:divBdr>
        </w:div>
        <w:div w:id="1738698790">
          <w:marLeft w:val="640"/>
          <w:marRight w:val="0"/>
          <w:marTop w:val="0"/>
          <w:marBottom w:val="0"/>
          <w:divBdr>
            <w:top w:val="none" w:sz="0" w:space="0" w:color="auto"/>
            <w:left w:val="none" w:sz="0" w:space="0" w:color="auto"/>
            <w:bottom w:val="none" w:sz="0" w:space="0" w:color="auto"/>
            <w:right w:val="none" w:sz="0" w:space="0" w:color="auto"/>
          </w:divBdr>
        </w:div>
        <w:div w:id="377627826">
          <w:marLeft w:val="640"/>
          <w:marRight w:val="0"/>
          <w:marTop w:val="0"/>
          <w:marBottom w:val="0"/>
          <w:divBdr>
            <w:top w:val="none" w:sz="0" w:space="0" w:color="auto"/>
            <w:left w:val="none" w:sz="0" w:space="0" w:color="auto"/>
            <w:bottom w:val="none" w:sz="0" w:space="0" w:color="auto"/>
            <w:right w:val="none" w:sz="0" w:space="0" w:color="auto"/>
          </w:divBdr>
        </w:div>
      </w:divsChild>
    </w:div>
    <w:div w:id="1557661396">
      <w:bodyDiv w:val="1"/>
      <w:marLeft w:val="0"/>
      <w:marRight w:val="0"/>
      <w:marTop w:val="0"/>
      <w:marBottom w:val="0"/>
      <w:divBdr>
        <w:top w:val="none" w:sz="0" w:space="0" w:color="auto"/>
        <w:left w:val="none" w:sz="0" w:space="0" w:color="auto"/>
        <w:bottom w:val="none" w:sz="0" w:space="0" w:color="auto"/>
        <w:right w:val="none" w:sz="0" w:space="0" w:color="auto"/>
      </w:divBdr>
      <w:divsChild>
        <w:div w:id="11535200">
          <w:marLeft w:val="640"/>
          <w:marRight w:val="0"/>
          <w:marTop w:val="0"/>
          <w:marBottom w:val="0"/>
          <w:divBdr>
            <w:top w:val="none" w:sz="0" w:space="0" w:color="auto"/>
            <w:left w:val="none" w:sz="0" w:space="0" w:color="auto"/>
            <w:bottom w:val="none" w:sz="0" w:space="0" w:color="auto"/>
            <w:right w:val="none" w:sz="0" w:space="0" w:color="auto"/>
          </w:divBdr>
        </w:div>
        <w:div w:id="306130353">
          <w:marLeft w:val="640"/>
          <w:marRight w:val="0"/>
          <w:marTop w:val="0"/>
          <w:marBottom w:val="0"/>
          <w:divBdr>
            <w:top w:val="none" w:sz="0" w:space="0" w:color="auto"/>
            <w:left w:val="none" w:sz="0" w:space="0" w:color="auto"/>
            <w:bottom w:val="none" w:sz="0" w:space="0" w:color="auto"/>
            <w:right w:val="none" w:sz="0" w:space="0" w:color="auto"/>
          </w:divBdr>
        </w:div>
        <w:div w:id="1205288978">
          <w:marLeft w:val="640"/>
          <w:marRight w:val="0"/>
          <w:marTop w:val="0"/>
          <w:marBottom w:val="0"/>
          <w:divBdr>
            <w:top w:val="none" w:sz="0" w:space="0" w:color="auto"/>
            <w:left w:val="none" w:sz="0" w:space="0" w:color="auto"/>
            <w:bottom w:val="none" w:sz="0" w:space="0" w:color="auto"/>
            <w:right w:val="none" w:sz="0" w:space="0" w:color="auto"/>
          </w:divBdr>
        </w:div>
        <w:div w:id="453328959">
          <w:marLeft w:val="640"/>
          <w:marRight w:val="0"/>
          <w:marTop w:val="0"/>
          <w:marBottom w:val="0"/>
          <w:divBdr>
            <w:top w:val="none" w:sz="0" w:space="0" w:color="auto"/>
            <w:left w:val="none" w:sz="0" w:space="0" w:color="auto"/>
            <w:bottom w:val="none" w:sz="0" w:space="0" w:color="auto"/>
            <w:right w:val="none" w:sz="0" w:space="0" w:color="auto"/>
          </w:divBdr>
        </w:div>
        <w:div w:id="60714616">
          <w:marLeft w:val="640"/>
          <w:marRight w:val="0"/>
          <w:marTop w:val="0"/>
          <w:marBottom w:val="0"/>
          <w:divBdr>
            <w:top w:val="none" w:sz="0" w:space="0" w:color="auto"/>
            <w:left w:val="none" w:sz="0" w:space="0" w:color="auto"/>
            <w:bottom w:val="none" w:sz="0" w:space="0" w:color="auto"/>
            <w:right w:val="none" w:sz="0" w:space="0" w:color="auto"/>
          </w:divBdr>
        </w:div>
        <w:div w:id="165361863">
          <w:marLeft w:val="640"/>
          <w:marRight w:val="0"/>
          <w:marTop w:val="0"/>
          <w:marBottom w:val="0"/>
          <w:divBdr>
            <w:top w:val="none" w:sz="0" w:space="0" w:color="auto"/>
            <w:left w:val="none" w:sz="0" w:space="0" w:color="auto"/>
            <w:bottom w:val="none" w:sz="0" w:space="0" w:color="auto"/>
            <w:right w:val="none" w:sz="0" w:space="0" w:color="auto"/>
          </w:divBdr>
        </w:div>
        <w:div w:id="202525015">
          <w:marLeft w:val="640"/>
          <w:marRight w:val="0"/>
          <w:marTop w:val="0"/>
          <w:marBottom w:val="0"/>
          <w:divBdr>
            <w:top w:val="none" w:sz="0" w:space="0" w:color="auto"/>
            <w:left w:val="none" w:sz="0" w:space="0" w:color="auto"/>
            <w:bottom w:val="none" w:sz="0" w:space="0" w:color="auto"/>
            <w:right w:val="none" w:sz="0" w:space="0" w:color="auto"/>
          </w:divBdr>
        </w:div>
        <w:div w:id="2707708">
          <w:marLeft w:val="640"/>
          <w:marRight w:val="0"/>
          <w:marTop w:val="0"/>
          <w:marBottom w:val="0"/>
          <w:divBdr>
            <w:top w:val="none" w:sz="0" w:space="0" w:color="auto"/>
            <w:left w:val="none" w:sz="0" w:space="0" w:color="auto"/>
            <w:bottom w:val="none" w:sz="0" w:space="0" w:color="auto"/>
            <w:right w:val="none" w:sz="0" w:space="0" w:color="auto"/>
          </w:divBdr>
        </w:div>
        <w:div w:id="496699030">
          <w:marLeft w:val="640"/>
          <w:marRight w:val="0"/>
          <w:marTop w:val="0"/>
          <w:marBottom w:val="0"/>
          <w:divBdr>
            <w:top w:val="none" w:sz="0" w:space="0" w:color="auto"/>
            <w:left w:val="none" w:sz="0" w:space="0" w:color="auto"/>
            <w:bottom w:val="none" w:sz="0" w:space="0" w:color="auto"/>
            <w:right w:val="none" w:sz="0" w:space="0" w:color="auto"/>
          </w:divBdr>
        </w:div>
        <w:div w:id="782698338">
          <w:marLeft w:val="640"/>
          <w:marRight w:val="0"/>
          <w:marTop w:val="0"/>
          <w:marBottom w:val="0"/>
          <w:divBdr>
            <w:top w:val="none" w:sz="0" w:space="0" w:color="auto"/>
            <w:left w:val="none" w:sz="0" w:space="0" w:color="auto"/>
            <w:bottom w:val="none" w:sz="0" w:space="0" w:color="auto"/>
            <w:right w:val="none" w:sz="0" w:space="0" w:color="auto"/>
          </w:divBdr>
        </w:div>
        <w:div w:id="1899513627">
          <w:marLeft w:val="640"/>
          <w:marRight w:val="0"/>
          <w:marTop w:val="0"/>
          <w:marBottom w:val="0"/>
          <w:divBdr>
            <w:top w:val="none" w:sz="0" w:space="0" w:color="auto"/>
            <w:left w:val="none" w:sz="0" w:space="0" w:color="auto"/>
            <w:bottom w:val="none" w:sz="0" w:space="0" w:color="auto"/>
            <w:right w:val="none" w:sz="0" w:space="0" w:color="auto"/>
          </w:divBdr>
        </w:div>
        <w:div w:id="1847208207">
          <w:marLeft w:val="640"/>
          <w:marRight w:val="0"/>
          <w:marTop w:val="0"/>
          <w:marBottom w:val="0"/>
          <w:divBdr>
            <w:top w:val="none" w:sz="0" w:space="0" w:color="auto"/>
            <w:left w:val="none" w:sz="0" w:space="0" w:color="auto"/>
            <w:bottom w:val="none" w:sz="0" w:space="0" w:color="auto"/>
            <w:right w:val="none" w:sz="0" w:space="0" w:color="auto"/>
          </w:divBdr>
        </w:div>
        <w:div w:id="855465185">
          <w:marLeft w:val="640"/>
          <w:marRight w:val="0"/>
          <w:marTop w:val="0"/>
          <w:marBottom w:val="0"/>
          <w:divBdr>
            <w:top w:val="none" w:sz="0" w:space="0" w:color="auto"/>
            <w:left w:val="none" w:sz="0" w:space="0" w:color="auto"/>
            <w:bottom w:val="none" w:sz="0" w:space="0" w:color="auto"/>
            <w:right w:val="none" w:sz="0" w:space="0" w:color="auto"/>
          </w:divBdr>
        </w:div>
        <w:div w:id="218714685">
          <w:marLeft w:val="640"/>
          <w:marRight w:val="0"/>
          <w:marTop w:val="0"/>
          <w:marBottom w:val="0"/>
          <w:divBdr>
            <w:top w:val="none" w:sz="0" w:space="0" w:color="auto"/>
            <w:left w:val="none" w:sz="0" w:space="0" w:color="auto"/>
            <w:bottom w:val="none" w:sz="0" w:space="0" w:color="auto"/>
            <w:right w:val="none" w:sz="0" w:space="0" w:color="auto"/>
          </w:divBdr>
        </w:div>
        <w:div w:id="82994611">
          <w:marLeft w:val="640"/>
          <w:marRight w:val="0"/>
          <w:marTop w:val="0"/>
          <w:marBottom w:val="0"/>
          <w:divBdr>
            <w:top w:val="none" w:sz="0" w:space="0" w:color="auto"/>
            <w:left w:val="none" w:sz="0" w:space="0" w:color="auto"/>
            <w:bottom w:val="none" w:sz="0" w:space="0" w:color="auto"/>
            <w:right w:val="none" w:sz="0" w:space="0" w:color="auto"/>
          </w:divBdr>
        </w:div>
        <w:div w:id="591014594">
          <w:marLeft w:val="640"/>
          <w:marRight w:val="0"/>
          <w:marTop w:val="0"/>
          <w:marBottom w:val="0"/>
          <w:divBdr>
            <w:top w:val="none" w:sz="0" w:space="0" w:color="auto"/>
            <w:left w:val="none" w:sz="0" w:space="0" w:color="auto"/>
            <w:bottom w:val="none" w:sz="0" w:space="0" w:color="auto"/>
            <w:right w:val="none" w:sz="0" w:space="0" w:color="auto"/>
          </w:divBdr>
        </w:div>
        <w:div w:id="661856974">
          <w:marLeft w:val="640"/>
          <w:marRight w:val="0"/>
          <w:marTop w:val="0"/>
          <w:marBottom w:val="0"/>
          <w:divBdr>
            <w:top w:val="none" w:sz="0" w:space="0" w:color="auto"/>
            <w:left w:val="none" w:sz="0" w:space="0" w:color="auto"/>
            <w:bottom w:val="none" w:sz="0" w:space="0" w:color="auto"/>
            <w:right w:val="none" w:sz="0" w:space="0" w:color="auto"/>
          </w:divBdr>
        </w:div>
        <w:div w:id="143209382">
          <w:marLeft w:val="640"/>
          <w:marRight w:val="0"/>
          <w:marTop w:val="0"/>
          <w:marBottom w:val="0"/>
          <w:divBdr>
            <w:top w:val="none" w:sz="0" w:space="0" w:color="auto"/>
            <w:left w:val="none" w:sz="0" w:space="0" w:color="auto"/>
            <w:bottom w:val="none" w:sz="0" w:space="0" w:color="auto"/>
            <w:right w:val="none" w:sz="0" w:space="0" w:color="auto"/>
          </w:divBdr>
        </w:div>
        <w:div w:id="1123378936">
          <w:marLeft w:val="640"/>
          <w:marRight w:val="0"/>
          <w:marTop w:val="0"/>
          <w:marBottom w:val="0"/>
          <w:divBdr>
            <w:top w:val="none" w:sz="0" w:space="0" w:color="auto"/>
            <w:left w:val="none" w:sz="0" w:space="0" w:color="auto"/>
            <w:bottom w:val="none" w:sz="0" w:space="0" w:color="auto"/>
            <w:right w:val="none" w:sz="0" w:space="0" w:color="auto"/>
          </w:divBdr>
        </w:div>
        <w:div w:id="159154085">
          <w:marLeft w:val="640"/>
          <w:marRight w:val="0"/>
          <w:marTop w:val="0"/>
          <w:marBottom w:val="0"/>
          <w:divBdr>
            <w:top w:val="none" w:sz="0" w:space="0" w:color="auto"/>
            <w:left w:val="none" w:sz="0" w:space="0" w:color="auto"/>
            <w:bottom w:val="none" w:sz="0" w:space="0" w:color="auto"/>
            <w:right w:val="none" w:sz="0" w:space="0" w:color="auto"/>
          </w:divBdr>
        </w:div>
        <w:div w:id="1707169539">
          <w:marLeft w:val="640"/>
          <w:marRight w:val="0"/>
          <w:marTop w:val="0"/>
          <w:marBottom w:val="0"/>
          <w:divBdr>
            <w:top w:val="none" w:sz="0" w:space="0" w:color="auto"/>
            <w:left w:val="none" w:sz="0" w:space="0" w:color="auto"/>
            <w:bottom w:val="none" w:sz="0" w:space="0" w:color="auto"/>
            <w:right w:val="none" w:sz="0" w:space="0" w:color="auto"/>
          </w:divBdr>
        </w:div>
        <w:div w:id="1182469725">
          <w:marLeft w:val="640"/>
          <w:marRight w:val="0"/>
          <w:marTop w:val="0"/>
          <w:marBottom w:val="0"/>
          <w:divBdr>
            <w:top w:val="none" w:sz="0" w:space="0" w:color="auto"/>
            <w:left w:val="none" w:sz="0" w:space="0" w:color="auto"/>
            <w:bottom w:val="none" w:sz="0" w:space="0" w:color="auto"/>
            <w:right w:val="none" w:sz="0" w:space="0" w:color="auto"/>
          </w:divBdr>
        </w:div>
        <w:div w:id="1573419594">
          <w:marLeft w:val="640"/>
          <w:marRight w:val="0"/>
          <w:marTop w:val="0"/>
          <w:marBottom w:val="0"/>
          <w:divBdr>
            <w:top w:val="none" w:sz="0" w:space="0" w:color="auto"/>
            <w:left w:val="none" w:sz="0" w:space="0" w:color="auto"/>
            <w:bottom w:val="none" w:sz="0" w:space="0" w:color="auto"/>
            <w:right w:val="none" w:sz="0" w:space="0" w:color="auto"/>
          </w:divBdr>
        </w:div>
        <w:div w:id="1445270263">
          <w:marLeft w:val="640"/>
          <w:marRight w:val="0"/>
          <w:marTop w:val="0"/>
          <w:marBottom w:val="0"/>
          <w:divBdr>
            <w:top w:val="none" w:sz="0" w:space="0" w:color="auto"/>
            <w:left w:val="none" w:sz="0" w:space="0" w:color="auto"/>
            <w:bottom w:val="none" w:sz="0" w:space="0" w:color="auto"/>
            <w:right w:val="none" w:sz="0" w:space="0" w:color="auto"/>
          </w:divBdr>
        </w:div>
        <w:div w:id="1181310819">
          <w:marLeft w:val="640"/>
          <w:marRight w:val="0"/>
          <w:marTop w:val="0"/>
          <w:marBottom w:val="0"/>
          <w:divBdr>
            <w:top w:val="none" w:sz="0" w:space="0" w:color="auto"/>
            <w:left w:val="none" w:sz="0" w:space="0" w:color="auto"/>
            <w:bottom w:val="none" w:sz="0" w:space="0" w:color="auto"/>
            <w:right w:val="none" w:sz="0" w:space="0" w:color="auto"/>
          </w:divBdr>
        </w:div>
        <w:div w:id="1108309064">
          <w:marLeft w:val="640"/>
          <w:marRight w:val="0"/>
          <w:marTop w:val="0"/>
          <w:marBottom w:val="0"/>
          <w:divBdr>
            <w:top w:val="none" w:sz="0" w:space="0" w:color="auto"/>
            <w:left w:val="none" w:sz="0" w:space="0" w:color="auto"/>
            <w:bottom w:val="none" w:sz="0" w:space="0" w:color="auto"/>
            <w:right w:val="none" w:sz="0" w:space="0" w:color="auto"/>
          </w:divBdr>
        </w:div>
        <w:div w:id="681080921">
          <w:marLeft w:val="640"/>
          <w:marRight w:val="0"/>
          <w:marTop w:val="0"/>
          <w:marBottom w:val="0"/>
          <w:divBdr>
            <w:top w:val="none" w:sz="0" w:space="0" w:color="auto"/>
            <w:left w:val="none" w:sz="0" w:space="0" w:color="auto"/>
            <w:bottom w:val="none" w:sz="0" w:space="0" w:color="auto"/>
            <w:right w:val="none" w:sz="0" w:space="0" w:color="auto"/>
          </w:divBdr>
        </w:div>
        <w:div w:id="370425596">
          <w:marLeft w:val="640"/>
          <w:marRight w:val="0"/>
          <w:marTop w:val="0"/>
          <w:marBottom w:val="0"/>
          <w:divBdr>
            <w:top w:val="none" w:sz="0" w:space="0" w:color="auto"/>
            <w:left w:val="none" w:sz="0" w:space="0" w:color="auto"/>
            <w:bottom w:val="none" w:sz="0" w:space="0" w:color="auto"/>
            <w:right w:val="none" w:sz="0" w:space="0" w:color="auto"/>
          </w:divBdr>
        </w:div>
        <w:div w:id="147291108">
          <w:marLeft w:val="640"/>
          <w:marRight w:val="0"/>
          <w:marTop w:val="0"/>
          <w:marBottom w:val="0"/>
          <w:divBdr>
            <w:top w:val="none" w:sz="0" w:space="0" w:color="auto"/>
            <w:left w:val="none" w:sz="0" w:space="0" w:color="auto"/>
            <w:bottom w:val="none" w:sz="0" w:space="0" w:color="auto"/>
            <w:right w:val="none" w:sz="0" w:space="0" w:color="auto"/>
          </w:divBdr>
        </w:div>
        <w:div w:id="846872705">
          <w:marLeft w:val="640"/>
          <w:marRight w:val="0"/>
          <w:marTop w:val="0"/>
          <w:marBottom w:val="0"/>
          <w:divBdr>
            <w:top w:val="none" w:sz="0" w:space="0" w:color="auto"/>
            <w:left w:val="none" w:sz="0" w:space="0" w:color="auto"/>
            <w:bottom w:val="none" w:sz="0" w:space="0" w:color="auto"/>
            <w:right w:val="none" w:sz="0" w:space="0" w:color="auto"/>
          </w:divBdr>
        </w:div>
        <w:div w:id="1235243491">
          <w:marLeft w:val="640"/>
          <w:marRight w:val="0"/>
          <w:marTop w:val="0"/>
          <w:marBottom w:val="0"/>
          <w:divBdr>
            <w:top w:val="none" w:sz="0" w:space="0" w:color="auto"/>
            <w:left w:val="none" w:sz="0" w:space="0" w:color="auto"/>
            <w:bottom w:val="none" w:sz="0" w:space="0" w:color="auto"/>
            <w:right w:val="none" w:sz="0" w:space="0" w:color="auto"/>
          </w:divBdr>
        </w:div>
        <w:div w:id="2005694143">
          <w:marLeft w:val="640"/>
          <w:marRight w:val="0"/>
          <w:marTop w:val="0"/>
          <w:marBottom w:val="0"/>
          <w:divBdr>
            <w:top w:val="none" w:sz="0" w:space="0" w:color="auto"/>
            <w:left w:val="none" w:sz="0" w:space="0" w:color="auto"/>
            <w:bottom w:val="none" w:sz="0" w:space="0" w:color="auto"/>
            <w:right w:val="none" w:sz="0" w:space="0" w:color="auto"/>
          </w:divBdr>
        </w:div>
      </w:divsChild>
    </w:div>
    <w:div w:id="1578708446">
      <w:bodyDiv w:val="1"/>
      <w:marLeft w:val="0"/>
      <w:marRight w:val="0"/>
      <w:marTop w:val="0"/>
      <w:marBottom w:val="0"/>
      <w:divBdr>
        <w:top w:val="none" w:sz="0" w:space="0" w:color="auto"/>
        <w:left w:val="none" w:sz="0" w:space="0" w:color="auto"/>
        <w:bottom w:val="none" w:sz="0" w:space="0" w:color="auto"/>
        <w:right w:val="none" w:sz="0" w:space="0" w:color="auto"/>
      </w:divBdr>
      <w:divsChild>
        <w:div w:id="242030653">
          <w:marLeft w:val="640"/>
          <w:marRight w:val="0"/>
          <w:marTop w:val="0"/>
          <w:marBottom w:val="0"/>
          <w:divBdr>
            <w:top w:val="none" w:sz="0" w:space="0" w:color="auto"/>
            <w:left w:val="none" w:sz="0" w:space="0" w:color="auto"/>
            <w:bottom w:val="none" w:sz="0" w:space="0" w:color="auto"/>
            <w:right w:val="none" w:sz="0" w:space="0" w:color="auto"/>
          </w:divBdr>
        </w:div>
        <w:div w:id="1801263453">
          <w:marLeft w:val="640"/>
          <w:marRight w:val="0"/>
          <w:marTop w:val="0"/>
          <w:marBottom w:val="0"/>
          <w:divBdr>
            <w:top w:val="none" w:sz="0" w:space="0" w:color="auto"/>
            <w:left w:val="none" w:sz="0" w:space="0" w:color="auto"/>
            <w:bottom w:val="none" w:sz="0" w:space="0" w:color="auto"/>
            <w:right w:val="none" w:sz="0" w:space="0" w:color="auto"/>
          </w:divBdr>
        </w:div>
        <w:div w:id="79375828">
          <w:marLeft w:val="640"/>
          <w:marRight w:val="0"/>
          <w:marTop w:val="0"/>
          <w:marBottom w:val="0"/>
          <w:divBdr>
            <w:top w:val="none" w:sz="0" w:space="0" w:color="auto"/>
            <w:left w:val="none" w:sz="0" w:space="0" w:color="auto"/>
            <w:bottom w:val="none" w:sz="0" w:space="0" w:color="auto"/>
            <w:right w:val="none" w:sz="0" w:space="0" w:color="auto"/>
          </w:divBdr>
        </w:div>
        <w:div w:id="749277054">
          <w:marLeft w:val="640"/>
          <w:marRight w:val="0"/>
          <w:marTop w:val="0"/>
          <w:marBottom w:val="0"/>
          <w:divBdr>
            <w:top w:val="none" w:sz="0" w:space="0" w:color="auto"/>
            <w:left w:val="none" w:sz="0" w:space="0" w:color="auto"/>
            <w:bottom w:val="none" w:sz="0" w:space="0" w:color="auto"/>
            <w:right w:val="none" w:sz="0" w:space="0" w:color="auto"/>
          </w:divBdr>
        </w:div>
        <w:div w:id="1848517797">
          <w:marLeft w:val="640"/>
          <w:marRight w:val="0"/>
          <w:marTop w:val="0"/>
          <w:marBottom w:val="0"/>
          <w:divBdr>
            <w:top w:val="none" w:sz="0" w:space="0" w:color="auto"/>
            <w:left w:val="none" w:sz="0" w:space="0" w:color="auto"/>
            <w:bottom w:val="none" w:sz="0" w:space="0" w:color="auto"/>
            <w:right w:val="none" w:sz="0" w:space="0" w:color="auto"/>
          </w:divBdr>
        </w:div>
        <w:div w:id="1856384582">
          <w:marLeft w:val="640"/>
          <w:marRight w:val="0"/>
          <w:marTop w:val="0"/>
          <w:marBottom w:val="0"/>
          <w:divBdr>
            <w:top w:val="none" w:sz="0" w:space="0" w:color="auto"/>
            <w:left w:val="none" w:sz="0" w:space="0" w:color="auto"/>
            <w:bottom w:val="none" w:sz="0" w:space="0" w:color="auto"/>
            <w:right w:val="none" w:sz="0" w:space="0" w:color="auto"/>
          </w:divBdr>
        </w:div>
        <w:div w:id="1400834091">
          <w:marLeft w:val="640"/>
          <w:marRight w:val="0"/>
          <w:marTop w:val="0"/>
          <w:marBottom w:val="0"/>
          <w:divBdr>
            <w:top w:val="none" w:sz="0" w:space="0" w:color="auto"/>
            <w:left w:val="none" w:sz="0" w:space="0" w:color="auto"/>
            <w:bottom w:val="none" w:sz="0" w:space="0" w:color="auto"/>
            <w:right w:val="none" w:sz="0" w:space="0" w:color="auto"/>
          </w:divBdr>
        </w:div>
        <w:div w:id="1729766475">
          <w:marLeft w:val="640"/>
          <w:marRight w:val="0"/>
          <w:marTop w:val="0"/>
          <w:marBottom w:val="0"/>
          <w:divBdr>
            <w:top w:val="none" w:sz="0" w:space="0" w:color="auto"/>
            <w:left w:val="none" w:sz="0" w:space="0" w:color="auto"/>
            <w:bottom w:val="none" w:sz="0" w:space="0" w:color="auto"/>
            <w:right w:val="none" w:sz="0" w:space="0" w:color="auto"/>
          </w:divBdr>
        </w:div>
        <w:div w:id="1762333346">
          <w:marLeft w:val="640"/>
          <w:marRight w:val="0"/>
          <w:marTop w:val="0"/>
          <w:marBottom w:val="0"/>
          <w:divBdr>
            <w:top w:val="none" w:sz="0" w:space="0" w:color="auto"/>
            <w:left w:val="none" w:sz="0" w:space="0" w:color="auto"/>
            <w:bottom w:val="none" w:sz="0" w:space="0" w:color="auto"/>
            <w:right w:val="none" w:sz="0" w:space="0" w:color="auto"/>
          </w:divBdr>
        </w:div>
        <w:div w:id="1720785923">
          <w:marLeft w:val="640"/>
          <w:marRight w:val="0"/>
          <w:marTop w:val="0"/>
          <w:marBottom w:val="0"/>
          <w:divBdr>
            <w:top w:val="none" w:sz="0" w:space="0" w:color="auto"/>
            <w:left w:val="none" w:sz="0" w:space="0" w:color="auto"/>
            <w:bottom w:val="none" w:sz="0" w:space="0" w:color="auto"/>
            <w:right w:val="none" w:sz="0" w:space="0" w:color="auto"/>
          </w:divBdr>
        </w:div>
        <w:div w:id="1001271921">
          <w:marLeft w:val="640"/>
          <w:marRight w:val="0"/>
          <w:marTop w:val="0"/>
          <w:marBottom w:val="0"/>
          <w:divBdr>
            <w:top w:val="none" w:sz="0" w:space="0" w:color="auto"/>
            <w:left w:val="none" w:sz="0" w:space="0" w:color="auto"/>
            <w:bottom w:val="none" w:sz="0" w:space="0" w:color="auto"/>
            <w:right w:val="none" w:sz="0" w:space="0" w:color="auto"/>
          </w:divBdr>
        </w:div>
        <w:div w:id="628166715">
          <w:marLeft w:val="640"/>
          <w:marRight w:val="0"/>
          <w:marTop w:val="0"/>
          <w:marBottom w:val="0"/>
          <w:divBdr>
            <w:top w:val="none" w:sz="0" w:space="0" w:color="auto"/>
            <w:left w:val="none" w:sz="0" w:space="0" w:color="auto"/>
            <w:bottom w:val="none" w:sz="0" w:space="0" w:color="auto"/>
            <w:right w:val="none" w:sz="0" w:space="0" w:color="auto"/>
          </w:divBdr>
        </w:div>
        <w:div w:id="1162160053">
          <w:marLeft w:val="640"/>
          <w:marRight w:val="0"/>
          <w:marTop w:val="0"/>
          <w:marBottom w:val="0"/>
          <w:divBdr>
            <w:top w:val="none" w:sz="0" w:space="0" w:color="auto"/>
            <w:left w:val="none" w:sz="0" w:space="0" w:color="auto"/>
            <w:bottom w:val="none" w:sz="0" w:space="0" w:color="auto"/>
            <w:right w:val="none" w:sz="0" w:space="0" w:color="auto"/>
          </w:divBdr>
        </w:div>
        <w:div w:id="1599831968">
          <w:marLeft w:val="640"/>
          <w:marRight w:val="0"/>
          <w:marTop w:val="0"/>
          <w:marBottom w:val="0"/>
          <w:divBdr>
            <w:top w:val="none" w:sz="0" w:space="0" w:color="auto"/>
            <w:left w:val="none" w:sz="0" w:space="0" w:color="auto"/>
            <w:bottom w:val="none" w:sz="0" w:space="0" w:color="auto"/>
            <w:right w:val="none" w:sz="0" w:space="0" w:color="auto"/>
          </w:divBdr>
        </w:div>
        <w:div w:id="1372613979">
          <w:marLeft w:val="640"/>
          <w:marRight w:val="0"/>
          <w:marTop w:val="0"/>
          <w:marBottom w:val="0"/>
          <w:divBdr>
            <w:top w:val="none" w:sz="0" w:space="0" w:color="auto"/>
            <w:left w:val="none" w:sz="0" w:space="0" w:color="auto"/>
            <w:bottom w:val="none" w:sz="0" w:space="0" w:color="auto"/>
            <w:right w:val="none" w:sz="0" w:space="0" w:color="auto"/>
          </w:divBdr>
        </w:div>
        <w:div w:id="1659647494">
          <w:marLeft w:val="640"/>
          <w:marRight w:val="0"/>
          <w:marTop w:val="0"/>
          <w:marBottom w:val="0"/>
          <w:divBdr>
            <w:top w:val="none" w:sz="0" w:space="0" w:color="auto"/>
            <w:left w:val="none" w:sz="0" w:space="0" w:color="auto"/>
            <w:bottom w:val="none" w:sz="0" w:space="0" w:color="auto"/>
            <w:right w:val="none" w:sz="0" w:space="0" w:color="auto"/>
          </w:divBdr>
        </w:div>
        <w:div w:id="358704635">
          <w:marLeft w:val="640"/>
          <w:marRight w:val="0"/>
          <w:marTop w:val="0"/>
          <w:marBottom w:val="0"/>
          <w:divBdr>
            <w:top w:val="none" w:sz="0" w:space="0" w:color="auto"/>
            <w:left w:val="none" w:sz="0" w:space="0" w:color="auto"/>
            <w:bottom w:val="none" w:sz="0" w:space="0" w:color="auto"/>
            <w:right w:val="none" w:sz="0" w:space="0" w:color="auto"/>
          </w:divBdr>
        </w:div>
        <w:div w:id="86075327">
          <w:marLeft w:val="640"/>
          <w:marRight w:val="0"/>
          <w:marTop w:val="0"/>
          <w:marBottom w:val="0"/>
          <w:divBdr>
            <w:top w:val="none" w:sz="0" w:space="0" w:color="auto"/>
            <w:left w:val="none" w:sz="0" w:space="0" w:color="auto"/>
            <w:bottom w:val="none" w:sz="0" w:space="0" w:color="auto"/>
            <w:right w:val="none" w:sz="0" w:space="0" w:color="auto"/>
          </w:divBdr>
        </w:div>
        <w:div w:id="768738506">
          <w:marLeft w:val="640"/>
          <w:marRight w:val="0"/>
          <w:marTop w:val="0"/>
          <w:marBottom w:val="0"/>
          <w:divBdr>
            <w:top w:val="none" w:sz="0" w:space="0" w:color="auto"/>
            <w:left w:val="none" w:sz="0" w:space="0" w:color="auto"/>
            <w:bottom w:val="none" w:sz="0" w:space="0" w:color="auto"/>
            <w:right w:val="none" w:sz="0" w:space="0" w:color="auto"/>
          </w:divBdr>
        </w:div>
        <w:div w:id="1192500552">
          <w:marLeft w:val="640"/>
          <w:marRight w:val="0"/>
          <w:marTop w:val="0"/>
          <w:marBottom w:val="0"/>
          <w:divBdr>
            <w:top w:val="none" w:sz="0" w:space="0" w:color="auto"/>
            <w:left w:val="none" w:sz="0" w:space="0" w:color="auto"/>
            <w:bottom w:val="none" w:sz="0" w:space="0" w:color="auto"/>
            <w:right w:val="none" w:sz="0" w:space="0" w:color="auto"/>
          </w:divBdr>
        </w:div>
        <w:div w:id="1944142085">
          <w:marLeft w:val="640"/>
          <w:marRight w:val="0"/>
          <w:marTop w:val="0"/>
          <w:marBottom w:val="0"/>
          <w:divBdr>
            <w:top w:val="none" w:sz="0" w:space="0" w:color="auto"/>
            <w:left w:val="none" w:sz="0" w:space="0" w:color="auto"/>
            <w:bottom w:val="none" w:sz="0" w:space="0" w:color="auto"/>
            <w:right w:val="none" w:sz="0" w:space="0" w:color="auto"/>
          </w:divBdr>
        </w:div>
        <w:div w:id="74402155">
          <w:marLeft w:val="640"/>
          <w:marRight w:val="0"/>
          <w:marTop w:val="0"/>
          <w:marBottom w:val="0"/>
          <w:divBdr>
            <w:top w:val="none" w:sz="0" w:space="0" w:color="auto"/>
            <w:left w:val="none" w:sz="0" w:space="0" w:color="auto"/>
            <w:bottom w:val="none" w:sz="0" w:space="0" w:color="auto"/>
            <w:right w:val="none" w:sz="0" w:space="0" w:color="auto"/>
          </w:divBdr>
        </w:div>
        <w:div w:id="850141327">
          <w:marLeft w:val="640"/>
          <w:marRight w:val="0"/>
          <w:marTop w:val="0"/>
          <w:marBottom w:val="0"/>
          <w:divBdr>
            <w:top w:val="none" w:sz="0" w:space="0" w:color="auto"/>
            <w:left w:val="none" w:sz="0" w:space="0" w:color="auto"/>
            <w:bottom w:val="none" w:sz="0" w:space="0" w:color="auto"/>
            <w:right w:val="none" w:sz="0" w:space="0" w:color="auto"/>
          </w:divBdr>
        </w:div>
        <w:div w:id="419331150">
          <w:marLeft w:val="640"/>
          <w:marRight w:val="0"/>
          <w:marTop w:val="0"/>
          <w:marBottom w:val="0"/>
          <w:divBdr>
            <w:top w:val="none" w:sz="0" w:space="0" w:color="auto"/>
            <w:left w:val="none" w:sz="0" w:space="0" w:color="auto"/>
            <w:bottom w:val="none" w:sz="0" w:space="0" w:color="auto"/>
            <w:right w:val="none" w:sz="0" w:space="0" w:color="auto"/>
          </w:divBdr>
        </w:div>
        <w:div w:id="1702708568">
          <w:marLeft w:val="640"/>
          <w:marRight w:val="0"/>
          <w:marTop w:val="0"/>
          <w:marBottom w:val="0"/>
          <w:divBdr>
            <w:top w:val="none" w:sz="0" w:space="0" w:color="auto"/>
            <w:left w:val="none" w:sz="0" w:space="0" w:color="auto"/>
            <w:bottom w:val="none" w:sz="0" w:space="0" w:color="auto"/>
            <w:right w:val="none" w:sz="0" w:space="0" w:color="auto"/>
          </w:divBdr>
        </w:div>
        <w:div w:id="1856459630">
          <w:marLeft w:val="640"/>
          <w:marRight w:val="0"/>
          <w:marTop w:val="0"/>
          <w:marBottom w:val="0"/>
          <w:divBdr>
            <w:top w:val="none" w:sz="0" w:space="0" w:color="auto"/>
            <w:left w:val="none" w:sz="0" w:space="0" w:color="auto"/>
            <w:bottom w:val="none" w:sz="0" w:space="0" w:color="auto"/>
            <w:right w:val="none" w:sz="0" w:space="0" w:color="auto"/>
          </w:divBdr>
        </w:div>
        <w:div w:id="1396734373">
          <w:marLeft w:val="640"/>
          <w:marRight w:val="0"/>
          <w:marTop w:val="0"/>
          <w:marBottom w:val="0"/>
          <w:divBdr>
            <w:top w:val="none" w:sz="0" w:space="0" w:color="auto"/>
            <w:left w:val="none" w:sz="0" w:space="0" w:color="auto"/>
            <w:bottom w:val="none" w:sz="0" w:space="0" w:color="auto"/>
            <w:right w:val="none" w:sz="0" w:space="0" w:color="auto"/>
          </w:divBdr>
        </w:div>
        <w:div w:id="1351489314">
          <w:marLeft w:val="640"/>
          <w:marRight w:val="0"/>
          <w:marTop w:val="0"/>
          <w:marBottom w:val="0"/>
          <w:divBdr>
            <w:top w:val="none" w:sz="0" w:space="0" w:color="auto"/>
            <w:left w:val="none" w:sz="0" w:space="0" w:color="auto"/>
            <w:bottom w:val="none" w:sz="0" w:space="0" w:color="auto"/>
            <w:right w:val="none" w:sz="0" w:space="0" w:color="auto"/>
          </w:divBdr>
        </w:div>
        <w:div w:id="1937979229">
          <w:marLeft w:val="640"/>
          <w:marRight w:val="0"/>
          <w:marTop w:val="0"/>
          <w:marBottom w:val="0"/>
          <w:divBdr>
            <w:top w:val="none" w:sz="0" w:space="0" w:color="auto"/>
            <w:left w:val="none" w:sz="0" w:space="0" w:color="auto"/>
            <w:bottom w:val="none" w:sz="0" w:space="0" w:color="auto"/>
            <w:right w:val="none" w:sz="0" w:space="0" w:color="auto"/>
          </w:divBdr>
        </w:div>
        <w:div w:id="202523551">
          <w:marLeft w:val="640"/>
          <w:marRight w:val="0"/>
          <w:marTop w:val="0"/>
          <w:marBottom w:val="0"/>
          <w:divBdr>
            <w:top w:val="none" w:sz="0" w:space="0" w:color="auto"/>
            <w:left w:val="none" w:sz="0" w:space="0" w:color="auto"/>
            <w:bottom w:val="none" w:sz="0" w:space="0" w:color="auto"/>
            <w:right w:val="none" w:sz="0" w:space="0" w:color="auto"/>
          </w:divBdr>
        </w:div>
        <w:div w:id="1495026666">
          <w:marLeft w:val="640"/>
          <w:marRight w:val="0"/>
          <w:marTop w:val="0"/>
          <w:marBottom w:val="0"/>
          <w:divBdr>
            <w:top w:val="none" w:sz="0" w:space="0" w:color="auto"/>
            <w:left w:val="none" w:sz="0" w:space="0" w:color="auto"/>
            <w:bottom w:val="none" w:sz="0" w:space="0" w:color="auto"/>
            <w:right w:val="none" w:sz="0" w:space="0" w:color="auto"/>
          </w:divBdr>
        </w:div>
        <w:div w:id="1680428413">
          <w:marLeft w:val="640"/>
          <w:marRight w:val="0"/>
          <w:marTop w:val="0"/>
          <w:marBottom w:val="0"/>
          <w:divBdr>
            <w:top w:val="none" w:sz="0" w:space="0" w:color="auto"/>
            <w:left w:val="none" w:sz="0" w:space="0" w:color="auto"/>
            <w:bottom w:val="none" w:sz="0" w:space="0" w:color="auto"/>
            <w:right w:val="none" w:sz="0" w:space="0" w:color="auto"/>
          </w:divBdr>
        </w:div>
      </w:divsChild>
    </w:div>
    <w:div w:id="1581796282">
      <w:bodyDiv w:val="1"/>
      <w:marLeft w:val="0"/>
      <w:marRight w:val="0"/>
      <w:marTop w:val="0"/>
      <w:marBottom w:val="0"/>
      <w:divBdr>
        <w:top w:val="none" w:sz="0" w:space="0" w:color="auto"/>
        <w:left w:val="none" w:sz="0" w:space="0" w:color="auto"/>
        <w:bottom w:val="none" w:sz="0" w:space="0" w:color="auto"/>
        <w:right w:val="none" w:sz="0" w:space="0" w:color="auto"/>
      </w:divBdr>
      <w:divsChild>
        <w:div w:id="379980533">
          <w:marLeft w:val="640"/>
          <w:marRight w:val="0"/>
          <w:marTop w:val="0"/>
          <w:marBottom w:val="0"/>
          <w:divBdr>
            <w:top w:val="none" w:sz="0" w:space="0" w:color="auto"/>
            <w:left w:val="none" w:sz="0" w:space="0" w:color="auto"/>
            <w:bottom w:val="none" w:sz="0" w:space="0" w:color="auto"/>
            <w:right w:val="none" w:sz="0" w:space="0" w:color="auto"/>
          </w:divBdr>
        </w:div>
        <w:div w:id="922031667">
          <w:marLeft w:val="640"/>
          <w:marRight w:val="0"/>
          <w:marTop w:val="0"/>
          <w:marBottom w:val="0"/>
          <w:divBdr>
            <w:top w:val="none" w:sz="0" w:space="0" w:color="auto"/>
            <w:left w:val="none" w:sz="0" w:space="0" w:color="auto"/>
            <w:bottom w:val="none" w:sz="0" w:space="0" w:color="auto"/>
            <w:right w:val="none" w:sz="0" w:space="0" w:color="auto"/>
          </w:divBdr>
        </w:div>
        <w:div w:id="418791544">
          <w:marLeft w:val="640"/>
          <w:marRight w:val="0"/>
          <w:marTop w:val="0"/>
          <w:marBottom w:val="0"/>
          <w:divBdr>
            <w:top w:val="none" w:sz="0" w:space="0" w:color="auto"/>
            <w:left w:val="none" w:sz="0" w:space="0" w:color="auto"/>
            <w:bottom w:val="none" w:sz="0" w:space="0" w:color="auto"/>
            <w:right w:val="none" w:sz="0" w:space="0" w:color="auto"/>
          </w:divBdr>
        </w:div>
        <w:div w:id="1778598083">
          <w:marLeft w:val="640"/>
          <w:marRight w:val="0"/>
          <w:marTop w:val="0"/>
          <w:marBottom w:val="0"/>
          <w:divBdr>
            <w:top w:val="none" w:sz="0" w:space="0" w:color="auto"/>
            <w:left w:val="none" w:sz="0" w:space="0" w:color="auto"/>
            <w:bottom w:val="none" w:sz="0" w:space="0" w:color="auto"/>
            <w:right w:val="none" w:sz="0" w:space="0" w:color="auto"/>
          </w:divBdr>
        </w:div>
        <w:div w:id="87578356">
          <w:marLeft w:val="640"/>
          <w:marRight w:val="0"/>
          <w:marTop w:val="0"/>
          <w:marBottom w:val="0"/>
          <w:divBdr>
            <w:top w:val="none" w:sz="0" w:space="0" w:color="auto"/>
            <w:left w:val="none" w:sz="0" w:space="0" w:color="auto"/>
            <w:bottom w:val="none" w:sz="0" w:space="0" w:color="auto"/>
            <w:right w:val="none" w:sz="0" w:space="0" w:color="auto"/>
          </w:divBdr>
        </w:div>
        <w:div w:id="1884706302">
          <w:marLeft w:val="640"/>
          <w:marRight w:val="0"/>
          <w:marTop w:val="0"/>
          <w:marBottom w:val="0"/>
          <w:divBdr>
            <w:top w:val="none" w:sz="0" w:space="0" w:color="auto"/>
            <w:left w:val="none" w:sz="0" w:space="0" w:color="auto"/>
            <w:bottom w:val="none" w:sz="0" w:space="0" w:color="auto"/>
            <w:right w:val="none" w:sz="0" w:space="0" w:color="auto"/>
          </w:divBdr>
        </w:div>
        <w:div w:id="1976984329">
          <w:marLeft w:val="640"/>
          <w:marRight w:val="0"/>
          <w:marTop w:val="0"/>
          <w:marBottom w:val="0"/>
          <w:divBdr>
            <w:top w:val="none" w:sz="0" w:space="0" w:color="auto"/>
            <w:left w:val="none" w:sz="0" w:space="0" w:color="auto"/>
            <w:bottom w:val="none" w:sz="0" w:space="0" w:color="auto"/>
            <w:right w:val="none" w:sz="0" w:space="0" w:color="auto"/>
          </w:divBdr>
        </w:div>
        <w:div w:id="1632442947">
          <w:marLeft w:val="640"/>
          <w:marRight w:val="0"/>
          <w:marTop w:val="0"/>
          <w:marBottom w:val="0"/>
          <w:divBdr>
            <w:top w:val="none" w:sz="0" w:space="0" w:color="auto"/>
            <w:left w:val="none" w:sz="0" w:space="0" w:color="auto"/>
            <w:bottom w:val="none" w:sz="0" w:space="0" w:color="auto"/>
            <w:right w:val="none" w:sz="0" w:space="0" w:color="auto"/>
          </w:divBdr>
        </w:div>
        <w:div w:id="852643769">
          <w:marLeft w:val="640"/>
          <w:marRight w:val="0"/>
          <w:marTop w:val="0"/>
          <w:marBottom w:val="0"/>
          <w:divBdr>
            <w:top w:val="none" w:sz="0" w:space="0" w:color="auto"/>
            <w:left w:val="none" w:sz="0" w:space="0" w:color="auto"/>
            <w:bottom w:val="none" w:sz="0" w:space="0" w:color="auto"/>
            <w:right w:val="none" w:sz="0" w:space="0" w:color="auto"/>
          </w:divBdr>
        </w:div>
        <w:div w:id="1572543451">
          <w:marLeft w:val="640"/>
          <w:marRight w:val="0"/>
          <w:marTop w:val="0"/>
          <w:marBottom w:val="0"/>
          <w:divBdr>
            <w:top w:val="none" w:sz="0" w:space="0" w:color="auto"/>
            <w:left w:val="none" w:sz="0" w:space="0" w:color="auto"/>
            <w:bottom w:val="none" w:sz="0" w:space="0" w:color="auto"/>
            <w:right w:val="none" w:sz="0" w:space="0" w:color="auto"/>
          </w:divBdr>
        </w:div>
        <w:div w:id="480275267">
          <w:marLeft w:val="640"/>
          <w:marRight w:val="0"/>
          <w:marTop w:val="0"/>
          <w:marBottom w:val="0"/>
          <w:divBdr>
            <w:top w:val="none" w:sz="0" w:space="0" w:color="auto"/>
            <w:left w:val="none" w:sz="0" w:space="0" w:color="auto"/>
            <w:bottom w:val="none" w:sz="0" w:space="0" w:color="auto"/>
            <w:right w:val="none" w:sz="0" w:space="0" w:color="auto"/>
          </w:divBdr>
        </w:div>
        <w:div w:id="1472022373">
          <w:marLeft w:val="640"/>
          <w:marRight w:val="0"/>
          <w:marTop w:val="0"/>
          <w:marBottom w:val="0"/>
          <w:divBdr>
            <w:top w:val="none" w:sz="0" w:space="0" w:color="auto"/>
            <w:left w:val="none" w:sz="0" w:space="0" w:color="auto"/>
            <w:bottom w:val="none" w:sz="0" w:space="0" w:color="auto"/>
            <w:right w:val="none" w:sz="0" w:space="0" w:color="auto"/>
          </w:divBdr>
        </w:div>
        <w:div w:id="2129741095">
          <w:marLeft w:val="640"/>
          <w:marRight w:val="0"/>
          <w:marTop w:val="0"/>
          <w:marBottom w:val="0"/>
          <w:divBdr>
            <w:top w:val="none" w:sz="0" w:space="0" w:color="auto"/>
            <w:left w:val="none" w:sz="0" w:space="0" w:color="auto"/>
            <w:bottom w:val="none" w:sz="0" w:space="0" w:color="auto"/>
            <w:right w:val="none" w:sz="0" w:space="0" w:color="auto"/>
          </w:divBdr>
        </w:div>
        <w:div w:id="259410999">
          <w:marLeft w:val="640"/>
          <w:marRight w:val="0"/>
          <w:marTop w:val="0"/>
          <w:marBottom w:val="0"/>
          <w:divBdr>
            <w:top w:val="none" w:sz="0" w:space="0" w:color="auto"/>
            <w:left w:val="none" w:sz="0" w:space="0" w:color="auto"/>
            <w:bottom w:val="none" w:sz="0" w:space="0" w:color="auto"/>
            <w:right w:val="none" w:sz="0" w:space="0" w:color="auto"/>
          </w:divBdr>
        </w:div>
        <w:div w:id="25565178">
          <w:marLeft w:val="640"/>
          <w:marRight w:val="0"/>
          <w:marTop w:val="0"/>
          <w:marBottom w:val="0"/>
          <w:divBdr>
            <w:top w:val="none" w:sz="0" w:space="0" w:color="auto"/>
            <w:left w:val="none" w:sz="0" w:space="0" w:color="auto"/>
            <w:bottom w:val="none" w:sz="0" w:space="0" w:color="auto"/>
            <w:right w:val="none" w:sz="0" w:space="0" w:color="auto"/>
          </w:divBdr>
        </w:div>
        <w:div w:id="983973658">
          <w:marLeft w:val="640"/>
          <w:marRight w:val="0"/>
          <w:marTop w:val="0"/>
          <w:marBottom w:val="0"/>
          <w:divBdr>
            <w:top w:val="none" w:sz="0" w:space="0" w:color="auto"/>
            <w:left w:val="none" w:sz="0" w:space="0" w:color="auto"/>
            <w:bottom w:val="none" w:sz="0" w:space="0" w:color="auto"/>
            <w:right w:val="none" w:sz="0" w:space="0" w:color="auto"/>
          </w:divBdr>
        </w:div>
        <w:div w:id="1678538622">
          <w:marLeft w:val="640"/>
          <w:marRight w:val="0"/>
          <w:marTop w:val="0"/>
          <w:marBottom w:val="0"/>
          <w:divBdr>
            <w:top w:val="none" w:sz="0" w:space="0" w:color="auto"/>
            <w:left w:val="none" w:sz="0" w:space="0" w:color="auto"/>
            <w:bottom w:val="none" w:sz="0" w:space="0" w:color="auto"/>
            <w:right w:val="none" w:sz="0" w:space="0" w:color="auto"/>
          </w:divBdr>
        </w:div>
        <w:div w:id="1619602107">
          <w:marLeft w:val="640"/>
          <w:marRight w:val="0"/>
          <w:marTop w:val="0"/>
          <w:marBottom w:val="0"/>
          <w:divBdr>
            <w:top w:val="none" w:sz="0" w:space="0" w:color="auto"/>
            <w:left w:val="none" w:sz="0" w:space="0" w:color="auto"/>
            <w:bottom w:val="none" w:sz="0" w:space="0" w:color="auto"/>
            <w:right w:val="none" w:sz="0" w:space="0" w:color="auto"/>
          </w:divBdr>
        </w:div>
        <w:div w:id="1601142203">
          <w:marLeft w:val="640"/>
          <w:marRight w:val="0"/>
          <w:marTop w:val="0"/>
          <w:marBottom w:val="0"/>
          <w:divBdr>
            <w:top w:val="none" w:sz="0" w:space="0" w:color="auto"/>
            <w:left w:val="none" w:sz="0" w:space="0" w:color="auto"/>
            <w:bottom w:val="none" w:sz="0" w:space="0" w:color="auto"/>
            <w:right w:val="none" w:sz="0" w:space="0" w:color="auto"/>
          </w:divBdr>
        </w:div>
        <w:div w:id="533805922">
          <w:marLeft w:val="640"/>
          <w:marRight w:val="0"/>
          <w:marTop w:val="0"/>
          <w:marBottom w:val="0"/>
          <w:divBdr>
            <w:top w:val="none" w:sz="0" w:space="0" w:color="auto"/>
            <w:left w:val="none" w:sz="0" w:space="0" w:color="auto"/>
            <w:bottom w:val="none" w:sz="0" w:space="0" w:color="auto"/>
            <w:right w:val="none" w:sz="0" w:space="0" w:color="auto"/>
          </w:divBdr>
        </w:div>
        <w:div w:id="204145449">
          <w:marLeft w:val="640"/>
          <w:marRight w:val="0"/>
          <w:marTop w:val="0"/>
          <w:marBottom w:val="0"/>
          <w:divBdr>
            <w:top w:val="none" w:sz="0" w:space="0" w:color="auto"/>
            <w:left w:val="none" w:sz="0" w:space="0" w:color="auto"/>
            <w:bottom w:val="none" w:sz="0" w:space="0" w:color="auto"/>
            <w:right w:val="none" w:sz="0" w:space="0" w:color="auto"/>
          </w:divBdr>
        </w:div>
        <w:div w:id="2050450739">
          <w:marLeft w:val="640"/>
          <w:marRight w:val="0"/>
          <w:marTop w:val="0"/>
          <w:marBottom w:val="0"/>
          <w:divBdr>
            <w:top w:val="none" w:sz="0" w:space="0" w:color="auto"/>
            <w:left w:val="none" w:sz="0" w:space="0" w:color="auto"/>
            <w:bottom w:val="none" w:sz="0" w:space="0" w:color="auto"/>
            <w:right w:val="none" w:sz="0" w:space="0" w:color="auto"/>
          </w:divBdr>
        </w:div>
        <w:div w:id="481384942">
          <w:marLeft w:val="640"/>
          <w:marRight w:val="0"/>
          <w:marTop w:val="0"/>
          <w:marBottom w:val="0"/>
          <w:divBdr>
            <w:top w:val="none" w:sz="0" w:space="0" w:color="auto"/>
            <w:left w:val="none" w:sz="0" w:space="0" w:color="auto"/>
            <w:bottom w:val="none" w:sz="0" w:space="0" w:color="auto"/>
            <w:right w:val="none" w:sz="0" w:space="0" w:color="auto"/>
          </w:divBdr>
        </w:div>
        <w:div w:id="906065764">
          <w:marLeft w:val="640"/>
          <w:marRight w:val="0"/>
          <w:marTop w:val="0"/>
          <w:marBottom w:val="0"/>
          <w:divBdr>
            <w:top w:val="none" w:sz="0" w:space="0" w:color="auto"/>
            <w:left w:val="none" w:sz="0" w:space="0" w:color="auto"/>
            <w:bottom w:val="none" w:sz="0" w:space="0" w:color="auto"/>
            <w:right w:val="none" w:sz="0" w:space="0" w:color="auto"/>
          </w:divBdr>
        </w:div>
        <w:div w:id="709382451">
          <w:marLeft w:val="640"/>
          <w:marRight w:val="0"/>
          <w:marTop w:val="0"/>
          <w:marBottom w:val="0"/>
          <w:divBdr>
            <w:top w:val="none" w:sz="0" w:space="0" w:color="auto"/>
            <w:left w:val="none" w:sz="0" w:space="0" w:color="auto"/>
            <w:bottom w:val="none" w:sz="0" w:space="0" w:color="auto"/>
            <w:right w:val="none" w:sz="0" w:space="0" w:color="auto"/>
          </w:divBdr>
        </w:div>
        <w:div w:id="1189029106">
          <w:marLeft w:val="640"/>
          <w:marRight w:val="0"/>
          <w:marTop w:val="0"/>
          <w:marBottom w:val="0"/>
          <w:divBdr>
            <w:top w:val="none" w:sz="0" w:space="0" w:color="auto"/>
            <w:left w:val="none" w:sz="0" w:space="0" w:color="auto"/>
            <w:bottom w:val="none" w:sz="0" w:space="0" w:color="auto"/>
            <w:right w:val="none" w:sz="0" w:space="0" w:color="auto"/>
          </w:divBdr>
        </w:div>
        <w:div w:id="1126658425">
          <w:marLeft w:val="640"/>
          <w:marRight w:val="0"/>
          <w:marTop w:val="0"/>
          <w:marBottom w:val="0"/>
          <w:divBdr>
            <w:top w:val="none" w:sz="0" w:space="0" w:color="auto"/>
            <w:left w:val="none" w:sz="0" w:space="0" w:color="auto"/>
            <w:bottom w:val="none" w:sz="0" w:space="0" w:color="auto"/>
            <w:right w:val="none" w:sz="0" w:space="0" w:color="auto"/>
          </w:divBdr>
        </w:div>
        <w:div w:id="728267799">
          <w:marLeft w:val="640"/>
          <w:marRight w:val="0"/>
          <w:marTop w:val="0"/>
          <w:marBottom w:val="0"/>
          <w:divBdr>
            <w:top w:val="none" w:sz="0" w:space="0" w:color="auto"/>
            <w:left w:val="none" w:sz="0" w:space="0" w:color="auto"/>
            <w:bottom w:val="none" w:sz="0" w:space="0" w:color="auto"/>
            <w:right w:val="none" w:sz="0" w:space="0" w:color="auto"/>
          </w:divBdr>
        </w:div>
        <w:div w:id="1398166476">
          <w:marLeft w:val="640"/>
          <w:marRight w:val="0"/>
          <w:marTop w:val="0"/>
          <w:marBottom w:val="0"/>
          <w:divBdr>
            <w:top w:val="none" w:sz="0" w:space="0" w:color="auto"/>
            <w:left w:val="none" w:sz="0" w:space="0" w:color="auto"/>
            <w:bottom w:val="none" w:sz="0" w:space="0" w:color="auto"/>
            <w:right w:val="none" w:sz="0" w:space="0" w:color="auto"/>
          </w:divBdr>
        </w:div>
        <w:div w:id="2083092450">
          <w:marLeft w:val="640"/>
          <w:marRight w:val="0"/>
          <w:marTop w:val="0"/>
          <w:marBottom w:val="0"/>
          <w:divBdr>
            <w:top w:val="none" w:sz="0" w:space="0" w:color="auto"/>
            <w:left w:val="none" w:sz="0" w:space="0" w:color="auto"/>
            <w:bottom w:val="none" w:sz="0" w:space="0" w:color="auto"/>
            <w:right w:val="none" w:sz="0" w:space="0" w:color="auto"/>
          </w:divBdr>
        </w:div>
        <w:div w:id="709500334">
          <w:marLeft w:val="640"/>
          <w:marRight w:val="0"/>
          <w:marTop w:val="0"/>
          <w:marBottom w:val="0"/>
          <w:divBdr>
            <w:top w:val="none" w:sz="0" w:space="0" w:color="auto"/>
            <w:left w:val="none" w:sz="0" w:space="0" w:color="auto"/>
            <w:bottom w:val="none" w:sz="0" w:space="0" w:color="auto"/>
            <w:right w:val="none" w:sz="0" w:space="0" w:color="auto"/>
          </w:divBdr>
        </w:div>
        <w:div w:id="1156140938">
          <w:marLeft w:val="640"/>
          <w:marRight w:val="0"/>
          <w:marTop w:val="0"/>
          <w:marBottom w:val="0"/>
          <w:divBdr>
            <w:top w:val="none" w:sz="0" w:space="0" w:color="auto"/>
            <w:left w:val="none" w:sz="0" w:space="0" w:color="auto"/>
            <w:bottom w:val="none" w:sz="0" w:space="0" w:color="auto"/>
            <w:right w:val="none" w:sz="0" w:space="0" w:color="auto"/>
          </w:divBdr>
        </w:div>
      </w:divsChild>
    </w:div>
    <w:div w:id="1586189054">
      <w:bodyDiv w:val="1"/>
      <w:marLeft w:val="0"/>
      <w:marRight w:val="0"/>
      <w:marTop w:val="0"/>
      <w:marBottom w:val="0"/>
      <w:divBdr>
        <w:top w:val="none" w:sz="0" w:space="0" w:color="auto"/>
        <w:left w:val="none" w:sz="0" w:space="0" w:color="auto"/>
        <w:bottom w:val="none" w:sz="0" w:space="0" w:color="auto"/>
        <w:right w:val="none" w:sz="0" w:space="0" w:color="auto"/>
      </w:divBdr>
    </w:div>
    <w:div w:id="1589000250">
      <w:bodyDiv w:val="1"/>
      <w:marLeft w:val="0"/>
      <w:marRight w:val="0"/>
      <w:marTop w:val="0"/>
      <w:marBottom w:val="0"/>
      <w:divBdr>
        <w:top w:val="none" w:sz="0" w:space="0" w:color="auto"/>
        <w:left w:val="none" w:sz="0" w:space="0" w:color="auto"/>
        <w:bottom w:val="none" w:sz="0" w:space="0" w:color="auto"/>
        <w:right w:val="none" w:sz="0" w:space="0" w:color="auto"/>
      </w:divBdr>
      <w:divsChild>
        <w:div w:id="145362372">
          <w:marLeft w:val="640"/>
          <w:marRight w:val="0"/>
          <w:marTop w:val="0"/>
          <w:marBottom w:val="0"/>
          <w:divBdr>
            <w:top w:val="none" w:sz="0" w:space="0" w:color="auto"/>
            <w:left w:val="none" w:sz="0" w:space="0" w:color="auto"/>
            <w:bottom w:val="none" w:sz="0" w:space="0" w:color="auto"/>
            <w:right w:val="none" w:sz="0" w:space="0" w:color="auto"/>
          </w:divBdr>
        </w:div>
        <w:div w:id="851458406">
          <w:marLeft w:val="640"/>
          <w:marRight w:val="0"/>
          <w:marTop w:val="0"/>
          <w:marBottom w:val="0"/>
          <w:divBdr>
            <w:top w:val="none" w:sz="0" w:space="0" w:color="auto"/>
            <w:left w:val="none" w:sz="0" w:space="0" w:color="auto"/>
            <w:bottom w:val="none" w:sz="0" w:space="0" w:color="auto"/>
            <w:right w:val="none" w:sz="0" w:space="0" w:color="auto"/>
          </w:divBdr>
        </w:div>
        <w:div w:id="691371857">
          <w:marLeft w:val="640"/>
          <w:marRight w:val="0"/>
          <w:marTop w:val="0"/>
          <w:marBottom w:val="0"/>
          <w:divBdr>
            <w:top w:val="none" w:sz="0" w:space="0" w:color="auto"/>
            <w:left w:val="none" w:sz="0" w:space="0" w:color="auto"/>
            <w:bottom w:val="none" w:sz="0" w:space="0" w:color="auto"/>
            <w:right w:val="none" w:sz="0" w:space="0" w:color="auto"/>
          </w:divBdr>
        </w:div>
        <w:div w:id="1911886562">
          <w:marLeft w:val="640"/>
          <w:marRight w:val="0"/>
          <w:marTop w:val="0"/>
          <w:marBottom w:val="0"/>
          <w:divBdr>
            <w:top w:val="none" w:sz="0" w:space="0" w:color="auto"/>
            <w:left w:val="none" w:sz="0" w:space="0" w:color="auto"/>
            <w:bottom w:val="none" w:sz="0" w:space="0" w:color="auto"/>
            <w:right w:val="none" w:sz="0" w:space="0" w:color="auto"/>
          </w:divBdr>
        </w:div>
        <w:div w:id="89662962">
          <w:marLeft w:val="640"/>
          <w:marRight w:val="0"/>
          <w:marTop w:val="0"/>
          <w:marBottom w:val="0"/>
          <w:divBdr>
            <w:top w:val="none" w:sz="0" w:space="0" w:color="auto"/>
            <w:left w:val="none" w:sz="0" w:space="0" w:color="auto"/>
            <w:bottom w:val="none" w:sz="0" w:space="0" w:color="auto"/>
            <w:right w:val="none" w:sz="0" w:space="0" w:color="auto"/>
          </w:divBdr>
        </w:div>
        <w:div w:id="1105344364">
          <w:marLeft w:val="640"/>
          <w:marRight w:val="0"/>
          <w:marTop w:val="0"/>
          <w:marBottom w:val="0"/>
          <w:divBdr>
            <w:top w:val="none" w:sz="0" w:space="0" w:color="auto"/>
            <w:left w:val="none" w:sz="0" w:space="0" w:color="auto"/>
            <w:bottom w:val="none" w:sz="0" w:space="0" w:color="auto"/>
            <w:right w:val="none" w:sz="0" w:space="0" w:color="auto"/>
          </w:divBdr>
        </w:div>
        <w:div w:id="1052459779">
          <w:marLeft w:val="640"/>
          <w:marRight w:val="0"/>
          <w:marTop w:val="0"/>
          <w:marBottom w:val="0"/>
          <w:divBdr>
            <w:top w:val="none" w:sz="0" w:space="0" w:color="auto"/>
            <w:left w:val="none" w:sz="0" w:space="0" w:color="auto"/>
            <w:bottom w:val="none" w:sz="0" w:space="0" w:color="auto"/>
            <w:right w:val="none" w:sz="0" w:space="0" w:color="auto"/>
          </w:divBdr>
        </w:div>
        <w:div w:id="1582324731">
          <w:marLeft w:val="640"/>
          <w:marRight w:val="0"/>
          <w:marTop w:val="0"/>
          <w:marBottom w:val="0"/>
          <w:divBdr>
            <w:top w:val="none" w:sz="0" w:space="0" w:color="auto"/>
            <w:left w:val="none" w:sz="0" w:space="0" w:color="auto"/>
            <w:bottom w:val="none" w:sz="0" w:space="0" w:color="auto"/>
            <w:right w:val="none" w:sz="0" w:space="0" w:color="auto"/>
          </w:divBdr>
        </w:div>
        <w:div w:id="1393886271">
          <w:marLeft w:val="640"/>
          <w:marRight w:val="0"/>
          <w:marTop w:val="0"/>
          <w:marBottom w:val="0"/>
          <w:divBdr>
            <w:top w:val="none" w:sz="0" w:space="0" w:color="auto"/>
            <w:left w:val="none" w:sz="0" w:space="0" w:color="auto"/>
            <w:bottom w:val="none" w:sz="0" w:space="0" w:color="auto"/>
            <w:right w:val="none" w:sz="0" w:space="0" w:color="auto"/>
          </w:divBdr>
        </w:div>
      </w:divsChild>
    </w:div>
    <w:div w:id="1605069085">
      <w:bodyDiv w:val="1"/>
      <w:marLeft w:val="0"/>
      <w:marRight w:val="0"/>
      <w:marTop w:val="0"/>
      <w:marBottom w:val="0"/>
      <w:divBdr>
        <w:top w:val="none" w:sz="0" w:space="0" w:color="auto"/>
        <w:left w:val="none" w:sz="0" w:space="0" w:color="auto"/>
        <w:bottom w:val="none" w:sz="0" w:space="0" w:color="auto"/>
        <w:right w:val="none" w:sz="0" w:space="0" w:color="auto"/>
      </w:divBdr>
      <w:divsChild>
        <w:div w:id="2130126477">
          <w:marLeft w:val="640"/>
          <w:marRight w:val="0"/>
          <w:marTop w:val="0"/>
          <w:marBottom w:val="0"/>
          <w:divBdr>
            <w:top w:val="none" w:sz="0" w:space="0" w:color="auto"/>
            <w:left w:val="none" w:sz="0" w:space="0" w:color="auto"/>
            <w:bottom w:val="none" w:sz="0" w:space="0" w:color="auto"/>
            <w:right w:val="none" w:sz="0" w:space="0" w:color="auto"/>
          </w:divBdr>
        </w:div>
        <w:div w:id="1817910868">
          <w:marLeft w:val="640"/>
          <w:marRight w:val="0"/>
          <w:marTop w:val="0"/>
          <w:marBottom w:val="0"/>
          <w:divBdr>
            <w:top w:val="none" w:sz="0" w:space="0" w:color="auto"/>
            <w:left w:val="none" w:sz="0" w:space="0" w:color="auto"/>
            <w:bottom w:val="none" w:sz="0" w:space="0" w:color="auto"/>
            <w:right w:val="none" w:sz="0" w:space="0" w:color="auto"/>
          </w:divBdr>
        </w:div>
        <w:div w:id="1078749127">
          <w:marLeft w:val="640"/>
          <w:marRight w:val="0"/>
          <w:marTop w:val="0"/>
          <w:marBottom w:val="0"/>
          <w:divBdr>
            <w:top w:val="none" w:sz="0" w:space="0" w:color="auto"/>
            <w:left w:val="none" w:sz="0" w:space="0" w:color="auto"/>
            <w:bottom w:val="none" w:sz="0" w:space="0" w:color="auto"/>
            <w:right w:val="none" w:sz="0" w:space="0" w:color="auto"/>
          </w:divBdr>
        </w:div>
        <w:div w:id="482625648">
          <w:marLeft w:val="640"/>
          <w:marRight w:val="0"/>
          <w:marTop w:val="0"/>
          <w:marBottom w:val="0"/>
          <w:divBdr>
            <w:top w:val="none" w:sz="0" w:space="0" w:color="auto"/>
            <w:left w:val="none" w:sz="0" w:space="0" w:color="auto"/>
            <w:bottom w:val="none" w:sz="0" w:space="0" w:color="auto"/>
            <w:right w:val="none" w:sz="0" w:space="0" w:color="auto"/>
          </w:divBdr>
        </w:div>
        <w:div w:id="102582160">
          <w:marLeft w:val="640"/>
          <w:marRight w:val="0"/>
          <w:marTop w:val="0"/>
          <w:marBottom w:val="0"/>
          <w:divBdr>
            <w:top w:val="none" w:sz="0" w:space="0" w:color="auto"/>
            <w:left w:val="none" w:sz="0" w:space="0" w:color="auto"/>
            <w:bottom w:val="none" w:sz="0" w:space="0" w:color="auto"/>
            <w:right w:val="none" w:sz="0" w:space="0" w:color="auto"/>
          </w:divBdr>
        </w:div>
        <w:div w:id="2045212719">
          <w:marLeft w:val="640"/>
          <w:marRight w:val="0"/>
          <w:marTop w:val="0"/>
          <w:marBottom w:val="0"/>
          <w:divBdr>
            <w:top w:val="none" w:sz="0" w:space="0" w:color="auto"/>
            <w:left w:val="none" w:sz="0" w:space="0" w:color="auto"/>
            <w:bottom w:val="none" w:sz="0" w:space="0" w:color="auto"/>
            <w:right w:val="none" w:sz="0" w:space="0" w:color="auto"/>
          </w:divBdr>
        </w:div>
        <w:div w:id="256137379">
          <w:marLeft w:val="640"/>
          <w:marRight w:val="0"/>
          <w:marTop w:val="0"/>
          <w:marBottom w:val="0"/>
          <w:divBdr>
            <w:top w:val="none" w:sz="0" w:space="0" w:color="auto"/>
            <w:left w:val="none" w:sz="0" w:space="0" w:color="auto"/>
            <w:bottom w:val="none" w:sz="0" w:space="0" w:color="auto"/>
            <w:right w:val="none" w:sz="0" w:space="0" w:color="auto"/>
          </w:divBdr>
        </w:div>
        <w:div w:id="1108966891">
          <w:marLeft w:val="640"/>
          <w:marRight w:val="0"/>
          <w:marTop w:val="0"/>
          <w:marBottom w:val="0"/>
          <w:divBdr>
            <w:top w:val="none" w:sz="0" w:space="0" w:color="auto"/>
            <w:left w:val="none" w:sz="0" w:space="0" w:color="auto"/>
            <w:bottom w:val="none" w:sz="0" w:space="0" w:color="auto"/>
            <w:right w:val="none" w:sz="0" w:space="0" w:color="auto"/>
          </w:divBdr>
        </w:div>
        <w:div w:id="1287204177">
          <w:marLeft w:val="640"/>
          <w:marRight w:val="0"/>
          <w:marTop w:val="0"/>
          <w:marBottom w:val="0"/>
          <w:divBdr>
            <w:top w:val="none" w:sz="0" w:space="0" w:color="auto"/>
            <w:left w:val="none" w:sz="0" w:space="0" w:color="auto"/>
            <w:bottom w:val="none" w:sz="0" w:space="0" w:color="auto"/>
            <w:right w:val="none" w:sz="0" w:space="0" w:color="auto"/>
          </w:divBdr>
        </w:div>
        <w:div w:id="1562448882">
          <w:marLeft w:val="640"/>
          <w:marRight w:val="0"/>
          <w:marTop w:val="0"/>
          <w:marBottom w:val="0"/>
          <w:divBdr>
            <w:top w:val="none" w:sz="0" w:space="0" w:color="auto"/>
            <w:left w:val="none" w:sz="0" w:space="0" w:color="auto"/>
            <w:bottom w:val="none" w:sz="0" w:space="0" w:color="auto"/>
            <w:right w:val="none" w:sz="0" w:space="0" w:color="auto"/>
          </w:divBdr>
        </w:div>
        <w:div w:id="570043631">
          <w:marLeft w:val="640"/>
          <w:marRight w:val="0"/>
          <w:marTop w:val="0"/>
          <w:marBottom w:val="0"/>
          <w:divBdr>
            <w:top w:val="none" w:sz="0" w:space="0" w:color="auto"/>
            <w:left w:val="none" w:sz="0" w:space="0" w:color="auto"/>
            <w:bottom w:val="none" w:sz="0" w:space="0" w:color="auto"/>
            <w:right w:val="none" w:sz="0" w:space="0" w:color="auto"/>
          </w:divBdr>
        </w:div>
        <w:div w:id="335158072">
          <w:marLeft w:val="640"/>
          <w:marRight w:val="0"/>
          <w:marTop w:val="0"/>
          <w:marBottom w:val="0"/>
          <w:divBdr>
            <w:top w:val="none" w:sz="0" w:space="0" w:color="auto"/>
            <w:left w:val="none" w:sz="0" w:space="0" w:color="auto"/>
            <w:bottom w:val="none" w:sz="0" w:space="0" w:color="auto"/>
            <w:right w:val="none" w:sz="0" w:space="0" w:color="auto"/>
          </w:divBdr>
        </w:div>
        <w:div w:id="657807868">
          <w:marLeft w:val="640"/>
          <w:marRight w:val="0"/>
          <w:marTop w:val="0"/>
          <w:marBottom w:val="0"/>
          <w:divBdr>
            <w:top w:val="none" w:sz="0" w:space="0" w:color="auto"/>
            <w:left w:val="none" w:sz="0" w:space="0" w:color="auto"/>
            <w:bottom w:val="none" w:sz="0" w:space="0" w:color="auto"/>
            <w:right w:val="none" w:sz="0" w:space="0" w:color="auto"/>
          </w:divBdr>
        </w:div>
        <w:div w:id="609895802">
          <w:marLeft w:val="640"/>
          <w:marRight w:val="0"/>
          <w:marTop w:val="0"/>
          <w:marBottom w:val="0"/>
          <w:divBdr>
            <w:top w:val="none" w:sz="0" w:space="0" w:color="auto"/>
            <w:left w:val="none" w:sz="0" w:space="0" w:color="auto"/>
            <w:bottom w:val="none" w:sz="0" w:space="0" w:color="auto"/>
            <w:right w:val="none" w:sz="0" w:space="0" w:color="auto"/>
          </w:divBdr>
        </w:div>
        <w:div w:id="756639404">
          <w:marLeft w:val="640"/>
          <w:marRight w:val="0"/>
          <w:marTop w:val="0"/>
          <w:marBottom w:val="0"/>
          <w:divBdr>
            <w:top w:val="none" w:sz="0" w:space="0" w:color="auto"/>
            <w:left w:val="none" w:sz="0" w:space="0" w:color="auto"/>
            <w:bottom w:val="none" w:sz="0" w:space="0" w:color="auto"/>
            <w:right w:val="none" w:sz="0" w:space="0" w:color="auto"/>
          </w:divBdr>
        </w:div>
        <w:div w:id="136921501">
          <w:marLeft w:val="640"/>
          <w:marRight w:val="0"/>
          <w:marTop w:val="0"/>
          <w:marBottom w:val="0"/>
          <w:divBdr>
            <w:top w:val="none" w:sz="0" w:space="0" w:color="auto"/>
            <w:left w:val="none" w:sz="0" w:space="0" w:color="auto"/>
            <w:bottom w:val="none" w:sz="0" w:space="0" w:color="auto"/>
            <w:right w:val="none" w:sz="0" w:space="0" w:color="auto"/>
          </w:divBdr>
        </w:div>
        <w:div w:id="925456000">
          <w:marLeft w:val="640"/>
          <w:marRight w:val="0"/>
          <w:marTop w:val="0"/>
          <w:marBottom w:val="0"/>
          <w:divBdr>
            <w:top w:val="none" w:sz="0" w:space="0" w:color="auto"/>
            <w:left w:val="none" w:sz="0" w:space="0" w:color="auto"/>
            <w:bottom w:val="none" w:sz="0" w:space="0" w:color="auto"/>
            <w:right w:val="none" w:sz="0" w:space="0" w:color="auto"/>
          </w:divBdr>
        </w:div>
        <w:div w:id="662006933">
          <w:marLeft w:val="640"/>
          <w:marRight w:val="0"/>
          <w:marTop w:val="0"/>
          <w:marBottom w:val="0"/>
          <w:divBdr>
            <w:top w:val="none" w:sz="0" w:space="0" w:color="auto"/>
            <w:left w:val="none" w:sz="0" w:space="0" w:color="auto"/>
            <w:bottom w:val="none" w:sz="0" w:space="0" w:color="auto"/>
            <w:right w:val="none" w:sz="0" w:space="0" w:color="auto"/>
          </w:divBdr>
        </w:div>
        <w:div w:id="1334839461">
          <w:marLeft w:val="640"/>
          <w:marRight w:val="0"/>
          <w:marTop w:val="0"/>
          <w:marBottom w:val="0"/>
          <w:divBdr>
            <w:top w:val="none" w:sz="0" w:space="0" w:color="auto"/>
            <w:left w:val="none" w:sz="0" w:space="0" w:color="auto"/>
            <w:bottom w:val="none" w:sz="0" w:space="0" w:color="auto"/>
            <w:right w:val="none" w:sz="0" w:space="0" w:color="auto"/>
          </w:divBdr>
        </w:div>
        <w:div w:id="1126461958">
          <w:marLeft w:val="640"/>
          <w:marRight w:val="0"/>
          <w:marTop w:val="0"/>
          <w:marBottom w:val="0"/>
          <w:divBdr>
            <w:top w:val="none" w:sz="0" w:space="0" w:color="auto"/>
            <w:left w:val="none" w:sz="0" w:space="0" w:color="auto"/>
            <w:bottom w:val="none" w:sz="0" w:space="0" w:color="auto"/>
            <w:right w:val="none" w:sz="0" w:space="0" w:color="auto"/>
          </w:divBdr>
        </w:div>
        <w:div w:id="1403871211">
          <w:marLeft w:val="640"/>
          <w:marRight w:val="0"/>
          <w:marTop w:val="0"/>
          <w:marBottom w:val="0"/>
          <w:divBdr>
            <w:top w:val="none" w:sz="0" w:space="0" w:color="auto"/>
            <w:left w:val="none" w:sz="0" w:space="0" w:color="auto"/>
            <w:bottom w:val="none" w:sz="0" w:space="0" w:color="auto"/>
            <w:right w:val="none" w:sz="0" w:space="0" w:color="auto"/>
          </w:divBdr>
        </w:div>
        <w:div w:id="180557297">
          <w:marLeft w:val="640"/>
          <w:marRight w:val="0"/>
          <w:marTop w:val="0"/>
          <w:marBottom w:val="0"/>
          <w:divBdr>
            <w:top w:val="none" w:sz="0" w:space="0" w:color="auto"/>
            <w:left w:val="none" w:sz="0" w:space="0" w:color="auto"/>
            <w:bottom w:val="none" w:sz="0" w:space="0" w:color="auto"/>
            <w:right w:val="none" w:sz="0" w:space="0" w:color="auto"/>
          </w:divBdr>
        </w:div>
        <w:div w:id="300157303">
          <w:marLeft w:val="640"/>
          <w:marRight w:val="0"/>
          <w:marTop w:val="0"/>
          <w:marBottom w:val="0"/>
          <w:divBdr>
            <w:top w:val="none" w:sz="0" w:space="0" w:color="auto"/>
            <w:left w:val="none" w:sz="0" w:space="0" w:color="auto"/>
            <w:bottom w:val="none" w:sz="0" w:space="0" w:color="auto"/>
            <w:right w:val="none" w:sz="0" w:space="0" w:color="auto"/>
          </w:divBdr>
        </w:div>
        <w:div w:id="830021940">
          <w:marLeft w:val="640"/>
          <w:marRight w:val="0"/>
          <w:marTop w:val="0"/>
          <w:marBottom w:val="0"/>
          <w:divBdr>
            <w:top w:val="none" w:sz="0" w:space="0" w:color="auto"/>
            <w:left w:val="none" w:sz="0" w:space="0" w:color="auto"/>
            <w:bottom w:val="none" w:sz="0" w:space="0" w:color="auto"/>
            <w:right w:val="none" w:sz="0" w:space="0" w:color="auto"/>
          </w:divBdr>
        </w:div>
        <w:div w:id="559439976">
          <w:marLeft w:val="640"/>
          <w:marRight w:val="0"/>
          <w:marTop w:val="0"/>
          <w:marBottom w:val="0"/>
          <w:divBdr>
            <w:top w:val="none" w:sz="0" w:space="0" w:color="auto"/>
            <w:left w:val="none" w:sz="0" w:space="0" w:color="auto"/>
            <w:bottom w:val="none" w:sz="0" w:space="0" w:color="auto"/>
            <w:right w:val="none" w:sz="0" w:space="0" w:color="auto"/>
          </w:divBdr>
        </w:div>
        <w:div w:id="358354477">
          <w:marLeft w:val="640"/>
          <w:marRight w:val="0"/>
          <w:marTop w:val="0"/>
          <w:marBottom w:val="0"/>
          <w:divBdr>
            <w:top w:val="none" w:sz="0" w:space="0" w:color="auto"/>
            <w:left w:val="none" w:sz="0" w:space="0" w:color="auto"/>
            <w:bottom w:val="none" w:sz="0" w:space="0" w:color="auto"/>
            <w:right w:val="none" w:sz="0" w:space="0" w:color="auto"/>
          </w:divBdr>
        </w:div>
        <w:div w:id="1109010915">
          <w:marLeft w:val="640"/>
          <w:marRight w:val="0"/>
          <w:marTop w:val="0"/>
          <w:marBottom w:val="0"/>
          <w:divBdr>
            <w:top w:val="none" w:sz="0" w:space="0" w:color="auto"/>
            <w:left w:val="none" w:sz="0" w:space="0" w:color="auto"/>
            <w:bottom w:val="none" w:sz="0" w:space="0" w:color="auto"/>
            <w:right w:val="none" w:sz="0" w:space="0" w:color="auto"/>
          </w:divBdr>
        </w:div>
        <w:div w:id="1229610758">
          <w:marLeft w:val="640"/>
          <w:marRight w:val="0"/>
          <w:marTop w:val="0"/>
          <w:marBottom w:val="0"/>
          <w:divBdr>
            <w:top w:val="none" w:sz="0" w:space="0" w:color="auto"/>
            <w:left w:val="none" w:sz="0" w:space="0" w:color="auto"/>
            <w:bottom w:val="none" w:sz="0" w:space="0" w:color="auto"/>
            <w:right w:val="none" w:sz="0" w:space="0" w:color="auto"/>
          </w:divBdr>
        </w:div>
        <w:div w:id="1432816011">
          <w:marLeft w:val="640"/>
          <w:marRight w:val="0"/>
          <w:marTop w:val="0"/>
          <w:marBottom w:val="0"/>
          <w:divBdr>
            <w:top w:val="none" w:sz="0" w:space="0" w:color="auto"/>
            <w:left w:val="none" w:sz="0" w:space="0" w:color="auto"/>
            <w:bottom w:val="none" w:sz="0" w:space="0" w:color="auto"/>
            <w:right w:val="none" w:sz="0" w:space="0" w:color="auto"/>
          </w:divBdr>
        </w:div>
        <w:div w:id="24184833">
          <w:marLeft w:val="640"/>
          <w:marRight w:val="0"/>
          <w:marTop w:val="0"/>
          <w:marBottom w:val="0"/>
          <w:divBdr>
            <w:top w:val="none" w:sz="0" w:space="0" w:color="auto"/>
            <w:left w:val="none" w:sz="0" w:space="0" w:color="auto"/>
            <w:bottom w:val="none" w:sz="0" w:space="0" w:color="auto"/>
            <w:right w:val="none" w:sz="0" w:space="0" w:color="auto"/>
          </w:divBdr>
        </w:div>
        <w:div w:id="952902585">
          <w:marLeft w:val="640"/>
          <w:marRight w:val="0"/>
          <w:marTop w:val="0"/>
          <w:marBottom w:val="0"/>
          <w:divBdr>
            <w:top w:val="none" w:sz="0" w:space="0" w:color="auto"/>
            <w:left w:val="none" w:sz="0" w:space="0" w:color="auto"/>
            <w:bottom w:val="none" w:sz="0" w:space="0" w:color="auto"/>
            <w:right w:val="none" w:sz="0" w:space="0" w:color="auto"/>
          </w:divBdr>
        </w:div>
      </w:divsChild>
    </w:div>
    <w:div w:id="1616600089">
      <w:bodyDiv w:val="1"/>
      <w:marLeft w:val="0"/>
      <w:marRight w:val="0"/>
      <w:marTop w:val="0"/>
      <w:marBottom w:val="0"/>
      <w:divBdr>
        <w:top w:val="none" w:sz="0" w:space="0" w:color="auto"/>
        <w:left w:val="none" w:sz="0" w:space="0" w:color="auto"/>
        <w:bottom w:val="none" w:sz="0" w:space="0" w:color="auto"/>
        <w:right w:val="none" w:sz="0" w:space="0" w:color="auto"/>
      </w:divBdr>
    </w:div>
    <w:div w:id="1624261678">
      <w:bodyDiv w:val="1"/>
      <w:marLeft w:val="0"/>
      <w:marRight w:val="0"/>
      <w:marTop w:val="0"/>
      <w:marBottom w:val="0"/>
      <w:divBdr>
        <w:top w:val="none" w:sz="0" w:space="0" w:color="auto"/>
        <w:left w:val="none" w:sz="0" w:space="0" w:color="auto"/>
        <w:bottom w:val="none" w:sz="0" w:space="0" w:color="auto"/>
        <w:right w:val="none" w:sz="0" w:space="0" w:color="auto"/>
      </w:divBdr>
      <w:divsChild>
        <w:div w:id="1394616513">
          <w:marLeft w:val="640"/>
          <w:marRight w:val="0"/>
          <w:marTop w:val="0"/>
          <w:marBottom w:val="0"/>
          <w:divBdr>
            <w:top w:val="none" w:sz="0" w:space="0" w:color="auto"/>
            <w:left w:val="none" w:sz="0" w:space="0" w:color="auto"/>
            <w:bottom w:val="none" w:sz="0" w:space="0" w:color="auto"/>
            <w:right w:val="none" w:sz="0" w:space="0" w:color="auto"/>
          </w:divBdr>
        </w:div>
        <w:div w:id="1241713802">
          <w:marLeft w:val="640"/>
          <w:marRight w:val="0"/>
          <w:marTop w:val="0"/>
          <w:marBottom w:val="0"/>
          <w:divBdr>
            <w:top w:val="none" w:sz="0" w:space="0" w:color="auto"/>
            <w:left w:val="none" w:sz="0" w:space="0" w:color="auto"/>
            <w:bottom w:val="none" w:sz="0" w:space="0" w:color="auto"/>
            <w:right w:val="none" w:sz="0" w:space="0" w:color="auto"/>
          </w:divBdr>
        </w:div>
        <w:div w:id="505170169">
          <w:marLeft w:val="640"/>
          <w:marRight w:val="0"/>
          <w:marTop w:val="0"/>
          <w:marBottom w:val="0"/>
          <w:divBdr>
            <w:top w:val="none" w:sz="0" w:space="0" w:color="auto"/>
            <w:left w:val="none" w:sz="0" w:space="0" w:color="auto"/>
            <w:bottom w:val="none" w:sz="0" w:space="0" w:color="auto"/>
            <w:right w:val="none" w:sz="0" w:space="0" w:color="auto"/>
          </w:divBdr>
        </w:div>
        <w:div w:id="307056289">
          <w:marLeft w:val="640"/>
          <w:marRight w:val="0"/>
          <w:marTop w:val="0"/>
          <w:marBottom w:val="0"/>
          <w:divBdr>
            <w:top w:val="none" w:sz="0" w:space="0" w:color="auto"/>
            <w:left w:val="none" w:sz="0" w:space="0" w:color="auto"/>
            <w:bottom w:val="none" w:sz="0" w:space="0" w:color="auto"/>
            <w:right w:val="none" w:sz="0" w:space="0" w:color="auto"/>
          </w:divBdr>
        </w:div>
        <w:div w:id="1922837639">
          <w:marLeft w:val="640"/>
          <w:marRight w:val="0"/>
          <w:marTop w:val="0"/>
          <w:marBottom w:val="0"/>
          <w:divBdr>
            <w:top w:val="none" w:sz="0" w:space="0" w:color="auto"/>
            <w:left w:val="none" w:sz="0" w:space="0" w:color="auto"/>
            <w:bottom w:val="none" w:sz="0" w:space="0" w:color="auto"/>
            <w:right w:val="none" w:sz="0" w:space="0" w:color="auto"/>
          </w:divBdr>
        </w:div>
        <w:div w:id="1357197445">
          <w:marLeft w:val="640"/>
          <w:marRight w:val="0"/>
          <w:marTop w:val="0"/>
          <w:marBottom w:val="0"/>
          <w:divBdr>
            <w:top w:val="none" w:sz="0" w:space="0" w:color="auto"/>
            <w:left w:val="none" w:sz="0" w:space="0" w:color="auto"/>
            <w:bottom w:val="none" w:sz="0" w:space="0" w:color="auto"/>
            <w:right w:val="none" w:sz="0" w:space="0" w:color="auto"/>
          </w:divBdr>
        </w:div>
        <w:div w:id="63726238">
          <w:marLeft w:val="640"/>
          <w:marRight w:val="0"/>
          <w:marTop w:val="0"/>
          <w:marBottom w:val="0"/>
          <w:divBdr>
            <w:top w:val="none" w:sz="0" w:space="0" w:color="auto"/>
            <w:left w:val="none" w:sz="0" w:space="0" w:color="auto"/>
            <w:bottom w:val="none" w:sz="0" w:space="0" w:color="auto"/>
            <w:right w:val="none" w:sz="0" w:space="0" w:color="auto"/>
          </w:divBdr>
        </w:div>
        <w:div w:id="44761561">
          <w:marLeft w:val="640"/>
          <w:marRight w:val="0"/>
          <w:marTop w:val="0"/>
          <w:marBottom w:val="0"/>
          <w:divBdr>
            <w:top w:val="none" w:sz="0" w:space="0" w:color="auto"/>
            <w:left w:val="none" w:sz="0" w:space="0" w:color="auto"/>
            <w:bottom w:val="none" w:sz="0" w:space="0" w:color="auto"/>
            <w:right w:val="none" w:sz="0" w:space="0" w:color="auto"/>
          </w:divBdr>
        </w:div>
        <w:div w:id="577137722">
          <w:marLeft w:val="640"/>
          <w:marRight w:val="0"/>
          <w:marTop w:val="0"/>
          <w:marBottom w:val="0"/>
          <w:divBdr>
            <w:top w:val="none" w:sz="0" w:space="0" w:color="auto"/>
            <w:left w:val="none" w:sz="0" w:space="0" w:color="auto"/>
            <w:bottom w:val="none" w:sz="0" w:space="0" w:color="auto"/>
            <w:right w:val="none" w:sz="0" w:space="0" w:color="auto"/>
          </w:divBdr>
        </w:div>
        <w:div w:id="900673811">
          <w:marLeft w:val="640"/>
          <w:marRight w:val="0"/>
          <w:marTop w:val="0"/>
          <w:marBottom w:val="0"/>
          <w:divBdr>
            <w:top w:val="none" w:sz="0" w:space="0" w:color="auto"/>
            <w:left w:val="none" w:sz="0" w:space="0" w:color="auto"/>
            <w:bottom w:val="none" w:sz="0" w:space="0" w:color="auto"/>
            <w:right w:val="none" w:sz="0" w:space="0" w:color="auto"/>
          </w:divBdr>
        </w:div>
        <w:div w:id="1069235493">
          <w:marLeft w:val="640"/>
          <w:marRight w:val="0"/>
          <w:marTop w:val="0"/>
          <w:marBottom w:val="0"/>
          <w:divBdr>
            <w:top w:val="none" w:sz="0" w:space="0" w:color="auto"/>
            <w:left w:val="none" w:sz="0" w:space="0" w:color="auto"/>
            <w:bottom w:val="none" w:sz="0" w:space="0" w:color="auto"/>
            <w:right w:val="none" w:sz="0" w:space="0" w:color="auto"/>
          </w:divBdr>
        </w:div>
        <w:div w:id="1897549553">
          <w:marLeft w:val="640"/>
          <w:marRight w:val="0"/>
          <w:marTop w:val="0"/>
          <w:marBottom w:val="0"/>
          <w:divBdr>
            <w:top w:val="none" w:sz="0" w:space="0" w:color="auto"/>
            <w:left w:val="none" w:sz="0" w:space="0" w:color="auto"/>
            <w:bottom w:val="none" w:sz="0" w:space="0" w:color="auto"/>
            <w:right w:val="none" w:sz="0" w:space="0" w:color="auto"/>
          </w:divBdr>
        </w:div>
        <w:div w:id="1078550649">
          <w:marLeft w:val="640"/>
          <w:marRight w:val="0"/>
          <w:marTop w:val="0"/>
          <w:marBottom w:val="0"/>
          <w:divBdr>
            <w:top w:val="none" w:sz="0" w:space="0" w:color="auto"/>
            <w:left w:val="none" w:sz="0" w:space="0" w:color="auto"/>
            <w:bottom w:val="none" w:sz="0" w:space="0" w:color="auto"/>
            <w:right w:val="none" w:sz="0" w:space="0" w:color="auto"/>
          </w:divBdr>
        </w:div>
        <w:div w:id="624702986">
          <w:marLeft w:val="640"/>
          <w:marRight w:val="0"/>
          <w:marTop w:val="0"/>
          <w:marBottom w:val="0"/>
          <w:divBdr>
            <w:top w:val="none" w:sz="0" w:space="0" w:color="auto"/>
            <w:left w:val="none" w:sz="0" w:space="0" w:color="auto"/>
            <w:bottom w:val="none" w:sz="0" w:space="0" w:color="auto"/>
            <w:right w:val="none" w:sz="0" w:space="0" w:color="auto"/>
          </w:divBdr>
        </w:div>
        <w:div w:id="16933200">
          <w:marLeft w:val="640"/>
          <w:marRight w:val="0"/>
          <w:marTop w:val="0"/>
          <w:marBottom w:val="0"/>
          <w:divBdr>
            <w:top w:val="none" w:sz="0" w:space="0" w:color="auto"/>
            <w:left w:val="none" w:sz="0" w:space="0" w:color="auto"/>
            <w:bottom w:val="none" w:sz="0" w:space="0" w:color="auto"/>
            <w:right w:val="none" w:sz="0" w:space="0" w:color="auto"/>
          </w:divBdr>
        </w:div>
        <w:div w:id="1925262592">
          <w:marLeft w:val="640"/>
          <w:marRight w:val="0"/>
          <w:marTop w:val="0"/>
          <w:marBottom w:val="0"/>
          <w:divBdr>
            <w:top w:val="none" w:sz="0" w:space="0" w:color="auto"/>
            <w:left w:val="none" w:sz="0" w:space="0" w:color="auto"/>
            <w:bottom w:val="none" w:sz="0" w:space="0" w:color="auto"/>
            <w:right w:val="none" w:sz="0" w:space="0" w:color="auto"/>
          </w:divBdr>
        </w:div>
        <w:div w:id="672148910">
          <w:marLeft w:val="640"/>
          <w:marRight w:val="0"/>
          <w:marTop w:val="0"/>
          <w:marBottom w:val="0"/>
          <w:divBdr>
            <w:top w:val="none" w:sz="0" w:space="0" w:color="auto"/>
            <w:left w:val="none" w:sz="0" w:space="0" w:color="auto"/>
            <w:bottom w:val="none" w:sz="0" w:space="0" w:color="auto"/>
            <w:right w:val="none" w:sz="0" w:space="0" w:color="auto"/>
          </w:divBdr>
        </w:div>
        <w:div w:id="655912014">
          <w:marLeft w:val="640"/>
          <w:marRight w:val="0"/>
          <w:marTop w:val="0"/>
          <w:marBottom w:val="0"/>
          <w:divBdr>
            <w:top w:val="none" w:sz="0" w:space="0" w:color="auto"/>
            <w:left w:val="none" w:sz="0" w:space="0" w:color="auto"/>
            <w:bottom w:val="none" w:sz="0" w:space="0" w:color="auto"/>
            <w:right w:val="none" w:sz="0" w:space="0" w:color="auto"/>
          </w:divBdr>
        </w:div>
        <w:div w:id="1236161340">
          <w:marLeft w:val="640"/>
          <w:marRight w:val="0"/>
          <w:marTop w:val="0"/>
          <w:marBottom w:val="0"/>
          <w:divBdr>
            <w:top w:val="none" w:sz="0" w:space="0" w:color="auto"/>
            <w:left w:val="none" w:sz="0" w:space="0" w:color="auto"/>
            <w:bottom w:val="none" w:sz="0" w:space="0" w:color="auto"/>
            <w:right w:val="none" w:sz="0" w:space="0" w:color="auto"/>
          </w:divBdr>
        </w:div>
        <w:div w:id="1336883001">
          <w:marLeft w:val="640"/>
          <w:marRight w:val="0"/>
          <w:marTop w:val="0"/>
          <w:marBottom w:val="0"/>
          <w:divBdr>
            <w:top w:val="none" w:sz="0" w:space="0" w:color="auto"/>
            <w:left w:val="none" w:sz="0" w:space="0" w:color="auto"/>
            <w:bottom w:val="none" w:sz="0" w:space="0" w:color="auto"/>
            <w:right w:val="none" w:sz="0" w:space="0" w:color="auto"/>
          </w:divBdr>
        </w:div>
        <w:div w:id="1656688379">
          <w:marLeft w:val="640"/>
          <w:marRight w:val="0"/>
          <w:marTop w:val="0"/>
          <w:marBottom w:val="0"/>
          <w:divBdr>
            <w:top w:val="none" w:sz="0" w:space="0" w:color="auto"/>
            <w:left w:val="none" w:sz="0" w:space="0" w:color="auto"/>
            <w:bottom w:val="none" w:sz="0" w:space="0" w:color="auto"/>
            <w:right w:val="none" w:sz="0" w:space="0" w:color="auto"/>
          </w:divBdr>
        </w:div>
        <w:div w:id="1063990523">
          <w:marLeft w:val="640"/>
          <w:marRight w:val="0"/>
          <w:marTop w:val="0"/>
          <w:marBottom w:val="0"/>
          <w:divBdr>
            <w:top w:val="none" w:sz="0" w:space="0" w:color="auto"/>
            <w:left w:val="none" w:sz="0" w:space="0" w:color="auto"/>
            <w:bottom w:val="none" w:sz="0" w:space="0" w:color="auto"/>
            <w:right w:val="none" w:sz="0" w:space="0" w:color="auto"/>
          </w:divBdr>
        </w:div>
        <w:div w:id="1363553742">
          <w:marLeft w:val="640"/>
          <w:marRight w:val="0"/>
          <w:marTop w:val="0"/>
          <w:marBottom w:val="0"/>
          <w:divBdr>
            <w:top w:val="none" w:sz="0" w:space="0" w:color="auto"/>
            <w:left w:val="none" w:sz="0" w:space="0" w:color="auto"/>
            <w:bottom w:val="none" w:sz="0" w:space="0" w:color="auto"/>
            <w:right w:val="none" w:sz="0" w:space="0" w:color="auto"/>
          </w:divBdr>
        </w:div>
        <w:div w:id="362707502">
          <w:marLeft w:val="640"/>
          <w:marRight w:val="0"/>
          <w:marTop w:val="0"/>
          <w:marBottom w:val="0"/>
          <w:divBdr>
            <w:top w:val="none" w:sz="0" w:space="0" w:color="auto"/>
            <w:left w:val="none" w:sz="0" w:space="0" w:color="auto"/>
            <w:bottom w:val="none" w:sz="0" w:space="0" w:color="auto"/>
            <w:right w:val="none" w:sz="0" w:space="0" w:color="auto"/>
          </w:divBdr>
        </w:div>
        <w:div w:id="1457531049">
          <w:marLeft w:val="640"/>
          <w:marRight w:val="0"/>
          <w:marTop w:val="0"/>
          <w:marBottom w:val="0"/>
          <w:divBdr>
            <w:top w:val="none" w:sz="0" w:space="0" w:color="auto"/>
            <w:left w:val="none" w:sz="0" w:space="0" w:color="auto"/>
            <w:bottom w:val="none" w:sz="0" w:space="0" w:color="auto"/>
            <w:right w:val="none" w:sz="0" w:space="0" w:color="auto"/>
          </w:divBdr>
        </w:div>
        <w:div w:id="494686266">
          <w:marLeft w:val="640"/>
          <w:marRight w:val="0"/>
          <w:marTop w:val="0"/>
          <w:marBottom w:val="0"/>
          <w:divBdr>
            <w:top w:val="none" w:sz="0" w:space="0" w:color="auto"/>
            <w:left w:val="none" w:sz="0" w:space="0" w:color="auto"/>
            <w:bottom w:val="none" w:sz="0" w:space="0" w:color="auto"/>
            <w:right w:val="none" w:sz="0" w:space="0" w:color="auto"/>
          </w:divBdr>
        </w:div>
        <w:div w:id="946084615">
          <w:marLeft w:val="640"/>
          <w:marRight w:val="0"/>
          <w:marTop w:val="0"/>
          <w:marBottom w:val="0"/>
          <w:divBdr>
            <w:top w:val="none" w:sz="0" w:space="0" w:color="auto"/>
            <w:left w:val="none" w:sz="0" w:space="0" w:color="auto"/>
            <w:bottom w:val="none" w:sz="0" w:space="0" w:color="auto"/>
            <w:right w:val="none" w:sz="0" w:space="0" w:color="auto"/>
          </w:divBdr>
        </w:div>
        <w:div w:id="1164247696">
          <w:marLeft w:val="640"/>
          <w:marRight w:val="0"/>
          <w:marTop w:val="0"/>
          <w:marBottom w:val="0"/>
          <w:divBdr>
            <w:top w:val="none" w:sz="0" w:space="0" w:color="auto"/>
            <w:left w:val="none" w:sz="0" w:space="0" w:color="auto"/>
            <w:bottom w:val="none" w:sz="0" w:space="0" w:color="auto"/>
            <w:right w:val="none" w:sz="0" w:space="0" w:color="auto"/>
          </w:divBdr>
        </w:div>
        <w:div w:id="646519169">
          <w:marLeft w:val="640"/>
          <w:marRight w:val="0"/>
          <w:marTop w:val="0"/>
          <w:marBottom w:val="0"/>
          <w:divBdr>
            <w:top w:val="none" w:sz="0" w:space="0" w:color="auto"/>
            <w:left w:val="none" w:sz="0" w:space="0" w:color="auto"/>
            <w:bottom w:val="none" w:sz="0" w:space="0" w:color="auto"/>
            <w:right w:val="none" w:sz="0" w:space="0" w:color="auto"/>
          </w:divBdr>
        </w:div>
        <w:div w:id="1320309474">
          <w:marLeft w:val="640"/>
          <w:marRight w:val="0"/>
          <w:marTop w:val="0"/>
          <w:marBottom w:val="0"/>
          <w:divBdr>
            <w:top w:val="none" w:sz="0" w:space="0" w:color="auto"/>
            <w:left w:val="none" w:sz="0" w:space="0" w:color="auto"/>
            <w:bottom w:val="none" w:sz="0" w:space="0" w:color="auto"/>
            <w:right w:val="none" w:sz="0" w:space="0" w:color="auto"/>
          </w:divBdr>
        </w:div>
        <w:div w:id="413669000">
          <w:marLeft w:val="640"/>
          <w:marRight w:val="0"/>
          <w:marTop w:val="0"/>
          <w:marBottom w:val="0"/>
          <w:divBdr>
            <w:top w:val="none" w:sz="0" w:space="0" w:color="auto"/>
            <w:left w:val="none" w:sz="0" w:space="0" w:color="auto"/>
            <w:bottom w:val="none" w:sz="0" w:space="0" w:color="auto"/>
            <w:right w:val="none" w:sz="0" w:space="0" w:color="auto"/>
          </w:divBdr>
        </w:div>
        <w:div w:id="1215891741">
          <w:marLeft w:val="640"/>
          <w:marRight w:val="0"/>
          <w:marTop w:val="0"/>
          <w:marBottom w:val="0"/>
          <w:divBdr>
            <w:top w:val="none" w:sz="0" w:space="0" w:color="auto"/>
            <w:left w:val="none" w:sz="0" w:space="0" w:color="auto"/>
            <w:bottom w:val="none" w:sz="0" w:space="0" w:color="auto"/>
            <w:right w:val="none" w:sz="0" w:space="0" w:color="auto"/>
          </w:divBdr>
        </w:div>
        <w:div w:id="1594514697">
          <w:marLeft w:val="640"/>
          <w:marRight w:val="0"/>
          <w:marTop w:val="0"/>
          <w:marBottom w:val="0"/>
          <w:divBdr>
            <w:top w:val="none" w:sz="0" w:space="0" w:color="auto"/>
            <w:left w:val="none" w:sz="0" w:space="0" w:color="auto"/>
            <w:bottom w:val="none" w:sz="0" w:space="0" w:color="auto"/>
            <w:right w:val="none" w:sz="0" w:space="0" w:color="auto"/>
          </w:divBdr>
        </w:div>
        <w:div w:id="132915142">
          <w:marLeft w:val="640"/>
          <w:marRight w:val="0"/>
          <w:marTop w:val="0"/>
          <w:marBottom w:val="0"/>
          <w:divBdr>
            <w:top w:val="none" w:sz="0" w:space="0" w:color="auto"/>
            <w:left w:val="none" w:sz="0" w:space="0" w:color="auto"/>
            <w:bottom w:val="none" w:sz="0" w:space="0" w:color="auto"/>
            <w:right w:val="none" w:sz="0" w:space="0" w:color="auto"/>
          </w:divBdr>
        </w:div>
        <w:div w:id="952134954">
          <w:marLeft w:val="640"/>
          <w:marRight w:val="0"/>
          <w:marTop w:val="0"/>
          <w:marBottom w:val="0"/>
          <w:divBdr>
            <w:top w:val="none" w:sz="0" w:space="0" w:color="auto"/>
            <w:left w:val="none" w:sz="0" w:space="0" w:color="auto"/>
            <w:bottom w:val="none" w:sz="0" w:space="0" w:color="auto"/>
            <w:right w:val="none" w:sz="0" w:space="0" w:color="auto"/>
          </w:divBdr>
        </w:div>
        <w:div w:id="902908591">
          <w:marLeft w:val="640"/>
          <w:marRight w:val="0"/>
          <w:marTop w:val="0"/>
          <w:marBottom w:val="0"/>
          <w:divBdr>
            <w:top w:val="none" w:sz="0" w:space="0" w:color="auto"/>
            <w:left w:val="none" w:sz="0" w:space="0" w:color="auto"/>
            <w:bottom w:val="none" w:sz="0" w:space="0" w:color="auto"/>
            <w:right w:val="none" w:sz="0" w:space="0" w:color="auto"/>
          </w:divBdr>
        </w:div>
        <w:div w:id="1489206088">
          <w:marLeft w:val="640"/>
          <w:marRight w:val="0"/>
          <w:marTop w:val="0"/>
          <w:marBottom w:val="0"/>
          <w:divBdr>
            <w:top w:val="none" w:sz="0" w:space="0" w:color="auto"/>
            <w:left w:val="none" w:sz="0" w:space="0" w:color="auto"/>
            <w:bottom w:val="none" w:sz="0" w:space="0" w:color="auto"/>
            <w:right w:val="none" w:sz="0" w:space="0" w:color="auto"/>
          </w:divBdr>
        </w:div>
        <w:div w:id="255792826">
          <w:marLeft w:val="640"/>
          <w:marRight w:val="0"/>
          <w:marTop w:val="0"/>
          <w:marBottom w:val="0"/>
          <w:divBdr>
            <w:top w:val="none" w:sz="0" w:space="0" w:color="auto"/>
            <w:left w:val="none" w:sz="0" w:space="0" w:color="auto"/>
            <w:bottom w:val="none" w:sz="0" w:space="0" w:color="auto"/>
            <w:right w:val="none" w:sz="0" w:space="0" w:color="auto"/>
          </w:divBdr>
        </w:div>
        <w:div w:id="1877548906">
          <w:marLeft w:val="640"/>
          <w:marRight w:val="0"/>
          <w:marTop w:val="0"/>
          <w:marBottom w:val="0"/>
          <w:divBdr>
            <w:top w:val="none" w:sz="0" w:space="0" w:color="auto"/>
            <w:left w:val="none" w:sz="0" w:space="0" w:color="auto"/>
            <w:bottom w:val="none" w:sz="0" w:space="0" w:color="auto"/>
            <w:right w:val="none" w:sz="0" w:space="0" w:color="auto"/>
          </w:divBdr>
        </w:div>
      </w:divsChild>
    </w:div>
    <w:div w:id="1631782227">
      <w:bodyDiv w:val="1"/>
      <w:marLeft w:val="0"/>
      <w:marRight w:val="0"/>
      <w:marTop w:val="0"/>
      <w:marBottom w:val="0"/>
      <w:divBdr>
        <w:top w:val="none" w:sz="0" w:space="0" w:color="auto"/>
        <w:left w:val="none" w:sz="0" w:space="0" w:color="auto"/>
        <w:bottom w:val="none" w:sz="0" w:space="0" w:color="auto"/>
        <w:right w:val="none" w:sz="0" w:space="0" w:color="auto"/>
      </w:divBdr>
      <w:divsChild>
        <w:div w:id="1157500775">
          <w:marLeft w:val="640"/>
          <w:marRight w:val="0"/>
          <w:marTop w:val="0"/>
          <w:marBottom w:val="0"/>
          <w:divBdr>
            <w:top w:val="none" w:sz="0" w:space="0" w:color="auto"/>
            <w:left w:val="none" w:sz="0" w:space="0" w:color="auto"/>
            <w:bottom w:val="none" w:sz="0" w:space="0" w:color="auto"/>
            <w:right w:val="none" w:sz="0" w:space="0" w:color="auto"/>
          </w:divBdr>
        </w:div>
        <w:div w:id="1930775539">
          <w:marLeft w:val="640"/>
          <w:marRight w:val="0"/>
          <w:marTop w:val="0"/>
          <w:marBottom w:val="0"/>
          <w:divBdr>
            <w:top w:val="none" w:sz="0" w:space="0" w:color="auto"/>
            <w:left w:val="none" w:sz="0" w:space="0" w:color="auto"/>
            <w:bottom w:val="none" w:sz="0" w:space="0" w:color="auto"/>
            <w:right w:val="none" w:sz="0" w:space="0" w:color="auto"/>
          </w:divBdr>
        </w:div>
        <w:div w:id="1042050311">
          <w:marLeft w:val="640"/>
          <w:marRight w:val="0"/>
          <w:marTop w:val="0"/>
          <w:marBottom w:val="0"/>
          <w:divBdr>
            <w:top w:val="none" w:sz="0" w:space="0" w:color="auto"/>
            <w:left w:val="none" w:sz="0" w:space="0" w:color="auto"/>
            <w:bottom w:val="none" w:sz="0" w:space="0" w:color="auto"/>
            <w:right w:val="none" w:sz="0" w:space="0" w:color="auto"/>
          </w:divBdr>
        </w:div>
        <w:div w:id="1557550066">
          <w:marLeft w:val="640"/>
          <w:marRight w:val="0"/>
          <w:marTop w:val="0"/>
          <w:marBottom w:val="0"/>
          <w:divBdr>
            <w:top w:val="none" w:sz="0" w:space="0" w:color="auto"/>
            <w:left w:val="none" w:sz="0" w:space="0" w:color="auto"/>
            <w:bottom w:val="none" w:sz="0" w:space="0" w:color="auto"/>
            <w:right w:val="none" w:sz="0" w:space="0" w:color="auto"/>
          </w:divBdr>
        </w:div>
        <w:div w:id="264650925">
          <w:marLeft w:val="640"/>
          <w:marRight w:val="0"/>
          <w:marTop w:val="0"/>
          <w:marBottom w:val="0"/>
          <w:divBdr>
            <w:top w:val="none" w:sz="0" w:space="0" w:color="auto"/>
            <w:left w:val="none" w:sz="0" w:space="0" w:color="auto"/>
            <w:bottom w:val="none" w:sz="0" w:space="0" w:color="auto"/>
            <w:right w:val="none" w:sz="0" w:space="0" w:color="auto"/>
          </w:divBdr>
        </w:div>
        <w:div w:id="1021130090">
          <w:marLeft w:val="640"/>
          <w:marRight w:val="0"/>
          <w:marTop w:val="0"/>
          <w:marBottom w:val="0"/>
          <w:divBdr>
            <w:top w:val="none" w:sz="0" w:space="0" w:color="auto"/>
            <w:left w:val="none" w:sz="0" w:space="0" w:color="auto"/>
            <w:bottom w:val="none" w:sz="0" w:space="0" w:color="auto"/>
            <w:right w:val="none" w:sz="0" w:space="0" w:color="auto"/>
          </w:divBdr>
        </w:div>
        <w:div w:id="735207082">
          <w:marLeft w:val="640"/>
          <w:marRight w:val="0"/>
          <w:marTop w:val="0"/>
          <w:marBottom w:val="0"/>
          <w:divBdr>
            <w:top w:val="none" w:sz="0" w:space="0" w:color="auto"/>
            <w:left w:val="none" w:sz="0" w:space="0" w:color="auto"/>
            <w:bottom w:val="none" w:sz="0" w:space="0" w:color="auto"/>
            <w:right w:val="none" w:sz="0" w:space="0" w:color="auto"/>
          </w:divBdr>
        </w:div>
        <w:div w:id="1046636294">
          <w:marLeft w:val="640"/>
          <w:marRight w:val="0"/>
          <w:marTop w:val="0"/>
          <w:marBottom w:val="0"/>
          <w:divBdr>
            <w:top w:val="none" w:sz="0" w:space="0" w:color="auto"/>
            <w:left w:val="none" w:sz="0" w:space="0" w:color="auto"/>
            <w:bottom w:val="none" w:sz="0" w:space="0" w:color="auto"/>
            <w:right w:val="none" w:sz="0" w:space="0" w:color="auto"/>
          </w:divBdr>
        </w:div>
        <w:div w:id="1780761250">
          <w:marLeft w:val="640"/>
          <w:marRight w:val="0"/>
          <w:marTop w:val="0"/>
          <w:marBottom w:val="0"/>
          <w:divBdr>
            <w:top w:val="none" w:sz="0" w:space="0" w:color="auto"/>
            <w:left w:val="none" w:sz="0" w:space="0" w:color="auto"/>
            <w:bottom w:val="none" w:sz="0" w:space="0" w:color="auto"/>
            <w:right w:val="none" w:sz="0" w:space="0" w:color="auto"/>
          </w:divBdr>
        </w:div>
        <w:div w:id="1859267559">
          <w:marLeft w:val="640"/>
          <w:marRight w:val="0"/>
          <w:marTop w:val="0"/>
          <w:marBottom w:val="0"/>
          <w:divBdr>
            <w:top w:val="none" w:sz="0" w:space="0" w:color="auto"/>
            <w:left w:val="none" w:sz="0" w:space="0" w:color="auto"/>
            <w:bottom w:val="none" w:sz="0" w:space="0" w:color="auto"/>
            <w:right w:val="none" w:sz="0" w:space="0" w:color="auto"/>
          </w:divBdr>
        </w:div>
        <w:div w:id="1596548796">
          <w:marLeft w:val="640"/>
          <w:marRight w:val="0"/>
          <w:marTop w:val="0"/>
          <w:marBottom w:val="0"/>
          <w:divBdr>
            <w:top w:val="none" w:sz="0" w:space="0" w:color="auto"/>
            <w:left w:val="none" w:sz="0" w:space="0" w:color="auto"/>
            <w:bottom w:val="none" w:sz="0" w:space="0" w:color="auto"/>
            <w:right w:val="none" w:sz="0" w:space="0" w:color="auto"/>
          </w:divBdr>
        </w:div>
        <w:div w:id="1557545546">
          <w:marLeft w:val="640"/>
          <w:marRight w:val="0"/>
          <w:marTop w:val="0"/>
          <w:marBottom w:val="0"/>
          <w:divBdr>
            <w:top w:val="none" w:sz="0" w:space="0" w:color="auto"/>
            <w:left w:val="none" w:sz="0" w:space="0" w:color="auto"/>
            <w:bottom w:val="none" w:sz="0" w:space="0" w:color="auto"/>
            <w:right w:val="none" w:sz="0" w:space="0" w:color="auto"/>
          </w:divBdr>
        </w:div>
        <w:div w:id="1067143053">
          <w:marLeft w:val="640"/>
          <w:marRight w:val="0"/>
          <w:marTop w:val="0"/>
          <w:marBottom w:val="0"/>
          <w:divBdr>
            <w:top w:val="none" w:sz="0" w:space="0" w:color="auto"/>
            <w:left w:val="none" w:sz="0" w:space="0" w:color="auto"/>
            <w:bottom w:val="none" w:sz="0" w:space="0" w:color="auto"/>
            <w:right w:val="none" w:sz="0" w:space="0" w:color="auto"/>
          </w:divBdr>
        </w:div>
        <w:div w:id="1678271858">
          <w:marLeft w:val="640"/>
          <w:marRight w:val="0"/>
          <w:marTop w:val="0"/>
          <w:marBottom w:val="0"/>
          <w:divBdr>
            <w:top w:val="none" w:sz="0" w:space="0" w:color="auto"/>
            <w:left w:val="none" w:sz="0" w:space="0" w:color="auto"/>
            <w:bottom w:val="none" w:sz="0" w:space="0" w:color="auto"/>
            <w:right w:val="none" w:sz="0" w:space="0" w:color="auto"/>
          </w:divBdr>
        </w:div>
        <w:div w:id="1629357625">
          <w:marLeft w:val="640"/>
          <w:marRight w:val="0"/>
          <w:marTop w:val="0"/>
          <w:marBottom w:val="0"/>
          <w:divBdr>
            <w:top w:val="none" w:sz="0" w:space="0" w:color="auto"/>
            <w:left w:val="none" w:sz="0" w:space="0" w:color="auto"/>
            <w:bottom w:val="none" w:sz="0" w:space="0" w:color="auto"/>
            <w:right w:val="none" w:sz="0" w:space="0" w:color="auto"/>
          </w:divBdr>
        </w:div>
        <w:div w:id="1308362658">
          <w:marLeft w:val="640"/>
          <w:marRight w:val="0"/>
          <w:marTop w:val="0"/>
          <w:marBottom w:val="0"/>
          <w:divBdr>
            <w:top w:val="none" w:sz="0" w:space="0" w:color="auto"/>
            <w:left w:val="none" w:sz="0" w:space="0" w:color="auto"/>
            <w:bottom w:val="none" w:sz="0" w:space="0" w:color="auto"/>
            <w:right w:val="none" w:sz="0" w:space="0" w:color="auto"/>
          </w:divBdr>
        </w:div>
        <w:div w:id="1809545837">
          <w:marLeft w:val="640"/>
          <w:marRight w:val="0"/>
          <w:marTop w:val="0"/>
          <w:marBottom w:val="0"/>
          <w:divBdr>
            <w:top w:val="none" w:sz="0" w:space="0" w:color="auto"/>
            <w:left w:val="none" w:sz="0" w:space="0" w:color="auto"/>
            <w:bottom w:val="none" w:sz="0" w:space="0" w:color="auto"/>
            <w:right w:val="none" w:sz="0" w:space="0" w:color="auto"/>
          </w:divBdr>
        </w:div>
        <w:div w:id="1326201861">
          <w:marLeft w:val="640"/>
          <w:marRight w:val="0"/>
          <w:marTop w:val="0"/>
          <w:marBottom w:val="0"/>
          <w:divBdr>
            <w:top w:val="none" w:sz="0" w:space="0" w:color="auto"/>
            <w:left w:val="none" w:sz="0" w:space="0" w:color="auto"/>
            <w:bottom w:val="none" w:sz="0" w:space="0" w:color="auto"/>
            <w:right w:val="none" w:sz="0" w:space="0" w:color="auto"/>
          </w:divBdr>
        </w:div>
        <w:div w:id="518129109">
          <w:marLeft w:val="640"/>
          <w:marRight w:val="0"/>
          <w:marTop w:val="0"/>
          <w:marBottom w:val="0"/>
          <w:divBdr>
            <w:top w:val="none" w:sz="0" w:space="0" w:color="auto"/>
            <w:left w:val="none" w:sz="0" w:space="0" w:color="auto"/>
            <w:bottom w:val="none" w:sz="0" w:space="0" w:color="auto"/>
            <w:right w:val="none" w:sz="0" w:space="0" w:color="auto"/>
          </w:divBdr>
        </w:div>
        <w:div w:id="1423066213">
          <w:marLeft w:val="640"/>
          <w:marRight w:val="0"/>
          <w:marTop w:val="0"/>
          <w:marBottom w:val="0"/>
          <w:divBdr>
            <w:top w:val="none" w:sz="0" w:space="0" w:color="auto"/>
            <w:left w:val="none" w:sz="0" w:space="0" w:color="auto"/>
            <w:bottom w:val="none" w:sz="0" w:space="0" w:color="auto"/>
            <w:right w:val="none" w:sz="0" w:space="0" w:color="auto"/>
          </w:divBdr>
        </w:div>
        <w:div w:id="34738462">
          <w:marLeft w:val="640"/>
          <w:marRight w:val="0"/>
          <w:marTop w:val="0"/>
          <w:marBottom w:val="0"/>
          <w:divBdr>
            <w:top w:val="none" w:sz="0" w:space="0" w:color="auto"/>
            <w:left w:val="none" w:sz="0" w:space="0" w:color="auto"/>
            <w:bottom w:val="none" w:sz="0" w:space="0" w:color="auto"/>
            <w:right w:val="none" w:sz="0" w:space="0" w:color="auto"/>
          </w:divBdr>
        </w:div>
        <w:div w:id="642545658">
          <w:marLeft w:val="640"/>
          <w:marRight w:val="0"/>
          <w:marTop w:val="0"/>
          <w:marBottom w:val="0"/>
          <w:divBdr>
            <w:top w:val="none" w:sz="0" w:space="0" w:color="auto"/>
            <w:left w:val="none" w:sz="0" w:space="0" w:color="auto"/>
            <w:bottom w:val="none" w:sz="0" w:space="0" w:color="auto"/>
            <w:right w:val="none" w:sz="0" w:space="0" w:color="auto"/>
          </w:divBdr>
        </w:div>
        <w:div w:id="1755391769">
          <w:marLeft w:val="640"/>
          <w:marRight w:val="0"/>
          <w:marTop w:val="0"/>
          <w:marBottom w:val="0"/>
          <w:divBdr>
            <w:top w:val="none" w:sz="0" w:space="0" w:color="auto"/>
            <w:left w:val="none" w:sz="0" w:space="0" w:color="auto"/>
            <w:bottom w:val="none" w:sz="0" w:space="0" w:color="auto"/>
            <w:right w:val="none" w:sz="0" w:space="0" w:color="auto"/>
          </w:divBdr>
        </w:div>
        <w:div w:id="1809207172">
          <w:marLeft w:val="640"/>
          <w:marRight w:val="0"/>
          <w:marTop w:val="0"/>
          <w:marBottom w:val="0"/>
          <w:divBdr>
            <w:top w:val="none" w:sz="0" w:space="0" w:color="auto"/>
            <w:left w:val="none" w:sz="0" w:space="0" w:color="auto"/>
            <w:bottom w:val="none" w:sz="0" w:space="0" w:color="auto"/>
            <w:right w:val="none" w:sz="0" w:space="0" w:color="auto"/>
          </w:divBdr>
        </w:div>
        <w:div w:id="682319293">
          <w:marLeft w:val="640"/>
          <w:marRight w:val="0"/>
          <w:marTop w:val="0"/>
          <w:marBottom w:val="0"/>
          <w:divBdr>
            <w:top w:val="none" w:sz="0" w:space="0" w:color="auto"/>
            <w:left w:val="none" w:sz="0" w:space="0" w:color="auto"/>
            <w:bottom w:val="none" w:sz="0" w:space="0" w:color="auto"/>
            <w:right w:val="none" w:sz="0" w:space="0" w:color="auto"/>
          </w:divBdr>
        </w:div>
        <w:div w:id="1311708801">
          <w:marLeft w:val="640"/>
          <w:marRight w:val="0"/>
          <w:marTop w:val="0"/>
          <w:marBottom w:val="0"/>
          <w:divBdr>
            <w:top w:val="none" w:sz="0" w:space="0" w:color="auto"/>
            <w:left w:val="none" w:sz="0" w:space="0" w:color="auto"/>
            <w:bottom w:val="none" w:sz="0" w:space="0" w:color="auto"/>
            <w:right w:val="none" w:sz="0" w:space="0" w:color="auto"/>
          </w:divBdr>
        </w:div>
      </w:divsChild>
    </w:div>
    <w:div w:id="1634948884">
      <w:bodyDiv w:val="1"/>
      <w:marLeft w:val="0"/>
      <w:marRight w:val="0"/>
      <w:marTop w:val="0"/>
      <w:marBottom w:val="0"/>
      <w:divBdr>
        <w:top w:val="none" w:sz="0" w:space="0" w:color="auto"/>
        <w:left w:val="none" w:sz="0" w:space="0" w:color="auto"/>
        <w:bottom w:val="none" w:sz="0" w:space="0" w:color="auto"/>
        <w:right w:val="none" w:sz="0" w:space="0" w:color="auto"/>
      </w:divBdr>
      <w:divsChild>
        <w:div w:id="35085021">
          <w:marLeft w:val="640"/>
          <w:marRight w:val="0"/>
          <w:marTop w:val="0"/>
          <w:marBottom w:val="0"/>
          <w:divBdr>
            <w:top w:val="none" w:sz="0" w:space="0" w:color="auto"/>
            <w:left w:val="none" w:sz="0" w:space="0" w:color="auto"/>
            <w:bottom w:val="none" w:sz="0" w:space="0" w:color="auto"/>
            <w:right w:val="none" w:sz="0" w:space="0" w:color="auto"/>
          </w:divBdr>
        </w:div>
        <w:div w:id="1967855346">
          <w:marLeft w:val="640"/>
          <w:marRight w:val="0"/>
          <w:marTop w:val="0"/>
          <w:marBottom w:val="0"/>
          <w:divBdr>
            <w:top w:val="none" w:sz="0" w:space="0" w:color="auto"/>
            <w:left w:val="none" w:sz="0" w:space="0" w:color="auto"/>
            <w:bottom w:val="none" w:sz="0" w:space="0" w:color="auto"/>
            <w:right w:val="none" w:sz="0" w:space="0" w:color="auto"/>
          </w:divBdr>
        </w:div>
      </w:divsChild>
    </w:div>
    <w:div w:id="1655723076">
      <w:bodyDiv w:val="1"/>
      <w:marLeft w:val="0"/>
      <w:marRight w:val="0"/>
      <w:marTop w:val="0"/>
      <w:marBottom w:val="0"/>
      <w:divBdr>
        <w:top w:val="none" w:sz="0" w:space="0" w:color="auto"/>
        <w:left w:val="none" w:sz="0" w:space="0" w:color="auto"/>
        <w:bottom w:val="none" w:sz="0" w:space="0" w:color="auto"/>
        <w:right w:val="none" w:sz="0" w:space="0" w:color="auto"/>
      </w:divBdr>
      <w:divsChild>
        <w:div w:id="1838571559">
          <w:marLeft w:val="640"/>
          <w:marRight w:val="0"/>
          <w:marTop w:val="0"/>
          <w:marBottom w:val="0"/>
          <w:divBdr>
            <w:top w:val="none" w:sz="0" w:space="0" w:color="auto"/>
            <w:left w:val="none" w:sz="0" w:space="0" w:color="auto"/>
            <w:bottom w:val="none" w:sz="0" w:space="0" w:color="auto"/>
            <w:right w:val="none" w:sz="0" w:space="0" w:color="auto"/>
          </w:divBdr>
        </w:div>
        <w:div w:id="1823422959">
          <w:marLeft w:val="640"/>
          <w:marRight w:val="0"/>
          <w:marTop w:val="0"/>
          <w:marBottom w:val="0"/>
          <w:divBdr>
            <w:top w:val="none" w:sz="0" w:space="0" w:color="auto"/>
            <w:left w:val="none" w:sz="0" w:space="0" w:color="auto"/>
            <w:bottom w:val="none" w:sz="0" w:space="0" w:color="auto"/>
            <w:right w:val="none" w:sz="0" w:space="0" w:color="auto"/>
          </w:divBdr>
        </w:div>
        <w:div w:id="706563930">
          <w:marLeft w:val="640"/>
          <w:marRight w:val="0"/>
          <w:marTop w:val="0"/>
          <w:marBottom w:val="0"/>
          <w:divBdr>
            <w:top w:val="none" w:sz="0" w:space="0" w:color="auto"/>
            <w:left w:val="none" w:sz="0" w:space="0" w:color="auto"/>
            <w:bottom w:val="none" w:sz="0" w:space="0" w:color="auto"/>
            <w:right w:val="none" w:sz="0" w:space="0" w:color="auto"/>
          </w:divBdr>
        </w:div>
        <w:div w:id="1559508121">
          <w:marLeft w:val="640"/>
          <w:marRight w:val="0"/>
          <w:marTop w:val="0"/>
          <w:marBottom w:val="0"/>
          <w:divBdr>
            <w:top w:val="none" w:sz="0" w:space="0" w:color="auto"/>
            <w:left w:val="none" w:sz="0" w:space="0" w:color="auto"/>
            <w:bottom w:val="none" w:sz="0" w:space="0" w:color="auto"/>
            <w:right w:val="none" w:sz="0" w:space="0" w:color="auto"/>
          </w:divBdr>
        </w:div>
        <w:div w:id="1950042012">
          <w:marLeft w:val="640"/>
          <w:marRight w:val="0"/>
          <w:marTop w:val="0"/>
          <w:marBottom w:val="0"/>
          <w:divBdr>
            <w:top w:val="none" w:sz="0" w:space="0" w:color="auto"/>
            <w:left w:val="none" w:sz="0" w:space="0" w:color="auto"/>
            <w:bottom w:val="none" w:sz="0" w:space="0" w:color="auto"/>
            <w:right w:val="none" w:sz="0" w:space="0" w:color="auto"/>
          </w:divBdr>
        </w:div>
        <w:div w:id="1084687368">
          <w:marLeft w:val="640"/>
          <w:marRight w:val="0"/>
          <w:marTop w:val="0"/>
          <w:marBottom w:val="0"/>
          <w:divBdr>
            <w:top w:val="none" w:sz="0" w:space="0" w:color="auto"/>
            <w:left w:val="none" w:sz="0" w:space="0" w:color="auto"/>
            <w:bottom w:val="none" w:sz="0" w:space="0" w:color="auto"/>
            <w:right w:val="none" w:sz="0" w:space="0" w:color="auto"/>
          </w:divBdr>
        </w:div>
        <w:div w:id="634137612">
          <w:marLeft w:val="640"/>
          <w:marRight w:val="0"/>
          <w:marTop w:val="0"/>
          <w:marBottom w:val="0"/>
          <w:divBdr>
            <w:top w:val="none" w:sz="0" w:space="0" w:color="auto"/>
            <w:left w:val="none" w:sz="0" w:space="0" w:color="auto"/>
            <w:bottom w:val="none" w:sz="0" w:space="0" w:color="auto"/>
            <w:right w:val="none" w:sz="0" w:space="0" w:color="auto"/>
          </w:divBdr>
        </w:div>
        <w:div w:id="1306352225">
          <w:marLeft w:val="640"/>
          <w:marRight w:val="0"/>
          <w:marTop w:val="0"/>
          <w:marBottom w:val="0"/>
          <w:divBdr>
            <w:top w:val="none" w:sz="0" w:space="0" w:color="auto"/>
            <w:left w:val="none" w:sz="0" w:space="0" w:color="auto"/>
            <w:bottom w:val="none" w:sz="0" w:space="0" w:color="auto"/>
            <w:right w:val="none" w:sz="0" w:space="0" w:color="auto"/>
          </w:divBdr>
        </w:div>
        <w:div w:id="1384283207">
          <w:marLeft w:val="640"/>
          <w:marRight w:val="0"/>
          <w:marTop w:val="0"/>
          <w:marBottom w:val="0"/>
          <w:divBdr>
            <w:top w:val="none" w:sz="0" w:space="0" w:color="auto"/>
            <w:left w:val="none" w:sz="0" w:space="0" w:color="auto"/>
            <w:bottom w:val="none" w:sz="0" w:space="0" w:color="auto"/>
            <w:right w:val="none" w:sz="0" w:space="0" w:color="auto"/>
          </w:divBdr>
        </w:div>
        <w:div w:id="1491555403">
          <w:marLeft w:val="640"/>
          <w:marRight w:val="0"/>
          <w:marTop w:val="0"/>
          <w:marBottom w:val="0"/>
          <w:divBdr>
            <w:top w:val="none" w:sz="0" w:space="0" w:color="auto"/>
            <w:left w:val="none" w:sz="0" w:space="0" w:color="auto"/>
            <w:bottom w:val="none" w:sz="0" w:space="0" w:color="auto"/>
            <w:right w:val="none" w:sz="0" w:space="0" w:color="auto"/>
          </w:divBdr>
        </w:div>
      </w:divsChild>
    </w:div>
    <w:div w:id="1655989894">
      <w:bodyDiv w:val="1"/>
      <w:marLeft w:val="0"/>
      <w:marRight w:val="0"/>
      <w:marTop w:val="0"/>
      <w:marBottom w:val="0"/>
      <w:divBdr>
        <w:top w:val="none" w:sz="0" w:space="0" w:color="auto"/>
        <w:left w:val="none" w:sz="0" w:space="0" w:color="auto"/>
        <w:bottom w:val="none" w:sz="0" w:space="0" w:color="auto"/>
        <w:right w:val="none" w:sz="0" w:space="0" w:color="auto"/>
      </w:divBdr>
      <w:divsChild>
        <w:div w:id="1153717973">
          <w:marLeft w:val="640"/>
          <w:marRight w:val="0"/>
          <w:marTop w:val="0"/>
          <w:marBottom w:val="0"/>
          <w:divBdr>
            <w:top w:val="none" w:sz="0" w:space="0" w:color="auto"/>
            <w:left w:val="none" w:sz="0" w:space="0" w:color="auto"/>
            <w:bottom w:val="none" w:sz="0" w:space="0" w:color="auto"/>
            <w:right w:val="none" w:sz="0" w:space="0" w:color="auto"/>
          </w:divBdr>
        </w:div>
        <w:div w:id="978850757">
          <w:marLeft w:val="640"/>
          <w:marRight w:val="0"/>
          <w:marTop w:val="0"/>
          <w:marBottom w:val="0"/>
          <w:divBdr>
            <w:top w:val="none" w:sz="0" w:space="0" w:color="auto"/>
            <w:left w:val="none" w:sz="0" w:space="0" w:color="auto"/>
            <w:bottom w:val="none" w:sz="0" w:space="0" w:color="auto"/>
            <w:right w:val="none" w:sz="0" w:space="0" w:color="auto"/>
          </w:divBdr>
        </w:div>
        <w:div w:id="1821263398">
          <w:marLeft w:val="640"/>
          <w:marRight w:val="0"/>
          <w:marTop w:val="0"/>
          <w:marBottom w:val="0"/>
          <w:divBdr>
            <w:top w:val="none" w:sz="0" w:space="0" w:color="auto"/>
            <w:left w:val="none" w:sz="0" w:space="0" w:color="auto"/>
            <w:bottom w:val="none" w:sz="0" w:space="0" w:color="auto"/>
            <w:right w:val="none" w:sz="0" w:space="0" w:color="auto"/>
          </w:divBdr>
        </w:div>
        <w:div w:id="926767660">
          <w:marLeft w:val="640"/>
          <w:marRight w:val="0"/>
          <w:marTop w:val="0"/>
          <w:marBottom w:val="0"/>
          <w:divBdr>
            <w:top w:val="none" w:sz="0" w:space="0" w:color="auto"/>
            <w:left w:val="none" w:sz="0" w:space="0" w:color="auto"/>
            <w:bottom w:val="none" w:sz="0" w:space="0" w:color="auto"/>
            <w:right w:val="none" w:sz="0" w:space="0" w:color="auto"/>
          </w:divBdr>
        </w:div>
        <w:div w:id="1982419619">
          <w:marLeft w:val="640"/>
          <w:marRight w:val="0"/>
          <w:marTop w:val="0"/>
          <w:marBottom w:val="0"/>
          <w:divBdr>
            <w:top w:val="none" w:sz="0" w:space="0" w:color="auto"/>
            <w:left w:val="none" w:sz="0" w:space="0" w:color="auto"/>
            <w:bottom w:val="none" w:sz="0" w:space="0" w:color="auto"/>
            <w:right w:val="none" w:sz="0" w:space="0" w:color="auto"/>
          </w:divBdr>
        </w:div>
        <w:div w:id="1527333458">
          <w:marLeft w:val="640"/>
          <w:marRight w:val="0"/>
          <w:marTop w:val="0"/>
          <w:marBottom w:val="0"/>
          <w:divBdr>
            <w:top w:val="none" w:sz="0" w:space="0" w:color="auto"/>
            <w:left w:val="none" w:sz="0" w:space="0" w:color="auto"/>
            <w:bottom w:val="none" w:sz="0" w:space="0" w:color="auto"/>
            <w:right w:val="none" w:sz="0" w:space="0" w:color="auto"/>
          </w:divBdr>
        </w:div>
        <w:div w:id="1860698605">
          <w:marLeft w:val="640"/>
          <w:marRight w:val="0"/>
          <w:marTop w:val="0"/>
          <w:marBottom w:val="0"/>
          <w:divBdr>
            <w:top w:val="none" w:sz="0" w:space="0" w:color="auto"/>
            <w:left w:val="none" w:sz="0" w:space="0" w:color="auto"/>
            <w:bottom w:val="none" w:sz="0" w:space="0" w:color="auto"/>
            <w:right w:val="none" w:sz="0" w:space="0" w:color="auto"/>
          </w:divBdr>
        </w:div>
        <w:div w:id="1978416906">
          <w:marLeft w:val="640"/>
          <w:marRight w:val="0"/>
          <w:marTop w:val="0"/>
          <w:marBottom w:val="0"/>
          <w:divBdr>
            <w:top w:val="none" w:sz="0" w:space="0" w:color="auto"/>
            <w:left w:val="none" w:sz="0" w:space="0" w:color="auto"/>
            <w:bottom w:val="none" w:sz="0" w:space="0" w:color="auto"/>
            <w:right w:val="none" w:sz="0" w:space="0" w:color="auto"/>
          </w:divBdr>
        </w:div>
        <w:div w:id="1937133297">
          <w:marLeft w:val="640"/>
          <w:marRight w:val="0"/>
          <w:marTop w:val="0"/>
          <w:marBottom w:val="0"/>
          <w:divBdr>
            <w:top w:val="none" w:sz="0" w:space="0" w:color="auto"/>
            <w:left w:val="none" w:sz="0" w:space="0" w:color="auto"/>
            <w:bottom w:val="none" w:sz="0" w:space="0" w:color="auto"/>
            <w:right w:val="none" w:sz="0" w:space="0" w:color="auto"/>
          </w:divBdr>
        </w:div>
        <w:div w:id="246378402">
          <w:marLeft w:val="640"/>
          <w:marRight w:val="0"/>
          <w:marTop w:val="0"/>
          <w:marBottom w:val="0"/>
          <w:divBdr>
            <w:top w:val="none" w:sz="0" w:space="0" w:color="auto"/>
            <w:left w:val="none" w:sz="0" w:space="0" w:color="auto"/>
            <w:bottom w:val="none" w:sz="0" w:space="0" w:color="auto"/>
            <w:right w:val="none" w:sz="0" w:space="0" w:color="auto"/>
          </w:divBdr>
        </w:div>
        <w:div w:id="978655885">
          <w:marLeft w:val="640"/>
          <w:marRight w:val="0"/>
          <w:marTop w:val="0"/>
          <w:marBottom w:val="0"/>
          <w:divBdr>
            <w:top w:val="none" w:sz="0" w:space="0" w:color="auto"/>
            <w:left w:val="none" w:sz="0" w:space="0" w:color="auto"/>
            <w:bottom w:val="none" w:sz="0" w:space="0" w:color="auto"/>
            <w:right w:val="none" w:sz="0" w:space="0" w:color="auto"/>
          </w:divBdr>
        </w:div>
        <w:div w:id="803431782">
          <w:marLeft w:val="640"/>
          <w:marRight w:val="0"/>
          <w:marTop w:val="0"/>
          <w:marBottom w:val="0"/>
          <w:divBdr>
            <w:top w:val="none" w:sz="0" w:space="0" w:color="auto"/>
            <w:left w:val="none" w:sz="0" w:space="0" w:color="auto"/>
            <w:bottom w:val="none" w:sz="0" w:space="0" w:color="auto"/>
            <w:right w:val="none" w:sz="0" w:space="0" w:color="auto"/>
          </w:divBdr>
        </w:div>
        <w:div w:id="587353023">
          <w:marLeft w:val="640"/>
          <w:marRight w:val="0"/>
          <w:marTop w:val="0"/>
          <w:marBottom w:val="0"/>
          <w:divBdr>
            <w:top w:val="none" w:sz="0" w:space="0" w:color="auto"/>
            <w:left w:val="none" w:sz="0" w:space="0" w:color="auto"/>
            <w:bottom w:val="none" w:sz="0" w:space="0" w:color="auto"/>
            <w:right w:val="none" w:sz="0" w:space="0" w:color="auto"/>
          </w:divBdr>
        </w:div>
        <w:div w:id="145561342">
          <w:marLeft w:val="640"/>
          <w:marRight w:val="0"/>
          <w:marTop w:val="0"/>
          <w:marBottom w:val="0"/>
          <w:divBdr>
            <w:top w:val="none" w:sz="0" w:space="0" w:color="auto"/>
            <w:left w:val="none" w:sz="0" w:space="0" w:color="auto"/>
            <w:bottom w:val="none" w:sz="0" w:space="0" w:color="auto"/>
            <w:right w:val="none" w:sz="0" w:space="0" w:color="auto"/>
          </w:divBdr>
        </w:div>
        <w:div w:id="771321941">
          <w:marLeft w:val="640"/>
          <w:marRight w:val="0"/>
          <w:marTop w:val="0"/>
          <w:marBottom w:val="0"/>
          <w:divBdr>
            <w:top w:val="none" w:sz="0" w:space="0" w:color="auto"/>
            <w:left w:val="none" w:sz="0" w:space="0" w:color="auto"/>
            <w:bottom w:val="none" w:sz="0" w:space="0" w:color="auto"/>
            <w:right w:val="none" w:sz="0" w:space="0" w:color="auto"/>
          </w:divBdr>
        </w:div>
        <w:div w:id="668288019">
          <w:marLeft w:val="640"/>
          <w:marRight w:val="0"/>
          <w:marTop w:val="0"/>
          <w:marBottom w:val="0"/>
          <w:divBdr>
            <w:top w:val="none" w:sz="0" w:space="0" w:color="auto"/>
            <w:left w:val="none" w:sz="0" w:space="0" w:color="auto"/>
            <w:bottom w:val="none" w:sz="0" w:space="0" w:color="auto"/>
            <w:right w:val="none" w:sz="0" w:space="0" w:color="auto"/>
          </w:divBdr>
        </w:div>
        <w:div w:id="956832925">
          <w:marLeft w:val="640"/>
          <w:marRight w:val="0"/>
          <w:marTop w:val="0"/>
          <w:marBottom w:val="0"/>
          <w:divBdr>
            <w:top w:val="none" w:sz="0" w:space="0" w:color="auto"/>
            <w:left w:val="none" w:sz="0" w:space="0" w:color="auto"/>
            <w:bottom w:val="none" w:sz="0" w:space="0" w:color="auto"/>
            <w:right w:val="none" w:sz="0" w:space="0" w:color="auto"/>
          </w:divBdr>
        </w:div>
        <w:div w:id="1330671702">
          <w:marLeft w:val="640"/>
          <w:marRight w:val="0"/>
          <w:marTop w:val="0"/>
          <w:marBottom w:val="0"/>
          <w:divBdr>
            <w:top w:val="none" w:sz="0" w:space="0" w:color="auto"/>
            <w:left w:val="none" w:sz="0" w:space="0" w:color="auto"/>
            <w:bottom w:val="none" w:sz="0" w:space="0" w:color="auto"/>
            <w:right w:val="none" w:sz="0" w:space="0" w:color="auto"/>
          </w:divBdr>
        </w:div>
        <w:div w:id="1002313266">
          <w:marLeft w:val="640"/>
          <w:marRight w:val="0"/>
          <w:marTop w:val="0"/>
          <w:marBottom w:val="0"/>
          <w:divBdr>
            <w:top w:val="none" w:sz="0" w:space="0" w:color="auto"/>
            <w:left w:val="none" w:sz="0" w:space="0" w:color="auto"/>
            <w:bottom w:val="none" w:sz="0" w:space="0" w:color="auto"/>
            <w:right w:val="none" w:sz="0" w:space="0" w:color="auto"/>
          </w:divBdr>
        </w:div>
        <w:div w:id="2071222004">
          <w:marLeft w:val="640"/>
          <w:marRight w:val="0"/>
          <w:marTop w:val="0"/>
          <w:marBottom w:val="0"/>
          <w:divBdr>
            <w:top w:val="none" w:sz="0" w:space="0" w:color="auto"/>
            <w:left w:val="none" w:sz="0" w:space="0" w:color="auto"/>
            <w:bottom w:val="none" w:sz="0" w:space="0" w:color="auto"/>
            <w:right w:val="none" w:sz="0" w:space="0" w:color="auto"/>
          </w:divBdr>
        </w:div>
        <w:div w:id="1749183419">
          <w:marLeft w:val="640"/>
          <w:marRight w:val="0"/>
          <w:marTop w:val="0"/>
          <w:marBottom w:val="0"/>
          <w:divBdr>
            <w:top w:val="none" w:sz="0" w:space="0" w:color="auto"/>
            <w:left w:val="none" w:sz="0" w:space="0" w:color="auto"/>
            <w:bottom w:val="none" w:sz="0" w:space="0" w:color="auto"/>
            <w:right w:val="none" w:sz="0" w:space="0" w:color="auto"/>
          </w:divBdr>
        </w:div>
        <w:div w:id="419182988">
          <w:marLeft w:val="640"/>
          <w:marRight w:val="0"/>
          <w:marTop w:val="0"/>
          <w:marBottom w:val="0"/>
          <w:divBdr>
            <w:top w:val="none" w:sz="0" w:space="0" w:color="auto"/>
            <w:left w:val="none" w:sz="0" w:space="0" w:color="auto"/>
            <w:bottom w:val="none" w:sz="0" w:space="0" w:color="auto"/>
            <w:right w:val="none" w:sz="0" w:space="0" w:color="auto"/>
          </w:divBdr>
        </w:div>
        <w:div w:id="1044869866">
          <w:marLeft w:val="640"/>
          <w:marRight w:val="0"/>
          <w:marTop w:val="0"/>
          <w:marBottom w:val="0"/>
          <w:divBdr>
            <w:top w:val="none" w:sz="0" w:space="0" w:color="auto"/>
            <w:left w:val="none" w:sz="0" w:space="0" w:color="auto"/>
            <w:bottom w:val="none" w:sz="0" w:space="0" w:color="auto"/>
            <w:right w:val="none" w:sz="0" w:space="0" w:color="auto"/>
          </w:divBdr>
        </w:div>
        <w:div w:id="713695330">
          <w:marLeft w:val="640"/>
          <w:marRight w:val="0"/>
          <w:marTop w:val="0"/>
          <w:marBottom w:val="0"/>
          <w:divBdr>
            <w:top w:val="none" w:sz="0" w:space="0" w:color="auto"/>
            <w:left w:val="none" w:sz="0" w:space="0" w:color="auto"/>
            <w:bottom w:val="none" w:sz="0" w:space="0" w:color="auto"/>
            <w:right w:val="none" w:sz="0" w:space="0" w:color="auto"/>
          </w:divBdr>
        </w:div>
        <w:div w:id="1879778946">
          <w:marLeft w:val="640"/>
          <w:marRight w:val="0"/>
          <w:marTop w:val="0"/>
          <w:marBottom w:val="0"/>
          <w:divBdr>
            <w:top w:val="none" w:sz="0" w:space="0" w:color="auto"/>
            <w:left w:val="none" w:sz="0" w:space="0" w:color="auto"/>
            <w:bottom w:val="none" w:sz="0" w:space="0" w:color="auto"/>
            <w:right w:val="none" w:sz="0" w:space="0" w:color="auto"/>
          </w:divBdr>
        </w:div>
      </w:divsChild>
    </w:div>
    <w:div w:id="1664813991">
      <w:bodyDiv w:val="1"/>
      <w:marLeft w:val="0"/>
      <w:marRight w:val="0"/>
      <w:marTop w:val="0"/>
      <w:marBottom w:val="0"/>
      <w:divBdr>
        <w:top w:val="none" w:sz="0" w:space="0" w:color="auto"/>
        <w:left w:val="none" w:sz="0" w:space="0" w:color="auto"/>
        <w:bottom w:val="none" w:sz="0" w:space="0" w:color="auto"/>
        <w:right w:val="none" w:sz="0" w:space="0" w:color="auto"/>
      </w:divBdr>
      <w:divsChild>
        <w:div w:id="1212419292">
          <w:marLeft w:val="640"/>
          <w:marRight w:val="0"/>
          <w:marTop w:val="0"/>
          <w:marBottom w:val="0"/>
          <w:divBdr>
            <w:top w:val="none" w:sz="0" w:space="0" w:color="auto"/>
            <w:left w:val="none" w:sz="0" w:space="0" w:color="auto"/>
            <w:bottom w:val="none" w:sz="0" w:space="0" w:color="auto"/>
            <w:right w:val="none" w:sz="0" w:space="0" w:color="auto"/>
          </w:divBdr>
        </w:div>
        <w:div w:id="1309893859">
          <w:marLeft w:val="640"/>
          <w:marRight w:val="0"/>
          <w:marTop w:val="0"/>
          <w:marBottom w:val="0"/>
          <w:divBdr>
            <w:top w:val="none" w:sz="0" w:space="0" w:color="auto"/>
            <w:left w:val="none" w:sz="0" w:space="0" w:color="auto"/>
            <w:bottom w:val="none" w:sz="0" w:space="0" w:color="auto"/>
            <w:right w:val="none" w:sz="0" w:space="0" w:color="auto"/>
          </w:divBdr>
        </w:div>
        <w:div w:id="1382048405">
          <w:marLeft w:val="640"/>
          <w:marRight w:val="0"/>
          <w:marTop w:val="0"/>
          <w:marBottom w:val="0"/>
          <w:divBdr>
            <w:top w:val="none" w:sz="0" w:space="0" w:color="auto"/>
            <w:left w:val="none" w:sz="0" w:space="0" w:color="auto"/>
            <w:bottom w:val="none" w:sz="0" w:space="0" w:color="auto"/>
            <w:right w:val="none" w:sz="0" w:space="0" w:color="auto"/>
          </w:divBdr>
        </w:div>
        <w:div w:id="1150516228">
          <w:marLeft w:val="640"/>
          <w:marRight w:val="0"/>
          <w:marTop w:val="0"/>
          <w:marBottom w:val="0"/>
          <w:divBdr>
            <w:top w:val="none" w:sz="0" w:space="0" w:color="auto"/>
            <w:left w:val="none" w:sz="0" w:space="0" w:color="auto"/>
            <w:bottom w:val="none" w:sz="0" w:space="0" w:color="auto"/>
            <w:right w:val="none" w:sz="0" w:space="0" w:color="auto"/>
          </w:divBdr>
        </w:div>
        <w:div w:id="829103278">
          <w:marLeft w:val="640"/>
          <w:marRight w:val="0"/>
          <w:marTop w:val="0"/>
          <w:marBottom w:val="0"/>
          <w:divBdr>
            <w:top w:val="none" w:sz="0" w:space="0" w:color="auto"/>
            <w:left w:val="none" w:sz="0" w:space="0" w:color="auto"/>
            <w:bottom w:val="none" w:sz="0" w:space="0" w:color="auto"/>
            <w:right w:val="none" w:sz="0" w:space="0" w:color="auto"/>
          </w:divBdr>
        </w:div>
        <w:div w:id="143086892">
          <w:marLeft w:val="640"/>
          <w:marRight w:val="0"/>
          <w:marTop w:val="0"/>
          <w:marBottom w:val="0"/>
          <w:divBdr>
            <w:top w:val="none" w:sz="0" w:space="0" w:color="auto"/>
            <w:left w:val="none" w:sz="0" w:space="0" w:color="auto"/>
            <w:bottom w:val="none" w:sz="0" w:space="0" w:color="auto"/>
            <w:right w:val="none" w:sz="0" w:space="0" w:color="auto"/>
          </w:divBdr>
        </w:div>
        <w:div w:id="2028214395">
          <w:marLeft w:val="640"/>
          <w:marRight w:val="0"/>
          <w:marTop w:val="0"/>
          <w:marBottom w:val="0"/>
          <w:divBdr>
            <w:top w:val="none" w:sz="0" w:space="0" w:color="auto"/>
            <w:left w:val="none" w:sz="0" w:space="0" w:color="auto"/>
            <w:bottom w:val="none" w:sz="0" w:space="0" w:color="auto"/>
            <w:right w:val="none" w:sz="0" w:space="0" w:color="auto"/>
          </w:divBdr>
        </w:div>
        <w:div w:id="1467508300">
          <w:marLeft w:val="640"/>
          <w:marRight w:val="0"/>
          <w:marTop w:val="0"/>
          <w:marBottom w:val="0"/>
          <w:divBdr>
            <w:top w:val="none" w:sz="0" w:space="0" w:color="auto"/>
            <w:left w:val="none" w:sz="0" w:space="0" w:color="auto"/>
            <w:bottom w:val="none" w:sz="0" w:space="0" w:color="auto"/>
            <w:right w:val="none" w:sz="0" w:space="0" w:color="auto"/>
          </w:divBdr>
        </w:div>
        <w:div w:id="1309439055">
          <w:marLeft w:val="640"/>
          <w:marRight w:val="0"/>
          <w:marTop w:val="0"/>
          <w:marBottom w:val="0"/>
          <w:divBdr>
            <w:top w:val="none" w:sz="0" w:space="0" w:color="auto"/>
            <w:left w:val="none" w:sz="0" w:space="0" w:color="auto"/>
            <w:bottom w:val="none" w:sz="0" w:space="0" w:color="auto"/>
            <w:right w:val="none" w:sz="0" w:space="0" w:color="auto"/>
          </w:divBdr>
        </w:div>
        <w:div w:id="1727409276">
          <w:marLeft w:val="640"/>
          <w:marRight w:val="0"/>
          <w:marTop w:val="0"/>
          <w:marBottom w:val="0"/>
          <w:divBdr>
            <w:top w:val="none" w:sz="0" w:space="0" w:color="auto"/>
            <w:left w:val="none" w:sz="0" w:space="0" w:color="auto"/>
            <w:bottom w:val="none" w:sz="0" w:space="0" w:color="auto"/>
            <w:right w:val="none" w:sz="0" w:space="0" w:color="auto"/>
          </w:divBdr>
        </w:div>
        <w:div w:id="722949663">
          <w:marLeft w:val="640"/>
          <w:marRight w:val="0"/>
          <w:marTop w:val="0"/>
          <w:marBottom w:val="0"/>
          <w:divBdr>
            <w:top w:val="none" w:sz="0" w:space="0" w:color="auto"/>
            <w:left w:val="none" w:sz="0" w:space="0" w:color="auto"/>
            <w:bottom w:val="none" w:sz="0" w:space="0" w:color="auto"/>
            <w:right w:val="none" w:sz="0" w:space="0" w:color="auto"/>
          </w:divBdr>
        </w:div>
        <w:div w:id="1707946873">
          <w:marLeft w:val="640"/>
          <w:marRight w:val="0"/>
          <w:marTop w:val="0"/>
          <w:marBottom w:val="0"/>
          <w:divBdr>
            <w:top w:val="none" w:sz="0" w:space="0" w:color="auto"/>
            <w:left w:val="none" w:sz="0" w:space="0" w:color="auto"/>
            <w:bottom w:val="none" w:sz="0" w:space="0" w:color="auto"/>
            <w:right w:val="none" w:sz="0" w:space="0" w:color="auto"/>
          </w:divBdr>
        </w:div>
        <w:div w:id="1234580353">
          <w:marLeft w:val="640"/>
          <w:marRight w:val="0"/>
          <w:marTop w:val="0"/>
          <w:marBottom w:val="0"/>
          <w:divBdr>
            <w:top w:val="none" w:sz="0" w:space="0" w:color="auto"/>
            <w:left w:val="none" w:sz="0" w:space="0" w:color="auto"/>
            <w:bottom w:val="none" w:sz="0" w:space="0" w:color="auto"/>
            <w:right w:val="none" w:sz="0" w:space="0" w:color="auto"/>
          </w:divBdr>
        </w:div>
        <w:div w:id="1397585976">
          <w:marLeft w:val="640"/>
          <w:marRight w:val="0"/>
          <w:marTop w:val="0"/>
          <w:marBottom w:val="0"/>
          <w:divBdr>
            <w:top w:val="none" w:sz="0" w:space="0" w:color="auto"/>
            <w:left w:val="none" w:sz="0" w:space="0" w:color="auto"/>
            <w:bottom w:val="none" w:sz="0" w:space="0" w:color="auto"/>
            <w:right w:val="none" w:sz="0" w:space="0" w:color="auto"/>
          </w:divBdr>
        </w:div>
        <w:div w:id="963391849">
          <w:marLeft w:val="640"/>
          <w:marRight w:val="0"/>
          <w:marTop w:val="0"/>
          <w:marBottom w:val="0"/>
          <w:divBdr>
            <w:top w:val="none" w:sz="0" w:space="0" w:color="auto"/>
            <w:left w:val="none" w:sz="0" w:space="0" w:color="auto"/>
            <w:bottom w:val="none" w:sz="0" w:space="0" w:color="auto"/>
            <w:right w:val="none" w:sz="0" w:space="0" w:color="auto"/>
          </w:divBdr>
        </w:div>
        <w:div w:id="1546407653">
          <w:marLeft w:val="640"/>
          <w:marRight w:val="0"/>
          <w:marTop w:val="0"/>
          <w:marBottom w:val="0"/>
          <w:divBdr>
            <w:top w:val="none" w:sz="0" w:space="0" w:color="auto"/>
            <w:left w:val="none" w:sz="0" w:space="0" w:color="auto"/>
            <w:bottom w:val="none" w:sz="0" w:space="0" w:color="auto"/>
            <w:right w:val="none" w:sz="0" w:space="0" w:color="auto"/>
          </w:divBdr>
        </w:div>
        <w:div w:id="507062518">
          <w:marLeft w:val="640"/>
          <w:marRight w:val="0"/>
          <w:marTop w:val="0"/>
          <w:marBottom w:val="0"/>
          <w:divBdr>
            <w:top w:val="none" w:sz="0" w:space="0" w:color="auto"/>
            <w:left w:val="none" w:sz="0" w:space="0" w:color="auto"/>
            <w:bottom w:val="none" w:sz="0" w:space="0" w:color="auto"/>
            <w:right w:val="none" w:sz="0" w:space="0" w:color="auto"/>
          </w:divBdr>
        </w:div>
        <w:div w:id="1893731228">
          <w:marLeft w:val="640"/>
          <w:marRight w:val="0"/>
          <w:marTop w:val="0"/>
          <w:marBottom w:val="0"/>
          <w:divBdr>
            <w:top w:val="none" w:sz="0" w:space="0" w:color="auto"/>
            <w:left w:val="none" w:sz="0" w:space="0" w:color="auto"/>
            <w:bottom w:val="none" w:sz="0" w:space="0" w:color="auto"/>
            <w:right w:val="none" w:sz="0" w:space="0" w:color="auto"/>
          </w:divBdr>
        </w:div>
        <w:div w:id="28340633">
          <w:marLeft w:val="640"/>
          <w:marRight w:val="0"/>
          <w:marTop w:val="0"/>
          <w:marBottom w:val="0"/>
          <w:divBdr>
            <w:top w:val="none" w:sz="0" w:space="0" w:color="auto"/>
            <w:left w:val="none" w:sz="0" w:space="0" w:color="auto"/>
            <w:bottom w:val="none" w:sz="0" w:space="0" w:color="auto"/>
            <w:right w:val="none" w:sz="0" w:space="0" w:color="auto"/>
          </w:divBdr>
        </w:div>
        <w:div w:id="125970165">
          <w:marLeft w:val="640"/>
          <w:marRight w:val="0"/>
          <w:marTop w:val="0"/>
          <w:marBottom w:val="0"/>
          <w:divBdr>
            <w:top w:val="none" w:sz="0" w:space="0" w:color="auto"/>
            <w:left w:val="none" w:sz="0" w:space="0" w:color="auto"/>
            <w:bottom w:val="none" w:sz="0" w:space="0" w:color="auto"/>
            <w:right w:val="none" w:sz="0" w:space="0" w:color="auto"/>
          </w:divBdr>
        </w:div>
        <w:div w:id="1695107654">
          <w:marLeft w:val="640"/>
          <w:marRight w:val="0"/>
          <w:marTop w:val="0"/>
          <w:marBottom w:val="0"/>
          <w:divBdr>
            <w:top w:val="none" w:sz="0" w:space="0" w:color="auto"/>
            <w:left w:val="none" w:sz="0" w:space="0" w:color="auto"/>
            <w:bottom w:val="none" w:sz="0" w:space="0" w:color="auto"/>
            <w:right w:val="none" w:sz="0" w:space="0" w:color="auto"/>
          </w:divBdr>
        </w:div>
        <w:div w:id="2038508081">
          <w:marLeft w:val="640"/>
          <w:marRight w:val="0"/>
          <w:marTop w:val="0"/>
          <w:marBottom w:val="0"/>
          <w:divBdr>
            <w:top w:val="none" w:sz="0" w:space="0" w:color="auto"/>
            <w:left w:val="none" w:sz="0" w:space="0" w:color="auto"/>
            <w:bottom w:val="none" w:sz="0" w:space="0" w:color="auto"/>
            <w:right w:val="none" w:sz="0" w:space="0" w:color="auto"/>
          </w:divBdr>
        </w:div>
        <w:div w:id="228461906">
          <w:marLeft w:val="640"/>
          <w:marRight w:val="0"/>
          <w:marTop w:val="0"/>
          <w:marBottom w:val="0"/>
          <w:divBdr>
            <w:top w:val="none" w:sz="0" w:space="0" w:color="auto"/>
            <w:left w:val="none" w:sz="0" w:space="0" w:color="auto"/>
            <w:bottom w:val="none" w:sz="0" w:space="0" w:color="auto"/>
            <w:right w:val="none" w:sz="0" w:space="0" w:color="auto"/>
          </w:divBdr>
        </w:div>
        <w:div w:id="1032652224">
          <w:marLeft w:val="640"/>
          <w:marRight w:val="0"/>
          <w:marTop w:val="0"/>
          <w:marBottom w:val="0"/>
          <w:divBdr>
            <w:top w:val="none" w:sz="0" w:space="0" w:color="auto"/>
            <w:left w:val="none" w:sz="0" w:space="0" w:color="auto"/>
            <w:bottom w:val="none" w:sz="0" w:space="0" w:color="auto"/>
            <w:right w:val="none" w:sz="0" w:space="0" w:color="auto"/>
          </w:divBdr>
        </w:div>
        <w:div w:id="932591625">
          <w:marLeft w:val="640"/>
          <w:marRight w:val="0"/>
          <w:marTop w:val="0"/>
          <w:marBottom w:val="0"/>
          <w:divBdr>
            <w:top w:val="none" w:sz="0" w:space="0" w:color="auto"/>
            <w:left w:val="none" w:sz="0" w:space="0" w:color="auto"/>
            <w:bottom w:val="none" w:sz="0" w:space="0" w:color="auto"/>
            <w:right w:val="none" w:sz="0" w:space="0" w:color="auto"/>
          </w:divBdr>
        </w:div>
        <w:div w:id="1024213239">
          <w:marLeft w:val="640"/>
          <w:marRight w:val="0"/>
          <w:marTop w:val="0"/>
          <w:marBottom w:val="0"/>
          <w:divBdr>
            <w:top w:val="none" w:sz="0" w:space="0" w:color="auto"/>
            <w:left w:val="none" w:sz="0" w:space="0" w:color="auto"/>
            <w:bottom w:val="none" w:sz="0" w:space="0" w:color="auto"/>
            <w:right w:val="none" w:sz="0" w:space="0" w:color="auto"/>
          </w:divBdr>
        </w:div>
        <w:div w:id="841089147">
          <w:marLeft w:val="640"/>
          <w:marRight w:val="0"/>
          <w:marTop w:val="0"/>
          <w:marBottom w:val="0"/>
          <w:divBdr>
            <w:top w:val="none" w:sz="0" w:space="0" w:color="auto"/>
            <w:left w:val="none" w:sz="0" w:space="0" w:color="auto"/>
            <w:bottom w:val="none" w:sz="0" w:space="0" w:color="auto"/>
            <w:right w:val="none" w:sz="0" w:space="0" w:color="auto"/>
          </w:divBdr>
        </w:div>
        <w:div w:id="625887853">
          <w:marLeft w:val="640"/>
          <w:marRight w:val="0"/>
          <w:marTop w:val="0"/>
          <w:marBottom w:val="0"/>
          <w:divBdr>
            <w:top w:val="none" w:sz="0" w:space="0" w:color="auto"/>
            <w:left w:val="none" w:sz="0" w:space="0" w:color="auto"/>
            <w:bottom w:val="none" w:sz="0" w:space="0" w:color="auto"/>
            <w:right w:val="none" w:sz="0" w:space="0" w:color="auto"/>
          </w:divBdr>
        </w:div>
        <w:div w:id="1198540500">
          <w:marLeft w:val="640"/>
          <w:marRight w:val="0"/>
          <w:marTop w:val="0"/>
          <w:marBottom w:val="0"/>
          <w:divBdr>
            <w:top w:val="none" w:sz="0" w:space="0" w:color="auto"/>
            <w:left w:val="none" w:sz="0" w:space="0" w:color="auto"/>
            <w:bottom w:val="none" w:sz="0" w:space="0" w:color="auto"/>
            <w:right w:val="none" w:sz="0" w:space="0" w:color="auto"/>
          </w:divBdr>
        </w:div>
        <w:div w:id="242690210">
          <w:marLeft w:val="640"/>
          <w:marRight w:val="0"/>
          <w:marTop w:val="0"/>
          <w:marBottom w:val="0"/>
          <w:divBdr>
            <w:top w:val="none" w:sz="0" w:space="0" w:color="auto"/>
            <w:left w:val="none" w:sz="0" w:space="0" w:color="auto"/>
            <w:bottom w:val="none" w:sz="0" w:space="0" w:color="auto"/>
            <w:right w:val="none" w:sz="0" w:space="0" w:color="auto"/>
          </w:divBdr>
        </w:div>
        <w:div w:id="1929927754">
          <w:marLeft w:val="640"/>
          <w:marRight w:val="0"/>
          <w:marTop w:val="0"/>
          <w:marBottom w:val="0"/>
          <w:divBdr>
            <w:top w:val="none" w:sz="0" w:space="0" w:color="auto"/>
            <w:left w:val="none" w:sz="0" w:space="0" w:color="auto"/>
            <w:bottom w:val="none" w:sz="0" w:space="0" w:color="auto"/>
            <w:right w:val="none" w:sz="0" w:space="0" w:color="auto"/>
          </w:divBdr>
        </w:div>
        <w:div w:id="1003969941">
          <w:marLeft w:val="640"/>
          <w:marRight w:val="0"/>
          <w:marTop w:val="0"/>
          <w:marBottom w:val="0"/>
          <w:divBdr>
            <w:top w:val="none" w:sz="0" w:space="0" w:color="auto"/>
            <w:left w:val="none" w:sz="0" w:space="0" w:color="auto"/>
            <w:bottom w:val="none" w:sz="0" w:space="0" w:color="auto"/>
            <w:right w:val="none" w:sz="0" w:space="0" w:color="auto"/>
          </w:divBdr>
        </w:div>
      </w:divsChild>
    </w:div>
    <w:div w:id="1678338571">
      <w:bodyDiv w:val="1"/>
      <w:marLeft w:val="0"/>
      <w:marRight w:val="0"/>
      <w:marTop w:val="0"/>
      <w:marBottom w:val="0"/>
      <w:divBdr>
        <w:top w:val="none" w:sz="0" w:space="0" w:color="auto"/>
        <w:left w:val="none" w:sz="0" w:space="0" w:color="auto"/>
        <w:bottom w:val="none" w:sz="0" w:space="0" w:color="auto"/>
        <w:right w:val="none" w:sz="0" w:space="0" w:color="auto"/>
      </w:divBdr>
      <w:divsChild>
        <w:div w:id="1380087324">
          <w:marLeft w:val="640"/>
          <w:marRight w:val="0"/>
          <w:marTop w:val="0"/>
          <w:marBottom w:val="0"/>
          <w:divBdr>
            <w:top w:val="none" w:sz="0" w:space="0" w:color="auto"/>
            <w:left w:val="none" w:sz="0" w:space="0" w:color="auto"/>
            <w:bottom w:val="none" w:sz="0" w:space="0" w:color="auto"/>
            <w:right w:val="none" w:sz="0" w:space="0" w:color="auto"/>
          </w:divBdr>
        </w:div>
        <w:div w:id="904143885">
          <w:marLeft w:val="640"/>
          <w:marRight w:val="0"/>
          <w:marTop w:val="0"/>
          <w:marBottom w:val="0"/>
          <w:divBdr>
            <w:top w:val="none" w:sz="0" w:space="0" w:color="auto"/>
            <w:left w:val="none" w:sz="0" w:space="0" w:color="auto"/>
            <w:bottom w:val="none" w:sz="0" w:space="0" w:color="auto"/>
            <w:right w:val="none" w:sz="0" w:space="0" w:color="auto"/>
          </w:divBdr>
        </w:div>
        <w:div w:id="169955513">
          <w:marLeft w:val="640"/>
          <w:marRight w:val="0"/>
          <w:marTop w:val="0"/>
          <w:marBottom w:val="0"/>
          <w:divBdr>
            <w:top w:val="none" w:sz="0" w:space="0" w:color="auto"/>
            <w:left w:val="none" w:sz="0" w:space="0" w:color="auto"/>
            <w:bottom w:val="none" w:sz="0" w:space="0" w:color="auto"/>
            <w:right w:val="none" w:sz="0" w:space="0" w:color="auto"/>
          </w:divBdr>
        </w:div>
        <w:div w:id="1091044123">
          <w:marLeft w:val="640"/>
          <w:marRight w:val="0"/>
          <w:marTop w:val="0"/>
          <w:marBottom w:val="0"/>
          <w:divBdr>
            <w:top w:val="none" w:sz="0" w:space="0" w:color="auto"/>
            <w:left w:val="none" w:sz="0" w:space="0" w:color="auto"/>
            <w:bottom w:val="none" w:sz="0" w:space="0" w:color="auto"/>
            <w:right w:val="none" w:sz="0" w:space="0" w:color="auto"/>
          </w:divBdr>
        </w:div>
        <w:div w:id="1918780370">
          <w:marLeft w:val="640"/>
          <w:marRight w:val="0"/>
          <w:marTop w:val="0"/>
          <w:marBottom w:val="0"/>
          <w:divBdr>
            <w:top w:val="none" w:sz="0" w:space="0" w:color="auto"/>
            <w:left w:val="none" w:sz="0" w:space="0" w:color="auto"/>
            <w:bottom w:val="none" w:sz="0" w:space="0" w:color="auto"/>
            <w:right w:val="none" w:sz="0" w:space="0" w:color="auto"/>
          </w:divBdr>
        </w:div>
        <w:div w:id="1697384702">
          <w:marLeft w:val="640"/>
          <w:marRight w:val="0"/>
          <w:marTop w:val="0"/>
          <w:marBottom w:val="0"/>
          <w:divBdr>
            <w:top w:val="none" w:sz="0" w:space="0" w:color="auto"/>
            <w:left w:val="none" w:sz="0" w:space="0" w:color="auto"/>
            <w:bottom w:val="none" w:sz="0" w:space="0" w:color="auto"/>
            <w:right w:val="none" w:sz="0" w:space="0" w:color="auto"/>
          </w:divBdr>
        </w:div>
        <w:div w:id="1648701433">
          <w:marLeft w:val="640"/>
          <w:marRight w:val="0"/>
          <w:marTop w:val="0"/>
          <w:marBottom w:val="0"/>
          <w:divBdr>
            <w:top w:val="none" w:sz="0" w:space="0" w:color="auto"/>
            <w:left w:val="none" w:sz="0" w:space="0" w:color="auto"/>
            <w:bottom w:val="none" w:sz="0" w:space="0" w:color="auto"/>
            <w:right w:val="none" w:sz="0" w:space="0" w:color="auto"/>
          </w:divBdr>
        </w:div>
        <w:div w:id="1181044181">
          <w:marLeft w:val="640"/>
          <w:marRight w:val="0"/>
          <w:marTop w:val="0"/>
          <w:marBottom w:val="0"/>
          <w:divBdr>
            <w:top w:val="none" w:sz="0" w:space="0" w:color="auto"/>
            <w:left w:val="none" w:sz="0" w:space="0" w:color="auto"/>
            <w:bottom w:val="none" w:sz="0" w:space="0" w:color="auto"/>
            <w:right w:val="none" w:sz="0" w:space="0" w:color="auto"/>
          </w:divBdr>
        </w:div>
        <w:div w:id="546919151">
          <w:marLeft w:val="640"/>
          <w:marRight w:val="0"/>
          <w:marTop w:val="0"/>
          <w:marBottom w:val="0"/>
          <w:divBdr>
            <w:top w:val="none" w:sz="0" w:space="0" w:color="auto"/>
            <w:left w:val="none" w:sz="0" w:space="0" w:color="auto"/>
            <w:bottom w:val="none" w:sz="0" w:space="0" w:color="auto"/>
            <w:right w:val="none" w:sz="0" w:space="0" w:color="auto"/>
          </w:divBdr>
        </w:div>
        <w:div w:id="2093234877">
          <w:marLeft w:val="640"/>
          <w:marRight w:val="0"/>
          <w:marTop w:val="0"/>
          <w:marBottom w:val="0"/>
          <w:divBdr>
            <w:top w:val="none" w:sz="0" w:space="0" w:color="auto"/>
            <w:left w:val="none" w:sz="0" w:space="0" w:color="auto"/>
            <w:bottom w:val="none" w:sz="0" w:space="0" w:color="auto"/>
            <w:right w:val="none" w:sz="0" w:space="0" w:color="auto"/>
          </w:divBdr>
        </w:div>
        <w:div w:id="2113502145">
          <w:marLeft w:val="640"/>
          <w:marRight w:val="0"/>
          <w:marTop w:val="0"/>
          <w:marBottom w:val="0"/>
          <w:divBdr>
            <w:top w:val="none" w:sz="0" w:space="0" w:color="auto"/>
            <w:left w:val="none" w:sz="0" w:space="0" w:color="auto"/>
            <w:bottom w:val="none" w:sz="0" w:space="0" w:color="auto"/>
            <w:right w:val="none" w:sz="0" w:space="0" w:color="auto"/>
          </w:divBdr>
        </w:div>
        <w:div w:id="1289702522">
          <w:marLeft w:val="640"/>
          <w:marRight w:val="0"/>
          <w:marTop w:val="0"/>
          <w:marBottom w:val="0"/>
          <w:divBdr>
            <w:top w:val="none" w:sz="0" w:space="0" w:color="auto"/>
            <w:left w:val="none" w:sz="0" w:space="0" w:color="auto"/>
            <w:bottom w:val="none" w:sz="0" w:space="0" w:color="auto"/>
            <w:right w:val="none" w:sz="0" w:space="0" w:color="auto"/>
          </w:divBdr>
        </w:div>
        <w:div w:id="1718118654">
          <w:marLeft w:val="640"/>
          <w:marRight w:val="0"/>
          <w:marTop w:val="0"/>
          <w:marBottom w:val="0"/>
          <w:divBdr>
            <w:top w:val="none" w:sz="0" w:space="0" w:color="auto"/>
            <w:left w:val="none" w:sz="0" w:space="0" w:color="auto"/>
            <w:bottom w:val="none" w:sz="0" w:space="0" w:color="auto"/>
            <w:right w:val="none" w:sz="0" w:space="0" w:color="auto"/>
          </w:divBdr>
        </w:div>
        <w:div w:id="1401557189">
          <w:marLeft w:val="640"/>
          <w:marRight w:val="0"/>
          <w:marTop w:val="0"/>
          <w:marBottom w:val="0"/>
          <w:divBdr>
            <w:top w:val="none" w:sz="0" w:space="0" w:color="auto"/>
            <w:left w:val="none" w:sz="0" w:space="0" w:color="auto"/>
            <w:bottom w:val="none" w:sz="0" w:space="0" w:color="auto"/>
            <w:right w:val="none" w:sz="0" w:space="0" w:color="auto"/>
          </w:divBdr>
        </w:div>
        <w:div w:id="1479031399">
          <w:marLeft w:val="640"/>
          <w:marRight w:val="0"/>
          <w:marTop w:val="0"/>
          <w:marBottom w:val="0"/>
          <w:divBdr>
            <w:top w:val="none" w:sz="0" w:space="0" w:color="auto"/>
            <w:left w:val="none" w:sz="0" w:space="0" w:color="auto"/>
            <w:bottom w:val="none" w:sz="0" w:space="0" w:color="auto"/>
            <w:right w:val="none" w:sz="0" w:space="0" w:color="auto"/>
          </w:divBdr>
        </w:div>
        <w:div w:id="2005694236">
          <w:marLeft w:val="640"/>
          <w:marRight w:val="0"/>
          <w:marTop w:val="0"/>
          <w:marBottom w:val="0"/>
          <w:divBdr>
            <w:top w:val="none" w:sz="0" w:space="0" w:color="auto"/>
            <w:left w:val="none" w:sz="0" w:space="0" w:color="auto"/>
            <w:bottom w:val="none" w:sz="0" w:space="0" w:color="auto"/>
            <w:right w:val="none" w:sz="0" w:space="0" w:color="auto"/>
          </w:divBdr>
        </w:div>
        <w:div w:id="844131799">
          <w:marLeft w:val="640"/>
          <w:marRight w:val="0"/>
          <w:marTop w:val="0"/>
          <w:marBottom w:val="0"/>
          <w:divBdr>
            <w:top w:val="none" w:sz="0" w:space="0" w:color="auto"/>
            <w:left w:val="none" w:sz="0" w:space="0" w:color="auto"/>
            <w:bottom w:val="none" w:sz="0" w:space="0" w:color="auto"/>
            <w:right w:val="none" w:sz="0" w:space="0" w:color="auto"/>
          </w:divBdr>
        </w:div>
        <w:div w:id="1183012980">
          <w:marLeft w:val="640"/>
          <w:marRight w:val="0"/>
          <w:marTop w:val="0"/>
          <w:marBottom w:val="0"/>
          <w:divBdr>
            <w:top w:val="none" w:sz="0" w:space="0" w:color="auto"/>
            <w:left w:val="none" w:sz="0" w:space="0" w:color="auto"/>
            <w:bottom w:val="none" w:sz="0" w:space="0" w:color="auto"/>
            <w:right w:val="none" w:sz="0" w:space="0" w:color="auto"/>
          </w:divBdr>
        </w:div>
        <w:div w:id="1890997173">
          <w:marLeft w:val="640"/>
          <w:marRight w:val="0"/>
          <w:marTop w:val="0"/>
          <w:marBottom w:val="0"/>
          <w:divBdr>
            <w:top w:val="none" w:sz="0" w:space="0" w:color="auto"/>
            <w:left w:val="none" w:sz="0" w:space="0" w:color="auto"/>
            <w:bottom w:val="none" w:sz="0" w:space="0" w:color="auto"/>
            <w:right w:val="none" w:sz="0" w:space="0" w:color="auto"/>
          </w:divBdr>
        </w:div>
        <w:div w:id="396440091">
          <w:marLeft w:val="640"/>
          <w:marRight w:val="0"/>
          <w:marTop w:val="0"/>
          <w:marBottom w:val="0"/>
          <w:divBdr>
            <w:top w:val="none" w:sz="0" w:space="0" w:color="auto"/>
            <w:left w:val="none" w:sz="0" w:space="0" w:color="auto"/>
            <w:bottom w:val="none" w:sz="0" w:space="0" w:color="auto"/>
            <w:right w:val="none" w:sz="0" w:space="0" w:color="auto"/>
          </w:divBdr>
        </w:div>
        <w:div w:id="2030720436">
          <w:marLeft w:val="640"/>
          <w:marRight w:val="0"/>
          <w:marTop w:val="0"/>
          <w:marBottom w:val="0"/>
          <w:divBdr>
            <w:top w:val="none" w:sz="0" w:space="0" w:color="auto"/>
            <w:left w:val="none" w:sz="0" w:space="0" w:color="auto"/>
            <w:bottom w:val="none" w:sz="0" w:space="0" w:color="auto"/>
            <w:right w:val="none" w:sz="0" w:space="0" w:color="auto"/>
          </w:divBdr>
        </w:div>
        <w:div w:id="1853953945">
          <w:marLeft w:val="640"/>
          <w:marRight w:val="0"/>
          <w:marTop w:val="0"/>
          <w:marBottom w:val="0"/>
          <w:divBdr>
            <w:top w:val="none" w:sz="0" w:space="0" w:color="auto"/>
            <w:left w:val="none" w:sz="0" w:space="0" w:color="auto"/>
            <w:bottom w:val="none" w:sz="0" w:space="0" w:color="auto"/>
            <w:right w:val="none" w:sz="0" w:space="0" w:color="auto"/>
          </w:divBdr>
        </w:div>
        <w:div w:id="468595442">
          <w:marLeft w:val="640"/>
          <w:marRight w:val="0"/>
          <w:marTop w:val="0"/>
          <w:marBottom w:val="0"/>
          <w:divBdr>
            <w:top w:val="none" w:sz="0" w:space="0" w:color="auto"/>
            <w:left w:val="none" w:sz="0" w:space="0" w:color="auto"/>
            <w:bottom w:val="none" w:sz="0" w:space="0" w:color="auto"/>
            <w:right w:val="none" w:sz="0" w:space="0" w:color="auto"/>
          </w:divBdr>
        </w:div>
        <w:div w:id="1928076630">
          <w:marLeft w:val="640"/>
          <w:marRight w:val="0"/>
          <w:marTop w:val="0"/>
          <w:marBottom w:val="0"/>
          <w:divBdr>
            <w:top w:val="none" w:sz="0" w:space="0" w:color="auto"/>
            <w:left w:val="none" w:sz="0" w:space="0" w:color="auto"/>
            <w:bottom w:val="none" w:sz="0" w:space="0" w:color="auto"/>
            <w:right w:val="none" w:sz="0" w:space="0" w:color="auto"/>
          </w:divBdr>
        </w:div>
        <w:div w:id="712271305">
          <w:marLeft w:val="640"/>
          <w:marRight w:val="0"/>
          <w:marTop w:val="0"/>
          <w:marBottom w:val="0"/>
          <w:divBdr>
            <w:top w:val="none" w:sz="0" w:space="0" w:color="auto"/>
            <w:left w:val="none" w:sz="0" w:space="0" w:color="auto"/>
            <w:bottom w:val="none" w:sz="0" w:space="0" w:color="auto"/>
            <w:right w:val="none" w:sz="0" w:space="0" w:color="auto"/>
          </w:divBdr>
        </w:div>
        <w:div w:id="1280529572">
          <w:marLeft w:val="640"/>
          <w:marRight w:val="0"/>
          <w:marTop w:val="0"/>
          <w:marBottom w:val="0"/>
          <w:divBdr>
            <w:top w:val="none" w:sz="0" w:space="0" w:color="auto"/>
            <w:left w:val="none" w:sz="0" w:space="0" w:color="auto"/>
            <w:bottom w:val="none" w:sz="0" w:space="0" w:color="auto"/>
            <w:right w:val="none" w:sz="0" w:space="0" w:color="auto"/>
          </w:divBdr>
        </w:div>
        <w:div w:id="860975637">
          <w:marLeft w:val="640"/>
          <w:marRight w:val="0"/>
          <w:marTop w:val="0"/>
          <w:marBottom w:val="0"/>
          <w:divBdr>
            <w:top w:val="none" w:sz="0" w:space="0" w:color="auto"/>
            <w:left w:val="none" w:sz="0" w:space="0" w:color="auto"/>
            <w:bottom w:val="none" w:sz="0" w:space="0" w:color="auto"/>
            <w:right w:val="none" w:sz="0" w:space="0" w:color="auto"/>
          </w:divBdr>
        </w:div>
        <w:div w:id="976686506">
          <w:marLeft w:val="640"/>
          <w:marRight w:val="0"/>
          <w:marTop w:val="0"/>
          <w:marBottom w:val="0"/>
          <w:divBdr>
            <w:top w:val="none" w:sz="0" w:space="0" w:color="auto"/>
            <w:left w:val="none" w:sz="0" w:space="0" w:color="auto"/>
            <w:bottom w:val="none" w:sz="0" w:space="0" w:color="auto"/>
            <w:right w:val="none" w:sz="0" w:space="0" w:color="auto"/>
          </w:divBdr>
        </w:div>
        <w:div w:id="2118331152">
          <w:marLeft w:val="640"/>
          <w:marRight w:val="0"/>
          <w:marTop w:val="0"/>
          <w:marBottom w:val="0"/>
          <w:divBdr>
            <w:top w:val="none" w:sz="0" w:space="0" w:color="auto"/>
            <w:left w:val="none" w:sz="0" w:space="0" w:color="auto"/>
            <w:bottom w:val="none" w:sz="0" w:space="0" w:color="auto"/>
            <w:right w:val="none" w:sz="0" w:space="0" w:color="auto"/>
          </w:divBdr>
        </w:div>
        <w:div w:id="160509250">
          <w:marLeft w:val="640"/>
          <w:marRight w:val="0"/>
          <w:marTop w:val="0"/>
          <w:marBottom w:val="0"/>
          <w:divBdr>
            <w:top w:val="none" w:sz="0" w:space="0" w:color="auto"/>
            <w:left w:val="none" w:sz="0" w:space="0" w:color="auto"/>
            <w:bottom w:val="none" w:sz="0" w:space="0" w:color="auto"/>
            <w:right w:val="none" w:sz="0" w:space="0" w:color="auto"/>
          </w:divBdr>
        </w:div>
        <w:div w:id="1252854892">
          <w:marLeft w:val="640"/>
          <w:marRight w:val="0"/>
          <w:marTop w:val="0"/>
          <w:marBottom w:val="0"/>
          <w:divBdr>
            <w:top w:val="none" w:sz="0" w:space="0" w:color="auto"/>
            <w:left w:val="none" w:sz="0" w:space="0" w:color="auto"/>
            <w:bottom w:val="none" w:sz="0" w:space="0" w:color="auto"/>
            <w:right w:val="none" w:sz="0" w:space="0" w:color="auto"/>
          </w:divBdr>
        </w:div>
        <w:div w:id="542711316">
          <w:marLeft w:val="640"/>
          <w:marRight w:val="0"/>
          <w:marTop w:val="0"/>
          <w:marBottom w:val="0"/>
          <w:divBdr>
            <w:top w:val="none" w:sz="0" w:space="0" w:color="auto"/>
            <w:left w:val="none" w:sz="0" w:space="0" w:color="auto"/>
            <w:bottom w:val="none" w:sz="0" w:space="0" w:color="auto"/>
            <w:right w:val="none" w:sz="0" w:space="0" w:color="auto"/>
          </w:divBdr>
        </w:div>
        <w:div w:id="191577085">
          <w:marLeft w:val="640"/>
          <w:marRight w:val="0"/>
          <w:marTop w:val="0"/>
          <w:marBottom w:val="0"/>
          <w:divBdr>
            <w:top w:val="none" w:sz="0" w:space="0" w:color="auto"/>
            <w:left w:val="none" w:sz="0" w:space="0" w:color="auto"/>
            <w:bottom w:val="none" w:sz="0" w:space="0" w:color="auto"/>
            <w:right w:val="none" w:sz="0" w:space="0" w:color="auto"/>
          </w:divBdr>
        </w:div>
        <w:div w:id="649330916">
          <w:marLeft w:val="640"/>
          <w:marRight w:val="0"/>
          <w:marTop w:val="0"/>
          <w:marBottom w:val="0"/>
          <w:divBdr>
            <w:top w:val="none" w:sz="0" w:space="0" w:color="auto"/>
            <w:left w:val="none" w:sz="0" w:space="0" w:color="auto"/>
            <w:bottom w:val="none" w:sz="0" w:space="0" w:color="auto"/>
            <w:right w:val="none" w:sz="0" w:space="0" w:color="auto"/>
          </w:divBdr>
        </w:div>
      </w:divsChild>
    </w:div>
    <w:div w:id="1687948917">
      <w:bodyDiv w:val="1"/>
      <w:marLeft w:val="0"/>
      <w:marRight w:val="0"/>
      <w:marTop w:val="0"/>
      <w:marBottom w:val="0"/>
      <w:divBdr>
        <w:top w:val="none" w:sz="0" w:space="0" w:color="auto"/>
        <w:left w:val="none" w:sz="0" w:space="0" w:color="auto"/>
        <w:bottom w:val="none" w:sz="0" w:space="0" w:color="auto"/>
        <w:right w:val="none" w:sz="0" w:space="0" w:color="auto"/>
      </w:divBdr>
      <w:divsChild>
        <w:div w:id="1486319903">
          <w:marLeft w:val="640"/>
          <w:marRight w:val="0"/>
          <w:marTop w:val="0"/>
          <w:marBottom w:val="0"/>
          <w:divBdr>
            <w:top w:val="none" w:sz="0" w:space="0" w:color="auto"/>
            <w:left w:val="none" w:sz="0" w:space="0" w:color="auto"/>
            <w:bottom w:val="none" w:sz="0" w:space="0" w:color="auto"/>
            <w:right w:val="none" w:sz="0" w:space="0" w:color="auto"/>
          </w:divBdr>
        </w:div>
        <w:div w:id="1024163497">
          <w:marLeft w:val="640"/>
          <w:marRight w:val="0"/>
          <w:marTop w:val="0"/>
          <w:marBottom w:val="0"/>
          <w:divBdr>
            <w:top w:val="none" w:sz="0" w:space="0" w:color="auto"/>
            <w:left w:val="none" w:sz="0" w:space="0" w:color="auto"/>
            <w:bottom w:val="none" w:sz="0" w:space="0" w:color="auto"/>
            <w:right w:val="none" w:sz="0" w:space="0" w:color="auto"/>
          </w:divBdr>
        </w:div>
        <w:div w:id="315302135">
          <w:marLeft w:val="640"/>
          <w:marRight w:val="0"/>
          <w:marTop w:val="0"/>
          <w:marBottom w:val="0"/>
          <w:divBdr>
            <w:top w:val="none" w:sz="0" w:space="0" w:color="auto"/>
            <w:left w:val="none" w:sz="0" w:space="0" w:color="auto"/>
            <w:bottom w:val="none" w:sz="0" w:space="0" w:color="auto"/>
            <w:right w:val="none" w:sz="0" w:space="0" w:color="auto"/>
          </w:divBdr>
        </w:div>
        <w:div w:id="172188140">
          <w:marLeft w:val="640"/>
          <w:marRight w:val="0"/>
          <w:marTop w:val="0"/>
          <w:marBottom w:val="0"/>
          <w:divBdr>
            <w:top w:val="none" w:sz="0" w:space="0" w:color="auto"/>
            <w:left w:val="none" w:sz="0" w:space="0" w:color="auto"/>
            <w:bottom w:val="none" w:sz="0" w:space="0" w:color="auto"/>
            <w:right w:val="none" w:sz="0" w:space="0" w:color="auto"/>
          </w:divBdr>
        </w:div>
        <w:div w:id="370420298">
          <w:marLeft w:val="640"/>
          <w:marRight w:val="0"/>
          <w:marTop w:val="0"/>
          <w:marBottom w:val="0"/>
          <w:divBdr>
            <w:top w:val="none" w:sz="0" w:space="0" w:color="auto"/>
            <w:left w:val="none" w:sz="0" w:space="0" w:color="auto"/>
            <w:bottom w:val="none" w:sz="0" w:space="0" w:color="auto"/>
            <w:right w:val="none" w:sz="0" w:space="0" w:color="auto"/>
          </w:divBdr>
        </w:div>
        <w:div w:id="827474342">
          <w:marLeft w:val="640"/>
          <w:marRight w:val="0"/>
          <w:marTop w:val="0"/>
          <w:marBottom w:val="0"/>
          <w:divBdr>
            <w:top w:val="none" w:sz="0" w:space="0" w:color="auto"/>
            <w:left w:val="none" w:sz="0" w:space="0" w:color="auto"/>
            <w:bottom w:val="none" w:sz="0" w:space="0" w:color="auto"/>
            <w:right w:val="none" w:sz="0" w:space="0" w:color="auto"/>
          </w:divBdr>
        </w:div>
        <w:div w:id="394356926">
          <w:marLeft w:val="640"/>
          <w:marRight w:val="0"/>
          <w:marTop w:val="0"/>
          <w:marBottom w:val="0"/>
          <w:divBdr>
            <w:top w:val="none" w:sz="0" w:space="0" w:color="auto"/>
            <w:left w:val="none" w:sz="0" w:space="0" w:color="auto"/>
            <w:bottom w:val="none" w:sz="0" w:space="0" w:color="auto"/>
            <w:right w:val="none" w:sz="0" w:space="0" w:color="auto"/>
          </w:divBdr>
        </w:div>
        <w:div w:id="653413784">
          <w:marLeft w:val="640"/>
          <w:marRight w:val="0"/>
          <w:marTop w:val="0"/>
          <w:marBottom w:val="0"/>
          <w:divBdr>
            <w:top w:val="none" w:sz="0" w:space="0" w:color="auto"/>
            <w:left w:val="none" w:sz="0" w:space="0" w:color="auto"/>
            <w:bottom w:val="none" w:sz="0" w:space="0" w:color="auto"/>
            <w:right w:val="none" w:sz="0" w:space="0" w:color="auto"/>
          </w:divBdr>
        </w:div>
        <w:div w:id="1608538748">
          <w:marLeft w:val="640"/>
          <w:marRight w:val="0"/>
          <w:marTop w:val="0"/>
          <w:marBottom w:val="0"/>
          <w:divBdr>
            <w:top w:val="none" w:sz="0" w:space="0" w:color="auto"/>
            <w:left w:val="none" w:sz="0" w:space="0" w:color="auto"/>
            <w:bottom w:val="none" w:sz="0" w:space="0" w:color="auto"/>
            <w:right w:val="none" w:sz="0" w:space="0" w:color="auto"/>
          </w:divBdr>
        </w:div>
        <w:div w:id="398215615">
          <w:marLeft w:val="640"/>
          <w:marRight w:val="0"/>
          <w:marTop w:val="0"/>
          <w:marBottom w:val="0"/>
          <w:divBdr>
            <w:top w:val="none" w:sz="0" w:space="0" w:color="auto"/>
            <w:left w:val="none" w:sz="0" w:space="0" w:color="auto"/>
            <w:bottom w:val="none" w:sz="0" w:space="0" w:color="auto"/>
            <w:right w:val="none" w:sz="0" w:space="0" w:color="auto"/>
          </w:divBdr>
        </w:div>
        <w:div w:id="503319164">
          <w:marLeft w:val="640"/>
          <w:marRight w:val="0"/>
          <w:marTop w:val="0"/>
          <w:marBottom w:val="0"/>
          <w:divBdr>
            <w:top w:val="none" w:sz="0" w:space="0" w:color="auto"/>
            <w:left w:val="none" w:sz="0" w:space="0" w:color="auto"/>
            <w:bottom w:val="none" w:sz="0" w:space="0" w:color="auto"/>
            <w:right w:val="none" w:sz="0" w:space="0" w:color="auto"/>
          </w:divBdr>
        </w:div>
        <w:div w:id="629747183">
          <w:marLeft w:val="640"/>
          <w:marRight w:val="0"/>
          <w:marTop w:val="0"/>
          <w:marBottom w:val="0"/>
          <w:divBdr>
            <w:top w:val="none" w:sz="0" w:space="0" w:color="auto"/>
            <w:left w:val="none" w:sz="0" w:space="0" w:color="auto"/>
            <w:bottom w:val="none" w:sz="0" w:space="0" w:color="auto"/>
            <w:right w:val="none" w:sz="0" w:space="0" w:color="auto"/>
          </w:divBdr>
        </w:div>
        <w:div w:id="325011186">
          <w:marLeft w:val="640"/>
          <w:marRight w:val="0"/>
          <w:marTop w:val="0"/>
          <w:marBottom w:val="0"/>
          <w:divBdr>
            <w:top w:val="none" w:sz="0" w:space="0" w:color="auto"/>
            <w:left w:val="none" w:sz="0" w:space="0" w:color="auto"/>
            <w:bottom w:val="none" w:sz="0" w:space="0" w:color="auto"/>
            <w:right w:val="none" w:sz="0" w:space="0" w:color="auto"/>
          </w:divBdr>
        </w:div>
        <w:div w:id="631834937">
          <w:marLeft w:val="640"/>
          <w:marRight w:val="0"/>
          <w:marTop w:val="0"/>
          <w:marBottom w:val="0"/>
          <w:divBdr>
            <w:top w:val="none" w:sz="0" w:space="0" w:color="auto"/>
            <w:left w:val="none" w:sz="0" w:space="0" w:color="auto"/>
            <w:bottom w:val="none" w:sz="0" w:space="0" w:color="auto"/>
            <w:right w:val="none" w:sz="0" w:space="0" w:color="auto"/>
          </w:divBdr>
        </w:div>
        <w:div w:id="1713000077">
          <w:marLeft w:val="640"/>
          <w:marRight w:val="0"/>
          <w:marTop w:val="0"/>
          <w:marBottom w:val="0"/>
          <w:divBdr>
            <w:top w:val="none" w:sz="0" w:space="0" w:color="auto"/>
            <w:left w:val="none" w:sz="0" w:space="0" w:color="auto"/>
            <w:bottom w:val="none" w:sz="0" w:space="0" w:color="auto"/>
            <w:right w:val="none" w:sz="0" w:space="0" w:color="auto"/>
          </w:divBdr>
        </w:div>
        <w:div w:id="790444049">
          <w:marLeft w:val="640"/>
          <w:marRight w:val="0"/>
          <w:marTop w:val="0"/>
          <w:marBottom w:val="0"/>
          <w:divBdr>
            <w:top w:val="none" w:sz="0" w:space="0" w:color="auto"/>
            <w:left w:val="none" w:sz="0" w:space="0" w:color="auto"/>
            <w:bottom w:val="none" w:sz="0" w:space="0" w:color="auto"/>
            <w:right w:val="none" w:sz="0" w:space="0" w:color="auto"/>
          </w:divBdr>
        </w:div>
        <w:div w:id="1992824553">
          <w:marLeft w:val="640"/>
          <w:marRight w:val="0"/>
          <w:marTop w:val="0"/>
          <w:marBottom w:val="0"/>
          <w:divBdr>
            <w:top w:val="none" w:sz="0" w:space="0" w:color="auto"/>
            <w:left w:val="none" w:sz="0" w:space="0" w:color="auto"/>
            <w:bottom w:val="none" w:sz="0" w:space="0" w:color="auto"/>
            <w:right w:val="none" w:sz="0" w:space="0" w:color="auto"/>
          </w:divBdr>
        </w:div>
        <w:div w:id="1834683960">
          <w:marLeft w:val="640"/>
          <w:marRight w:val="0"/>
          <w:marTop w:val="0"/>
          <w:marBottom w:val="0"/>
          <w:divBdr>
            <w:top w:val="none" w:sz="0" w:space="0" w:color="auto"/>
            <w:left w:val="none" w:sz="0" w:space="0" w:color="auto"/>
            <w:bottom w:val="none" w:sz="0" w:space="0" w:color="auto"/>
            <w:right w:val="none" w:sz="0" w:space="0" w:color="auto"/>
          </w:divBdr>
        </w:div>
        <w:div w:id="89663849">
          <w:marLeft w:val="640"/>
          <w:marRight w:val="0"/>
          <w:marTop w:val="0"/>
          <w:marBottom w:val="0"/>
          <w:divBdr>
            <w:top w:val="none" w:sz="0" w:space="0" w:color="auto"/>
            <w:left w:val="none" w:sz="0" w:space="0" w:color="auto"/>
            <w:bottom w:val="none" w:sz="0" w:space="0" w:color="auto"/>
            <w:right w:val="none" w:sz="0" w:space="0" w:color="auto"/>
          </w:divBdr>
        </w:div>
        <w:div w:id="1285503898">
          <w:marLeft w:val="640"/>
          <w:marRight w:val="0"/>
          <w:marTop w:val="0"/>
          <w:marBottom w:val="0"/>
          <w:divBdr>
            <w:top w:val="none" w:sz="0" w:space="0" w:color="auto"/>
            <w:left w:val="none" w:sz="0" w:space="0" w:color="auto"/>
            <w:bottom w:val="none" w:sz="0" w:space="0" w:color="auto"/>
            <w:right w:val="none" w:sz="0" w:space="0" w:color="auto"/>
          </w:divBdr>
        </w:div>
        <w:div w:id="1882206769">
          <w:marLeft w:val="640"/>
          <w:marRight w:val="0"/>
          <w:marTop w:val="0"/>
          <w:marBottom w:val="0"/>
          <w:divBdr>
            <w:top w:val="none" w:sz="0" w:space="0" w:color="auto"/>
            <w:left w:val="none" w:sz="0" w:space="0" w:color="auto"/>
            <w:bottom w:val="none" w:sz="0" w:space="0" w:color="auto"/>
            <w:right w:val="none" w:sz="0" w:space="0" w:color="auto"/>
          </w:divBdr>
        </w:div>
        <w:div w:id="1196314953">
          <w:marLeft w:val="640"/>
          <w:marRight w:val="0"/>
          <w:marTop w:val="0"/>
          <w:marBottom w:val="0"/>
          <w:divBdr>
            <w:top w:val="none" w:sz="0" w:space="0" w:color="auto"/>
            <w:left w:val="none" w:sz="0" w:space="0" w:color="auto"/>
            <w:bottom w:val="none" w:sz="0" w:space="0" w:color="auto"/>
            <w:right w:val="none" w:sz="0" w:space="0" w:color="auto"/>
          </w:divBdr>
        </w:div>
        <w:div w:id="1613511419">
          <w:marLeft w:val="640"/>
          <w:marRight w:val="0"/>
          <w:marTop w:val="0"/>
          <w:marBottom w:val="0"/>
          <w:divBdr>
            <w:top w:val="none" w:sz="0" w:space="0" w:color="auto"/>
            <w:left w:val="none" w:sz="0" w:space="0" w:color="auto"/>
            <w:bottom w:val="none" w:sz="0" w:space="0" w:color="auto"/>
            <w:right w:val="none" w:sz="0" w:space="0" w:color="auto"/>
          </w:divBdr>
        </w:div>
        <w:div w:id="723211352">
          <w:marLeft w:val="640"/>
          <w:marRight w:val="0"/>
          <w:marTop w:val="0"/>
          <w:marBottom w:val="0"/>
          <w:divBdr>
            <w:top w:val="none" w:sz="0" w:space="0" w:color="auto"/>
            <w:left w:val="none" w:sz="0" w:space="0" w:color="auto"/>
            <w:bottom w:val="none" w:sz="0" w:space="0" w:color="auto"/>
            <w:right w:val="none" w:sz="0" w:space="0" w:color="auto"/>
          </w:divBdr>
        </w:div>
        <w:div w:id="872110042">
          <w:marLeft w:val="640"/>
          <w:marRight w:val="0"/>
          <w:marTop w:val="0"/>
          <w:marBottom w:val="0"/>
          <w:divBdr>
            <w:top w:val="none" w:sz="0" w:space="0" w:color="auto"/>
            <w:left w:val="none" w:sz="0" w:space="0" w:color="auto"/>
            <w:bottom w:val="none" w:sz="0" w:space="0" w:color="auto"/>
            <w:right w:val="none" w:sz="0" w:space="0" w:color="auto"/>
          </w:divBdr>
        </w:div>
        <w:div w:id="678191657">
          <w:marLeft w:val="640"/>
          <w:marRight w:val="0"/>
          <w:marTop w:val="0"/>
          <w:marBottom w:val="0"/>
          <w:divBdr>
            <w:top w:val="none" w:sz="0" w:space="0" w:color="auto"/>
            <w:left w:val="none" w:sz="0" w:space="0" w:color="auto"/>
            <w:bottom w:val="none" w:sz="0" w:space="0" w:color="auto"/>
            <w:right w:val="none" w:sz="0" w:space="0" w:color="auto"/>
          </w:divBdr>
        </w:div>
        <w:div w:id="1047224922">
          <w:marLeft w:val="640"/>
          <w:marRight w:val="0"/>
          <w:marTop w:val="0"/>
          <w:marBottom w:val="0"/>
          <w:divBdr>
            <w:top w:val="none" w:sz="0" w:space="0" w:color="auto"/>
            <w:left w:val="none" w:sz="0" w:space="0" w:color="auto"/>
            <w:bottom w:val="none" w:sz="0" w:space="0" w:color="auto"/>
            <w:right w:val="none" w:sz="0" w:space="0" w:color="auto"/>
          </w:divBdr>
        </w:div>
        <w:div w:id="522519663">
          <w:marLeft w:val="640"/>
          <w:marRight w:val="0"/>
          <w:marTop w:val="0"/>
          <w:marBottom w:val="0"/>
          <w:divBdr>
            <w:top w:val="none" w:sz="0" w:space="0" w:color="auto"/>
            <w:left w:val="none" w:sz="0" w:space="0" w:color="auto"/>
            <w:bottom w:val="none" w:sz="0" w:space="0" w:color="auto"/>
            <w:right w:val="none" w:sz="0" w:space="0" w:color="auto"/>
          </w:divBdr>
        </w:div>
        <w:div w:id="966816392">
          <w:marLeft w:val="640"/>
          <w:marRight w:val="0"/>
          <w:marTop w:val="0"/>
          <w:marBottom w:val="0"/>
          <w:divBdr>
            <w:top w:val="none" w:sz="0" w:space="0" w:color="auto"/>
            <w:left w:val="none" w:sz="0" w:space="0" w:color="auto"/>
            <w:bottom w:val="none" w:sz="0" w:space="0" w:color="auto"/>
            <w:right w:val="none" w:sz="0" w:space="0" w:color="auto"/>
          </w:divBdr>
        </w:div>
        <w:div w:id="798375821">
          <w:marLeft w:val="640"/>
          <w:marRight w:val="0"/>
          <w:marTop w:val="0"/>
          <w:marBottom w:val="0"/>
          <w:divBdr>
            <w:top w:val="none" w:sz="0" w:space="0" w:color="auto"/>
            <w:left w:val="none" w:sz="0" w:space="0" w:color="auto"/>
            <w:bottom w:val="none" w:sz="0" w:space="0" w:color="auto"/>
            <w:right w:val="none" w:sz="0" w:space="0" w:color="auto"/>
          </w:divBdr>
        </w:div>
      </w:divsChild>
    </w:div>
    <w:div w:id="1693067038">
      <w:bodyDiv w:val="1"/>
      <w:marLeft w:val="0"/>
      <w:marRight w:val="0"/>
      <w:marTop w:val="0"/>
      <w:marBottom w:val="0"/>
      <w:divBdr>
        <w:top w:val="none" w:sz="0" w:space="0" w:color="auto"/>
        <w:left w:val="none" w:sz="0" w:space="0" w:color="auto"/>
        <w:bottom w:val="none" w:sz="0" w:space="0" w:color="auto"/>
        <w:right w:val="none" w:sz="0" w:space="0" w:color="auto"/>
      </w:divBdr>
      <w:divsChild>
        <w:div w:id="937906975">
          <w:marLeft w:val="640"/>
          <w:marRight w:val="0"/>
          <w:marTop w:val="0"/>
          <w:marBottom w:val="0"/>
          <w:divBdr>
            <w:top w:val="none" w:sz="0" w:space="0" w:color="auto"/>
            <w:left w:val="none" w:sz="0" w:space="0" w:color="auto"/>
            <w:bottom w:val="none" w:sz="0" w:space="0" w:color="auto"/>
            <w:right w:val="none" w:sz="0" w:space="0" w:color="auto"/>
          </w:divBdr>
        </w:div>
        <w:div w:id="1853377060">
          <w:marLeft w:val="640"/>
          <w:marRight w:val="0"/>
          <w:marTop w:val="0"/>
          <w:marBottom w:val="0"/>
          <w:divBdr>
            <w:top w:val="none" w:sz="0" w:space="0" w:color="auto"/>
            <w:left w:val="none" w:sz="0" w:space="0" w:color="auto"/>
            <w:bottom w:val="none" w:sz="0" w:space="0" w:color="auto"/>
            <w:right w:val="none" w:sz="0" w:space="0" w:color="auto"/>
          </w:divBdr>
        </w:div>
      </w:divsChild>
    </w:div>
    <w:div w:id="1697924911">
      <w:bodyDiv w:val="1"/>
      <w:marLeft w:val="0"/>
      <w:marRight w:val="0"/>
      <w:marTop w:val="0"/>
      <w:marBottom w:val="0"/>
      <w:divBdr>
        <w:top w:val="none" w:sz="0" w:space="0" w:color="auto"/>
        <w:left w:val="none" w:sz="0" w:space="0" w:color="auto"/>
        <w:bottom w:val="none" w:sz="0" w:space="0" w:color="auto"/>
        <w:right w:val="none" w:sz="0" w:space="0" w:color="auto"/>
      </w:divBdr>
      <w:divsChild>
        <w:div w:id="1281379796">
          <w:marLeft w:val="640"/>
          <w:marRight w:val="0"/>
          <w:marTop w:val="0"/>
          <w:marBottom w:val="0"/>
          <w:divBdr>
            <w:top w:val="none" w:sz="0" w:space="0" w:color="auto"/>
            <w:left w:val="none" w:sz="0" w:space="0" w:color="auto"/>
            <w:bottom w:val="none" w:sz="0" w:space="0" w:color="auto"/>
            <w:right w:val="none" w:sz="0" w:space="0" w:color="auto"/>
          </w:divBdr>
        </w:div>
        <w:div w:id="2122068248">
          <w:marLeft w:val="640"/>
          <w:marRight w:val="0"/>
          <w:marTop w:val="0"/>
          <w:marBottom w:val="0"/>
          <w:divBdr>
            <w:top w:val="none" w:sz="0" w:space="0" w:color="auto"/>
            <w:left w:val="none" w:sz="0" w:space="0" w:color="auto"/>
            <w:bottom w:val="none" w:sz="0" w:space="0" w:color="auto"/>
            <w:right w:val="none" w:sz="0" w:space="0" w:color="auto"/>
          </w:divBdr>
        </w:div>
        <w:div w:id="457602728">
          <w:marLeft w:val="640"/>
          <w:marRight w:val="0"/>
          <w:marTop w:val="0"/>
          <w:marBottom w:val="0"/>
          <w:divBdr>
            <w:top w:val="none" w:sz="0" w:space="0" w:color="auto"/>
            <w:left w:val="none" w:sz="0" w:space="0" w:color="auto"/>
            <w:bottom w:val="none" w:sz="0" w:space="0" w:color="auto"/>
            <w:right w:val="none" w:sz="0" w:space="0" w:color="auto"/>
          </w:divBdr>
        </w:div>
        <w:div w:id="1702395184">
          <w:marLeft w:val="640"/>
          <w:marRight w:val="0"/>
          <w:marTop w:val="0"/>
          <w:marBottom w:val="0"/>
          <w:divBdr>
            <w:top w:val="none" w:sz="0" w:space="0" w:color="auto"/>
            <w:left w:val="none" w:sz="0" w:space="0" w:color="auto"/>
            <w:bottom w:val="none" w:sz="0" w:space="0" w:color="auto"/>
            <w:right w:val="none" w:sz="0" w:space="0" w:color="auto"/>
          </w:divBdr>
        </w:div>
        <w:div w:id="1437019797">
          <w:marLeft w:val="640"/>
          <w:marRight w:val="0"/>
          <w:marTop w:val="0"/>
          <w:marBottom w:val="0"/>
          <w:divBdr>
            <w:top w:val="none" w:sz="0" w:space="0" w:color="auto"/>
            <w:left w:val="none" w:sz="0" w:space="0" w:color="auto"/>
            <w:bottom w:val="none" w:sz="0" w:space="0" w:color="auto"/>
            <w:right w:val="none" w:sz="0" w:space="0" w:color="auto"/>
          </w:divBdr>
        </w:div>
        <w:div w:id="1570457707">
          <w:marLeft w:val="640"/>
          <w:marRight w:val="0"/>
          <w:marTop w:val="0"/>
          <w:marBottom w:val="0"/>
          <w:divBdr>
            <w:top w:val="none" w:sz="0" w:space="0" w:color="auto"/>
            <w:left w:val="none" w:sz="0" w:space="0" w:color="auto"/>
            <w:bottom w:val="none" w:sz="0" w:space="0" w:color="auto"/>
            <w:right w:val="none" w:sz="0" w:space="0" w:color="auto"/>
          </w:divBdr>
        </w:div>
        <w:div w:id="416100228">
          <w:marLeft w:val="640"/>
          <w:marRight w:val="0"/>
          <w:marTop w:val="0"/>
          <w:marBottom w:val="0"/>
          <w:divBdr>
            <w:top w:val="none" w:sz="0" w:space="0" w:color="auto"/>
            <w:left w:val="none" w:sz="0" w:space="0" w:color="auto"/>
            <w:bottom w:val="none" w:sz="0" w:space="0" w:color="auto"/>
            <w:right w:val="none" w:sz="0" w:space="0" w:color="auto"/>
          </w:divBdr>
        </w:div>
        <w:div w:id="745568789">
          <w:marLeft w:val="640"/>
          <w:marRight w:val="0"/>
          <w:marTop w:val="0"/>
          <w:marBottom w:val="0"/>
          <w:divBdr>
            <w:top w:val="none" w:sz="0" w:space="0" w:color="auto"/>
            <w:left w:val="none" w:sz="0" w:space="0" w:color="auto"/>
            <w:bottom w:val="none" w:sz="0" w:space="0" w:color="auto"/>
            <w:right w:val="none" w:sz="0" w:space="0" w:color="auto"/>
          </w:divBdr>
        </w:div>
        <w:div w:id="838277373">
          <w:marLeft w:val="640"/>
          <w:marRight w:val="0"/>
          <w:marTop w:val="0"/>
          <w:marBottom w:val="0"/>
          <w:divBdr>
            <w:top w:val="none" w:sz="0" w:space="0" w:color="auto"/>
            <w:left w:val="none" w:sz="0" w:space="0" w:color="auto"/>
            <w:bottom w:val="none" w:sz="0" w:space="0" w:color="auto"/>
            <w:right w:val="none" w:sz="0" w:space="0" w:color="auto"/>
          </w:divBdr>
        </w:div>
        <w:div w:id="1486968167">
          <w:marLeft w:val="640"/>
          <w:marRight w:val="0"/>
          <w:marTop w:val="0"/>
          <w:marBottom w:val="0"/>
          <w:divBdr>
            <w:top w:val="none" w:sz="0" w:space="0" w:color="auto"/>
            <w:left w:val="none" w:sz="0" w:space="0" w:color="auto"/>
            <w:bottom w:val="none" w:sz="0" w:space="0" w:color="auto"/>
            <w:right w:val="none" w:sz="0" w:space="0" w:color="auto"/>
          </w:divBdr>
        </w:div>
        <w:div w:id="1403671869">
          <w:marLeft w:val="640"/>
          <w:marRight w:val="0"/>
          <w:marTop w:val="0"/>
          <w:marBottom w:val="0"/>
          <w:divBdr>
            <w:top w:val="none" w:sz="0" w:space="0" w:color="auto"/>
            <w:left w:val="none" w:sz="0" w:space="0" w:color="auto"/>
            <w:bottom w:val="none" w:sz="0" w:space="0" w:color="auto"/>
            <w:right w:val="none" w:sz="0" w:space="0" w:color="auto"/>
          </w:divBdr>
        </w:div>
        <w:div w:id="1884633887">
          <w:marLeft w:val="640"/>
          <w:marRight w:val="0"/>
          <w:marTop w:val="0"/>
          <w:marBottom w:val="0"/>
          <w:divBdr>
            <w:top w:val="none" w:sz="0" w:space="0" w:color="auto"/>
            <w:left w:val="none" w:sz="0" w:space="0" w:color="auto"/>
            <w:bottom w:val="none" w:sz="0" w:space="0" w:color="auto"/>
            <w:right w:val="none" w:sz="0" w:space="0" w:color="auto"/>
          </w:divBdr>
        </w:div>
        <w:div w:id="453139523">
          <w:marLeft w:val="640"/>
          <w:marRight w:val="0"/>
          <w:marTop w:val="0"/>
          <w:marBottom w:val="0"/>
          <w:divBdr>
            <w:top w:val="none" w:sz="0" w:space="0" w:color="auto"/>
            <w:left w:val="none" w:sz="0" w:space="0" w:color="auto"/>
            <w:bottom w:val="none" w:sz="0" w:space="0" w:color="auto"/>
            <w:right w:val="none" w:sz="0" w:space="0" w:color="auto"/>
          </w:divBdr>
        </w:div>
        <w:div w:id="436174206">
          <w:marLeft w:val="640"/>
          <w:marRight w:val="0"/>
          <w:marTop w:val="0"/>
          <w:marBottom w:val="0"/>
          <w:divBdr>
            <w:top w:val="none" w:sz="0" w:space="0" w:color="auto"/>
            <w:left w:val="none" w:sz="0" w:space="0" w:color="auto"/>
            <w:bottom w:val="none" w:sz="0" w:space="0" w:color="auto"/>
            <w:right w:val="none" w:sz="0" w:space="0" w:color="auto"/>
          </w:divBdr>
        </w:div>
        <w:div w:id="223566236">
          <w:marLeft w:val="640"/>
          <w:marRight w:val="0"/>
          <w:marTop w:val="0"/>
          <w:marBottom w:val="0"/>
          <w:divBdr>
            <w:top w:val="none" w:sz="0" w:space="0" w:color="auto"/>
            <w:left w:val="none" w:sz="0" w:space="0" w:color="auto"/>
            <w:bottom w:val="none" w:sz="0" w:space="0" w:color="auto"/>
            <w:right w:val="none" w:sz="0" w:space="0" w:color="auto"/>
          </w:divBdr>
        </w:div>
        <w:div w:id="953949533">
          <w:marLeft w:val="640"/>
          <w:marRight w:val="0"/>
          <w:marTop w:val="0"/>
          <w:marBottom w:val="0"/>
          <w:divBdr>
            <w:top w:val="none" w:sz="0" w:space="0" w:color="auto"/>
            <w:left w:val="none" w:sz="0" w:space="0" w:color="auto"/>
            <w:bottom w:val="none" w:sz="0" w:space="0" w:color="auto"/>
            <w:right w:val="none" w:sz="0" w:space="0" w:color="auto"/>
          </w:divBdr>
        </w:div>
        <w:div w:id="2014646866">
          <w:marLeft w:val="640"/>
          <w:marRight w:val="0"/>
          <w:marTop w:val="0"/>
          <w:marBottom w:val="0"/>
          <w:divBdr>
            <w:top w:val="none" w:sz="0" w:space="0" w:color="auto"/>
            <w:left w:val="none" w:sz="0" w:space="0" w:color="auto"/>
            <w:bottom w:val="none" w:sz="0" w:space="0" w:color="auto"/>
            <w:right w:val="none" w:sz="0" w:space="0" w:color="auto"/>
          </w:divBdr>
        </w:div>
        <w:div w:id="1851136777">
          <w:marLeft w:val="640"/>
          <w:marRight w:val="0"/>
          <w:marTop w:val="0"/>
          <w:marBottom w:val="0"/>
          <w:divBdr>
            <w:top w:val="none" w:sz="0" w:space="0" w:color="auto"/>
            <w:left w:val="none" w:sz="0" w:space="0" w:color="auto"/>
            <w:bottom w:val="none" w:sz="0" w:space="0" w:color="auto"/>
            <w:right w:val="none" w:sz="0" w:space="0" w:color="auto"/>
          </w:divBdr>
        </w:div>
        <w:div w:id="744298037">
          <w:marLeft w:val="640"/>
          <w:marRight w:val="0"/>
          <w:marTop w:val="0"/>
          <w:marBottom w:val="0"/>
          <w:divBdr>
            <w:top w:val="none" w:sz="0" w:space="0" w:color="auto"/>
            <w:left w:val="none" w:sz="0" w:space="0" w:color="auto"/>
            <w:bottom w:val="none" w:sz="0" w:space="0" w:color="auto"/>
            <w:right w:val="none" w:sz="0" w:space="0" w:color="auto"/>
          </w:divBdr>
        </w:div>
        <w:div w:id="1070928798">
          <w:marLeft w:val="640"/>
          <w:marRight w:val="0"/>
          <w:marTop w:val="0"/>
          <w:marBottom w:val="0"/>
          <w:divBdr>
            <w:top w:val="none" w:sz="0" w:space="0" w:color="auto"/>
            <w:left w:val="none" w:sz="0" w:space="0" w:color="auto"/>
            <w:bottom w:val="none" w:sz="0" w:space="0" w:color="auto"/>
            <w:right w:val="none" w:sz="0" w:space="0" w:color="auto"/>
          </w:divBdr>
        </w:div>
        <w:div w:id="1237322145">
          <w:marLeft w:val="640"/>
          <w:marRight w:val="0"/>
          <w:marTop w:val="0"/>
          <w:marBottom w:val="0"/>
          <w:divBdr>
            <w:top w:val="none" w:sz="0" w:space="0" w:color="auto"/>
            <w:left w:val="none" w:sz="0" w:space="0" w:color="auto"/>
            <w:bottom w:val="none" w:sz="0" w:space="0" w:color="auto"/>
            <w:right w:val="none" w:sz="0" w:space="0" w:color="auto"/>
          </w:divBdr>
        </w:div>
        <w:div w:id="275989764">
          <w:marLeft w:val="640"/>
          <w:marRight w:val="0"/>
          <w:marTop w:val="0"/>
          <w:marBottom w:val="0"/>
          <w:divBdr>
            <w:top w:val="none" w:sz="0" w:space="0" w:color="auto"/>
            <w:left w:val="none" w:sz="0" w:space="0" w:color="auto"/>
            <w:bottom w:val="none" w:sz="0" w:space="0" w:color="auto"/>
            <w:right w:val="none" w:sz="0" w:space="0" w:color="auto"/>
          </w:divBdr>
        </w:div>
        <w:div w:id="812020238">
          <w:marLeft w:val="640"/>
          <w:marRight w:val="0"/>
          <w:marTop w:val="0"/>
          <w:marBottom w:val="0"/>
          <w:divBdr>
            <w:top w:val="none" w:sz="0" w:space="0" w:color="auto"/>
            <w:left w:val="none" w:sz="0" w:space="0" w:color="auto"/>
            <w:bottom w:val="none" w:sz="0" w:space="0" w:color="auto"/>
            <w:right w:val="none" w:sz="0" w:space="0" w:color="auto"/>
          </w:divBdr>
        </w:div>
        <w:div w:id="560098275">
          <w:marLeft w:val="640"/>
          <w:marRight w:val="0"/>
          <w:marTop w:val="0"/>
          <w:marBottom w:val="0"/>
          <w:divBdr>
            <w:top w:val="none" w:sz="0" w:space="0" w:color="auto"/>
            <w:left w:val="none" w:sz="0" w:space="0" w:color="auto"/>
            <w:bottom w:val="none" w:sz="0" w:space="0" w:color="auto"/>
            <w:right w:val="none" w:sz="0" w:space="0" w:color="auto"/>
          </w:divBdr>
        </w:div>
        <w:div w:id="1556310133">
          <w:marLeft w:val="640"/>
          <w:marRight w:val="0"/>
          <w:marTop w:val="0"/>
          <w:marBottom w:val="0"/>
          <w:divBdr>
            <w:top w:val="none" w:sz="0" w:space="0" w:color="auto"/>
            <w:left w:val="none" w:sz="0" w:space="0" w:color="auto"/>
            <w:bottom w:val="none" w:sz="0" w:space="0" w:color="auto"/>
            <w:right w:val="none" w:sz="0" w:space="0" w:color="auto"/>
          </w:divBdr>
        </w:div>
        <w:div w:id="228466952">
          <w:marLeft w:val="640"/>
          <w:marRight w:val="0"/>
          <w:marTop w:val="0"/>
          <w:marBottom w:val="0"/>
          <w:divBdr>
            <w:top w:val="none" w:sz="0" w:space="0" w:color="auto"/>
            <w:left w:val="none" w:sz="0" w:space="0" w:color="auto"/>
            <w:bottom w:val="none" w:sz="0" w:space="0" w:color="auto"/>
            <w:right w:val="none" w:sz="0" w:space="0" w:color="auto"/>
          </w:divBdr>
        </w:div>
        <w:div w:id="174619440">
          <w:marLeft w:val="640"/>
          <w:marRight w:val="0"/>
          <w:marTop w:val="0"/>
          <w:marBottom w:val="0"/>
          <w:divBdr>
            <w:top w:val="none" w:sz="0" w:space="0" w:color="auto"/>
            <w:left w:val="none" w:sz="0" w:space="0" w:color="auto"/>
            <w:bottom w:val="none" w:sz="0" w:space="0" w:color="auto"/>
            <w:right w:val="none" w:sz="0" w:space="0" w:color="auto"/>
          </w:divBdr>
        </w:div>
        <w:div w:id="1715543062">
          <w:marLeft w:val="640"/>
          <w:marRight w:val="0"/>
          <w:marTop w:val="0"/>
          <w:marBottom w:val="0"/>
          <w:divBdr>
            <w:top w:val="none" w:sz="0" w:space="0" w:color="auto"/>
            <w:left w:val="none" w:sz="0" w:space="0" w:color="auto"/>
            <w:bottom w:val="none" w:sz="0" w:space="0" w:color="auto"/>
            <w:right w:val="none" w:sz="0" w:space="0" w:color="auto"/>
          </w:divBdr>
        </w:div>
        <w:div w:id="1097363272">
          <w:marLeft w:val="640"/>
          <w:marRight w:val="0"/>
          <w:marTop w:val="0"/>
          <w:marBottom w:val="0"/>
          <w:divBdr>
            <w:top w:val="none" w:sz="0" w:space="0" w:color="auto"/>
            <w:left w:val="none" w:sz="0" w:space="0" w:color="auto"/>
            <w:bottom w:val="none" w:sz="0" w:space="0" w:color="auto"/>
            <w:right w:val="none" w:sz="0" w:space="0" w:color="auto"/>
          </w:divBdr>
        </w:div>
        <w:div w:id="1939678598">
          <w:marLeft w:val="640"/>
          <w:marRight w:val="0"/>
          <w:marTop w:val="0"/>
          <w:marBottom w:val="0"/>
          <w:divBdr>
            <w:top w:val="none" w:sz="0" w:space="0" w:color="auto"/>
            <w:left w:val="none" w:sz="0" w:space="0" w:color="auto"/>
            <w:bottom w:val="none" w:sz="0" w:space="0" w:color="auto"/>
            <w:right w:val="none" w:sz="0" w:space="0" w:color="auto"/>
          </w:divBdr>
        </w:div>
      </w:divsChild>
    </w:div>
    <w:div w:id="1708868303">
      <w:bodyDiv w:val="1"/>
      <w:marLeft w:val="0"/>
      <w:marRight w:val="0"/>
      <w:marTop w:val="0"/>
      <w:marBottom w:val="0"/>
      <w:divBdr>
        <w:top w:val="none" w:sz="0" w:space="0" w:color="auto"/>
        <w:left w:val="none" w:sz="0" w:space="0" w:color="auto"/>
        <w:bottom w:val="none" w:sz="0" w:space="0" w:color="auto"/>
        <w:right w:val="none" w:sz="0" w:space="0" w:color="auto"/>
      </w:divBdr>
      <w:divsChild>
        <w:div w:id="985158759">
          <w:marLeft w:val="640"/>
          <w:marRight w:val="0"/>
          <w:marTop w:val="0"/>
          <w:marBottom w:val="0"/>
          <w:divBdr>
            <w:top w:val="none" w:sz="0" w:space="0" w:color="auto"/>
            <w:left w:val="none" w:sz="0" w:space="0" w:color="auto"/>
            <w:bottom w:val="none" w:sz="0" w:space="0" w:color="auto"/>
            <w:right w:val="none" w:sz="0" w:space="0" w:color="auto"/>
          </w:divBdr>
        </w:div>
        <w:div w:id="753935183">
          <w:marLeft w:val="640"/>
          <w:marRight w:val="0"/>
          <w:marTop w:val="0"/>
          <w:marBottom w:val="0"/>
          <w:divBdr>
            <w:top w:val="none" w:sz="0" w:space="0" w:color="auto"/>
            <w:left w:val="none" w:sz="0" w:space="0" w:color="auto"/>
            <w:bottom w:val="none" w:sz="0" w:space="0" w:color="auto"/>
            <w:right w:val="none" w:sz="0" w:space="0" w:color="auto"/>
          </w:divBdr>
        </w:div>
        <w:div w:id="1778793042">
          <w:marLeft w:val="640"/>
          <w:marRight w:val="0"/>
          <w:marTop w:val="0"/>
          <w:marBottom w:val="0"/>
          <w:divBdr>
            <w:top w:val="none" w:sz="0" w:space="0" w:color="auto"/>
            <w:left w:val="none" w:sz="0" w:space="0" w:color="auto"/>
            <w:bottom w:val="none" w:sz="0" w:space="0" w:color="auto"/>
            <w:right w:val="none" w:sz="0" w:space="0" w:color="auto"/>
          </w:divBdr>
        </w:div>
        <w:div w:id="2005740573">
          <w:marLeft w:val="640"/>
          <w:marRight w:val="0"/>
          <w:marTop w:val="0"/>
          <w:marBottom w:val="0"/>
          <w:divBdr>
            <w:top w:val="none" w:sz="0" w:space="0" w:color="auto"/>
            <w:left w:val="none" w:sz="0" w:space="0" w:color="auto"/>
            <w:bottom w:val="none" w:sz="0" w:space="0" w:color="auto"/>
            <w:right w:val="none" w:sz="0" w:space="0" w:color="auto"/>
          </w:divBdr>
        </w:div>
        <w:div w:id="639769223">
          <w:marLeft w:val="640"/>
          <w:marRight w:val="0"/>
          <w:marTop w:val="0"/>
          <w:marBottom w:val="0"/>
          <w:divBdr>
            <w:top w:val="none" w:sz="0" w:space="0" w:color="auto"/>
            <w:left w:val="none" w:sz="0" w:space="0" w:color="auto"/>
            <w:bottom w:val="none" w:sz="0" w:space="0" w:color="auto"/>
            <w:right w:val="none" w:sz="0" w:space="0" w:color="auto"/>
          </w:divBdr>
        </w:div>
        <w:div w:id="1031609393">
          <w:marLeft w:val="640"/>
          <w:marRight w:val="0"/>
          <w:marTop w:val="0"/>
          <w:marBottom w:val="0"/>
          <w:divBdr>
            <w:top w:val="none" w:sz="0" w:space="0" w:color="auto"/>
            <w:left w:val="none" w:sz="0" w:space="0" w:color="auto"/>
            <w:bottom w:val="none" w:sz="0" w:space="0" w:color="auto"/>
            <w:right w:val="none" w:sz="0" w:space="0" w:color="auto"/>
          </w:divBdr>
        </w:div>
        <w:div w:id="1807623968">
          <w:marLeft w:val="640"/>
          <w:marRight w:val="0"/>
          <w:marTop w:val="0"/>
          <w:marBottom w:val="0"/>
          <w:divBdr>
            <w:top w:val="none" w:sz="0" w:space="0" w:color="auto"/>
            <w:left w:val="none" w:sz="0" w:space="0" w:color="auto"/>
            <w:bottom w:val="none" w:sz="0" w:space="0" w:color="auto"/>
            <w:right w:val="none" w:sz="0" w:space="0" w:color="auto"/>
          </w:divBdr>
        </w:div>
        <w:div w:id="1899512483">
          <w:marLeft w:val="640"/>
          <w:marRight w:val="0"/>
          <w:marTop w:val="0"/>
          <w:marBottom w:val="0"/>
          <w:divBdr>
            <w:top w:val="none" w:sz="0" w:space="0" w:color="auto"/>
            <w:left w:val="none" w:sz="0" w:space="0" w:color="auto"/>
            <w:bottom w:val="none" w:sz="0" w:space="0" w:color="auto"/>
            <w:right w:val="none" w:sz="0" w:space="0" w:color="auto"/>
          </w:divBdr>
        </w:div>
        <w:div w:id="79447998">
          <w:marLeft w:val="640"/>
          <w:marRight w:val="0"/>
          <w:marTop w:val="0"/>
          <w:marBottom w:val="0"/>
          <w:divBdr>
            <w:top w:val="none" w:sz="0" w:space="0" w:color="auto"/>
            <w:left w:val="none" w:sz="0" w:space="0" w:color="auto"/>
            <w:bottom w:val="none" w:sz="0" w:space="0" w:color="auto"/>
            <w:right w:val="none" w:sz="0" w:space="0" w:color="auto"/>
          </w:divBdr>
        </w:div>
        <w:div w:id="1572934189">
          <w:marLeft w:val="640"/>
          <w:marRight w:val="0"/>
          <w:marTop w:val="0"/>
          <w:marBottom w:val="0"/>
          <w:divBdr>
            <w:top w:val="none" w:sz="0" w:space="0" w:color="auto"/>
            <w:left w:val="none" w:sz="0" w:space="0" w:color="auto"/>
            <w:bottom w:val="none" w:sz="0" w:space="0" w:color="auto"/>
            <w:right w:val="none" w:sz="0" w:space="0" w:color="auto"/>
          </w:divBdr>
        </w:div>
        <w:div w:id="739208409">
          <w:marLeft w:val="640"/>
          <w:marRight w:val="0"/>
          <w:marTop w:val="0"/>
          <w:marBottom w:val="0"/>
          <w:divBdr>
            <w:top w:val="none" w:sz="0" w:space="0" w:color="auto"/>
            <w:left w:val="none" w:sz="0" w:space="0" w:color="auto"/>
            <w:bottom w:val="none" w:sz="0" w:space="0" w:color="auto"/>
            <w:right w:val="none" w:sz="0" w:space="0" w:color="auto"/>
          </w:divBdr>
        </w:div>
        <w:div w:id="1987515186">
          <w:marLeft w:val="640"/>
          <w:marRight w:val="0"/>
          <w:marTop w:val="0"/>
          <w:marBottom w:val="0"/>
          <w:divBdr>
            <w:top w:val="none" w:sz="0" w:space="0" w:color="auto"/>
            <w:left w:val="none" w:sz="0" w:space="0" w:color="auto"/>
            <w:bottom w:val="none" w:sz="0" w:space="0" w:color="auto"/>
            <w:right w:val="none" w:sz="0" w:space="0" w:color="auto"/>
          </w:divBdr>
        </w:div>
        <w:div w:id="1958290517">
          <w:marLeft w:val="640"/>
          <w:marRight w:val="0"/>
          <w:marTop w:val="0"/>
          <w:marBottom w:val="0"/>
          <w:divBdr>
            <w:top w:val="none" w:sz="0" w:space="0" w:color="auto"/>
            <w:left w:val="none" w:sz="0" w:space="0" w:color="auto"/>
            <w:bottom w:val="none" w:sz="0" w:space="0" w:color="auto"/>
            <w:right w:val="none" w:sz="0" w:space="0" w:color="auto"/>
          </w:divBdr>
        </w:div>
        <w:div w:id="1151748927">
          <w:marLeft w:val="640"/>
          <w:marRight w:val="0"/>
          <w:marTop w:val="0"/>
          <w:marBottom w:val="0"/>
          <w:divBdr>
            <w:top w:val="none" w:sz="0" w:space="0" w:color="auto"/>
            <w:left w:val="none" w:sz="0" w:space="0" w:color="auto"/>
            <w:bottom w:val="none" w:sz="0" w:space="0" w:color="auto"/>
            <w:right w:val="none" w:sz="0" w:space="0" w:color="auto"/>
          </w:divBdr>
        </w:div>
        <w:div w:id="1713112989">
          <w:marLeft w:val="640"/>
          <w:marRight w:val="0"/>
          <w:marTop w:val="0"/>
          <w:marBottom w:val="0"/>
          <w:divBdr>
            <w:top w:val="none" w:sz="0" w:space="0" w:color="auto"/>
            <w:left w:val="none" w:sz="0" w:space="0" w:color="auto"/>
            <w:bottom w:val="none" w:sz="0" w:space="0" w:color="auto"/>
            <w:right w:val="none" w:sz="0" w:space="0" w:color="auto"/>
          </w:divBdr>
        </w:div>
        <w:div w:id="1761675950">
          <w:marLeft w:val="640"/>
          <w:marRight w:val="0"/>
          <w:marTop w:val="0"/>
          <w:marBottom w:val="0"/>
          <w:divBdr>
            <w:top w:val="none" w:sz="0" w:space="0" w:color="auto"/>
            <w:left w:val="none" w:sz="0" w:space="0" w:color="auto"/>
            <w:bottom w:val="none" w:sz="0" w:space="0" w:color="auto"/>
            <w:right w:val="none" w:sz="0" w:space="0" w:color="auto"/>
          </w:divBdr>
        </w:div>
        <w:div w:id="210964267">
          <w:marLeft w:val="640"/>
          <w:marRight w:val="0"/>
          <w:marTop w:val="0"/>
          <w:marBottom w:val="0"/>
          <w:divBdr>
            <w:top w:val="none" w:sz="0" w:space="0" w:color="auto"/>
            <w:left w:val="none" w:sz="0" w:space="0" w:color="auto"/>
            <w:bottom w:val="none" w:sz="0" w:space="0" w:color="auto"/>
            <w:right w:val="none" w:sz="0" w:space="0" w:color="auto"/>
          </w:divBdr>
        </w:div>
        <w:div w:id="955717567">
          <w:marLeft w:val="640"/>
          <w:marRight w:val="0"/>
          <w:marTop w:val="0"/>
          <w:marBottom w:val="0"/>
          <w:divBdr>
            <w:top w:val="none" w:sz="0" w:space="0" w:color="auto"/>
            <w:left w:val="none" w:sz="0" w:space="0" w:color="auto"/>
            <w:bottom w:val="none" w:sz="0" w:space="0" w:color="auto"/>
            <w:right w:val="none" w:sz="0" w:space="0" w:color="auto"/>
          </w:divBdr>
        </w:div>
        <w:div w:id="1971395843">
          <w:marLeft w:val="640"/>
          <w:marRight w:val="0"/>
          <w:marTop w:val="0"/>
          <w:marBottom w:val="0"/>
          <w:divBdr>
            <w:top w:val="none" w:sz="0" w:space="0" w:color="auto"/>
            <w:left w:val="none" w:sz="0" w:space="0" w:color="auto"/>
            <w:bottom w:val="none" w:sz="0" w:space="0" w:color="auto"/>
            <w:right w:val="none" w:sz="0" w:space="0" w:color="auto"/>
          </w:divBdr>
        </w:div>
        <w:div w:id="889267606">
          <w:marLeft w:val="640"/>
          <w:marRight w:val="0"/>
          <w:marTop w:val="0"/>
          <w:marBottom w:val="0"/>
          <w:divBdr>
            <w:top w:val="none" w:sz="0" w:space="0" w:color="auto"/>
            <w:left w:val="none" w:sz="0" w:space="0" w:color="auto"/>
            <w:bottom w:val="none" w:sz="0" w:space="0" w:color="auto"/>
            <w:right w:val="none" w:sz="0" w:space="0" w:color="auto"/>
          </w:divBdr>
        </w:div>
        <w:div w:id="1480002124">
          <w:marLeft w:val="640"/>
          <w:marRight w:val="0"/>
          <w:marTop w:val="0"/>
          <w:marBottom w:val="0"/>
          <w:divBdr>
            <w:top w:val="none" w:sz="0" w:space="0" w:color="auto"/>
            <w:left w:val="none" w:sz="0" w:space="0" w:color="auto"/>
            <w:bottom w:val="none" w:sz="0" w:space="0" w:color="auto"/>
            <w:right w:val="none" w:sz="0" w:space="0" w:color="auto"/>
          </w:divBdr>
        </w:div>
        <w:div w:id="1413816350">
          <w:marLeft w:val="640"/>
          <w:marRight w:val="0"/>
          <w:marTop w:val="0"/>
          <w:marBottom w:val="0"/>
          <w:divBdr>
            <w:top w:val="none" w:sz="0" w:space="0" w:color="auto"/>
            <w:left w:val="none" w:sz="0" w:space="0" w:color="auto"/>
            <w:bottom w:val="none" w:sz="0" w:space="0" w:color="auto"/>
            <w:right w:val="none" w:sz="0" w:space="0" w:color="auto"/>
          </w:divBdr>
        </w:div>
        <w:div w:id="72165044">
          <w:marLeft w:val="640"/>
          <w:marRight w:val="0"/>
          <w:marTop w:val="0"/>
          <w:marBottom w:val="0"/>
          <w:divBdr>
            <w:top w:val="none" w:sz="0" w:space="0" w:color="auto"/>
            <w:left w:val="none" w:sz="0" w:space="0" w:color="auto"/>
            <w:bottom w:val="none" w:sz="0" w:space="0" w:color="auto"/>
            <w:right w:val="none" w:sz="0" w:space="0" w:color="auto"/>
          </w:divBdr>
        </w:div>
        <w:div w:id="1958639607">
          <w:marLeft w:val="640"/>
          <w:marRight w:val="0"/>
          <w:marTop w:val="0"/>
          <w:marBottom w:val="0"/>
          <w:divBdr>
            <w:top w:val="none" w:sz="0" w:space="0" w:color="auto"/>
            <w:left w:val="none" w:sz="0" w:space="0" w:color="auto"/>
            <w:bottom w:val="none" w:sz="0" w:space="0" w:color="auto"/>
            <w:right w:val="none" w:sz="0" w:space="0" w:color="auto"/>
          </w:divBdr>
        </w:div>
        <w:div w:id="2128768440">
          <w:marLeft w:val="640"/>
          <w:marRight w:val="0"/>
          <w:marTop w:val="0"/>
          <w:marBottom w:val="0"/>
          <w:divBdr>
            <w:top w:val="none" w:sz="0" w:space="0" w:color="auto"/>
            <w:left w:val="none" w:sz="0" w:space="0" w:color="auto"/>
            <w:bottom w:val="none" w:sz="0" w:space="0" w:color="auto"/>
            <w:right w:val="none" w:sz="0" w:space="0" w:color="auto"/>
          </w:divBdr>
        </w:div>
        <w:div w:id="798184897">
          <w:marLeft w:val="640"/>
          <w:marRight w:val="0"/>
          <w:marTop w:val="0"/>
          <w:marBottom w:val="0"/>
          <w:divBdr>
            <w:top w:val="none" w:sz="0" w:space="0" w:color="auto"/>
            <w:left w:val="none" w:sz="0" w:space="0" w:color="auto"/>
            <w:bottom w:val="none" w:sz="0" w:space="0" w:color="auto"/>
            <w:right w:val="none" w:sz="0" w:space="0" w:color="auto"/>
          </w:divBdr>
        </w:div>
        <w:div w:id="1388070500">
          <w:marLeft w:val="640"/>
          <w:marRight w:val="0"/>
          <w:marTop w:val="0"/>
          <w:marBottom w:val="0"/>
          <w:divBdr>
            <w:top w:val="none" w:sz="0" w:space="0" w:color="auto"/>
            <w:left w:val="none" w:sz="0" w:space="0" w:color="auto"/>
            <w:bottom w:val="none" w:sz="0" w:space="0" w:color="auto"/>
            <w:right w:val="none" w:sz="0" w:space="0" w:color="auto"/>
          </w:divBdr>
        </w:div>
        <w:div w:id="429357115">
          <w:marLeft w:val="640"/>
          <w:marRight w:val="0"/>
          <w:marTop w:val="0"/>
          <w:marBottom w:val="0"/>
          <w:divBdr>
            <w:top w:val="none" w:sz="0" w:space="0" w:color="auto"/>
            <w:left w:val="none" w:sz="0" w:space="0" w:color="auto"/>
            <w:bottom w:val="none" w:sz="0" w:space="0" w:color="auto"/>
            <w:right w:val="none" w:sz="0" w:space="0" w:color="auto"/>
          </w:divBdr>
        </w:div>
        <w:div w:id="1257909670">
          <w:marLeft w:val="640"/>
          <w:marRight w:val="0"/>
          <w:marTop w:val="0"/>
          <w:marBottom w:val="0"/>
          <w:divBdr>
            <w:top w:val="none" w:sz="0" w:space="0" w:color="auto"/>
            <w:left w:val="none" w:sz="0" w:space="0" w:color="auto"/>
            <w:bottom w:val="none" w:sz="0" w:space="0" w:color="auto"/>
            <w:right w:val="none" w:sz="0" w:space="0" w:color="auto"/>
          </w:divBdr>
        </w:div>
        <w:div w:id="895430953">
          <w:marLeft w:val="640"/>
          <w:marRight w:val="0"/>
          <w:marTop w:val="0"/>
          <w:marBottom w:val="0"/>
          <w:divBdr>
            <w:top w:val="none" w:sz="0" w:space="0" w:color="auto"/>
            <w:left w:val="none" w:sz="0" w:space="0" w:color="auto"/>
            <w:bottom w:val="none" w:sz="0" w:space="0" w:color="auto"/>
            <w:right w:val="none" w:sz="0" w:space="0" w:color="auto"/>
          </w:divBdr>
        </w:div>
        <w:div w:id="711148726">
          <w:marLeft w:val="640"/>
          <w:marRight w:val="0"/>
          <w:marTop w:val="0"/>
          <w:marBottom w:val="0"/>
          <w:divBdr>
            <w:top w:val="none" w:sz="0" w:space="0" w:color="auto"/>
            <w:left w:val="none" w:sz="0" w:space="0" w:color="auto"/>
            <w:bottom w:val="none" w:sz="0" w:space="0" w:color="auto"/>
            <w:right w:val="none" w:sz="0" w:space="0" w:color="auto"/>
          </w:divBdr>
        </w:div>
        <w:div w:id="952828476">
          <w:marLeft w:val="640"/>
          <w:marRight w:val="0"/>
          <w:marTop w:val="0"/>
          <w:marBottom w:val="0"/>
          <w:divBdr>
            <w:top w:val="none" w:sz="0" w:space="0" w:color="auto"/>
            <w:left w:val="none" w:sz="0" w:space="0" w:color="auto"/>
            <w:bottom w:val="none" w:sz="0" w:space="0" w:color="auto"/>
            <w:right w:val="none" w:sz="0" w:space="0" w:color="auto"/>
          </w:divBdr>
        </w:div>
        <w:div w:id="1266764248">
          <w:marLeft w:val="640"/>
          <w:marRight w:val="0"/>
          <w:marTop w:val="0"/>
          <w:marBottom w:val="0"/>
          <w:divBdr>
            <w:top w:val="none" w:sz="0" w:space="0" w:color="auto"/>
            <w:left w:val="none" w:sz="0" w:space="0" w:color="auto"/>
            <w:bottom w:val="none" w:sz="0" w:space="0" w:color="auto"/>
            <w:right w:val="none" w:sz="0" w:space="0" w:color="auto"/>
          </w:divBdr>
        </w:div>
        <w:div w:id="1612473086">
          <w:marLeft w:val="640"/>
          <w:marRight w:val="0"/>
          <w:marTop w:val="0"/>
          <w:marBottom w:val="0"/>
          <w:divBdr>
            <w:top w:val="none" w:sz="0" w:space="0" w:color="auto"/>
            <w:left w:val="none" w:sz="0" w:space="0" w:color="auto"/>
            <w:bottom w:val="none" w:sz="0" w:space="0" w:color="auto"/>
            <w:right w:val="none" w:sz="0" w:space="0" w:color="auto"/>
          </w:divBdr>
        </w:div>
        <w:div w:id="14962915">
          <w:marLeft w:val="640"/>
          <w:marRight w:val="0"/>
          <w:marTop w:val="0"/>
          <w:marBottom w:val="0"/>
          <w:divBdr>
            <w:top w:val="none" w:sz="0" w:space="0" w:color="auto"/>
            <w:left w:val="none" w:sz="0" w:space="0" w:color="auto"/>
            <w:bottom w:val="none" w:sz="0" w:space="0" w:color="auto"/>
            <w:right w:val="none" w:sz="0" w:space="0" w:color="auto"/>
          </w:divBdr>
        </w:div>
        <w:div w:id="1597058091">
          <w:marLeft w:val="640"/>
          <w:marRight w:val="0"/>
          <w:marTop w:val="0"/>
          <w:marBottom w:val="0"/>
          <w:divBdr>
            <w:top w:val="none" w:sz="0" w:space="0" w:color="auto"/>
            <w:left w:val="none" w:sz="0" w:space="0" w:color="auto"/>
            <w:bottom w:val="none" w:sz="0" w:space="0" w:color="auto"/>
            <w:right w:val="none" w:sz="0" w:space="0" w:color="auto"/>
          </w:divBdr>
        </w:div>
        <w:div w:id="358630492">
          <w:marLeft w:val="640"/>
          <w:marRight w:val="0"/>
          <w:marTop w:val="0"/>
          <w:marBottom w:val="0"/>
          <w:divBdr>
            <w:top w:val="none" w:sz="0" w:space="0" w:color="auto"/>
            <w:left w:val="none" w:sz="0" w:space="0" w:color="auto"/>
            <w:bottom w:val="none" w:sz="0" w:space="0" w:color="auto"/>
            <w:right w:val="none" w:sz="0" w:space="0" w:color="auto"/>
          </w:divBdr>
        </w:div>
        <w:div w:id="985091781">
          <w:marLeft w:val="640"/>
          <w:marRight w:val="0"/>
          <w:marTop w:val="0"/>
          <w:marBottom w:val="0"/>
          <w:divBdr>
            <w:top w:val="none" w:sz="0" w:space="0" w:color="auto"/>
            <w:left w:val="none" w:sz="0" w:space="0" w:color="auto"/>
            <w:bottom w:val="none" w:sz="0" w:space="0" w:color="auto"/>
            <w:right w:val="none" w:sz="0" w:space="0" w:color="auto"/>
          </w:divBdr>
        </w:div>
        <w:div w:id="1121269172">
          <w:marLeft w:val="640"/>
          <w:marRight w:val="0"/>
          <w:marTop w:val="0"/>
          <w:marBottom w:val="0"/>
          <w:divBdr>
            <w:top w:val="none" w:sz="0" w:space="0" w:color="auto"/>
            <w:left w:val="none" w:sz="0" w:space="0" w:color="auto"/>
            <w:bottom w:val="none" w:sz="0" w:space="0" w:color="auto"/>
            <w:right w:val="none" w:sz="0" w:space="0" w:color="auto"/>
          </w:divBdr>
        </w:div>
      </w:divsChild>
    </w:div>
    <w:div w:id="1715226327">
      <w:bodyDiv w:val="1"/>
      <w:marLeft w:val="0"/>
      <w:marRight w:val="0"/>
      <w:marTop w:val="0"/>
      <w:marBottom w:val="0"/>
      <w:divBdr>
        <w:top w:val="none" w:sz="0" w:space="0" w:color="auto"/>
        <w:left w:val="none" w:sz="0" w:space="0" w:color="auto"/>
        <w:bottom w:val="none" w:sz="0" w:space="0" w:color="auto"/>
        <w:right w:val="none" w:sz="0" w:space="0" w:color="auto"/>
      </w:divBdr>
      <w:divsChild>
        <w:div w:id="1081028194">
          <w:marLeft w:val="640"/>
          <w:marRight w:val="0"/>
          <w:marTop w:val="0"/>
          <w:marBottom w:val="0"/>
          <w:divBdr>
            <w:top w:val="none" w:sz="0" w:space="0" w:color="auto"/>
            <w:left w:val="none" w:sz="0" w:space="0" w:color="auto"/>
            <w:bottom w:val="none" w:sz="0" w:space="0" w:color="auto"/>
            <w:right w:val="none" w:sz="0" w:space="0" w:color="auto"/>
          </w:divBdr>
        </w:div>
        <w:div w:id="1760059309">
          <w:marLeft w:val="640"/>
          <w:marRight w:val="0"/>
          <w:marTop w:val="0"/>
          <w:marBottom w:val="0"/>
          <w:divBdr>
            <w:top w:val="none" w:sz="0" w:space="0" w:color="auto"/>
            <w:left w:val="none" w:sz="0" w:space="0" w:color="auto"/>
            <w:bottom w:val="none" w:sz="0" w:space="0" w:color="auto"/>
            <w:right w:val="none" w:sz="0" w:space="0" w:color="auto"/>
          </w:divBdr>
        </w:div>
        <w:div w:id="603342485">
          <w:marLeft w:val="640"/>
          <w:marRight w:val="0"/>
          <w:marTop w:val="0"/>
          <w:marBottom w:val="0"/>
          <w:divBdr>
            <w:top w:val="none" w:sz="0" w:space="0" w:color="auto"/>
            <w:left w:val="none" w:sz="0" w:space="0" w:color="auto"/>
            <w:bottom w:val="none" w:sz="0" w:space="0" w:color="auto"/>
            <w:right w:val="none" w:sz="0" w:space="0" w:color="auto"/>
          </w:divBdr>
        </w:div>
        <w:div w:id="1296058900">
          <w:marLeft w:val="640"/>
          <w:marRight w:val="0"/>
          <w:marTop w:val="0"/>
          <w:marBottom w:val="0"/>
          <w:divBdr>
            <w:top w:val="none" w:sz="0" w:space="0" w:color="auto"/>
            <w:left w:val="none" w:sz="0" w:space="0" w:color="auto"/>
            <w:bottom w:val="none" w:sz="0" w:space="0" w:color="auto"/>
            <w:right w:val="none" w:sz="0" w:space="0" w:color="auto"/>
          </w:divBdr>
        </w:div>
        <w:div w:id="1819882944">
          <w:marLeft w:val="640"/>
          <w:marRight w:val="0"/>
          <w:marTop w:val="0"/>
          <w:marBottom w:val="0"/>
          <w:divBdr>
            <w:top w:val="none" w:sz="0" w:space="0" w:color="auto"/>
            <w:left w:val="none" w:sz="0" w:space="0" w:color="auto"/>
            <w:bottom w:val="none" w:sz="0" w:space="0" w:color="auto"/>
            <w:right w:val="none" w:sz="0" w:space="0" w:color="auto"/>
          </w:divBdr>
        </w:div>
        <w:div w:id="578054573">
          <w:marLeft w:val="640"/>
          <w:marRight w:val="0"/>
          <w:marTop w:val="0"/>
          <w:marBottom w:val="0"/>
          <w:divBdr>
            <w:top w:val="none" w:sz="0" w:space="0" w:color="auto"/>
            <w:left w:val="none" w:sz="0" w:space="0" w:color="auto"/>
            <w:bottom w:val="none" w:sz="0" w:space="0" w:color="auto"/>
            <w:right w:val="none" w:sz="0" w:space="0" w:color="auto"/>
          </w:divBdr>
        </w:div>
        <w:div w:id="1100757786">
          <w:marLeft w:val="640"/>
          <w:marRight w:val="0"/>
          <w:marTop w:val="0"/>
          <w:marBottom w:val="0"/>
          <w:divBdr>
            <w:top w:val="none" w:sz="0" w:space="0" w:color="auto"/>
            <w:left w:val="none" w:sz="0" w:space="0" w:color="auto"/>
            <w:bottom w:val="none" w:sz="0" w:space="0" w:color="auto"/>
            <w:right w:val="none" w:sz="0" w:space="0" w:color="auto"/>
          </w:divBdr>
        </w:div>
        <w:div w:id="1606036514">
          <w:marLeft w:val="640"/>
          <w:marRight w:val="0"/>
          <w:marTop w:val="0"/>
          <w:marBottom w:val="0"/>
          <w:divBdr>
            <w:top w:val="none" w:sz="0" w:space="0" w:color="auto"/>
            <w:left w:val="none" w:sz="0" w:space="0" w:color="auto"/>
            <w:bottom w:val="none" w:sz="0" w:space="0" w:color="auto"/>
            <w:right w:val="none" w:sz="0" w:space="0" w:color="auto"/>
          </w:divBdr>
        </w:div>
        <w:div w:id="707335923">
          <w:marLeft w:val="640"/>
          <w:marRight w:val="0"/>
          <w:marTop w:val="0"/>
          <w:marBottom w:val="0"/>
          <w:divBdr>
            <w:top w:val="none" w:sz="0" w:space="0" w:color="auto"/>
            <w:left w:val="none" w:sz="0" w:space="0" w:color="auto"/>
            <w:bottom w:val="none" w:sz="0" w:space="0" w:color="auto"/>
            <w:right w:val="none" w:sz="0" w:space="0" w:color="auto"/>
          </w:divBdr>
        </w:div>
        <w:div w:id="1690791633">
          <w:marLeft w:val="640"/>
          <w:marRight w:val="0"/>
          <w:marTop w:val="0"/>
          <w:marBottom w:val="0"/>
          <w:divBdr>
            <w:top w:val="none" w:sz="0" w:space="0" w:color="auto"/>
            <w:left w:val="none" w:sz="0" w:space="0" w:color="auto"/>
            <w:bottom w:val="none" w:sz="0" w:space="0" w:color="auto"/>
            <w:right w:val="none" w:sz="0" w:space="0" w:color="auto"/>
          </w:divBdr>
        </w:div>
        <w:div w:id="2031376748">
          <w:marLeft w:val="640"/>
          <w:marRight w:val="0"/>
          <w:marTop w:val="0"/>
          <w:marBottom w:val="0"/>
          <w:divBdr>
            <w:top w:val="none" w:sz="0" w:space="0" w:color="auto"/>
            <w:left w:val="none" w:sz="0" w:space="0" w:color="auto"/>
            <w:bottom w:val="none" w:sz="0" w:space="0" w:color="auto"/>
            <w:right w:val="none" w:sz="0" w:space="0" w:color="auto"/>
          </w:divBdr>
        </w:div>
        <w:div w:id="748573704">
          <w:marLeft w:val="640"/>
          <w:marRight w:val="0"/>
          <w:marTop w:val="0"/>
          <w:marBottom w:val="0"/>
          <w:divBdr>
            <w:top w:val="none" w:sz="0" w:space="0" w:color="auto"/>
            <w:left w:val="none" w:sz="0" w:space="0" w:color="auto"/>
            <w:bottom w:val="none" w:sz="0" w:space="0" w:color="auto"/>
            <w:right w:val="none" w:sz="0" w:space="0" w:color="auto"/>
          </w:divBdr>
        </w:div>
        <w:div w:id="1271861231">
          <w:marLeft w:val="640"/>
          <w:marRight w:val="0"/>
          <w:marTop w:val="0"/>
          <w:marBottom w:val="0"/>
          <w:divBdr>
            <w:top w:val="none" w:sz="0" w:space="0" w:color="auto"/>
            <w:left w:val="none" w:sz="0" w:space="0" w:color="auto"/>
            <w:bottom w:val="none" w:sz="0" w:space="0" w:color="auto"/>
            <w:right w:val="none" w:sz="0" w:space="0" w:color="auto"/>
          </w:divBdr>
        </w:div>
        <w:div w:id="1359506456">
          <w:marLeft w:val="640"/>
          <w:marRight w:val="0"/>
          <w:marTop w:val="0"/>
          <w:marBottom w:val="0"/>
          <w:divBdr>
            <w:top w:val="none" w:sz="0" w:space="0" w:color="auto"/>
            <w:left w:val="none" w:sz="0" w:space="0" w:color="auto"/>
            <w:bottom w:val="none" w:sz="0" w:space="0" w:color="auto"/>
            <w:right w:val="none" w:sz="0" w:space="0" w:color="auto"/>
          </w:divBdr>
        </w:div>
        <w:div w:id="100683889">
          <w:marLeft w:val="640"/>
          <w:marRight w:val="0"/>
          <w:marTop w:val="0"/>
          <w:marBottom w:val="0"/>
          <w:divBdr>
            <w:top w:val="none" w:sz="0" w:space="0" w:color="auto"/>
            <w:left w:val="none" w:sz="0" w:space="0" w:color="auto"/>
            <w:bottom w:val="none" w:sz="0" w:space="0" w:color="auto"/>
            <w:right w:val="none" w:sz="0" w:space="0" w:color="auto"/>
          </w:divBdr>
        </w:div>
        <w:div w:id="207105210">
          <w:marLeft w:val="640"/>
          <w:marRight w:val="0"/>
          <w:marTop w:val="0"/>
          <w:marBottom w:val="0"/>
          <w:divBdr>
            <w:top w:val="none" w:sz="0" w:space="0" w:color="auto"/>
            <w:left w:val="none" w:sz="0" w:space="0" w:color="auto"/>
            <w:bottom w:val="none" w:sz="0" w:space="0" w:color="auto"/>
            <w:right w:val="none" w:sz="0" w:space="0" w:color="auto"/>
          </w:divBdr>
        </w:div>
        <w:div w:id="1627541791">
          <w:marLeft w:val="640"/>
          <w:marRight w:val="0"/>
          <w:marTop w:val="0"/>
          <w:marBottom w:val="0"/>
          <w:divBdr>
            <w:top w:val="none" w:sz="0" w:space="0" w:color="auto"/>
            <w:left w:val="none" w:sz="0" w:space="0" w:color="auto"/>
            <w:bottom w:val="none" w:sz="0" w:space="0" w:color="auto"/>
            <w:right w:val="none" w:sz="0" w:space="0" w:color="auto"/>
          </w:divBdr>
        </w:div>
        <w:div w:id="1033581397">
          <w:marLeft w:val="640"/>
          <w:marRight w:val="0"/>
          <w:marTop w:val="0"/>
          <w:marBottom w:val="0"/>
          <w:divBdr>
            <w:top w:val="none" w:sz="0" w:space="0" w:color="auto"/>
            <w:left w:val="none" w:sz="0" w:space="0" w:color="auto"/>
            <w:bottom w:val="none" w:sz="0" w:space="0" w:color="auto"/>
            <w:right w:val="none" w:sz="0" w:space="0" w:color="auto"/>
          </w:divBdr>
        </w:div>
        <w:div w:id="1417635055">
          <w:marLeft w:val="640"/>
          <w:marRight w:val="0"/>
          <w:marTop w:val="0"/>
          <w:marBottom w:val="0"/>
          <w:divBdr>
            <w:top w:val="none" w:sz="0" w:space="0" w:color="auto"/>
            <w:left w:val="none" w:sz="0" w:space="0" w:color="auto"/>
            <w:bottom w:val="none" w:sz="0" w:space="0" w:color="auto"/>
            <w:right w:val="none" w:sz="0" w:space="0" w:color="auto"/>
          </w:divBdr>
        </w:div>
        <w:div w:id="1292588384">
          <w:marLeft w:val="640"/>
          <w:marRight w:val="0"/>
          <w:marTop w:val="0"/>
          <w:marBottom w:val="0"/>
          <w:divBdr>
            <w:top w:val="none" w:sz="0" w:space="0" w:color="auto"/>
            <w:left w:val="none" w:sz="0" w:space="0" w:color="auto"/>
            <w:bottom w:val="none" w:sz="0" w:space="0" w:color="auto"/>
            <w:right w:val="none" w:sz="0" w:space="0" w:color="auto"/>
          </w:divBdr>
        </w:div>
        <w:div w:id="1707176296">
          <w:marLeft w:val="640"/>
          <w:marRight w:val="0"/>
          <w:marTop w:val="0"/>
          <w:marBottom w:val="0"/>
          <w:divBdr>
            <w:top w:val="none" w:sz="0" w:space="0" w:color="auto"/>
            <w:left w:val="none" w:sz="0" w:space="0" w:color="auto"/>
            <w:bottom w:val="none" w:sz="0" w:space="0" w:color="auto"/>
            <w:right w:val="none" w:sz="0" w:space="0" w:color="auto"/>
          </w:divBdr>
        </w:div>
        <w:div w:id="1598905507">
          <w:marLeft w:val="640"/>
          <w:marRight w:val="0"/>
          <w:marTop w:val="0"/>
          <w:marBottom w:val="0"/>
          <w:divBdr>
            <w:top w:val="none" w:sz="0" w:space="0" w:color="auto"/>
            <w:left w:val="none" w:sz="0" w:space="0" w:color="auto"/>
            <w:bottom w:val="none" w:sz="0" w:space="0" w:color="auto"/>
            <w:right w:val="none" w:sz="0" w:space="0" w:color="auto"/>
          </w:divBdr>
        </w:div>
        <w:div w:id="152841925">
          <w:marLeft w:val="640"/>
          <w:marRight w:val="0"/>
          <w:marTop w:val="0"/>
          <w:marBottom w:val="0"/>
          <w:divBdr>
            <w:top w:val="none" w:sz="0" w:space="0" w:color="auto"/>
            <w:left w:val="none" w:sz="0" w:space="0" w:color="auto"/>
            <w:bottom w:val="none" w:sz="0" w:space="0" w:color="auto"/>
            <w:right w:val="none" w:sz="0" w:space="0" w:color="auto"/>
          </w:divBdr>
        </w:div>
        <w:div w:id="1158767002">
          <w:marLeft w:val="640"/>
          <w:marRight w:val="0"/>
          <w:marTop w:val="0"/>
          <w:marBottom w:val="0"/>
          <w:divBdr>
            <w:top w:val="none" w:sz="0" w:space="0" w:color="auto"/>
            <w:left w:val="none" w:sz="0" w:space="0" w:color="auto"/>
            <w:bottom w:val="none" w:sz="0" w:space="0" w:color="auto"/>
            <w:right w:val="none" w:sz="0" w:space="0" w:color="auto"/>
          </w:divBdr>
        </w:div>
        <w:div w:id="1133654">
          <w:marLeft w:val="640"/>
          <w:marRight w:val="0"/>
          <w:marTop w:val="0"/>
          <w:marBottom w:val="0"/>
          <w:divBdr>
            <w:top w:val="none" w:sz="0" w:space="0" w:color="auto"/>
            <w:left w:val="none" w:sz="0" w:space="0" w:color="auto"/>
            <w:bottom w:val="none" w:sz="0" w:space="0" w:color="auto"/>
            <w:right w:val="none" w:sz="0" w:space="0" w:color="auto"/>
          </w:divBdr>
        </w:div>
        <w:div w:id="701322174">
          <w:marLeft w:val="640"/>
          <w:marRight w:val="0"/>
          <w:marTop w:val="0"/>
          <w:marBottom w:val="0"/>
          <w:divBdr>
            <w:top w:val="none" w:sz="0" w:space="0" w:color="auto"/>
            <w:left w:val="none" w:sz="0" w:space="0" w:color="auto"/>
            <w:bottom w:val="none" w:sz="0" w:space="0" w:color="auto"/>
            <w:right w:val="none" w:sz="0" w:space="0" w:color="auto"/>
          </w:divBdr>
        </w:div>
        <w:div w:id="1386879714">
          <w:marLeft w:val="640"/>
          <w:marRight w:val="0"/>
          <w:marTop w:val="0"/>
          <w:marBottom w:val="0"/>
          <w:divBdr>
            <w:top w:val="none" w:sz="0" w:space="0" w:color="auto"/>
            <w:left w:val="none" w:sz="0" w:space="0" w:color="auto"/>
            <w:bottom w:val="none" w:sz="0" w:space="0" w:color="auto"/>
            <w:right w:val="none" w:sz="0" w:space="0" w:color="auto"/>
          </w:divBdr>
        </w:div>
        <w:div w:id="1797287236">
          <w:marLeft w:val="640"/>
          <w:marRight w:val="0"/>
          <w:marTop w:val="0"/>
          <w:marBottom w:val="0"/>
          <w:divBdr>
            <w:top w:val="none" w:sz="0" w:space="0" w:color="auto"/>
            <w:left w:val="none" w:sz="0" w:space="0" w:color="auto"/>
            <w:bottom w:val="none" w:sz="0" w:space="0" w:color="auto"/>
            <w:right w:val="none" w:sz="0" w:space="0" w:color="auto"/>
          </w:divBdr>
        </w:div>
      </w:divsChild>
    </w:div>
    <w:div w:id="1716855225">
      <w:bodyDiv w:val="1"/>
      <w:marLeft w:val="0"/>
      <w:marRight w:val="0"/>
      <w:marTop w:val="0"/>
      <w:marBottom w:val="0"/>
      <w:divBdr>
        <w:top w:val="none" w:sz="0" w:space="0" w:color="auto"/>
        <w:left w:val="none" w:sz="0" w:space="0" w:color="auto"/>
        <w:bottom w:val="none" w:sz="0" w:space="0" w:color="auto"/>
        <w:right w:val="none" w:sz="0" w:space="0" w:color="auto"/>
      </w:divBdr>
      <w:divsChild>
        <w:div w:id="459878040">
          <w:marLeft w:val="0"/>
          <w:marRight w:val="0"/>
          <w:marTop w:val="0"/>
          <w:marBottom w:val="0"/>
          <w:divBdr>
            <w:top w:val="none" w:sz="0" w:space="0" w:color="auto"/>
            <w:left w:val="none" w:sz="0" w:space="0" w:color="auto"/>
            <w:bottom w:val="none" w:sz="0" w:space="0" w:color="auto"/>
            <w:right w:val="none" w:sz="0" w:space="0" w:color="auto"/>
          </w:divBdr>
          <w:divsChild>
            <w:div w:id="466894399">
              <w:marLeft w:val="0"/>
              <w:marRight w:val="0"/>
              <w:marTop w:val="0"/>
              <w:marBottom w:val="0"/>
              <w:divBdr>
                <w:top w:val="none" w:sz="0" w:space="0" w:color="auto"/>
                <w:left w:val="none" w:sz="0" w:space="0" w:color="auto"/>
                <w:bottom w:val="none" w:sz="0" w:space="0" w:color="auto"/>
                <w:right w:val="none" w:sz="0" w:space="0" w:color="auto"/>
              </w:divBdr>
              <w:divsChild>
                <w:div w:id="1406340778">
                  <w:marLeft w:val="0"/>
                  <w:marRight w:val="0"/>
                  <w:marTop w:val="0"/>
                  <w:marBottom w:val="0"/>
                  <w:divBdr>
                    <w:top w:val="none" w:sz="0" w:space="0" w:color="auto"/>
                    <w:left w:val="none" w:sz="0" w:space="0" w:color="auto"/>
                    <w:bottom w:val="none" w:sz="0" w:space="0" w:color="auto"/>
                    <w:right w:val="none" w:sz="0" w:space="0" w:color="auto"/>
                  </w:divBdr>
                  <w:divsChild>
                    <w:div w:id="18617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86315">
          <w:marLeft w:val="0"/>
          <w:marRight w:val="0"/>
          <w:marTop w:val="0"/>
          <w:marBottom w:val="0"/>
          <w:divBdr>
            <w:top w:val="none" w:sz="0" w:space="0" w:color="auto"/>
            <w:left w:val="none" w:sz="0" w:space="0" w:color="auto"/>
            <w:bottom w:val="none" w:sz="0" w:space="0" w:color="auto"/>
            <w:right w:val="none" w:sz="0" w:space="0" w:color="auto"/>
          </w:divBdr>
          <w:divsChild>
            <w:div w:id="422647547">
              <w:marLeft w:val="0"/>
              <w:marRight w:val="0"/>
              <w:marTop w:val="0"/>
              <w:marBottom w:val="0"/>
              <w:divBdr>
                <w:top w:val="none" w:sz="0" w:space="0" w:color="auto"/>
                <w:left w:val="none" w:sz="0" w:space="0" w:color="auto"/>
                <w:bottom w:val="none" w:sz="0" w:space="0" w:color="auto"/>
                <w:right w:val="none" w:sz="0" w:space="0" w:color="auto"/>
              </w:divBdr>
              <w:divsChild>
                <w:div w:id="1484927190">
                  <w:marLeft w:val="0"/>
                  <w:marRight w:val="0"/>
                  <w:marTop w:val="0"/>
                  <w:marBottom w:val="0"/>
                  <w:divBdr>
                    <w:top w:val="none" w:sz="0" w:space="0" w:color="auto"/>
                    <w:left w:val="none" w:sz="0" w:space="0" w:color="auto"/>
                    <w:bottom w:val="none" w:sz="0" w:space="0" w:color="auto"/>
                    <w:right w:val="none" w:sz="0" w:space="0" w:color="auto"/>
                  </w:divBdr>
                  <w:divsChild>
                    <w:div w:id="1313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27701">
      <w:bodyDiv w:val="1"/>
      <w:marLeft w:val="0"/>
      <w:marRight w:val="0"/>
      <w:marTop w:val="0"/>
      <w:marBottom w:val="0"/>
      <w:divBdr>
        <w:top w:val="none" w:sz="0" w:space="0" w:color="auto"/>
        <w:left w:val="none" w:sz="0" w:space="0" w:color="auto"/>
        <w:bottom w:val="none" w:sz="0" w:space="0" w:color="auto"/>
        <w:right w:val="none" w:sz="0" w:space="0" w:color="auto"/>
      </w:divBdr>
      <w:divsChild>
        <w:div w:id="1551111028">
          <w:marLeft w:val="640"/>
          <w:marRight w:val="0"/>
          <w:marTop w:val="0"/>
          <w:marBottom w:val="0"/>
          <w:divBdr>
            <w:top w:val="none" w:sz="0" w:space="0" w:color="auto"/>
            <w:left w:val="none" w:sz="0" w:space="0" w:color="auto"/>
            <w:bottom w:val="none" w:sz="0" w:space="0" w:color="auto"/>
            <w:right w:val="none" w:sz="0" w:space="0" w:color="auto"/>
          </w:divBdr>
        </w:div>
        <w:div w:id="1566990810">
          <w:marLeft w:val="640"/>
          <w:marRight w:val="0"/>
          <w:marTop w:val="0"/>
          <w:marBottom w:val="0"/>
          <w:divBdr>
            <w:top w:val="none" w:sz="0" w:space="0" w:color="auto"/>
            <w:left w:val="none" w:sz="0" w:space="0" w:color="auto"/>
            <w:bottom w:val="none" w:sz="0" w:space="0" w:color="auto"/>
            <w:right w:val="none" w:sz="0" w:space="0" w:color="auto"/>
          </w:divBdr>
        </w:div>
        <w:div w:id="292949571">
          <w:marLeft w:val="640"/>
          <w:marRight w:val="0"/>
          <w:marTop w:val="0"/>
          <w:marBottom w:val="0"/>
          <w:divBdr>
            <w:top w:val="none" w:sz="0" w:space="0" w:color="auto"/>
            <w:left w:val="none" w:sz="0" w:space="0" w:color="auto"/>
            <w:bottom w:val="none" w:sz="0" w:space="0" w:color="auto"/>
            <w:right w:val="none" w:sz="0" w:space="0" w:color="auto"/>
          </w:divBdr>
        </w:div>
        <w:div w:id="1022583886">
          <w:marLeft w:val="640"/>
          <w:marRight w:val="0"/>
          <w:marTop w:val="0"/>
          <w:marBottom w:val="0"/>
          <w:divBdr>
            <w:top w:val="none" w:sz="0" w:space="0" w:color="auto"/>
            <w:left w:val="none" w:sz="0" w:space="0" w:color="auto"/>
            <w:bottom w:val="none" w:sz="0" w:space="0" w:color="auto"/>
            <w:right w:val="none" w:sz="0" w:space="0" w:color="auto"/>
          </w:divBdr>
        </w:div>
        <w:div w:id="662971770">
          <w:marLeft w:val="640"/>
          <w:marRight w:val="0"/>
          <w:marTop w:val="0"/>
          <w:marBottom w:val="0"/>
          <w:divBdr>
            <w:top w:val="none" w:sz="0" w:space="0" w:color="auto"/>
            <w:left w:val="none" w:sz="0" w:space="0" w:color="auto"/>
            <w:bottom w:val="none" w:sz="0" w:space="0" w:color="auto"/>
            <w:right w:val="none" w:sz="0" w:space="0" w:color="auto"/>
          </w:divBdr>
        </w:div>
        <w:div w:id="1180967325">
          <w:marLeft w:val="640"/>
          <w:marRight w:val="0"/>
          <w:marTop w:val="0"/>
          <w:marBottom w:val="0"/>
          <w:divBdr>
            <w:top w:val="none" w:sz="0" w:space="0" w:color="auto"/>
            <w:left w:val="none" w:sz="0" w:space="0" w:color="auto"/>
            <w:bottom w:val="none" w:sz="0" w:space="0" w:color="auto"/>
            <w:right w:val="none" w:sz="0" w:space="0" w:color="auto"/>
          </w:divBdr>
        </w:div>
        <w:div w:id="74203369">
          <w:marLeft w:val="640"/>
          <w:marRight w:val="0"/>
          <w:marTop w:val="0"/>
          <w:marBottom w:val="0"/>
          <w:divBdr>
            <w:top w:val="none" w:sz="0" w:space="0" w:color="auto"/>
            <w:left w:val="none" w:sz="0" w:space="0" w:color="auto"/>
            <w:bottom w:val="none" w:sz="0" w:space="0" w:color="auto"/>
            <w:right w:val="none" w:sz="0" w:space="0" w:color="auto"/>
          </w:divBdr>
        </w:div>
        <w:div w:id="856387992">
          <w:marLeft w:val="640"/>
          <w:marRight w:val="0"/>
          <w:marTop w:val="0"/>
          <w:marBottom w:val="0"/>
          <w:divBdr>
            <w:top w:val="none" w:sz="0" w:space="0" w:color="auto"/>
            <w:left w:val="none" w:sz="0" w:space="0" w:color="auto"/>
            <w:bottom w:val="none" w:sz="0" w:space="0" w:color="auto"/>
            <w:right w:val="none" w:sz="0" w:space="0" w:color="auto"/>
          </w:divBdr>
        </w:div>
        <w:div w:id="38670765">
          <w:marLeft w:val="640"/>
          <w:marRight w:val="0"/>
          <w:marTop w:val="0"/>
          <w:marBottom w:val="0"/>
          <w:divBdr>
            <w:top w:val="none" w:sz="0" w:space="0" w:color="auto"/>
            <w:left w:val="none" w:sz="0" w:space="0" w:color="auto"/>
            <w:bottom w:val="none" w:sz="0" w:space="0" w:color="auto"/>
            <w:right w:val="none" w:sz="0" w:space="0" w:color="auto"/>
          </w:divBdr>
        </w:div>
        <w:div w:id="346761386">
          <w:marLeft w:val="640"/>
          <w:marRight w:val="0"/>
          <w:marTop w:val="0"/>
          <w:marBottom w:val="0"/>
          <w:divBdr>
            <w:top w:val="none" w:sz="0" w:space="0" w:color="auto"/>
            <w:left w:val="none" w:sz="0" w:space="0" w:color="auto"/>
            <w:bottom w:val="none" w:sz="0" w:space="0" w:color="auto"/>
            <w:right w:val="none" w:sz="0" w:space="0" w:color="auto"/>
          </w:divBdr>
        </w:div>
        <w:div w:id="256989855">
          <w:marLeft w:val="640"/>
          <w:marRight w:val="0"/>
          <w:marTop w:val="0"/>
          <w:marBottom w:val="0"/>
          <w:divBdr>
            <w:top w:val="none" w:sz="0" w:space="0" w:color="auto"/>
            <w:left w:val="none" w:sz="0" w:space="0" w:color="auto"/>
            <w:bottom w:val="none" w:sz="0" w:space="0" w:color="auto"/>
            <w:right w:val="none" w:sz="0" w:space="0" w:color="auto"/>
          </w:divBdr>
        </w:div>
        <w:div w:id="453645172">
          <w:marLeft w:val="640"/>
          <w:marRight w:val="0"/>
          <w:marTop w:val="0"/>
          <w:marBottom w:val="0"/>
          <w:divBdr>
            <w:top w:val="none" w:sz="0" w:space="0" w:color="auto"/>
            <w:left w:val="none" w:sz="0" w:space="0" w:color="auto"/>
            <w:bottom w:val="none" w:sz="0" w:space="0" w:color="auto"/>
            <w:right w:val="none" w:sz="0" w:space="0" w:color="auto"/>
          </w:divBdr>
        </w:div>
        <w:div w:id="1683897181">
          <w:marLeft w:val="640"/>
          <w:marRight w:val="0"/>
          <w:marTop w:val="0"/>
          <w:marBottom w:val="0"/>
          <w:divBdr>
            <w:top w:val="none" w:sz="0" w:space="0" w:color="auto"/>
            <w:left w:val="none" w:sz="0" w:space="0" w:color="auto"/>
            <w:bottom w:val="none" w:sz="0" w:space="0" w:color="auto"/>
            <w:right w:val="none" w:sz="0" w:space="0" w:color="auto"/>
          </w:divBdr>
        </w:div>
        <w:div w:id="1726221077">
          <w:marLeft w:val="640"/>
          <w:marRight w:val="0"/>
          <w:marTop w:val="0"/>
          <w:marBottom w:val="0"/>
          <w:divBdr>
            <w:top w:val="none" w:sz="0" w:space="0" w:color="auto"/>
            <w:left w:val="none" w:sz="0" w:space="0" w:color="auto"/>
            <w:bottom w:val="none" w:sz="0" w:space="0" w:color="auto"/>
            <w:right w:val="none" w:sz="0" w:space="0" w:color="auto"/>
          </w:divBdr>
        </w:div>
        <w:div w:id="1040326538">
          <w:marLeft w:val="640"/>
          <w:marRight w:val="0"/>
          <w:marTop w:val="0"/>
          <w:marBottom w:val="0"/>
          <w:divBdr>
            <w:top w:val="none" w:sz="0" w:space="0" w:color="auto"/>
            <w:left w:val="none" w:sz="0" w:space="0" w:color="auto"/>
            <w:bottom w:val="none" w:sz="0" w:space="0" w:color="auto"/>
            <w:right w:val="none" w:sz="0" w:space="0" w:color="auto"/>
          </w:divBdr>
        </w:div>
        <w:div w:id="2094400643">
          <w:marLeft w:val="640"/>
          <w:marRight w:val="0"/>
          <w:marTop w:val="0"/>
          <w:marBottom w:val="0"/>
          <w:divBdr>
            <w:top w:val="none" w:sz="0" w:space="0" w:color="auto"/>
            <w:left w:val="none" w:sz="0" w:space="0" w:color="auto"/>
            <w:bottom w:val="none" w:sz="0" w:space="0" w:color="auto"/>
            <w:right w:val="none" w:sz="0" w:space="0" w:color="auto"/>
          </w:divBdr>
        </w:div>
        <w:div w:id="746420251">
          <w:marLeft w:val="640"/>
          <w:marRight w:val="0"/>
          <w:marTop w:val="0"/>
          <w:marBottom w:val="0"/>
          <w:divBdr>
            <w:top w:val="none" w:sz="0" w:space="0" w:color="auto"/>
            <w:left w:val="none" w:sz="0" w:space="0" w:color="auto"/>
            <w:bottom w:val="none" w:sz="0" w:space="0" w:color="auto"/>
            <w:right w:val="none" w:sz="0" w:space="0" w:color="auto"/>
          </w:divBdr>
        </w:div>
        <w:div w:id="1474322971">
          <w:marLeft w:val="640"/>
          <w:marRight w:val="0"/>
          <w:marTop w:val="0"/>
          <w:marBottom w:val="0"/>
          <w:divBdr>
            <w:top w:val="none" w:sz="0" w:space="0" w:color="auto"/>
            <w:left w:val="none" w:sz="0" w:space="0" w:color="auto"/>
            <w:bottom w:val="none" w:sz="0" w:space="0" w:color="auto"/>
            <w:right w:val="none" w:sz="0" w:space="0" w:color="auto"/>
          </w:divBdr>
        </w:div>
        <w:div w:id="1016611253">
          <w:marLeft w:val="640"/>
          <w:marRight w:val="0"/>
          <w:marTop w:val="0"/>
          <w:marBottom w:val="0"/>
          <w:divBdr>
            <w:top w:val="none" w:sz="0" w:space="0" w:color="auto"/>
            <w:left w:val="none" w:sz="0" w:space="0" w:color="auto"/>
            <w:bottom w:val="none" w:sz="0" w:space="0" w:color="auto"/>
            <w:right w:val="none" w:sz="0" w:space="0" w:color="auto"/>
          </w:divBdr>
        </w:div>
        <w:div w:id="1730613954">
          <w:marLeft w:val="640"/>
          <w:marRight w:val="0"/>
          <w:marTop w:val="0"/>
          <w:marBottom w:val="0"/>
          <w:divBdr>
            <w:top w:val="none" w:sz="0" w:space="0" w:color="auto"/>
            <w:left w:val="none" w:sz="0" w:space="0" w:color="auto"/>
            <w:bottom w:val="none" w:sz="0" w:space="0" w:color="auto"/>
            <w:right w:val="none" w:sz="0" w:space="0" w:color="auto"/>
          </w:divBdr>
        </w:div>
        <w:div w:id="570236062">
          <w:marLeft w:val="640"/>
          <w:marRight w:val="0"/>
          <w:marTop w:val="0"/>
          <w:marBottom w:val="0"/>
          <w:divBdr>
            <w:top w:val="none" w:sz="0" w:space="0" w:color="auto"/>
            <w:left w:val="none" w:sz="0" w:space="0" w:color="auto"/>
            <w:bottom w:val="none" w:sz="0" w:space="0" w:color="auto"/>
            <w:right w:val="none" w:sz="0" w:space="0" w:color="auto"/>
          </w:divBdr>
        </w:div>
        <w:div w:id="1906523505">
          <w:marLeft w:val="640"/>
          <w:marRight w:val="0"/>
          <w:marTop w:val="0"/>
          <w:marBottom w:val="0"/>
          <w:divBdr>
            <w:top w:val="none" w:sz="0" w:space="0" w:color="auto"/>
            <w:left w:val="none" w:sz="0" w:space="0" w:color="auto"/>
            <w:bottom w:val="none" w:sz="0" w:space="0" w:color="auto"/>
            <w:right w:val="none" w:sz="0" w:space="0" w:color="auto"/>
          </w:divBdr>
        </w:div>
        <w:div w:id="630133101">
          <w:marLeft w:val="640"/>
          <w:marRight w:val="0"/>
          <w:marTop w:val="0"/>
          <w:marBottom w:val="0"/>
          <w:divBdr>
            <w:top w:val="none" w:sz="0" w:space="0" w:color="auto"/>
            <w:left w:val="none" w:sz="0" w:space="0" w:color="auto"/>
            <w:bottom w:val="none" w:sz="0" w:space="0" w:color="auto"/>
            <w:right w:val="none" w:sz="0" w:space="0" w:color="auto"/>
          </w:divBdr>
        </w:div>
        <w:div w:id="69275178">
          <w:marLeft w:val="640"/>
          <w:marRight w:val="0"/>
          <w:marTop w:val="0"/>
          <w:marBottom w:val="0"/>
          <w:divBdr>
            <w:top w:val="none" w:sz="0" w:space="0" w:color="auto"/>
            <w:left w:val="none" w:sz="0" w:space="0" w:color="auto"/>
            <w:bottom w:val="none" w:sz="0" w:space="0" w:color="auto"/>
            <w:right w:val="none" w:sz="0" w:space="0" w:color="auto"/>
          </w:divBdr>
        </w:div>
        <w:div w:id="1731419675">
          <w:marLeft w:val="640"/>
          <w:marRight w:val="0"/>
          <w:marTop w:val="0"/>
          <w:marBottom w:val="0"/>
          <w:divBdr>
            <w:top w:val="none" w:sz="0" w:space="0" w:color="auto"/>
            <w:left w:val="none" w:sz="0" w:space="0" w:color="auto"/>
            <w:bottom w:val="none" w:sz="0" w:space="0" w:color="auto"/>
            <w:right w:val="none" w:sz="0" w:space="0" w:color="auto"/>
          </w:divBdr>
        </w:div>
        <w:div w:id="1175729642">
          <w:marLeft w:val="640"/>
          <w:marRight w:val="0"/>
          <w:marTop w:val="0"/>
          <w:marBottom w:val="0"/>
          <w:divBdr>
            <w:top w:val="none" w:sz="0" w:space="0" w:color="auto"/>
            <w:left w:val="none" w:sz="0" w:space="0" w:color="auto"/>
            <w:bottom w:val="none" w:sz="0" w:space="0" w:color="auto"/>
            <w:right w:val="none" w:sz="0" w:space="0" w:color="auto"/>
          </w:divBdr>
        </w:div>
        <w:div w:id="1758399034">
          <w:marLeft w:val="640"/>
          <w:marRight w:val="0"/>
          <w:marTop w:val="0"/>
          <w:marBottom w:val="0"/>
          <w:divBdr>
            <w:top w:val="none" w:sz="0" w:space="0" w:color="auto"/>
            <w:left w:val="none" w:sz="0" w:space="0" w:color="auto"/>
            <w:bottom w:val="none" w:sz="0" w:space="0" w:color="auto"/>
            <w:right w:val="none" w:sz="0" w:space="0" w:color="auto"/>
          </w:divBdr>
        </w:div>
        <w:div w:id="1665402524">
          <w:marLeft w:val="640"/>
          <w:marRight w:val="0"/>
          <w:marTop w:val="0"/>
          <w:marBottom w:val="0"/>
          <w:divBdr>
            <w:top w:val="none" w:sz="0" w:space="0" w:color="auto"/>
            <w:left w:val="none" w:sz="0" w:space="0" w:color="auto"/>
            <w:bottom w:val="none" w:sz="0" w:space="0" w:color="auto"/>
            <w:right w:val="none" w:sz="0" w:space="0" w:color="auto"/>
          </w:divBdr>
        </w:div>
        <w:div w:id="443161633">
          <w:marLeft w:val="640"/>
          <w:marRight w:val="0"/>
          <w:marTop w:val="0"/>
          <w:marBottom w:val="0"/>
          <w:divBdr>
            <w:top w:val="none" w:sz="0" w:space="0" w:color="auto"/>
            <w:left w:val="none" w:sz="0" w:space="0" w:color="auto"/>
            <w:bottom w:val="none" w:sz="0" w:space="0" w:color="auto"/>
            <w:right w:val="none" w:sz="0" w:space="0" w:color="auto"/>
          </w:divBdr>
        </w:div>
        <w:div w:id="978340280">
          <w:marLeft w:val="640"/>
          <w:marRight w:val="0"/>
          <w:marTop w:val="0"/>
          <w:marBottom w:val="0"/>
          <w:divBdr>
            <w:top w:val="none" w:sz="0" w:space="0" w:color="auto"/>
            <w:left w:val="none" w:sz="0" w:space="0" w:color="auto"/>
            <w:bottom w:val="none" w:sz="0" w:space="0" w:color="auto"/>
            <w:right w:val="none" w:sz="0" w:space="0" w:color="auto"/>
          </w:divBdr>
        </w:div>
        <w:div w:id="1186139818">
          <w:marLeft w:val="640"/>
          <w:marRight w:val="0"/>
          <w:marTop w:val="0"/>
          <w:marBottom w:val="0"/>
          <w:divBdr>
            <w:top w:val="none" w:sz="0" w:space="0" w:color="auto"/>
            <w:left w:val="none" w:sz="0" w:space="0" w:color="auto"/>
            <w:bottom w:val="none" w:sz="0" w:space="0" w:color="auto"/>
            <w:right w:val="none" w:sz="0" w:space="0" w:color="auto"/>
          </w:divBdr>
        </w:div>
        <w:div w:id="261765110">
          <w:marLeft w:val="640"/>
          <w:marRight w:val="0"/>
          <w:marTop w:val="0"/>
          <w:marBottom w:val="0"/>
          <w:divBdr>
            <w:top w:val="none" w:sz="0" w:space="0" w:color="auto"/>
            <w:left w:val="none" w:sz="0" w:space="0" w:color="auto"/>
            <w:bottom w:val="none" w:sz="0" w:space="0" w:color="auto"/>
            <w:right w:val="none" w:sz="0" w:space="0" w:color="auto"/>
          </w:divBdr>
        </w:div>
      </w:divsChild>
    </w:div>
    <w:div w:id="1732339747">
      <w:bodyDiv w:val="1"/>
      <w:marLeft w:val="0"/>
      <w:marRight w:val="0"/>
      <w:marTop w:val="0"/>
      <w:marBottom w:val="0"/>
      <w:divBdr>
        <w:top w:val="none" w:sz="0" w:space="0" w:color="auto"/>
        <w:left w:val="none" w:sz="0" w:space="0" w:color="auto"/>
        <w:bottom w:val="none" w:sz="0" w:space="0" w:color="auto"/>
        <w:right w:val="none" w:sz="0" w:space="0" w:color="auto"/>
      </w:divBdr>
      <w:divsChild>
        <w:div w:id="570624175">
          <w:marLeft w:val="640"/>
          <w:marRight w:val="0"/>
          <w:marTop w:val="0"/>
          <w:marBottom w:val="0"/>
          <w:divBdr>
            <w:top w:val="none" w:sz="0" w:space="0" w:color="auto"/>
            <w:left w:val="none" w:sz="0" w:space="0" w:color="auto"/>
            <w:bottom w:val="none" w:sz="0" w:space="0" w:color="auto"/>
            <w:right w:val="none" w:sz="0" w:space="0" w:color="auto"/>
          </w:divBdr>
        </w:div>
        <w:div w:id="1798837606">
          <w:marLeft w:val="640"/>
          <w:marRight w:val="0"/>
          <w:marTop w:val="0"/>
          <w:marBottom w:val="0"/>
          <w:divBdr>
            <w:top w:val="none" w:sz="0" w:space="0" w:color="auto"/>
            <w:left w:val="none" w:sz="0" w:space="0" w:color="auto"/>
            <w:bottom w:val="none" w:sz="0" w:space="0" w:color="auto"/>
            <w:right w:val="none" w:sz="0" w:space="0" w:color="auto"/>
          </w:divBdr>
        </w:div>
        <w:div w:id="283775366">
          <w:marLeft w:val="640"/>
          <w:marRight w:val="0"/>
          <w:marTop w:val="0"/>
          <w:marBottom w:val="0"/>
          <w:divBdr>
            <w:top w:val="none" w:sz="0" w:space="0" w:color="auto"/>
            <w:left w:val="none" w:sz="0" w:space="0" w:color="auto"/>
            <w:bottom w:val="none" w:sz="0" w:space="0" w:color="auto"/>
            <w:right w:val="none" w:sz="0" w:space="0" w:color="auto"/>
          </w:divBdr>
        </w:div>
        <w:div w:id="619342061">
          <w:marLeft w:val="640"/>
          <w:marRight w:val="0"/>
          <w:marTop w:val="0"/>
          <w:marBottom w:val="0"/>
          <w:divBdr>
            <w:top w:val="none" w:sz="0" w:space="0" w:color="auto"/>
            <w:left w:val="none" w:sz="0" w:space="0" w:color="auto"/>
            <w:bottom w:val="none" w:sz="0" w:space="0" w:color="auto"/>
            <w:right w:val="none" w:sz="0" w:space="0" w:color="auto"/>
          </w:divBdr>
        </w:div>
        <w:div w:id="199827600">
          <w:marLeft w:val="640"/>
          <w:marRight w:val="0"/>
          <w:marTop w:val="0"/>
          <w:marBottom w:val="0"/>
          <w:divBdr>
            <w:top w:val="none" w:sz="0" w:space="0" w:color="auto"/>
            <w:left w:val="none" w:sz="0" w:space="0" w:color="auto"/>
            <w:bottom w:val="none" w:sz="0" w:space="0" w:color="auto"/>
            <w:right w:val="none" w:sz="0" w:space="0" w:color="auto"/>
          </w:divBdr>
        </w:div>
        <w:div w:id="1040403433">
          <w:marLeft w:val="640"/>
          <w:marRight w:val="0"/>
          <w:marTop w:val="0"/>
          <w:marBottom w:val="0"/>
          <w:divBdr>
            <w:top w:val="none" w:sz="0" w:space="0" w:color="auto"/>
            <w:left w:val="none" w:sz="0" w:space="0" w:color="auto"/>
            <w:bottom w:val="none" w:sz="0" w:space="0" w:color="auto"/>
            <w:right w:val="none" w:sz="0" w:space="0" w:color="auto"/>
          </w:divBdr>
        </w:div>
        <w:div w:id="248001512">
          <w:marLeft w:val="640"/>
          <w:marRight w:val="0"/>
          <w:marTop w:val="0"/>
          <w:marBottom w:val="0"/>
          <w:divBdr>
            <w:top w:val="none" w:sz="0" w:space="0" w:color="auto"/>
            <w:left w:val="none" w:sz="0" w:space="0" w:color="auto"/>
            <w:bottom w:val="none" w:sz="0" w:space="0" w:color="auto"/>
            <w:right w:val="none" w:sz="0" w:space="0" w:color="auto"/>
          </w:divBdr>
        </w:div>
        <w:div w:id="690567270">
          <w:marLeft w:val="640"/>
          <w:marRight w:val="0"/>
          <w:marTop w:val="0"/>
          <w:marBottom w:val="0"/>
          <w:divBdr>
            <w:top w:val="none" w:sz="0" w:space="0" w:color="auto"/>
            <w:left w:val="none" w:sz="0" w:space="0" w:color="auto"/>
            <w:bottom w:val="none" w:sz="0" w:space="0" w:color="auto"/>
            <w:right w:val="none" w:sz="0" w:space="0" w:color="auto"/>
          </w:divBdr>
        </w:div>
        <w:div w:id="1160002604">
          <w:marLeft w:val="640"/>
          <w:marRight w:val="0"/>
          <w:marTop w:val="0"/>
          <w:marBottom w:val="0"/>
          <w:divBdr>
            <w:top w:val="none" w:sz="0" w:space="0" w:color="auto"/>
            <w:left w:val="none" w:sz="0" w:space="0" w:color="auto"/>
            <w:bottom w:val="none" w:sz="0" w:space="0" w:color="auto"/>
            <w:right w:val="none" w:sz="0" w:space="0" w:color="auto"/>
          </w:divBdr>
        </w:div>
        <w:div w:id="1828666635">
          <w:marLeft w:val="640"/>
          <w:marRight w:val="0"/>
          <w:marTop w:val="0"/>
          <w:marBottom w:val="0"/>
          <w:divBdr>
            <w:top w:val="none" w:sz="0" w:space="0" w:color="auto"/>
            <w:left w:val="none" w:sz="0" w:space="0" w:color="auto"/>
            <w:bottom w:val="none" w:sz="0" w:space="0" w:color="auto"/>
            <w:right w:val="none" w:sz="0" w:space="0" w:color="auto"/>
          </w:divBdr>
        </w:div>
        <w:div w:id="691154751">
          <w:marLeft w:val="640"/>
          <w:marRight w:val="0"/>
          <w:marTop w:val="0"/>
          <w:marBottom w:val="0"/>
          <w:divBdr>
            <w:top w:val="none" w:sz="0" w:space="0" w:color="auto"/>
            <w:left w:val="none" w:sz="0" w:space="0" w:color="auto"/>
            <w:bottom w:val="none" w:sz="0" w:space="0" w:color="auto"/>
            <w:right w:val="none" w:sz="0" w:space="0" w:color="auto"/>
          </w:divBdr>
        </w:div>
        <w:div w:id="1143280446">
          <w:marLeft w:val="640"/>
          <w:marRight w:val="0"/>
          <w:marTop w:val="0"/>
          <w:marBottom w:val="0"/>
          <w:divBdr>
            <w:top w:val="none" w:sz="0" w:space="0" w:color="auto"/>
            <w:left w:val="none" w:sz="0" w:space="0" w:color="auto"/>
            <w:bottom w:val="none" w:sz="0" w:space="0" w:color="auto"/>
            <w:right w:val="none" w:sz="0" w:space="0" w:color="auto"/>
          </w:divBdr>
        </w:div>
        <w:div w:id="368339290">
          <w:marLeft w:val="640"/>
          <w:marRight w:val="0"/>
          <w:marTop w:val="0"/>
          <w:marBottom w:val="0"/>
          <w:divBdr>
            <w:top w:val="none" w:sz="0" w:space="0" w:color="auto"/>
            <w:left w:val="none" w:sz="0" w:space="0" w:color="auto"/>
            <w:bottom w:val="none" w:sz="0" w:space="0" w:color="auto"/>
            <w:right w:val="none" w:sz="0" w:space="0" w:color="auto"/>
          </w:divBdr>
        </w:div>
        <w:div w:id="2068141156">
          <w:marLeft w:val="640"/>
          <w:marRight w:val="0"/>
          <w:marTop w:val="0"/>
          <w:marBottom w:val="0"/>
          <w:divBdr>
            <w:top w:val="none" w:sz="0" w:space="0" w:color="auto"/>
            <w:left w:val="none" w:sz="0" w:space="0" w:color="auto"/>
            <w:bottom w:val="none" w:sz="0" w:space="0" w:color="auto"/>
            <w:right w:val="none" w:sz="0" w:space="0" w:color="auto"/>
          </w:divBdr>
        </w:div>
        <w:div w:id="964627753">
          <w:marLeft w:val="640"/>
          <w:marRight w:val="0"/>
          <w:marTop w:val="0"/>
          <w:marBottom w:val="0"/>
          <w:divBdr>
            <w:top w:val="none" w:sz="0" w:space="0" w:color="auto"/>
            <w:left w:val="none" w:sz="0" w:space="0" w:color="auto"/>
            <w:bottom w:val="none" w:sz="0" w:space="0" w:color="auto"/>
            <w:right w:val="none" w:sz="0" w:space="0" w:color="auto"/>
          </w:divBdr>
        </w:div>
        <w:div w:id="916283957">
          <w:marLeft w:val="640"/>
          <w:marRight w:val="0"/>
          <w:marTop w:val="0"/>
          <w:marBottom w:val="0"/>
          <w:divBdr>
            <w:top w:val="none" w:sz="0" w:space="0" w:color="auto"/>
            <w:left w:val="none" w:sz="0" w:space="0" w:color="auto"/>
            <w:bottom w:val="none" w:sz="0" w:space="0" w:color="auto"/>
            <w:right w:val="none" w:sz="0" w:space="0" w:color="auto"/>
          </w:divBdr>
        </w:div>
        <w:div w:id="146435529">
          <w:marLeft w:val="640"/>
          <w:marRight w:val="0"/>
          <w:marTop w:val="0"/>
          <w:marBottom w:val="0"/>
          <w:divBdr>
            <w:top w:val="none" w:sz="0" w:space="0" w:color="auto"/>
            <w:left w:val="none" w:sz="0" w:space="0" w:color="auto"/>
            <w:bottom w:val="none" w:sz="0" w:space="0" w:color="auto"/>
            <w:right w:val="none" w:sz="0" w:space="0" w:color="auto"/>
          </w:divBdr>
        </w:div>
        <w:div w:id="1637830242">
          <w:marLeft w:val="640"/>
          <w:marRight w:val="0"/>
          <w:marTop w:val="0"/>
          <w:marBottom w:val="0"/>
          <w:divBdr>
            <w:top w:val="none" w:sz="0" w:space="0" w:color="auto"/>
            <w:left w:val="none" w:sz="0" w:space="0" w:color="auto"/>
            <w:bottom w:val="none" w:sz="0" w:space="0" w:color="auto"/>
            <w:right w:val="none" w:sz="0" w:space="0" w:color="auto"/>
          </w:divBdr>
        </w:div>
        <w:div w:id="851534595">
          <w:marLeft w:val="640"/>
          <w:marRight w:val="0"/>
          <w:marTop w:val="0"/>
          <w:marBottom w:val="0"/>
          <w:divBdr>
            <w:top w:val="none" w:sz="0" w:space="0" w:color="auto"/>
            <w:left w:val="none" w:sz="0" w:space="0" w:color="auto"/>
            <w:bottom w:val="none" w:sz="0" w:space="0" w:color="auto"/>
            <w:right w:val="none" w:sz="0" w:space="0" w:color="auto"/>
          </w:divBdr>
        </w:div>
        <w:div w:id="1658462760">
          <w:marLeft w:val="640"/>
          <w:marRight w:val="0"/>
          <w:marTop w:val="0"/>
          <w:marBottom w:val="0"/>
          <w:divBdr>
            <w:top w:val="none" w:sz="0" w:space="0" w:color="auto"/>
            <w:left w:val="none" w:sz="0" w:space="0" w:color="auto"/>
            <w:bottom w:val="none" w:sz="0" w:space="0" w:color="auto"/>
            <w:right w:val="none" w:sz="0" w:space="0" w:color="auto"/>
          </w:divBdr>
        </w:div>
        <w:div w:id="1695304658">
          <w:marLeft w:val="640"/>
          <w:marRight w:val="0"/>
          <w:marTop w:val="0"/>
          <w:marBottom w:val="0"/>
          <w:divBdr>
            <w:top w:val="none" w:sz="0" w:space="0" w:color="auto"/>
            <w:left w:val="none" w:sz="0" w:space="0" w:color="auto"/>
            <w:bottom w:val="none" w:sz="0" w:space="0" w:color="auto"/>
            <w:right w:val="none" w:sz="0" w:space="0" w:color="auto"/>
          </w:divBdr>
        </w:div>
        <w:div w:id="1712652644">
          <w:marLeft w:val="640"/>
          <w:marRight w:val="0"/>
          <w:marTop w:val="0"/>
          <w:marBottom w:val="0"/>
          <w:divBdr>
            <w:top w:val="none" w:sz="0" w:space="0" w:color="auto"/>
            <w:left w:val="none" w:sz="0" w:space="0" w:color="auto"/>
            <w:bottom w:val="none" w:sz="0" w:space="0" w:color="auto"/>
            <w:right w:val="none" w:sz="0" w:space="0" w:color="auto"/>
          </w:divBdr>
        </w:div>
        <w:div w:id="808979814">
          <w:marLeft w:val="640"/>
          <w:marRight w:val="0"/>
          <w:marTop w:val="0"/>
          <w:marBottom w:val="0"/>
          <w:divBdr>
            <w:top w:val="none" w:sz="0" w:space="0" w:color="auto"/>
            <w:left w:val="none" w:sz="0" w:space="0" w:color="auto"/>
            <w:bottom w:val="none" w:sz="0" w:space="0" w:color="auto"/>
            <w:right w:val="none" w:sz="0" w:space="0" w:color="auto"/>
          </w:divBdr>
        </w:div>
        <w:div w:id="1949963341">
          <w:marLeft w:val="640"/>
          <w:marRight w:val="0"/>
          <w:marTop w:val="0"/>
          <w:marBottom w:val="0"/>
          <w:divBdr>
            <w:top w:val="none" w:sz="0" w:space="0" w:color="auto"/>
            <w:left w:val="none" w:sz="0" w:space="0" w:color="auto"/>
            <w:bottom w:val="none" w:sz="0" w:space="0" w:color="auto"/>
            <w:right w:val="none" w:sz="0" w:space="0" w:color="auto"/>
          </w:divBdr>
        </w:div>
        <w:div w:id="1186869890">
          <w:marLeft w:val="640"/>
          <w:marRight w:val="0"/>
          <w:marTop w:val="0"/>
          <w:marBottom w:val="0"/>
          <w:divBdr>
            <w:top w:val="none" w:sz="0" w:space="0" w:color="auto"/>
            <w:left w:val="none" w:sz="0" w:space="0" w:color="auto"/>
            <w:bottom w:val="none" w:sz="0" w:space="0" w:color="auto"/>
            <w:right w:val="none" w:sz="0" w:space="0" w:color="auto"/>
          </w:divBdr>
        </w:div>
        <w:div w:id="1972445127">
          <w:marLeft w:val="640"/>
          <w:marRight w:val="0"/>
          <w:marTop w:val="0"/>
          <w:marBottom w:val="0"/>
          <w:divBdr>
            <w:top w:val="none" w:sz="0" w:space="0" w:color="auto"/>
            <w:left w:val="none" w:sz="0" w:space="0" w:color="auto"/>
            <w:bottom w:val="none" w:sz="0" w:space="0" w:color="auto"/>
            <w:right w:val="none" w:sz="0" w:space="0" w:color="auto"/>
          </w:divBdr>
        </w:div>
        <w:div w:id="67968474">
          <w:marLeft w:val="640"/>
          <w:marRight w:val="0"/>
          <w:marTop w:val="0"/>
          <w:marBottom w:val="0"/>
          <w:divBdr>
            <w:top w:val="none" w:sz="0" w:space="0" w:color="auto"/>
            <w:left w:val="none" w:sz="0" w:space="0" w:color="auto"/>
            <w:bottom w:val="none" w:sz="0" w:space="0" w:color="auto"/>
            <w:right w:val="none" w:sz="0" w:space="0" w:color="auto"/>
          </w:divBdr>
        </w:div>
        <w:div w:id="1754083361">
          <w:marLeft w:val="640"/>
          <w:marRight w:val="0"/>
          <w:marTop w:val="0"/>
          <w:marBottom w:val="0"/>
          <w:divBdr>
            <w:top w:val="none" w:sz="0" w:space="0" w:color="auto"/>
            <w:left w:val="none" w:sz="0" w:space="0" w:color="auto"/>
            <w:bottom w:val="none" w:sz="0" w:space="0" w:color="auto"/>
            <w:right w:val="none" w:sz="0" w:space="0" w:color="auto"/>
          </w:divBdr>
        </w:div>
        <w:div w:id="791753819">
          <w:marLeft w:val="640"/>
          <w:marRight w:val="0"/>
          <w:marTop w:val="0"/>
          <w:marBottom w:val="0"/>
          <w:divBdr>
            <w:top w:val="none" w:sz="0" w:space="0" w:color="auto"/>
            <w:left w:val="none" w:sz="0" w:space="0" w:color="auto"/>
            <w:bottom w:val="none" w:sz="0" w:space="0" w:color="auto"/>
            <w:right w:val="none" w:sz="0" w:space="0" w:color="auto"/>
          </w:divBdr>
        </w:div>
        <w:div w:id="1614555105">
          <w:marLeft w:val="640"/>
          <w:marRight w:val="0"/>
          <w:marTop w:val="0"/>
          <w:marBottom w:val="0"/>
          <w:divBdr>
            <w:top w:val="none" w:sz="0" w:space="0" w:color="auto"/>
            <w:left w:val="none" w:sz="0" w:space="0" w:color="auto"/>
            <w:bottom w:val="none" w:sz="0" w:space="0" w:color="auto"/>
            <w:right w:val="none" w:sz="0" w:space="0" w:color="auto"/>
          </w:divBdr>
        </w:div>
      </w:divsChild>
    </w:div>
    <w:div w:id="1738433997">
      <w:bodyDiv w:val="1"/>
      <w:marLeft w:val="0"/>
      <w:marRight w:val="0"/>
      <w:marTop w:val="0"/>
      <w:marBottom w:val="0"/>
      <w:divBdr>
        <w:top w:val="none" w:sz="0" w:space="0" w:color="auto"/>
        <w:left w:val="none" w:sz="0" w:space="0" w:color="auto"/>
        <w:bottom w:val="none" w:sz="0" w:space="0" w:color="auto"/>
        <w:right w:val="none" w:sz="0" w:space="0" w:color="auto"/>
      </w:divBdr>
    </w:div>
    <w:div w:id="1740202777">
      <w:bodyDiv w:val="1"/>
      <w:marLeft w:val="0"/>
      <w:marRight w:val="0"/>
      <w:marTop w:val="0"/>
      <w:marBottom w:val="0"/>
      <w:divBdr>
        <w:top w:val="none" w:sz="0" w:space="0" w:color="auto"/>
        <w:left w:val="none" w:sz="0" w:space="0" w:color="auto"/>
        <w:bottom w:val="none" w:sz="0" w:space="0" w:color="auto"/>
        <w:right w:val="none" w:sz="0" w:space="0" w:color="auto"/>
      </w:divBdr>
      <w:divsChild>
        <w:div w:id="1206992409">
          <w:marLeft w:val="640"/>
          <w:marRight w:val="0"/>
          <w:marTop w:val="0"/>
          <w:marBottom w:val="0"/>
          <w:divBdr>
            <w:top w:val="none" w:sz="0" w:space="0" w:color="auto"/>
            <w:left w:val="none" w:sz="0" w:space="0" w:color="auto"/>
            <w:bottom w:val="none" w:sz="0" w:space="0" w:color="auto"/>
            <w:right w:val="none" w:sz="0" w:space="0" w:color="auto"/>
          </w:divBdr>
        </w:div>
        <w:div w:id="1672949831">
          <w:marLeft w:val="640"/>
          <w:marRight w:val="0"/>
          <w:marTop w:val="0"/>
          <w:marBottom w:val="0"/>
          <w:divBdr>
            <w:top w:val="none" w:sz="0" w:space="0" w:color="auto"/>
            <w:left w:val="none" w:sz="0" w:space="0" w:color="auto"/>
            <w:bottom w:val="none" w:sz="0" w:space="0" w:color="auto"/>
            <w:right w:val="none" w:sz="0" w:space="0" w:color="auto"/>
          </w:divBdr>
        </w:div>
        <w:div w:id="391464430">
          <w:marLeft w:val="640"/>
          <w:marRight w:val="0"/>
          <w:marTop w:val="0"/>
          <w:marBottom w:val="0"/>
          <w:divBdr>
            <w:top w:val="none" w:sz="0" w:space="0" w:color="auto"/>
            <w:left w:val="none" w:sz="0" w:space="0" w:color="auto"/>
            <w:bottom w:val="none" w:sz="0" w:space="0" w:color="auto"/>
            <w:right w:val="none" w:sz="0" w:space="0" w:color="auto"/>
          </w:divBdr>
        </w:div>
        <w:div w:id="1466703135">
          <w:marLeft w:val="640"/>
          <w:marRight w:val="0"/>
          <w:marTop w:val="0"/>
          <w:marBottom w:val="0"/>
          <w:divBdr>
            <w:top w:val="none" w:sz="0" w:space="0" w:color="auto"/>
            <w:left w:val="none" w:sz="0" w:space="0" w:color="auto"/>
            <w:bottom w:val="none" w:sz="0" w:space="0" w:color="auto"/>
            <w:right w:val="none" w:sz="0" w:space="0" w:color="auto"/>
          </w:divBdr>
        </w:div>
        <w:div w:id="1354721335">
          <w:marLeft w:val="640"/>
          <w:marRight w:val="0"/>
          <w:marTop w:val="0"/>
          <w:marBottom w:val="0"/>
          <w:divBdr>
            <w:top w:val="none" w:sz="0" w:space="0" w:color="auto"/>
            <w:left w:val="none" w:sz="0" w:space="0" w:color="auto"/>
            <w:bottom w:val="none" w:sz="0" w:space="0" w:color="auto"/>
            <w:right w:val="none" w:sz="0" w:space="0" w:color="auto"/>
          </w:divBdr>
        </w:div>
        <w:div w:id="1007246719">
          <w:marLeft w:val="640"/>
          <w:marRight w:val="0"/>
          <w:marTop w:val="0"/>
          <w:marBottom w:val="0"/>
          <w:divBdr>
            <w:top w:val="none" w:sz="0" w:space="0" w:color="auto"/>
            <w:left w:val="none" w:sz="0" w:space="0" w:color="auto"/>
            <w:bottom w:val="none" w:sz="0" w:space="0" w:color="auto"/>
            <w:right w:val="none" w:sz="0" w:space="0" w:color="auto"/>
          </w:divBdr>
        </w:div>
        <w:div w:id="1972437296">
          <w:marLeft w:val="640"/>
          <w:marRight w:val="0"/>
          <w:marTop w:val="0"/>
          <w:marBottom w:val="0"/>
          <w:divBdr>
            <w:top w:val="none" w:sz="0" w:space="0" w:color="auto"/>
            <w:left w:val="none" w:sz="0" w:space="0" w:color="auto"/>
            <w:bottom w:val="none" w:sz="0" w:space="0" w:color="auto"/>
            <w:right w:val="none" w:sz="0" w:space="0" w:color="auto"/>
          </w:divBdr>
        </w:div>
        <w:div w:id="109014454">
          <w:marLeft w:val="640"/>
          <w:marRight w:val="0"/>
          <w:marTop w:val="0"/>
          <w:marBottom w:val="0"/>
          <w:divBdr>
            <w:top w:val="none" w:sz="0" w:space="0" w:color="auto"/>
            <w:left w:val="none" w:sz="0" w:space="0" w:color="auto"/>
            <w:bottom w:val="none" w:sz="0" w:space="0" w:color="auto"/>
            <w:right w:val="none" w:sz="0" w:space="0" w:color="auto"/>
          </w:divBdr>
        </w:div>
        <w:div w:id="414132012">
          <w:marLeft w:val="640"/>
          <w:marRight w:val="0"/>
          <w:marTop w:val="0"/>
          <w:marBottom w:val="0"/>
          <w:divBdr>
            <w:top w:val="none" w:sz="0" w:space="0" w:color="auto"/>
            <w:left w:val="none" w:sz="0" w:space="0" w:color="auto"/>
            <w:bottom w:val="none" w:sz="0" w:space="0" w:color="auto"/>
            <w:right w:val="none" w:sz="0" w:space="0" w:color="auto"/>
          </w:divBdr>
        </w:div>
        <w:div w:id="1465780123">
          <w:marLeft w:val="640"/>
          <w:marRight w:val="0"/>
          <w:marTop w:val="0"/>
          <w:marBottom w:val="0"/>
          <w:divBdr>
            <w:top w:val="none" w:sz="0" w:space="0" w:color="auto"/>
            <w:left w:val="none" w:sz="0" w:space="0" w:color="auto"/>
            <w:bottom w:val="none" w:sz="0" w:space="0" w:color="auto"/>
            <w:right w:val="none" w:sz="0" w:space="0" w:color="auto"/>
          </w:divBdr>
        </w:div>
        <w:div w:id="1191336881">
          <w:marLeft w:val="640"/>
          <w:marRight w:val="0"/>
          <w:marTop w:val="0"/>
          <w:marBottom w:val="0"/>
          <w:divBdr>
            <w:top w:val="none" w:sz="0" w:space="0" w:color="auto"/>
            <w:left w:val="none" w:sz="0" w:space="0" w:color="auto"/>
            <w:bottom w:val="none" w:sz="0" w:space="0" w:color="auto"/>
            <w:right w:val="none" w:sz="0" w:space="0" w:color="auto"/>
          </w:divBdr>
        </w:div>
        <w:div w:id="1040742231">
          <w:marLeft w:val="640"/>
          <w:marRight w:val="0"/>
          <w:marTop w:val="0"/>
          <w:marBottom w:val="0"/>
          <w:divBdr>
            <w:top w:val="none" w:sz="0" w:space="0" w:color="auto"/>
            <w:left w:val="none" w:sz="0" w:space="0" w:color="auto"/>
            <w:bottom w:val="none" w:sz="0" w:space="0" w:color="auto"/>
            <w:right w:val="none" w:sz="0" w:space="0" w:color="auto"/>
          </w:divBdr>
        </w:div>
      </w:divsChild>
    </w:div>
    <w:div w:id="1741757256">
      <w:bodyDiv w:val="1"/>
      <w:marLeft w:val="0"/>
      <w:marRight w:val="0"/>
      <w:marTop w:val="0"/>
      <w:marBottom w:val="0"/>
      <w:divBdr>
        <w:top w:val="none" w:sz="0" w:space="0" w:color="auto"/>
        <w:left w:val="none" w:sz="0" w:space="0" w:color="auto"/>
        <w:bottom w:val="none" w:sz="0" w:space="0" w:color="auto"/>
        <w:right w:val="none" w:sz="0" w:space="0" w:color="auto"/>
      </w:divBdr>
      <w:divsChild>
        <w:div w:id="831605288">
          <w:marLeft w:val="640"/>
          <w:marRight w:val="0"/>
          <w:marTop w:val="0"/>
          <w:marBottom w:val="0"/>
          <w:divBdr>
            <w:top w:val="none" w:sz="0" w:space="0" w:color="auto"/>
            <w:left w:val="none" w:sz="0" w:space="0" w:color="auto"/>
            <w:bottom w:val="none" w:sz="0" w:space="0" w:color="auto"/>
            <w:right w:val="none" w:sz="0" w:space="0" w:color="auto"/>
          </w:divBdr>
        </w:div>
        <w:div w:id="599877904">
          <w:marLeft w:val="640"/>
          <w:marRight w:val="0"/>
          <w:marTop w:val="0"/>
          <w:marBottom w:val="0"/>
          <w:divBdr>
            <w:top w:val="none" w:sz="0" w:space="0" w:color="auto"/>
            <w:left w:val="none" w:sz="0" w:space="0" w:color="auto"/>
            <w:bottom w:val="none" w:sz="0" w:space="0" w:color="auto"/>
            <w:right w:val="none" w:sz="0" w:space="0" w:color="auto"/>
          </w:divBdr>
        </w:div>
        <w:div w:id="106319790">
          <w:marLeft w:val="640"/>
          <w:marRight w:val="0"/>
          <w:marTop w:val="0"/>
          <w:marBottom w:val="0"/>
          <w:divBdr>
            <w:top w:val="none" w:sz="0" w:space="0" w:color="auto"/>
            <w:left w:val="none" w:sz="0" w:space="0" w:color="auto"/>
            <w:bottom w:val="none" w:sz="0" w:space="0" w:color="auto"/>
            <w:right w:val="none" w:sz="0" w:space="0" w:color="auto"/>
          </w:divBdr>
        </w:div>
        <w:div w:id="463935422">
          <w:marLeft w:val="640"/>
          <w:marRight w:val="0"/>
          <w:marTop w:val="0"/>
          <w:marBottom w:val="0"/>
          <w:divBdr>
            <w:top w:val="none" w:sz="0" w:space="0" w:color="auto"/>
            <w:left w:val="none" w:sz="0" w:space="0" w:color="auto"/>
            <w:bottom w:val="none" w:sz="0" w:space="0" w:color="auto"/>
            <w:right w:val="none" w:sz="0" w:space="0" w:color="auto"/>
          </w:divBdr>
        </w:div>
        <w:div w:id="762645290">
          <w:marLeft w:val="640"/>
          <w:marRight w:val="0"/>
          <w:marTop w:val="0"/>
          <w:marBottom w:val="0"/>
          <w:divBdr>
            <w:top w:val="none" w:sz="0" w:space="0" w:color="auto"/>
            <w:left w:val="none" w:sz="0" w:space="0" w:color="auto"/>
            <w:bottom w:val="none" w:sz="0" w:space="0" w:color="auto"/>
            <w:right w:val="none" w:sz="0" w:space="0" w:color="auto"/>
          </w:divBdr>
        </w:div>
        <w:div w:id="1144540116">
          <w:marLeft w:val="640"/>
          <w:marRight w:val="0"/>
          <w:marTop w:val="0"/>
          <w:marBottom w:val="0"/>
          <w:divBdr>
            <w:top w:val="none" w:sz="0" w:space="0" w:color="auto"/>
            <w:left w:val="none" w:sz="0" w:space="0" w:color="auto"/>
            <w:bottom w:val="none" w:sz="0" w:space="0" w:color="auto"/>
            <w:right w:val="none" w:sz="0" w:space="0" w:color="auto"/>
          </w:divBdr>
        </w:div>
        <w:div w:id="1890871084">
          <w:marLeft w:val="640"/>
          <w:marRight w:val="0"/>
          <w:marTop w:val="0"/>
          <w:marBottom w:val="0"/>
          <w:divBdr>
            <w:top w:val="none" w:sz="0" w:space="0" w:color="auto"/>
            <w:left w:val="none" w:sz="0" w:space="0" w:color="auto"/>
            <w:bottom w:val="none" w:sz="0" w:space="0" w:color="auto"/>
            <w:right w:val="none" w:sz="0" w:space="0" w:color="auto"/>
          </w:divBdr>
        </w:div>
        <w:div w:id="369110460">
          <w:marLeft w:val="640"/>
          <w:marRight w:val="0"/>
          <w:marTop w:val="0"/>
          <w:marBottom w:val="0"/>
          <w:divBdr>
            <w:top w:val="none" w:sz="0" w:space="0" w:color="auto"/>
            <w:left w:val="none" w:sz="0" w:space="0" w:color="auto"/>
            <w:bottom w:val="none" w:sz="0" w:space="0" w:color="auto"/>
            <w:right w:val="none" w:sz="0" w:space="0" w:color="auto"/>
          </w:divBdr>
        </w:div>
        <w:div w:id="1934703930">
          <w:marLeft w:val="640"/>
          <w:marRight w:val="0"/>
          <w:marTop w:val="0"/>
          <w:marBottom w:val="0"/>
          <w:divBdr>
            <w:top w:val="none" w:sz="0" w:space="0" w:color="auto"/>
            <w:left w:val="none" w:sz="0" w:space="0" w:color="auto"/>
            <w:bottom w:val="none" w:sz="0" w:space="0" w:color="auto"/>
            <w:right w:val="none" w:sz="0" w:space="0" w:color="auto"/>
          </w:divBdr>
        </w:div>
        <w:div w:id="865025093">
          <w:marLeft w:val="640"/>
          <w:marRight w:val="0"/>
          <w:marTop w:val="0"/>
          <w:marBottom w:val="0"/>
          <w:divBdr>
            <w:top w:val="none" w:sz="0" w:space="0" w:color="auto"/>
            <w:left w:val="none" w:sz="0" w:space="0" w:color="auto"/>
            <w:bottom w:val="none" w:sz="0" w:space="0" w:color="auto"/>
            <w:right w:val="none" w:sz="0" w:space="0" w:color="auto"/>
          </w:divBdr>
        </w:div>
        <w:div w:id="822896746">
          <w:marLeft w:val="640"/>
          <w:marRight w:val="0"/>
          <w:marTop w:val="0"/>
          <w:marBottom w:val="0"/>
          <w:divBdr>
            <w:top w:val="none" w:sz="0" w:space="0" w:color="auto"/>
            <w:left w:val="none" w:sz="0" w:space="0" w:color="auto"/>
            <w:bottom w:val="none" w:sz="0" w:space="0" w:color="auto"/>
            <w:right w:val="none" w:sz="0" w:space="0" w:color="auto"/>
          </w:divBdr>
        </w:div>
        <w:div w:id="369766098">
          <w:marLeft w:val="640"/>
          <w:marRight w:val="0"/>
          <w:marTop w:val="0"/>
          <w:marBottom w:val="0"/>
          <w:divBdr>
            <w:top w:val="none" w:sz="0" w:space="0" w:color="auto"/>
            <w:left w:val="none" w:sz="0" w:space="0" w:color="auto"/>
            <w:bottom w:val="none" w:sz="0" w:space="0" w:color="auto"/>
            <w:right w:val="none" w:sz="0" w:space="0" w:color="auto"/>
          </w:divBdr>
        </w:div>
        <w:div w:id="1414818878">
          <w:marLeft w:val="640"/>
          <w:marRight w:val="0"/>
          <w:marTop w:val="0"/>
          <w:marBottom w:val="0"/>
          <w:divBdr>
            <w:top w:val="none" w:sz="0" w:space="0" w:color="auto"/>
            <w:left w:val="none" w:sz="0" w:space="0" w:color="auto"/>
            <w:bottom w:val="none" w:sz="0" w:space="0" w:color="auto"/>
            <w:right w:val="none" w:sz="0" w:space="0" w:color="auto"/>
          </w:divBdr>
        </w:div>
        <w:div w:id="422842063">
          <w:marLeft w:val="640"/>
          <w:marRight w:val="0"/>
          <w:marTop w:val="0"/>
          <w:marBottom w:val="0"/>
          <w:divBdr>
            <w:top w:val="none" w:sz="0" w:space="0" w:color="auto"/>
            <w:left w:val="none" w:sz="0" w:space="0" w:color="auto"/>
            <w:bottom w:val="none" w:sz="0" w:space="0" w:color="auto"/>
            <w:right w:val="none" w:sz="0" w:space="0" w:color="auto"/>
          </w:divBdr>
        </w:div>
        <w:div w:id="546181274">
          <w:marLeft w:val="640"/>
          <w:marRight w:val="0"/>
          <w:marTop w:val="0"/>
          <w:marBottom w:val="0"/>
          <w:divBdr>
            <w:top w:val="none" w:sz="0" w:space="0" w:color="auto"/>
            <w:left w:val="none" w:sz="0" w:space="0" w:color="auto"/>
            <w:bottom w:val="none" w:sz="0" w:space="0" w:color="auto"/>
            <w:right w:val="none" w:sz="0" w:space="0" w:color="auto"/>
          </w:divBdr>
        </w:div>
        <w:div w:id="137769939">
          <w:marLeft w:val="640"/>
          <w:marRight w:val="0"/>
          <w:marTop w:val="0"/>
          <w:marBottom w:val="0"/>
          <w:divBdr>
            <w:top w:val="none" w:sz="0" w:space="0" w:color="auto"/>
            <w:left w:val="none" w:sz="0" w:space="0" w:color="auto"/>
            <w:bottom w:val="none" w:sz="0" w:space="0" w:color="auto"/>
            <w:right w:val="none" w:sz="0" w:space="0" w:color="auto"/>
          </w:divBdr>
        </w:div>
        <w:div w:id="490408118">
          <w:marLeft w:val="640"/>
          <w:marRight w:val="0"/>
          <w:marTop w:val="0"/>
          <w:marBottom w:val="0"/>
          <w:divBdr>
            <w:top w:val="none" w:sz="0" w:space="0" w:color="auto"/>
            <w:left w:val="none" w:sz="0" w:space="0" w:color="auto"/>
            <w:bottom w:val="none" w:sz="0" w:space="0" w:color="auto"/>
            <w:right w:val="none" w:sz="0" w:space="0" w:color="auto"/>
          </w:divBdr>
        </w:div>
        <w:div w:id="1699812694">
          <w:marLeft w:val="640"/>
          <w:marRight w:val="0"/>
          <w:marTop w:val="0"/>
          <w:marBottom w:val="0"/>
          <w:divBdr>
            <w:top w:val="none" w:sz="0" w:space="0" w:color="auto"/>
            <w:left w:val="none" w:sz="0" w:space="0" w:color="auto"/>
            <w:bottom w:val="none" w:sz="0" w:space="0" w:color="auto"/>
            <w:right w:val="none" w:sz="0" w:space="0" w:color="auto"/>
          </w:divBdr>
        </w:div>
        <w:div w:id="1930119369">
          <w:marLeft w:val="640"/>
          <w:marRight w:val="0"/>
          <w:marTop w:val="0"/>
          <w:marBottom w:val="0"/>
          <w:divBdr>
            <w:top w:val="none" w:sz="0" w:space="0" w:color="auto"/>
            <w:left w:val="none" w:sz="0" w:space="0" w:color="auto"/>
            <w:bottom w:val="none" w:sz="0" w:space="0" w:color="auto"/>
            <w:right w:val="none" w:sz="0" w:space="0" w:color="auto"/>
          </w:divBdr>
        </w:div>
        <w:div w:id="641154350">
          <w:marLeft w:val="640"/>
          <w:marRight w:val="0"/>
          <w:marTop w:val="0"/>
          <w:marBottom w:val="0"/>
          <w:divBdr>
            <w:top w:val="none" w:sz="0" w:space="0" w:color="auto"/>
            <w:left w:val="none" w:sz="0" w:space="0" w:color="auto"/>
            <w:bottom w:val="none" w:sz="0" w:space="0" w:color="auto"/>
            <w:right w:val="none" w:sz="0" w:space="0" w:color="auto"/>
          </w:divBdr>
        </w:div>
        <w:div w:id="1843934030">
          <w:marLeft w:val="640"/>
          <w:marRight w:val="0"/>
          <w:marTop w:val="0"/>
          <w:marBottom w:val="0"/>
          <w:divBdr>
            <w:top w:val="none" w:sz="0" w:space="0" w:color="auto"/>
            <w:left w:val="none" w:sz="0" w:space="0" w:color="auto"/>
            <w:bottom w:val="none" w:sz="0" w:space="0" w:color="auto"/>
            <w:right w:val="none" w:sz="0" w:space="0" w:color="auto"/>
          </w:divBdr>
        </w:div>
        <w:div w:id="1028021356">
          <w:marLeft w:val="640"/>
          <w:marRight w:val="0"/>
          <w:marTop w:val="0"/>
          <w:marBottom w:val="0"/>
          <w:divBdr>
            <w:top w:val="none" w:sz="0" w:space="0" w:color="auto"/>
            <w:left w:val="none" w:sz="0" w:space="0" w:color="auto"/>
            <w:bottom w:val="none" w:sz="0" w:space="0" w:color="auto"/>
            <w:right w:val="none" w:sz="0" w:space="0" w:color="auto"/>
          </w:divBdr>
        </w:div>
        <w:div w:id="2006321458">
          <w:marLeft w:val="640"/>
          <w:marRight w:val="0"/>
          <w:marTop w:val="0"/>
          <w:marBottom w:val="0"/>
          <w:divBdr>
            <w:top w:val="none" w:sz="0" w:space="0" w:color="auto"/>
            <w:left w:val="none" w:sz="0" w:space="0" w:color="auto"/>
            <w:bottom w:val="none" w:sz="0" w:space="0" w:color="auto"/>
            <w:right w:val="none" w:sz="0" w:space="0" w:color="auto"/>
          </w:divBdr>
        </w:div>
        <w:div w:id="443160226">
          <w:marLeft w:val="640"/>
          <w:marRight w:val="0"/>
          <w:marTop w:val="0"/>
          <w:marBottom w:val="0"/>
          <w:divBdr>
            <w:top w:val="none" w:sz="0" w:space="0" w:color="auto"/>
            <w:left w:val="none" w:sz="0" w:space="0" w:color="auto"/>
            <w:bottom w:val="none" w:sz="0" w:space="0" w:color="auto"/>
            <w:right w:val="none" w:sz="0" w:space="0" w:color="auto"/>
          </w:divBdr>
        </w:div>
        <w:div w:id="1574657035">
          <w:marLeft w:val="640"/>
          <w:marRight w:val="0"/>
          <w:marTop w:val="0"/>
          <w:marBottom w:val="0"/>
          <w:divBdr>
            <w:top w:val="none" w:sz="0" w:space="0" w:color="auto"/>
            <w:left w:val="none" w:sz="0" w:space="0" w:color="auto"/>
            <w:bottom w:val="none" w:sz="0" w:space="0" w:color="auto"/>
            <w:right w:val="none" w:sz="0" w:space="0" w:color="auto"/>
          </w:divBdr>
        </w:div>
        <w:div w:id="322511528">
          <w:marLeft w:val="640"/>
          <w:marRight w:val="0"/>
          <w:marTop w:val="0"/>
          <w:marBottom w:val="0"/>
          <w:divBdr>
            <w:top w:val="none" w:sz="0" w:space="0" w:color="auto"/>
            <w:left w:val="none" w:sz="0" w:space="0" w:color="auto"/>
            <w:bottom w:val="none" w:sz="0" w:space="0" w:color="auto"/>
            <w:right w:val="none" w:sz="0" w:space="0" w:color="auto"/>
          </w:divBdr>
        </w:div>
        <w:div w:id="1213153657">
          <w:marLeft w:val="640"/>
          <w:marRight w:val="0"/>
          <w:marTop w:val="0"/>
          <w:marBottom w:val="0"/>
          <w:divBdr>
            <w:top w:val="none" w:sz="0" w:space="0" w:color="auto"/>
            <w:left w:val="none" w:sz="0" w:space="0" w:color="auto"/>
            <w:bottom w:val="none" w:sz="0" w:space="0" w:color="auto"/>
            <w:right w:val="none" w:sz="0" w:space="0" w:color="auto"/>
          </w:divBdr>
        </w:div>
        <w:div w:id="88744903">
          <w:marLeft w:val="640"/>
          <w:marRight w:val="0"/>
          <w:marTop w:val="0"/>
          <w:marBottom w:val="0"/>
          <w:divBdr>
            <w:top w:val="none" w:sz="0" w:space="0" w:color="auto"/>
            <w:left w:val="none" w:sz="0" w:space="0" w:color="auto"/>
            <w:bottom w:val="none" w:sz="0" w:space="0" w:color="auto"/>
            <w:right w:val="none" w:sz="0" w:space="0" w:color="auto"/>
          </w:divBdr>
        </w:div>
        <w:div w:id="1294630465">
          <w:marLeft w:val="640"/>
          <w:marRight w:val="0"/>
          <w:marTop w:val="0"/>
          <w:marBottom w:val="0"/>
          <w:divBdr>
            <w:top w:val="none" w:sz="0" w:space="0" w:color="auto"/>
            <w:left w:val="none" w:sz="0" w:space="0" w:color="auto"/>
            <w:bottom w:val="none" w:sz="0" w:space="0" w:color="auto"/>
            <w:right w:val="none" w:sz="0" w:space="0" w:color="auto"/>
          </w:divBdr>
        </w:div>
        <w:div w:id="1393000271">
          <w:marLeft w:val="640"/>
          <w:marRight w:val="0"/>
          <w:marTop w:val="0"/>
          <w:marBottom w:val="0"/>
          <w:divBdr>
            <w:top w:val="none" w:sz="0" w:space="0" w:color="auto"/>
            <w:left w:val="none" w:sz="0" w:space="0" w:color="auto"/>
            <w:bottom w:val="none" w:sz="0" w:space="0" w:color="auto"/>
            <w:right w:val="none" w:sz="0" w:space="0" w:color="auto"/>
          </w:divBdr>
        </w:div>
        <w:div w:id="2093501315">
          <w:marLeft w:val="640"/>
          <w:marRight w:val="0"/>
          <w:marTop w:val="0"/>
          <w:marBottom w:val="0"/>
          <w:divBdr>
            <w:top w:val="none" w:sz="0" w:space="0" w:color="auto"/>
            <w:left w:val="none" w:sz="0" w:space="0" w:color="auto"/>
            <w:bottom w:val="none" w:sz="0" w:space="0" w:color="auto"/>
            <w:right w:val="none" w:sz="0" w:space="0" w:color="auto"/>
          </w:divBdr>
        </w:div>
        <w:div w:id="1725325675">
          <w:marLeft w:val="640"/>
          <w:marRight w:val="0"/>
          <w:marTop w:val="0"/>
          <w:marBottom w:val="0"/>
          <w:divBdr>
            <w:top w:val="none" w:sz="0" w:space="0" w:color="auto"/>
            <w:left w:val="none" w:sz="0" w:space="0" w:color="auto"/>
            <w:bottom w:val="none" w:sz="0" w:space="0" w:color="auto"/>
            <w:right w:val="none" w:sz="0" w:space="0" w:color="auto"/>
          </w:divBdr>
        </w:div>
      </w:divsChild>
    </w:div>
    <w:div w:id="1747724427">
      <w:bodyDiv w:val="1"/>
      <w:marLeft w:val="0"/>
      <w:marRight w:val="0"/>
      <w:marTop w:val="0"/>
      <w:marBottom w:val="0"/>
      <w:divBdr>
        <w:top w:val="none" w:sz="0" w:space="0" w:color="auto"/>
        <w:left w:val="none" w:sz="0" w:space="0" w:color="auto"/>
        <w:bottom w:val="none" w:sz="0" w:space="0" w:color="auto"/>
        <w:right w:val="none" w:sz="0" w:space="0" w:color="auto"/>
      </w:divBdr>
      <w:divsChild>
        <w:div w:id="1596748072">
          <w:marLeft w:val="640"/>
          <w:marRight w:val="0"/>
          <w:marTop w:val="0"/>
          <w:marBottom w:val="0"/>
          <w:divBdr>
            <w:top w:val="none" w:sz="0" w:space="0" w:color="auto"/>
            <w:left w:val="none" w:sz="0" w:space="0" w:color="auto"/>
            <w:bottom w:val="none" w:sz="0" w:space="0" w:color="auto"/>
            <w:right w:val="none" w:sz="0" w:space="0" w:color="auto"/>
          </w:divBdr>
        </w:div>
        <w:div w:id="643775226">
          <w:marLeft w:val="640"/>
          <w:marRight w:val="0"/>
          <w:marTop w:val="0"/>
          <w:marBottom w:val="0"/>
          <w:divBdr>
            <w:top w:val="none" w:sz="0" w:space="0" w:color="auto"/>
            <w:left w:val="none" w:sz="0" w:space="0" w:color="auto"/>
            <w:bottom w:val="none" w:sz="0" w:space="0" w:color="auto"/>
            <w:right w:val="none" w:sz="0" w:space="0" w:color="auto"/>
          </w:divBdr>
        </w:div>
        <w:div w:id="507521517">
          <w:marLeft w:val="640"/>
          <w:marRight w:val="0"/>
          <w:marTop w:val="0"/>
          <w:marBottom w:val="0"/>
          <w:divBdr>
            <w:top w:val="none" w:sz="0" w:space="0" w:color="auto"/>
            <w:left w:val="none" w:sz="0" w:space="0" w:color="auto"/>
            <w:bottom w:val="none" w:sz="0" w:space="0" w:color="auto"/>
            <w:right w:val="none" w:sz="0" w:space="0" w:color="auto"/>
          </w:divBdr>
        </w:div>
        <w:div w:id="1993176451">
          <w:marLeft w:val="640"/>
          <w:marRight w:val="0"/>
          <w:marTop w:val="0"/>
          <w:marBottom w:val="0"/>
          <w:divBdr>
            <w:top w:val="none" w:sz="0" w:space="0" w:color="auto"/>
            <w:left w:val="none" w:sz="0" w:space="0" w:color="auto"/>
            <w:bottom w:val="none" w:sz="0" w:space="0" w:color="auto"/>
            <w:right w:val="none" w:sz="0" w:space="0" w:color="auto"/>
          </w:divBdr>
        </w:div>
        <w:div w:id="1133870023">
          <w:marLeft w:val="640"/>
          <w:marRight w:val="0"/>
          <w:marTop w:val="0"/>
          <w:marBottom w:val="0"/>
          <w:divBdr>
            <w:top w:val="none" w:sz="0" w:space="0" w:color="auto"/>
            <w:left w:val="none" w:sz="0" w:space="0" w:color="auto"/>
            <w:bottom w:val="none" w:sz="0" w:space="0" w:color="auto"/>
            <w:right w:val="none" w:sz="0" w:space="0" w:color="auto"/>
          </w:divBdr>
        </w:div>
        <w:div w:id="773398712">
          <w:marLeft w:val="640"/>
          <w:marRight w:val="0"/>
          <w:marTop w:val="0"/>
          <w:marBottom w:val="0"/>
          <w:divBdr>
            <w:top w:val="none" w:sz="0" w:space="0" w:color="auto"/>
            <w:left w:val="none" w:sz="0" w:space="0" w:color="auto"/>
            <w:bottom w:val="none" w:sz="0" w:space="0" w:color="auto"/>
            <w:right w:val="none" w:sz="0" w:space="0" w:color="auto"/>
          </w:divBdr>
        </w:div>
        <w:div w:id="1206136788">
          <w:marLeft w:val="640"/>
          <w:marRight w:val="0"/>
          <w:marTop w:val="0"/>
          <w:marBottom w:val="0"/>
          <w:divBdr>
            <w:top w:val="none" w:sz="0" w:space="0" w:color="auto"/>
            <w:left w:val="none" w:sz="0" w:space="0" w:color="auto"/>
            <w:bottom w:val="none" w:sz="0" w:space="0" w:color="auto"/>
            <w:right w:val="none" w:sz="0" w:space="0" w:color="auto"/>
          </w:divBdr>
        </w:div>
        <w:div w:id="2059279859">
          <w:marLeft w:val="640"/>
          <w:marRight w:val="0"/>
          <w:marTop w:val="0"/>
          <w:marBottom w:val="0"/>
          <w:divBdr>
            <w:top w:val="none" w:sz="0" w:space="0" w:color="auto"/>
            <w:left w:val="none" w:sz="0" w:space="0" w:color="auto"/>
            <w:bottom w:val="none" w:sz="0" w:space="0" w:color="auto"/>
            <w:right w:val="none" w:sz="0" w:space="0" w:color="auto"/>
          </w:divBdr>
        </w:div>
        <w:div w:id="1997369351">
          <w:marLeft w:val="640"/>
          <w:marRight w:val="0"/>
          <w:marTop w:val="0"/>
          <w:marBottom w:val="0"/>
          <w:divBdr>
            <w:top w:val="none" w:sz="0" w:space="0" w:color="auto"/>
            <w:left w:val="none" w:sz="0" w:space="0" w:color="auto"/>
            <w:bottom w:val="none" w:sz="0" w:space="0" w:color="auto"/>
            <w:right w:val="none" w:sz="0" w:space="0" w:color="auto"/>
          </w:divBdr>
        </w:div>
        <w:div w:id="1825315174">
          <w:marLeft w:val="640"/>
          <w:marRight w:val="0"/>
          <w:marTop w:val="0"/>
          <w:marBottom w:val="0"/>
          <w:divBdr>
            <w:top w:val="none" w:sz="0" w:space="0" w:color="auto"/>
            <w:left w:val="none" w:sz="0" w:space="0" w:color="auto"/>
            <w:bottom w:val="none" w:sz="0" w:space="0" w:color="auto"/>
            <w:right w:val="none" w:sz="0" w:space="0" w:color="auto"/>
          </w:divBdr>
        </w:div>
        <w:div w:id="1864631014">
          <w:marLeft w:val="640"/>
          <w:marRight w:val="0"/>
          <w:marTop w:val="0"/>
          <w:marBottom w:val="0"/>
          <w:divBdr>
            <w:top w:val="none" w:sz="0" w:space="0" w:color="auto"/>
            <w:left w:val="none" w:sz="0" w:space="0" w:color="auto"/>
            <w:bottom w:val="none" w:sz="0" w:space="0" w:color="auto"/>
            <w:right w:val="none" w:sz="0" w:space="0" w:color="auto"/>
          </w:divBdr>
        </w:div>
        <w:div w:id="949123140">
          <w:marLeft w:val="640"/>
          <w:marRight w:val="0"/>
          <w:marTop w:val="0"/>
          <w:marBottom w:val="0"/>
          <w:divBdr>
            <w:top w:val="none" w:sz="0" w:space="0" w:color="auto"/>
            <w:left w:val="none" w:sz="0" w:space="0" w:color="auto"/>
            <w:bottom w:val="none" w:sz="0" w:space="0" w:color="auto"/>
            <w:right w:val="none" w:sz="0" w:space="0" w:color="auto"/>
          </w:divBdr>
        </w:div>
      </w:divsChild>
    </w:div>
    <w:div w:id="1751268181">
      <w:bodyDiv w:val="1"/>
      <w:marLeft w:val="0"/>
      <w:marRight w:val="0"/>
      <w:marTop w:val="0"/>
      <w:marBottom w:val="0"/>
      <w:divBdr>
        <w:top w:val="none" w:sz="0" w:space="0" w:color="auto"/>
        <w:left w:val="none" w:sz="0" w:space="0" w:color="auto"/>
        <w:bottom w:val="none" w:sz="0" w:space="0" w:color="auto"/>
        <w:right w:val="none" w:sz="0" w:space="0" w:color="auto"/>
      </w:divBdr>
      <w:divsChild>
        <w:div w:id="867060579">
          <w:marLeft w:val="640"/>
          <w:marRight w:val="0"/>
          <w:marTop w:val="0"/>
          <w:marBottom w:val="0"/>
          <w:divBdr>
            <w:top w:val="none" w:sz="0" w:space="0" w:color="auto"/>
            <w:left w:val="none" w:sz="0" w:space="0" w:color="auto"/>
            <w:bottom w:val="none" w:sz="0" w:space="0" w:color="auto"/>
            <w:right w:val="none" w:sz="0" w:space="0" w:color="auto"/>
          </w:divBdr>
        </w:div>
        <w:div w:id="159278041">
          <w:marLeft w:val="640"/>
          <w:marRight w:val="0"/>
          <w:marTop w:val="0"/>
          <w:marBottom w:val="0"/>
          <w:divBdr>
            <w:top w:val="none" w:sz="0" w:space="0" w:color="auto"/>
            <w:left w:val="none" w:sz="0" w:space="0" w:color="auto"/>
            <w:bottom w:val="none" w:sz="0" w:space="0" w:color="auto"/>
            <w:right w:val="none" w:sz="0" w:space="0" w:color="auto"/>
          </w:divBdr>
        </w:div>
        <w:div w:id="1517112272">
          <w:marLeft w:val="640"/>
          <w:marRight w:val="0"/>
          <w:marTop w:val="0"/>
          <w:marBottom w:val="0"/>
          <w:divBdr>
            <w:top w:val="none" w:sz="0" w:space="0" w:color="auto"/>
            <w:left w:val="none" w:sz="0" w:space="0" w:color="auto"/>
            <w:bottom w:val="none" w:sz="0" w:space="0" w:color="auto"/>
            <w:right w:val="none" w:sz="0" w:space="0" w:color="auto"/>
          </w:divBdr>
        </w:div>
        <w:div w:id="85268452">
          <w:marLeft w:val="640"/>
          <w:marRight w:val="0"/>
          <w:marTop w:val="0"/>
          <w:marBottom w:val="0"/>
          <w:divBdr>
            <w:top w:val="none" w:sz="0" w:space="0" w:color="auto"/>
            <w:left w:val="none" w:sz="0" w:space="0" w:color="auto"/>
            <w:bottom w:val="none" w:sz="0" w:space="0" w:color="auto"/>
            <w:right w:val="none" w:sz="0" w:space="0" w:color="auto"/>
          </w:divBdr>
        </w:div>
        <w:div w:id="75633799">
          <w:marLeft w:val="640"/>
          <w:marRight w:val="0"/>
          <w:marTop w:val="0"/>
          <w:marBottom w:val="0"/>
          <w:divBdr>
            <w:top w:val="none" w:sz="0" w:space="0" w:color="auto"/>
            <w:left w:val="none" w:sz="0" w:space="0" w:color="auto"/>
            <w:bottom w:val="none" w:sz="0" w:space="0" w:color="auto"/>
            <w:right w:val="none" w:sz="0" w:space="0" w:color="auto"/>
          </w:divBdr>
        </w:div>
        <w:div w:id="2019035917">
          <w:marLeft w:val="640"/>
          <w:marRight w:val="0"/>
          <w:marTop w:val="0"/>
          <w:marBottom w:val="0"/>
          <w:divBdr>
            <w:top w:val="none" w:sz="0" w:space="0" w:color="auto"/>
            <w:left w:val="none" w:sz="0" w:space="0" w:color="auto"/>
            <w:bottom w:val="none" w:sz="0" w:space="0" w:color="auto"/>
            <w:right w:val="none" w:sz="0" w:space="0" w:color="auto"/>
          </w:divBdr>
        </w:div>
        <w:div w:id="1870877102">
          <w:marLeft w:val="640"/>
          <w:marRight w:val="0"/>
          <w:marTop w:val="0"/>
          <w:marBottom w:val="0"/>
          <w:divBdr>
            <w:top w:val="none" w:sz="0" w:space="0" w:color="auto"/>
            <w:left w:val="none" w:sz="0" w:space="0" w:color="auto"/>
            <w:bottom w:val="none" w:sz="0" w:space="0" w:color="auto"/>
            <w:right w:val="none" w:sz="0" w:space="0" w:color="auto"/>
          </w:divBdr>
        </w:div>
        <w:div w:id="959919943">
          <w:marLeft w:val="640"/>
          <w:marRight w:val="0"/>
          <w:marTop w:val="0"/>
          <w:marBottom w:val="0"/>
          <w:divBdr>
            <w:top w:val="none" w:sz="0" w:space="0" w:color="auto"/>
            <w:left w:val="none" w:sz="0" w:space="0" w:color="auto"/>
            <w:bottom w:val="none" w:sz="0" w:space="0" w:color="auto"/>
            <w:right w:val="none" w:sz="0" w:space="0" w:color="auto"/>
          </w:divBdr>
        </w:div>
        <w:div w:id="822700326">
          <w:marLeft w:val="640"/>
          <w:marRight w:val="0"/>
          <w:marTop w:val="0"/>
          <w:marBottom w:val="0"/>
          <w:divBdr>
            <w:top w:val="none" w:sz="0" w:space="0" w:color="auto"/>
            <w:left w:val="none" w:sz="0" w:space="0" w:color="auto"/>
            <w:bottom w:val="none" w:sz="0" w:space="0" w:color="auto"/>
            <w:right w:val="none" w:sz="0" w:space="0" w:color="auto"/>
          </w:divBdr>
        </w:div>
        <w:div w:id="685013493">
          <w:marLeft w:val="640"/>
          <w:marRight w:val="0"/>
          <w:marTop w:val="0"/>
          <w:marBottom w:val="0"/>
          <w:divBdr>
            <w:top w:val="none" w:sz="0" w:space="0" w:color="auto"/>
            <w:left w:val="none" w:sz="0" w:space="0" w:color="auto"/>
            <w:bottom w:val="none" w:sz="0" w:space="0" w:color="auto"/>
            <w:right w:val="none" w:sz="0" w:space="0" w:color="auto"/>
          </w:divBdr>
        </w:div>
        <w:div w:id="295263183">
          <w:marLeft w:val="640"/>
          <w:marRight w:val="0"/>
          <w:marTop w:val="0"/>
          <w:marBottom w:val="0"/>
          <w:divBdr>
            <w:top w:val="none" w:sz="0" w:space="0" w:color="auto"/>
            <w:left w:val="none" w:sz="0" w:space="0" w:color="auto"/>
            <w:bottom w:val="none" w:sz="0" w:space="0" w:color="auto"/>
            <w:right w:val="none" w:sz="0" w:space="0" w:color="auto"/>
          </w:divBdr>
        </w:div>
        <w:div w:id="59057945">
          <w:marLeft w:val="640"/>
          <w:marRight w:val="0"/>
          <w:marTop w:val="0"/>
          <w:marBottom w:val="0"/>
          <w:divBdr>
            <w:top w:val="none" w:sz="0" w:space="0" w:color="auto"/>
            <w:left w:val="none" w:sz="0" w:space="0" w:color="auto"/>
            <w:bottom w:val="none" w:sz="0" w:space="0" w:color="auto"/>
            <w:right w:val="none" w:sz="0" w:space="0" w:color="auto"/>
          </w:divBdr>
        </w:div>
        <w:div w:id="156389787">
          <w:marLeft w:val="640"/>
          <w:marRight w:val="0"/>
          <w:marTop w:val="0"/>
          <w:marBottom w:val="0"/>
          <w:divBdr>
            <w:top w:val="none" w:sz="0" w:space="0" w:color="auto"/>
            <w:left w:val="none" w:sz="0" w:space="0" w:color="auto"/>
            <w:bottom w:val="none" w:sz="0" w:space="0" w:color="auto"/>
            <w:right w:val="none" w:sz="0" w:space="0" w:color="auto"/>
          </w:divBdr>
        </w:div>
        <w:div w:id="1632513858">
          <w:marLeft w:val="640"/>
          <w:marRight w:val="0"/>
          <w:marTop w:val="0"/>
          <w:marBottom w:val="0"/>
          <w:divBdr>
            <w:top w:val="none" w:sz="0" w:space="0" w:color="auto"/>
            <w:left w:val="none" w:sz="0" w:space="0" w:color="auto"/>
            <w:bottom w:val="none" w:sz="0" w:space="0" w:color="auto"/>
            <w:right w:val="none" w:sz="0" w:space="0" w:color="auto"/>
          </w:divBdr>
        </w:div>
        <w:div w:id="2072730244">
          <w:marLeft w:val="640"/>
          <w:marRight w:val="0"/>
          <w:marTop w:val="0"/>
          <w:marBottom w:val="0"/>
          <w:divBdr>
            <w:top w:val="none" w:sz="0" w:space="0" w:color="auto"/>
            <w:left w:val="none" w:sz="0" w:space="0" w:color="auto"/>
            <w:bottom w:val="none" w:sz="0" w:space="0" w:color="auto"/>
            <w:right w:val="none" w:sz="0" w:space="0" w:color="auto"/>
          </w:divBdr>
        </w:div>
        <w:div w:id="1130199615">
          <w:marLeft w:val="640"/>
          <w:marRight w:val="0"/>
          <w:marTop w:val="0"/>
          <w:marBottom w:val="0"/>
          <w:divBdr>
            <w:top w:val="none" w:sz="0" w:space="0" w:color="auto"/>
            <w:left w:val="none" w:sz="0" w:space="0" w:color="auto"/>
            <w:bottom w:val="none" w:sz="0" w:space="0" w:color="auto"/>
            <w:right w:val="none" w:sz="0" w:space="0" w:color="auto"/>
          </w:divBdr>
        </w:div>
        <w:div w:id="507018265">
          <w:marLeft w:val="640"/>
          <w:marRight w:val="0"/>
          <w:marTop w:val="0"/>
          <w:marBottom w:val="0"/>
          <w:divBdr>
            <w:top w:val="none" w:sz="0" w:space="0" w:color="auto"/>
            <w:left w:val="none" w:sz="0" w:space="0" w:color="auto"/>
            <w:bottom w:val="none" w:sz="0" w:space="0" w:color="auto"/>
            <w:right w:val="none" w:sz="0" w:space="0" w:color="auto"/>
          </w:divBdr>
        </w:div>
        <w:div w:id="1350595210">
          <w:marLeft w:val="640"/>
          <w:marRight w:val="0"/>
          <w:marTop w:val="0"/>
          <w:marBottom w:val="0"/>
          <w:divBdr>
            <w:top w:val="none" w:sz="0" w:space="0" w:color="auto"/>
            <w:left w:val="none" w:sz="0" w:space="0" w:color="auto"/>
            <w:bottom w:val="none" w:sz="0" w:space="0" w:color="auto"/>
            <w:right w:val="none" w:sz="0" w:space="0" w:color="auto"/>
          </w:divBdr>
        </w:div>
        <w:div w:id="568225321">
          <w:marLeft w:val="640"/>
          <w:marRight w:val="0"/>
          <w:marTop w:val="0"/>
          <w:marBottom w:val="0"/>
          <w:divBdr>
            <w:top w:val="none" w:sz="0" w:space="0" w:color="auto"/>
            <w:left w:val="none" w:sz="0" w:space="0" w:color="auto"/>
            <w:bottom w:val="none" w:sz="0" w:space="0" w:color="auto"/>
            <w:right w:val="none" w:sz="0" w:space="0" w:color="auto"/>
          </w:divBdr>
        </w:div>
        <w:div w:id="7415856">
          <w:marLeft w:val="640"/>
          <w:marRight w:val="0"/>
          <w:marTop w:val="0"/>
          <w:marBottom w:val="0"/>
          <w:divBdr>
            <w:top w:val="none" w:sz="0" w:space="0" w:color="auto"/>
            <w:left w:val="none" w:sz="0" w:space="0" w:color="auto"/>
            <w:bottom w:val="none" w:sz="0" w:space="0" w:color="auto"/>
            <w:right w:val="none" w:sz="0" w:space="0" w:color="auto"/>
          </w:divBdr>
        </w:div>
        <w:div w:id="349644538">
          <w:marLeft w:val="640"/>
          <w:marRight w:val="0"/>
          <w:marTop w:val="0"/>
          <w:marBottom w:val="0"/>
          <w:divBdr>
            <w:top w:val="none" w:sz="0" w:space="0" w:color="auto"/>
            <w:left w:val="none" w:sz="0" w:space="0" w:color="auto"/>
            <w:bottom w:val="none" w:sz="0" w:space="0" w:color="auto"/>
            <w:right w:val="none" w:sz="0" w:space="0" w:color="auto"/>
          </w:divBdr>
        </w:div>
        <w:div w:id="245384419">
          <w:marLeft w:val="640"/>
          <w:marRight w:val="0"/>
          <w:marTop w:val="0"/>
          <w:marBottom w:val="0"/>
          <w:divBdr>
            <w:top w:val="none" w:sz="0" w:space="0" w:color="auto"/>
            <w:left w:val="none" w:sz="0" w:space="0" w:color="auto"/>
            <w:bottom w:val="none" w:sz="0" w:space="0" w:color="auto"/>
            <w:right w:val="none" w:sz="0" w:space="0" w:color="auto"/>
          </w:divBdr>
        </w:div>
        <w:div w:id="838692117">
          <w:marLeft w:val="640"/>
          <w:marRight w:val="0"/>
          <w:marTop w:val="0"/>
          <w:marBottom w:val="0"/>
          <w:divBdr>
            <w:top w:val="none" w:sz="0" w:space="0" w:color="auto"/>
            <w:left w:val="none" w:sz="0" w:space="0" w:color="auto"/>
            <w:bottom w:val="none" w:sz="0" w:space="0" w:color="auto"/>
            <w:right w:val="none" w:sz="0" w:space="0" w:color="auto"/>
          </w:divBdr>
        </w:div>
        <w:div w:id="173110884">
          <w:marLeft w:val="640"/>
          <w:marRight w:val="0"/>
          <w:marTop w:val="0"/>
          <w:marBottom w:val="0"/>
          <w:divBdr>
            <w:top w:val="none" w:sz="0" w:space="0" w:color="auto"/>
            <w:left w:val="none" w:sz="0" w:space="0" w:color="auto"/>
            <w:bottom w:val="none" w:sz="0" w:space="0" w:color="auto"/>
            <w:right w:val="none" w:sz="0" w:space="0" w:color="auto"/>
          </w:divBdr>
        </w:div>
        <w:div w:id="1999992603">
          <w:marLeft w:val="640"/>
          <w:marRight w:val="0"/>
          <w:marTop w:val="0"/>
          <w:marBottom w:val="0"/>
          <w:divBdr>
            <w:top w:val="none" w:sz="0" w:space="0" w:color="auto"/>
            <w:left w:val="none" w:sz="0" w:space="0" w:color="auto"/>
            <w:bottom w:val="none" w:sz="0" w:space="0" w:color="auto"/>
            <w:right w:val="none" w:sz="0" w:space="0" w:color="auto"/>
          </w:divBdr>
        </w:div>
        <w:div w:id="1497648885">
          <w:marLeft w:val="640"/>
          <w:marRight w:val="0"/>
          <w:marTop w:val="0"/>
          <w:marBottom w:val="0"/>
          <w:divBdr>
            <w:top w:val="none" w:sz="0" w:space="0" w:color="auto"/>
            <w:left w:val="none" w:sz="0" w:space="0" w:color="auto"/>
            <w:bottom w:val="none" w:sz="0" w:space="0" w:color="auto"/>
            <w:right w:val="none" w:sz="0" w:space="0" w:color="auto"/>
          </w:divBdr>
        </w:div>
        <w:div w:id="2027097723">
          <w:marLeft w:val="640"/>
          <w:marRight w:val="0"/>
          <w:marTop w:val="0"/>
          <w:marBottom w:val="0"/>
          <w:divBdr>
            <w:top w:val="none" w:sz="0" w:space="0" w:color="auto"/>
            <w:left w:val="none" w:sz="0" w:space="0" w:color="auto"/>
            <w:bottom w:val="none" w:sz="0" w:space="0" w:color="auto"/>
            <w:right w:val="none" w:sz="0" w:space="0" w:color="auto"/>
          </w:divBdr>
        </w:div>
        <w:div w:id="425345056">
          <w:marLeft w:val="640"/>
          <w:marRight w:val="0"/>
          <w:marTop w:val="0"/>
          <w:marBottom w:val="0"/>
          <w:divBdr>
            <w:top w:val="none" w:sz="0" w:space="0" w:color="auto"/>
            <w:left w:val="none" w:sz="0" w:space="0" w:color="auto"/>
            <w:bottom w:val="none" w:sz="0" w:space="0" w:color="auto"/>
            <w:right w:val="none" w:sz="0" w:space="0" w:color="auto"/>
          </w:divBdr>
        </w:div>
        <w:div w:id="387803263">
          <w:marLeft w:val="640"/>
          <w:marRight w:val="0"/>
          <w:marTop w:val="0"/>
          <w:marBottom w:val="0"/>
          <w:divBdr>
            <w:top w:val="none" w:sz="0" w:space="0" w:color="auto"/>
            <w:left w:val="none" w:sz="0" w:space="0" w:color="auto"/>
            <w:bottom w:val="none" w:sz="0" w:space="0" w:color="auto"/>
            <w:right w:val="none" w:sz="0" w:space="0" w:color="auto"/>
          </w:divBdr>
        </w:div>
        <w:div w:id="1404983765">
          <w:marLeft w:val="640"/>
          <w:marRight w:val="0"/>
          <w:marTop w:val="0"/>
          <w:marBottom w:val="0"/>
          <w:divBdr>
            <w:top w:val="none" w:sz="0" w:space="0" w:color="auto"/>
            <w:left w:val="none" w:sz="0" w:space="0" w:color="auto"/>
            <w:bottom w:val="none" w:sz="0" w:space="0" w:color="auto"/>
            <w:right w:val="none" w:sz="0" w:space="0" w:color="auto"/>
          </w:divBdr>
        </w:div>
      </w:divsChild>
    </w:div>
    <w:div w:id="1759062246">
      <w:bodyDiv w:val="1"/>
      <w:marLeft w:val="0"/>
      <w:marRight w:val="0"/>
      <w:marTop w:val="0"/>
      <w:marBottom w:val="0"/>
      <w:divBdr>
        <w:top w:val="none" w:sz="0" w:space="0" w:color="auto"/>
        <w:left w:val="none" w:sz="0" w:space="0" w:color="auto"/>
        <w:bottom w:val="none" w:sz="0" w:space="0" w:color="auto"/>
        <w:right w:val="none" w:sz="0" w:space="0" w:color="auto"/>
      </w:divBdr>
      <w:divsChild>
        <w:div w:id="1198936111">
          <w:marLeft w:val="640"/>
          <w:marRight w:val="0"/>
          <w:marTop w:val="0"/>
          <w:marBottom w:val="0"/>
          <w:divBdr>
            <w:top w:val="none" w:sz="0" w:space="0" w:color="auto"/>
            <w:left w:val="none" w:sz="0" w:space="0" w:color="auto"/>
            <w:bottom w:val="none" w:sz="0" w:space="0" w:color="auto"/>
            <w:right w:val="none" w:sz="0" w:space="0" w:color="auto"/>
          </w:divBdr>
        </w:div>
        <w:div w:id="1955671547">
          <w:marLeft w:val="640"/>
          <w:marRight w:val="0"/>
          <w:marTop w:val="0"/>
          <w:marBottom w:val="0"/>
          <w:divBdr>
            <w:top w:val="none" w:sz="0" w:space="0" w:color="auto"/>
            <w:left w:val="none" w:sz="0" w:space="0" w:color="auto"/>
            <w:bottom w:val="none" w:sz="0" w:space="0" w:color="auto"/>
            <w:right w:val="none" w:sz="0" w:space="0" w:color="auto"/>
          </w:divBdr>
        </w:div>
        <w:div w:id="2067146513">
          <w:marLeft w:val="640"/>
          <w:marRight w:val="0"/>
          <w:marTop w:val="0"/>
          <w:marBottom w:val="0"/>
          <w:divBdr>
            <w:top w:val="none" w:sz="0" w:space="0" w:color="auto"/>
            <w:left w:val="none" w:sz="0" w:space="0" w:color="auto"/>
            <w:bottom w:val="none" w:sz="0" w:space="0" w:color="auto"/>
            <w:right w:val="none" w:sz="0" w:space="0" w:color="auto"/>
          </w:divBdr>
        </w:div>
        <w:div w:id="1217087535">
          <w:marLeft w:val="640"/>
          <w:marRight w:val="0"/>
          <w:marTop w:val="0"/>
          <w:marBottom w:val="0"/>
          <w:divBdr>
            <w:top w:val="none" w:sz="0" w:space="0" w:color="auto"/>
            <w:left w:val="none" w:sz="0" w:space="0" w:color="auto"/>
            <w:bottom w:val="none" w:sz="0" w:space="0" w:color="auto"/>
            <w:right w:val="none" w:sz="0" w:space="0" w:color="auto"/>
          </w:divBdr>
        </w:div>
        <w:div w:id="1646816684">
          <w:marLeft w:val="640"/>
          <w:marRight w:val="0"/>
          <w:marTop w:val="0"/>
          <w:marBottom w:val="0"/>
          <w:divBdr>
            <w:top w:val="none" w:sz="0" w:space="0" w:color="auto"/>
            <w:left w:val="none" w:sz="0" w:space="0" w:color="auto"/>
            <w:bottom w:val="none" w:sz="0" w:space="0" w:color="auto"/>
            <w:right w:val="none" w:sz="0" w:space="0" w:color="auto"/>
          </w:divBdr>
        </w:div>
        <w:div w:id="21060296">
          <w:marLeft w:val="640"/>
          <w:marRight w:val="0"/>
          <w:marTop w:val="0"/>
          <w:marBottom w:val="0"/>
          <w:divBdr>
            <w:top w:val="none" w:sz="0" w:space="0" w:color="auto"/>
            <w:left w:val="none" w:sz="0" w:space="0" w:color="auto"/>
            <w:bottom w:val="none" w:sz="0" w:space="0" w:color="auto"/>
            <w:right w:val="none" w:sz="0" w:space="0" w:color="auto"/>
          </w:divBdr>
        </w:div>
        <w:div w:id="558320416">
          <w:marLeft w:val="640"/>
          <w:marRight w:val="0"/>
          <w:marTop w:val="0"/>
          <w:marBottom w:val="0"/>
          <w:divBdr>
            <w:top w:val="none" w:sz="0" w:space="0" w:color="auto"/>
            <w:left w:val="none" w:sz="0" w:space="0" w:color="auto"/>
            <w:bottom w:val="none" w:sz="0" w:space="0" w:color="auto"/>
            <w:right w:val="none" w:sz="0" w:space="0" w:color="auto"/>
          </w:divBdr>
        </w:div>
        <w:div w:id="866330893">
          <w:marLeft w:val="640"/>
          <w:marRight w:val="0"/>
          <w:marTop w:val="0"/>
          <w:marBottom w:val="0"/>
          <w:divBdr>
            <w:top w:val="none" w:sz="0" w:space="0" w:color="auto"/>
            <w:left w:val="none" w:sz="0" w:space="0" w:color="auto"/>
            <w:bottom w:val="none" w:sz="0" w:space="0" w:color="auto"/>
            <w:right w:val="none" w:sz="0" w:space="0" w:color="auto"/>
          </w:divBdr>
        </w:div>
        <w:div w:id="1358585679">
          <w:marLeft w:val="640"/>
          <w:marRight w:val="0"/>
          <w:marTop w:val="0"/>
          <w:marBottom w:val="0"/>
          <w:divBdr>
            <w:top w:val="none" w:sz="0" w:space="0" w:color="auto"/>
            <w:left w:val="none" w:sz="0" w:space="0" w:color="auto"/>
            <w:bottom w:val="none" w:sz="0" w:space="0" w:color="auto"/>
            <w:right w:val="none" w:sz="0" w:space="0" w:color="auto"/>
          </w:divBdr>
        </w:div>
        <w:div w:id="1850294150">
          <w:marLeft w:val="640"/>
          <w:marRight w:val="0"/>
          <w:marTop w:val="0"/>
          <w:marBottom w:val="0"/>
          <w:divBdr>
            <w:top w:val="none" w:sz="0" w:space="0" w:color="auto"/>
            <w:left w:val="none" w:sz="0" w:space="0" w:color="auto"/>
            <w:bottom w:val="none" w:sz="0" w:space="0" w:color="auto"/>
            <w:right w:val="none" w:sz="0" w:space="0" w:color="auto"/>
          </w:divBdr>
        </w:div>
        <w:div w:id="777872638">
          <w:marLeft w:val="640"/>
          <w:marRight w:val="0"/>
          <w:marTop w:val="0"/>
          <w:marBottom w:val="0"/>
          <w:divBdr>
            <w:top w:val="none" w:sz="0" w:space="0" w:color="auto"/>
            <w:left w:val="none" w:sz="0" w:space="0" w:color="auto"/>
            <w:bottom w:val="none" w:sz="0" w:space="0" w:color="auto"/>
            <w:right w:val="none" w:sz="0" w:space="0" w:color="auto"/>
          </w:divBdr>
        </w:div>
        <w:div w:id="2065565456">
          <w:marLeft w:val="640"/>
          <w:marRight w:val="0"/>
          <w:marTop w:val="0"/>
          <w:marBottom w:val="0"/>
          <w:divBdr>
            <w:top w:val="none" w:sz="0" w:space="0" w:color="auto"/>
            <w:left w:val="none" w:sz="0" w:space="0" w:color="auto"/>
            <w:bottom w:val="none" w:sz="0" w:space="0" w:color="auto"/>
            <w:right w:val="none" w:sz="0" w:space="0" w:color="auto"/>
          </w:divBdr>
        </w:div>
        <w:div w:id="773476114">
          <w:marLeft w:val="640"/>
          <w:marRight w:val="0"/>
          <w:marTop w:val="0"/>
          <w:marBottom w:val="0"/>
          <w:divBdr>
            <w:top w:val="none" w:sz="0" w:space="0" w:color="auto"/>
            <w:left w:val="none" w:sz="0" w:space="0" w:color="auto"/>
            <w:bottom w:val="none" w:sz="0" w:space="0" w:color="auto"/>
            <w:right w:val="none" w:sz="0" w:space="0" w:color="auto"/>
          </w:divBdr>
        </w:div>
        <w:div w:id="2014260471">
          <w:marLeft w:val="640"/>
          <w:marRight w:val="0"/>
          <w:marTop w:val="0"/>
          <w:marBottom w:val="0"/>
          <w:divBdr>
            <w:top w:val="none" w:sz="0" w:space="0" w:color="auto"/>
            <w:left w:val="none" w:sz="0" w:space="0" w:color="auto"/>
            <w:bottom w:val="none" w:sz="0" w:space="0" w:color="auto"/>
            <w:right w:val="none" w:sz="0" w:space="0" w:color="auto"/>
          </w:divBdr>
        </w:div>
        <w:div w:id="1481070927">
          <w:marLeft w:val="640"/>
          <w:marRight w:val="0"/>
          <w:marTop w:val="0"/>
          <w:marBottom w:val="0"/>
          <w:divBdr>
            <w:top w:val="none" w:sz="0" w:space="0" w:color="auto"/>
            <w:left w:val="none" w:sz="0" w:space="0" w:color="auto"/>
            <w:bottom w:val="none" w:sz="0" w:space="0" w:color="auto"/>
            <w:right w:val="none" w:sz="0" w:space="0" w:color="auto"/>
          </w:divBdr>
        </w:div>
        <w:div w:id="847253814">
          <w:marLeft w:val="640"/>
          <w:marRight w:val="0"/>
          <w:marTop w:val="0"/>
          <w:marBottom w:val="0"/>
          <w:divBdr>
            <w:top w:val="none" w:sz="0" w:space="0" w:color="auto"/>
            <w:left w:val="none" w:sz="0" w:space="0" w:color="auto"/>
            <w:bottom w:val="none" w:sz="0" w:space="0" w:color="auto"/>
            <w:right w:val="none" w:sz="0" w:space="0" w:color="auto"/>
          </w:divBdr>
        </w:div>
        <w:div w:id="1181317566">
          <w:marLeft w:val="640"/>
          <w:marRight w:val="0"/>
          <w:marTop w:val="0"/>
          <w:marBottom w:val="0"/>
          <w:divBdr>
            <w:top w:val="none" w:sz="0" w:space="0" w:color="auto"/>
            <w:left w:val="none" w:sz="0" w:space="0" w:color="auto"/>
            <w:bottom w:val="none" w:sz="0" w:space="0" w:color="auto"/>
            <w:right w:val="none" w:sz="0" w:space="0" w:color="auto"/>
          </w:divBdr>
        </w:div>
        <w:div w:id="1620182611">
          <w:marLeft w:val="640"/>
          <w:marRight w:val="0"/>
          <w:marTop w:val="0"/>
          <w:marBottom w:val="0"/>
          <w:divBdr>
            <w:top w:val="none" w:sz="0" w:space="0" w:color="auto"/>
            <w:left w:val="none" w:sz="0" w:space="0" w:color="auto"/>
            <w:bottom w:val="none" w:sz="0" w:space="0" w:color="auto"/>
            <w:right w:val="none" w:sz="0" w:space="0" w:color="auto"/>
          </w:divBdr>
        </w:div>
        <w:div w:id="1181702213">
          <w:marLeft w:val="640"/>
          <w:marRight w:val="0"/>
          <w:marTop w:val="0"/>
          <w:marBottom w:val="0"/>
          <w:divBdr>
            <w:top w:val="none" w:sz="0" w:space="0" w:color="auto"/>
            <w:left w:val="none" w:sz="0" w:space="0" w:color="auto"/>
            <w:bottom w:val="none" w:sz="0" w:space="0" w:color="auto"/>
            <w:right w:val="none" w:sz="0" w:space="0" w:color="auto"/>
          </w:divBdr>
        </w:div>
        <w:div w:id="932081425">
          <w:marLeft w:val="640"/>
          <w:marRight w:val="0"/>
          <w:marTop w:val="0"/>
          <w:marBottom w:val="0"/>
          <w:divBdr>
            <w:top w:val="none" w:sz="0" w:space="0" w:color="auto"/>
            <w:left w:val="none" w:sz="0" w:space="0" w:color="auto"/>
            <w:bottom w:val="none" w:sz="0" w:space="0" w:color="auto"/>
            <w:right w:val="none" w:sz="0" w:space="0" w:color="auto"/>
          </w:divBdr>
        </w:div>
        <w:div w:id="388892197">
          <w:marLeft w:val="640"/>
          <w:marRight w:val="0"/>
          <w:marTop w:val="0"/>
          <w:marBottom w:val="0"/>
          <w:divBdr>
            <w:top w:val="none" w:sz="0" w:space="0" w:color="auto"/>
            <w:left w:val="none" w:sz="0" w:space="0" w:color="auto"/>
            <w:bottom w:val="none" w:sz="0" w:space="0" w:color="auto"/>
            <w:right w:val="none" w:sz="0" w:space="0" w:color="auto"/>
          </w:divBdr>
        </w:div>
        <w:div w:id="269434116">
          <w:marLeft w:val="640"/>
          <w:marRight w:val="0"/>
          <w:marTop w:val="0"/>
          <w:marBottom w:val="0"/>
          <w:divBdr>
            <w:top w:val="none" w:sz="0" w:space="0" w:color="auto"/>
            <w:left w:val="none" w:sz="0" w:space="0" w:color="auto"/>
            <w:bottom w:val="none" w:sz="0" w:space="0" w:color="auto"/>
            <w:right w:val="none" w:sz="0" w:space="0" w:color="auto"/>
          </w:divBdr>
        </w:div>
        <w:div w:id="1421368133">
          <w:marLeft w:val="640"/>
          <w:marRight w:val="0"/>
          <w:marTop w:val="0"/>
          <w:marBottom w:val="0"/>
          <w:divBdr>
            <w:top w:val="none" w:sz="0" w:space="0" w:color="auto"/>
            <w:left w:val="none" w:sz="0" w:space="0" w:color="auto"/>
            <w:bottom w:val="none" w:sz="0" w:space="0" w:color="auto"/>
            <w:right w:val="none" w:sz="0" w:space="0" w:color="auto"/>
          </w:divBdr>
        </w:div>
        <w:div w:id="1703483539">
          <w:marLeft w:val="640"/>
          <w:marRight w:val="0"/>
          <w:marTop w:val="0"/>
          <w:marBottom w:val="0"/>
          <w:divBdr>
            <w:top w:val="none" w:sz="0" w:space="0" w:color="auto"/>
            <w:left w:val="none" w:sz="0" w:space="0" w:color="auto"/>
            <w:bottom w:val="none" w:sz="0" w:space="0" w:color="auto"/>
            <w:right w:val="none" w:sz="0" w:space="0" w:color="auto"/>
          </w:divBdr>
        </w:div>
        <w:div w:id="1295796363">
          <w:marLeft w:val="640"/>
          <w:marRight w:val="0"/>
          <w:marTop w:val="0"/>
          <w:marBottom w:val="0"/>
          <w:divBdr>
            <w:top w:val="none" w:sz="0" w:space="0" w:color="auto"/>
            <w:left w:val="none" w:sz="0" w:space="0" w:color="auto"/>
            <w:bottom w:val="none" w:sz="0" w:space="0" w:color="auto"/>
            <w:right w:val="none" w:sz="0" w:space="0" w:color="auto"/>
          </w:divBdr>
        </w:div>
        <w:div w:id="1696274840">
          <w:marLeft w:val="640"/>
          <w:marRight w:val="0"/>
          <w:marTop w:val="0"/>
          <w:marBottom w:val="0"/>
          <w:divBdr>
            <w:top w:val="none" w:sz="0" w:space="0" w:color="auto"/>
            <w:left w:val="none" w:sz="0" w:space="0" w:color="auto"/>
            <w:bottom w:val="none" w:sz="0" w:space="0" w:color="auto"/>
            <w:right w:val="none" w:sz="0" w:space="0" w:color="auto"/>
          </w:divBdr>
        </w:div>
        <w:div w:id="1216939000">
          <w:marLeft w:val="640"/>
          <w:marRight w:val="0"/>
          <w:marTop w:val="0"/>
          <w:marBottom w:val="0"/>
          <w:divBdr>
            <w:top w:val="none" w:sz="0" w:space="0" w:color="auto"/>
            <w:left w:val="none" w:sz="0" w:space="0" w:color="auto"/>
            <w:bottom w:val="none" w:sz="0" w:space="0" w:color="auto"/>
            <w:right w:val="none" w:sz="0" w:space="0" w:color="auto"/>
          </w:divBdr>
        </w:div>
        <w:div w:id="156042915">
          <w:marLeft w:val="640"/>
          <w:marRight w:val="0"/>
          <w:marTop w:val="0"/>
          <w:marBottom w:val="0"/>
          <w:divBdr>
            <w:top w:val="none" w:sz="0" w:space="0" w:color="auto"/>
            <w:left w:val="none" w:sz="0" w:space="0" w:color="auto"/>
            <w:bottom w:val="none" w:sz="0" w:space="0" w:color="auto"/>
            <w:right w:val="none" w:sz="0" w:space="0" w:color="auto"/>
          </w:divBdr>
        </w:div>
        <w:div w:id="1411542505">
          <w:marLeft w:val="640"/>
          <w:marRight w:val="0"/>
          <w:marTop w:val="0"/>
          <w:marBottom w:val="0"/>
          <w:divBdr>
            <w:top w:val="none" w:sz="0" w:space="0" w:color="auto"/>
            <w:left w:val="none" w:sz="0" w:space="0" w:color="auto"/>
            <w:bottom w:val="none" w:sz="0" w:space="0" w:color="auto"/>
            <w:right w:val="none" w:sz="0" w:space="0" w:color="auto"/>
          </w:divBdr>
        </w:div>
        <w:div w:id="2043169851">
          <w:marLeft w:val="640"/>
          <w:marRight w:val="0"/>
          <w:marTop w:val="0"/>
          <w:marBottom w:val="0"/>
          <w:divBdr>
            <w:top w:val="none" w:sz="0" w:space="0" w:color="auto"/>
            <w:left w:val="none" w:sz="0" w:space="0" w:color="auto"/>
            <w:bottom w:val="none" w:sz="0" w:space="0" w:color="auto"/>
            <w:right w:val="none" w:sz="0" w:space="0" w:color="auto"/>
          </w:divBdr>
        </w:div>
        <w:div w:id="1781684918">
          <w:marLeft w:val="640"/>
          <w:marRight w:val="0"/>
          <w:marTop w:val="0"/>
          <w:marBottom w:val="0"/>
          <w:divBdr>
            <w:top w:val="none" w:sz="0" w:space="0" w:color="auto"/>
            <w:left w:val="none" w:sz="0" w:space="0" w:color="auto"/>
            <w:bottom w:val="none" w:sz="0" w:space="0" w:color="auto"/>
            <w:right w:val="none" w:sz="0" w:space="0" w:color="auto"/>
          </w:divBdr>
        </w:div>
        <w:div w:id="1894081026">
          <w:marLeft w:val="640"/>
          <w:marRight w:val="0"/>
          <w:marTop w:val="0"/>
          <w:marBottom w:val="0"/>
          <w:divBdr>
            <w:top w:val="none" w:sz="0" w:space="0" w:color="auto"/>
            <w:left w:val="none" w:sz="0" w:space="0" w:color="auto"/>
            <w:bottom w:val="none" w:sz="0" w:space="0" w:color="auto"/>
            <w:right w:val="none" w:sz="0" w:space="0" w:color="auto"/>
          </w:divBdr>
        </w:div>
        <w:div w:id="754399565">
          <w:marLeft w:val="640"/>
          <w:marRight w:val="0"/>
          <w:marTop w:val="0"/>
          <w:marBottom w:val="0"/>
          <w:divBdr>
            <w:top w:val="none" w:sz="0" w:space="0" w:color="auto"/>
            <w:left w:val="none" w:sz="0" w:space="0" w:color="auto"/>
            <w:bottom w:val="none" w:sz="0" w:space="0" w:color="auto"/>
            <w:right w:val="none" w:sz="0" w:space="0" w:color="auto"/>
          </w:divBdr>
        </w:div>
        <w:div w:id="1731348364">
          <w:marLeft w:val="640"/>
          <w:marRight w:val="0"/>
          <w:marTop w:val="0"/>
          <w:marBottom w:val="0"/>
          <w:divBdr>
            <w:top w:val="none" w:sz="0" w:space="0" w:color="auto"/>
            <w:left w:val="none" w:sz="0" w:space="0" w:color="auto"/>
            <w:bottom w:val="none" w:sz="0" w:space="0" w:color="auto"/>
            <w:right w:val="none" w:sz="0" w:space="0" w:color="auto"/>
          </w:divBdr>
        </w:div>
        <w:div w:id="913781959">
          <w:marLeft w:val="640"/>
          <w:marRight w:val="0"/>
          <w:marTop w:val="0"/>
          <w:marBottom w:val="0"/>
          <w:divBdr>
            <w:top w:val="none" w:sz="0" w:space="0" w:color="auto"/>
            <w:left w:val="none" w:sz="0" w:space="0" w:color="auto"/>
            <w:bottom w:val="none" w:sz="0" w:space="0" w:color="auto"/>
            <w:right w:val="none" w:sz="0" w:space="0" w:color="auto"/>
          </w:divBdr>
        </w:div>
        <w:div w:id="1828937677">
          <w:marLeft w:val="640"/>
          <w:marRight w:val="0"/>
          <w:marTop w:val="0"/>
          <w:marBottom w:val="0"/>
          <w:divBdr>
            <w:top w:val="none" w:sz="0" w:space="0" w:color="auto"/>
            <w:left w:val="none" w:sz="0" w:space="0" w:color="auto"/>
            <w:bottom w:val="none" w:sz="0" w:space="0" w:color="auto"/>
            <w:right w:val="none" w:sz="0" w:space="0" w:color="auto"/>
          </w:divBdr>
        </w:div>
        <w:div w:id="1487668939">
          <w:marLeft w:val="640"/>
          <w:marRight w:val="0"/>
          <w:marTop w:val="0"/>
          <w:marBottom w:val="0"/>
          <w:divBdr>
            <w:top w:val="none" w:sz="0" w:space="0" w:color="auto"/>
            <w:left w:val="none" w:sz="0" w:space="0" w:color="auto"/>
            <w:bottom w:val="none" w:sz="0" w:space="0" w:color="auto"/>
            <w:right w:val="none" w:sz="0" w:space="0" w:color="auto"/>
          </w:divBdr>
        </w:div>
        <w:div w:id="765003515">
          <w:marLeft w:val="640"/>
          <w:marRight w:val="0"/>
          <w:marTop w:val="0"/>
          <w:marBottom w:val="0"/>
          <w:divBdr>
            <w:top w:val="none" w:sz="0" w:space="0" w:color="auto"/>
            <w:left w:val="none" w:sz="0" w:space="0" w:color="auto"/>
            <w:bottom w:val="none" w:sz="0" w:space="0" w:color="auto"/>
            <w:right w:val="none" w:sz="0" w:space="0" w:color="auto"/>
          </w:divBdr>
        </w:div>
        <w:div w:id="487865000">
          <w:marLeft w:val="640"/>
          <w:marRight w:val="0"/>
          <w:marTop w:val="0"/>
          <w:marBottom w:val="0"/>
          <w:divBdr>
            <w:top w:val="none" w:sz="0" w:space="0" w:color="auto"/>
            <w:left w:val="none" w:sz="0" w:space="0" w:color="auto"/>
            <w:bottom w:val="none" w:sz="0" w:space="0" w:color="auto"/>
            <w:right w:val="none" w:sz="0" w:space="0" w:color="auto"/>
          </w:divBdr>
        </w:div>
        <w:div w:id="1020933851">
          <w:marLeft w:val="640"/>
          <w:marRight w:val="0"/>
          <w:marTop w:val="0"/>
          <w:marBottom w:val="0"/>
          <w:divBdr>
            <w:top w:val="none" w:sz="0" w:space="0" w:color="auto"/>
            <w:left w:val="none" w:sz="0" w:space="0" w:color="auto"/>
            <w:bottom w:val="none" w:sz="0" w:space="0" w:color="auto"/>
            <w:right w:val="none" w:sz="0" w:space="0" w:color="auto"/>
          </w:divBdr>
        </w:div>
      </w:divsChild>
    </w:div>
    <w:div w:id="1766613878">
      <w:bodyDiv w:val="1"/>
      <w:marLeft w:val="0"/>
      <w:marRight w:val="0"/>
      <w:marTop w:val="0"/>
      <w:marBottom w:val="0"/>
      <w:divBdr>
        <w:top w:val="none" w:sz="0" w:space="0" w:color="auto"/>
        <w:left w:val="none" w:sz="0" w:space="0" w:color="auto"/>
        <w:bottom w:val="none" w:sz="0" w:space="0" w:color="auto"/>
        <w:right w:val="none" w:sz="0" w:space="0" w:color="auto"/>
      </w:divBdr>
      <w:divsChild>
        <w:div w:id="1366638547">
          <w:marLeft w:val="640"/>
          <w:marRight w:val="0"/>
          <w:marTop w:val="0"/>
          <w:marBottom w:val="0"/>
          <w:divBdr>
            <w:top w:val="none" w:sz="0" w:space="0" w:color="auto"/>
            <w:left w:val="none" w:sz="0" w:space="0" w:color="auto"/>
            <w:bottom w:val="none" w:sz="0" w:space="0" w:color="auto"/>
            <w:right w:val="none" w:sz="0" w:space="0" w:color="auto"/>
          </w:divBdr>
        </w:div>
        <w:div w:id="591160559">
          <w:marLeft w:val="640"/>
          <w:marRight w:val="0"/>
          <w:marTop w:val="0"/>
          <w:marBottom w:val="0"/>
          <w:divBdr>
            <w:top w:val="none" w:sz="0" w:space="0" w:color="auto"/>
            <w:left w:val="none" w:sz="0" w:space="0" w:color="auto"/>
            <w:bottom w:val="none" w:sz="0" w:space="0" w:color="auto"/>
            <w:right w:val="none" w:sz="0" w:space="0" w:color="auto"/>
          </w:divBdr>
        </w:div>
        <w:div w:id="1023362744">
          <w:marLeft w:val="640"/>
          <w:marRight w:val="0"/>
          <w:marTop w:val="0"/>
          <w:marBottom w:val="0"/>
          <w:divBdr>
            <w:top w:val="none" w:sz="0" w:space="0" w:color="auto"/>
            <w:left w:val="none" w:sz="0" w:space="0" w:color="auto"/>
            <w:bottom w:val="none" w:sz="0" w:space="0" w:color="auto"/>
            <w:right w:val="none" w:sz="0" w:space="0" w:color="auto"/>
          </w:divBdr>
        </w:div>
        <w:div w:id="275211525">
          <w:marLeft w:val="640"/>
          <w:marRight w:val="0"/>
          <w:marTop w:val="0"/>
          <w:marBottom w:val="0"/>
          <w:divBdr>
            <w:top w:val="none" w:sz="0" w:space="0" w:color="auto"/>
            <w:left w:val="none" w:sz="0" w:space="0" w:color="auto"/>
            <w:bottom w:val="none" w:sz="0" w:space="0" w:color="auto"/>
            <w:right w:val="none" w:sz="0" w:space="0" w:color="auto"/>
          </w:divBdr>
        </w:div>
        <w:div w:id="611858378">
          <w:marLeft w:val="640"/>
          <w:marRight w:val="0"/>
          <w:marTop w:val="0"/>
          <w:marBottom w:val="0"/>
          <w:divBdr>
            <w:top w:val="none" w:sz="0" w:space="0" w:color="auto"/>
            <w:left w:val="none" w:sz="0" w:space="0" w:color="auto"/>
            <w:bottom w:val="none" w:sz="0" w:space="0" w:color="auto"/>
            <w:right w:val="none" w:sz="0" w:space="0" w:color="auto"/>
          </w:divBdr>
        </w:div>
        <w:div w:id="1584142030">
          <w:marLeft w:val="640"/>
          <w:marRight w:val="0"/>
          <w:marTop w:val="0"/>
          <w:marBottom w:val="0"/>
          <w:divBdr>
            <w:top w:val="none" w:sz="0" w:space="0" w:color="auto"/>
            <w:left w:val="none" w:sz="0" w:space="0" w:color="auto"/>
            <w:bottom w:val="none" w:sz="0" w:space="0" w:color="auto"/>
            <w:right w:val="none" w:sz="0" w:space="0" w:color="auto"/>
          </w:divBdr>
        </w:div>
        <w:div w:id="1765763526">
          <w:marLeft w:val="640"/>
          <w:marRight w:val="0"/>
          <w:marTop w:val="0"/>
          <w:marBottom w:val="0"/>
          <w:divBdr>
            <w:top w:val="none" w:sz="0" w:space="0" w:color="auto"/>
            <w:left w:val="none" w:sz="0" w:space="0" w:color="auto"/>
            <w:bottom w:val="none" w:sz="0" w:space="0" w:color="auto"/>
            <w:right w:val="none" w:sz="0" w:space="0" w:color="auto"/>
          </w:divBdr>
        </w:div>
        <w:div w:id="1786580994">
          <w:marLeft w:val="640"/>
          <w:marRight w:val="0"/>
          <w:marTop w:val="0"/>
          <w:marBottom w:val="0"/>
          <w:divBdr>
            <w:top w:val="none" w:sz="0" w:space="0" w:color="auto"/>
            <w:left w:val="none" w:sz="0" w:space="0" w:color="auto"/>
            <w:bottom w:val="none" w:sz="0" w:space="0" w:color="auto"/>
            <w:right w:val="none" w:sz="0" w:space="0" w:color="auto"/>
          </w:divBdr>
        </w:div>
        <w:div w:id="980185839">
          <w:marLeft w:val="640"/>
          <w:marRight w:val="0"/>
          <w:marTop w:val="0"/>
          <w:marBottom w:val="0"/>
          <w:divBdr>
            <w:top w:val="none" w:sz="0" w:space="0" w:color="auto"/>
            <w:left w:val="none" w:sz="0" w:space="0" w:color="auto"/>
            <w:bottom w:val="none" w:sz="0" w:space="0" w:color="auto"/>
            <w:right w:val="none" w:sz="0" w:space="0" w:color="auto"/>
          </w:divBdr>
        </w:div>
        <w:div w:id="1743210905">
          <w:marLeft w:val="640"/>
          <w:marRight w:val="0"/>
          <w:marTop w:val="0"/>
          <w:marBottom w:val="0"/>
          <w:divBdr>
            <w:top w:val="none" w:sz="0" w:space="0" w:color="auto"/>
            <w:left w:val="none" w:sz="0" w:space="0" w:color="auto"/>
            <w:bottom w:val="none" w:sz="0" w:space="0" w:color="auto"/>
            <w:right w:val="none" w:sz="0" w:space="0" w:color="auto"/>
          </w:divBdr>
        </w:div>
        <w:div w:id="2103992327">
          <w:marLeft w:val="640"/>
          <w:marRight w:val="0"/>
          <w:marTop w:val="0"/>
          <w:marBottom w:val="0"/>
          <w:divBdr>
            <w:top w:val="none" w:sz="0" w:space="0" w:color="auto"/>
            <w:left w:val="none" w:sz="0" w:space="0" w:color="auto"/>
            <w:bottom w:val="none" w:sz="0" w:space="0" w:color="auto"/>
            <w:right w:val="none" w:sz="0" w:space="0" w:color="auto"/>
          </w:divBdr>
        </w:div>
        <w:div w:id="40058041">
          <w:marLeft w:val="640"/>
          <w:marRight w:val="0"/>
          <w:marTop w:val="0"/>
          <w:marBottom w:val="0"/>
          <w:divBdr>
            <w:top w:val="none" w:sz="0" w:space="0" w:color="auto"/>
            <w:left w:val="none" w:sz="0" w:space="0" w:color="auto"/>
            <w:bottom w:val="none" w:sz="0" w:space="0" w:color="auto"/>
            <w:right w:val="none" w:sz="0" w:space="0" w:color="auto"/>
          </w:divBdr>
        </w:div>
        <w:div w:id="424038060">
          <w:marLeft w:val="640"/>
          <w:marRight w:val="0"/>
          <w:marTop w:val="0"/>
          <w:marBottom w:val="0"/>
          <w:divBdr>
            <w:top w:val="none" w:sz="0" w:space="0" w:color="auto"/>
            <w:left w:val="none" w:sz="0" w:space="0" w:color="auto"/>
            <w:bottom w:val="none" w:sz="0" w:space="0" w:color="auto"/>
            <w:right w:val="none" w:sz="0" w:space="0" w:color="auto"/>
          </w:divBdr>
        </w:div>
        <w:div w:id="1117749026">
          <w:marLeft w:val="640"/>
          <w:marRight w:val="0"/>
          <w:marTop w:val="0"/>
          <w:marBottom w:val="0"/>
          <w:divBdr>
            <w:top w:val="none" w:sz="0" w:space="0" w:color="auto"/>
            <w:left w:val="none" w:sz="0" w:space="0" w:color="auto"/>
            <w:bottom w:val="none" w:sz="0" w:space="0" w:color="auto"/>
            <w:right w:val="none" w:sz="0" w:space="0" w:color="auto"/>
          </w:divBdr>
        </w:div>
        <w:div w:id="1519658122">
          <w:marLeft w:val="640"/>
          <w:marRight w:val="0"/>
          <w:marTop w:val="0"/>
          <w:marBottom w:val="0"/>
          <w:divBdr>
            <w:top w:val="none" w:sz="0" w:space="0" w:color="auto"/>
            <w:left w:val="none" w:sz="0" w:space="0" w:color="auto"/>
            <w:bottom w:val="none" w:sz="0" w:space="0" w:color="auto"/>
            <w:right w:val="none" w:sz="0" w:space="0" w:color="auto"/>
          </w:divBdr>
        </w:div>
        <w:div w:id="1738551692">
          <w:marLeft w:val="640"/>
          <w:marRight w:val="0"/>
          <w:marTop w:val="0"/>
          <w:marBottom w:val="0"/>
          <w:divBdr>
            <w:top w:val="none" w:sz="0" w:space="0" w:color="auto"/>
            <w:left w:val="none" w:sz="0" w:space="0" w:color="auto"/>
            <w:bottom w:val="none" w:sz="0" w:space="0" w:color="auto"/>
            <w:right w:val="none" w:sz="0" w:space="0" w:color="auto"/>
          </w:divBdr>
        </w:div>
        <w:div w:id="1615091452">
          <w:marLeft w:val="640"/>
          <w:marRight w:val="0"/>
          <w:marTop w:val="0"/>
          <w:marBottom w:val="0"/>
          <w:divBdr>
            <w:top w:val="none" w:sz="0" w:space="0" w:color="auto"/>
            <w:left w:val="none" w:sz="0" w:space="0" w:color="auto"/>
            <w:bottom w:val="none" w:sz="0" w:space="0" w:color="auto"/>
            <w:right w:val="none" w:sz="0" w:space="0" w:color="auto"/>
          </w:divBdr>
        </w:div>
        <w:div w:id="506602416">
          <w:marLeft w:val="640"/>
          <w:marRight w:val="0"/>
          <w:marTop w:val="0"/>
          <w:marBottom w:val="0"/>
          <w:divBdr>
            <w:top w:val="none" w:sz="0" w:space="0" w:color="auto"/>
            <w:left w:val="none" w:sz="0" w:space="0" w:color="auto"/>
            <w:bottom w:val="none" w:sz="0" w:space="0" w:color="auto"/>
            <w:right w:val="none" w:sz="0" w:space="0" w:color="auto"/>
          </w:divBdr>
        </w:div>
        <w:div w:id="622997707">
          <w:marLeft w:val="640"/>
          <w:marRight w:val="0"/>
          <w:marTop w:val="0"/>
          <w:marBottom w:val="0"/>
          <w:divBdr>
            <w:top w:val="none" w:sz="0" w:space="0" w:color="auto"/>
            <w:left w:val="none" w:sz="0" w:space="0" w:color="auto"/>
            <w:bottom w:val="none" w:sz="0" w:space="0" w:color="auto"/>
            <w:right w:val="none" w:sz="0" w:space="0" w:color="auto"/>
          </w:divBdr>
        </w:div>
        <w:div w:id="1787701742">
          <w:marLeft w:val="640"/>
          <w:marRight w:val="0"/>
          <w:marTop w:val="0"/>
          <w:marBottom w:val="0"/>
          <w:divBdr>
            <w:top w:val="none" w:sz="0" w:space="0" w:color="auto"/>
            <w:left w:val="none" w:sz="0" w:space="0" w:color="auto"/>
            <w:bottom w:val="none" w:sz="0" w:space="0" w:color="auto"/>
            <w:right w:val="none" w:sz="0" w:space="0" w:color="auto"/>
          </w:divBdr>
        </w:div>
        <w:div w:id="642196665">
          <w:marLeft w:val="640"/>
          <w:marRight w:val="0"/>
          <w:marTop w:val="0"/>
          <w:marBottom w:val="0"/>
          <w:divBdr>
            <w:top w:val="none" w:sz="0" w:space="0" w:color="auto"/>
            <w:left w:val="none" w:sz="0" w:space="0" w:color="auto"/>
            <w:bottom w:val="none" w:sz="0" w:space="0" w:color="auto"/>
            <w:right w:val="none" w:sz="0" w:space="0" w:color="auto"/>
          </w:divBdr>
        </w:div>
        <w:div w:id="1358189747">
          <w:marLeft w:val="640"/>
          <w:marRight w:val="0"/>
          <w:marTop w:val="0"/>
          <w:marBottom w:val="0"/>
          <w:divBdr>
            <w:top w:val="none" w:sz="0" w:space="0" w:color="auto"/>
            <w:left w:val="none" w:sz="0" w:space="0" w:color="auto"/>
            <w:bottom w:val="none" w:sz="0" w:space="0" w:color="auto"/>
            <w:right w:val="none" w:sz="0" w:space="0" w:color="auto"/>
          </w:divBdr>
        </w:div>
        <w:div w:id="24335464">
          <w:marLeft w:val="640"/>
          <w:marRight w:val="0"/>
          <w:marTop w:val="0"/>
          <w:marBottom w:val="0"/>
          <w:divBdr>
            <w:top w:val="none" w:sz="0" w:space="0" w:color="auto"/>
            <w:left w:val="none" w:sz="0" w:space="0" w:color="auto"/>
            <w:bottom w:val="none" w:sz="0" w:space="0" w:color="auto"/>
            <w:right w:val="none" w:sz="0" w:space="0" w:color="auto"/>
          </w:divBdr>
        </w:div>
        <w:div w:id="712966910">
          <w:marLeft w:val="640"/>
          <w:marRight w:val="0"/>
          <w:marTop w:val="0"/>
          <w:marBottom w:val="0"/>
          <w:divBdr>
            <w:top w:val="none" w:sz="0" w:space="0" w:color="auto"/>
            <w:left w:val="none" w:sz="0" w:space="0" w:color="auto"/>
            <w:bottom w:val="none" w:sz="0" w:space="0" w:color="auto"/>
            <w:right w:val="none" w:sz="0" w:space="0" w:color="auto"/>
          </w:divBdr>
        </w:div>
        <w:div w:id="1330063101">
          <w:marLeft w:val="640"/>
          <w:marRight w:val="0"/>
          <w:marTop w:val="0"/>
          <w:marBottom w:val="0"/>
          <w:divBdr>
            <w:top w:val="none" w:sz="0" w:space="0" w:color="auto"/>
            <w:left w:val="none" w:sz="0" w:space="0" w:color="auto"/>
            <w:bottom w:val="none" w:sz="0" w:space="0" w:color="auto"/>
            <w:right w:val="none" w:sz="0" w:space="0" w:color="auto"/>
          </w:divBdr>
        </w:div>
        <w:div w:id="1384987935">
          <w:marLeft w:val="640"/>
          <w:marRight w:val="0"/>
          <w:marTop w:val="0"/>
          <w:marBottom w:val="0"/>
          <w:divBdr>
            <w:top w:val="none" w:sz="0" w:space="0" w:color="auto"/>
            <w:left w:val="none" w:sz="0" w:space="0" w:color="auto"/>
            <w:bottom w:val="none" w:sz="0" w:space="0" w:color="auto"/>
            <w:right w:val="none" w:sz="0" w:space="0" w:color="auto"/>
          </w:divBdr>
        </w:div>
      </w:divsChild>
    </w:div>
    <w:div w:id="1769084958">
      <w:bodyDiv w:val="1"/>
      <w:marLeft w:val="0"/>
      <w:marRight w:val="0"/>
      <w:marTop w:val="0"/>
      <w:marBottom w:val="0"/>
      <w:divBdr>
        <w:top w:val="none" w:sz="0" w:space="0" w:color="auto"/>
        <w:left w:val="none" w:sz="0" w:space="0" w:color="auto"/>
        <w:bottom w:val="none" w:sz="0" w:space="0" w:color="auto"/>
        <w:right w:val="none" w:sz="0" w:space="0" w:color="auto"/>
      </w:divBdr>
      <w:divsChild>
        <w:div w:id="1196042273">
          <w:marLeft w:val="640"/>
          <w:marRight w:val="0"/>
          <w:marTop w:val="0"/>
          <w:marBottom w:val="0"/>
          <w:divBdr>
            <w:top w:val="none" w:sz="0" w:space="0" w:color="auto"/>
            <w:left w:val="none" w:sz="0" w:space="0" w:color="auto"/>
            <w:bottom w:val="none" w:sz="0" w:space="0" w:color="auto"/>
            <w:right w:val="none" w:sz="0" w:space="0" w:color="auto"/>
          </w:divBdr>
        </w:div>
        <w:div w:id="432089442">
          <w:marLeft w:val="640"/>
          <w:marRight w:val="0"/>
          <w:marTop w:val="0"/>
          <w:marBottom w:val="0"/>
          <w:divBdr>
            <w:top w:val="none" w:sz="0" w:space="0" w:color="auto"/>
            <w:left w:val="none" w:sz="0" w:space="0" w:color="auto"/>
            <w:bottom w:val="none" w:sz="0" w:space="0" w:color="auto"/>
            <w:right w:val="none" w:sz="0" w:space="0" w:color="auto"/>
          </w:divBdr>
        </w:div>
        <w:div w:id="391970870">
          <w:marLeft w:val="640"/>
          <w:marRight w:val="0"/>
          <w:marTop w:val="0"/>
          <w:marBottom w:val="0"/>
          <w:divBdr>
            <w:top w:val="none" w:sz="0" w:space="0" w:color="auto"/>
            <w:left w:val="none" w:sz="0" w:space="0" w:color="auto"/>
            <w:bottom w:val="none" w:sz="0" w:space="0" w:color="auto"/>
            <w:right w:val="none" w:sz="0" w:space="0" w:color="auto"/>
          </w:divBdr>
        </w:div>
        <w:div w:id="232356211">
          <w:marLeft w:val="640"/>
          <w:marRight w:val="0"/>
          <w:marTop w:val="0"/>
          <w:marBottom w:val="0"/>
          <w:divBdr>
            <w:top w:val="none" w:sz="0" w:space="0" w:color="auto"/>
            <w:left w:val="none" w:sz="0" w:space="0" w:color="auto"/>
            <w:bottom w:val="none" w:sz="0" w:space="0" w:color="auto"/>
            <w:right w:val="none" w:sz="0" w:space="0" w:color="auto"/>
          </w:divBdr>
        </w:div>
        <w:div w:id="1596789525">
          <w:marLeft w:val="640"/>
          <w:marRight w:val="0"/>
          <w:marTop w:val="0"/>
          <w:marBottom w:val="0"/>
          <w:divBdr>
            <w:top w:val="none" w:sz="0" w:space="0" w:color="auto"/>
            <w:left w:val="none" w:sz="0" w:space="0" w:color="auto"/>
            <w:bottom w:val="none" w:sz="0" w:space="0" w:color="auto"/>
            <w:right w:val="none" w:sz="0" w:space="0" w:color="auto"/>
          </w:divBdr>
        </w:div>
        <w:div w:id="314578136">
          <w:marLeft w:val="640"/>
          <w:marRight w:val="0"/>
          <w:marTop w:val="0"/>
          <w:marBottom w:val="0"/>
          <w:divBdr>
            <w:top w:val="none" w:sz="0" w:space="0" w:color="auto"/>
            <w:left w:val="none" w:sz="0" w:space="0" w:color="auto"/>
            <w:bottom w:val="none" w:sz="0" w:space="0" w:color="auto"/>
            <w:right w:val="none" w:sz="0" w:space="0" w:color="auto"/>
          </w:divBdr>
        </w:div>
        <w:div w:id="1018702407">
          <w:marLeft w:val="640"/>
          <w:marRight w:val="0"/>
          <w:marTop w:val="0"/>
          <w:marBottom w:val="0"/>
          <w:divBdr>
            <w:top w:val="none" w:sz="0" w:space="0" w:color="auto"/>
            <w:left w:val="none" w:sz="0" w:space="0" w:color="auto"/>
            <w:bottom w:val="none" w:sz="0" w:space="0" w:color="auto"/>
            <w:right w:val="none" w:sz="0" w:space="0" w:color="auto"/>
          </w:divBdr>
        </w:div>
      </w:divsChild>
    </w:div>
    <w:div w:id="1774978401">
      <w:bodyDiv w:val="1"/>
      <w:marLeft w:val="0"/>
      <w:marRight w:val="0"/>
      <w:marTop w:val="0"/>
      <w:marBottom w:val="0"/>
      <w:divBdr>
        <w:top w:val="none" w:sz="0" w:space="0" w:color="auto"/>
        <w:left w:val="none" w:sz="0" w:space="0" w:color="auto"/>
        <w:bottom w:val="none" w:sz="0" w:space="0" w:color="auto"/>
        <w:right w:val="none" w:sz="0" w:space="0" w:color="auto"/>
      </w:divBdr>
      <w:divsChild>
        <w:div w:id="1057044879">
          <w:marLeft w:val="640"/>
          <w:marRight w:val="0"/>
          <w:marTop w:val="0"/>
          <w:marBottom w:val="0"/>
          <w:divBdr>
            <w:top w:val="none" w:sz="0" w:space="0" w:color="auto"/>
            <w:left w:val="none" w:sz="0" w:space="0" w:color="auto"/>
            <w:bottom w:val="none" w:sz="0" w:space="0" w:color="auto"/>
            <w:right w:val="none" w:sz="0" w:space="0" w:color="auto"/>
          </w:divBdr>
        </w:div>
        <w:div w:id="937642126">
          <w:marLeft w:val="640"/>
          <w:marRight w:val="0"/>
          <w:marTop w:val="0"/>
          <w:marBottom w:val="0"/>
          <w:divBdr>
            <w:top w:val="none" w:sz="0" w:space="0" w:color="auto"/>
            <w:left w:val="none" w:sz="0" w:space="0" w:color="auto"/>
            <w:bottom w:val="none" w:sz="0" w:space="0" w:color="auto"/>
            <w:right w:val="none" w:sz="0" w:space="0" w:color="auto"/>
          </w:divBdr>
        </w:div>
        <w:div w:id="161824383">
          <w:marLeft w:val="640"/>
          <w:marRight w:val="0"/>
          <w:marTop w:val="0"/>
          <w:marBottom w:val="0"/>
          <w:divBdr>
            <w:top w:val="none" w:sz="0" w:space="0" w:color="auto"/>
            <w:left w:val="none" w:sz="0" w:space="0" w:color="auto"/>
            <w:bottom w:val="none" w:sz="0" w:space="0" w:color="auto"/>
            <w:right w:val="none" w:sz="0" w:space="0" w:color="auto"/>
          </w:divBdr>
        </w:div>
        <w:div w:id="931207091">
          <w:marLeft w:val="640"/>
          <w:marRight w:val="0"/>
          <w:marTop w:val="0"/>
          <w:marBottom w:val="0"/>
          <w:divBdr>
            <w:top w:val="none" w:sz="0" w:space="0" w:color="auto"/>
            <w:left w:val="none" w:sz="0" w:space="0" w:color="auto"/>
            <w:bottom w:val="none" w:sz="0" w:space="0" w:color="auto"/>
            <w:right w:val="none" w:sz="0" w:space="0" w:color="auto"/>
          </w:divBdr>
        </w:div>
        <w:div w:id="952595147">
          <w:marLeft w:val="640"/>
          <w:marRight w:val="0"/>
          <w:marTop w:val="0"/>
          <w:marBottom w:val="0"/>
          <w:divBdr>
            <w:top w:val="none" w:sz="0" w:space="0" w:color="auto"/>
            <w:left w:val="none" w:sz="0" w:space="0" w:color="auto"/>
            <w:bottom w:val="none" w:sz="0" w:space="0" w:color="auto"/>
            <w:right w:val="none" w:sz="0" w:space="0" w:color="auto"/>
          </w:divBdr>
        </w:div>
        <w:div w:id="160973016">
          <w:marLeft w:val="640"/>
          <w:marRight w:val="0"/>
          <w:marTop w:val="0"/>
          <w:marBottom w:val="0"/>
          <w:divBdr>
            <w:top w:val="none" w:sz="0" w:space="0" w:color="auto"/>
            <w:left w:val="none" w:sz="0" w:space="0" w:color="auto"/>
            <w:bottom w:val="none" w:sz="0" w:space="0" w:color="auto"/>
            <w:right w:val="none" w:sz="0" w:space="0" w:color="auto"/>
          </w:divBdr>
        </w:div>
        <w:div w:id="1025640177">
          <w:marLeft w:val="640"/>
          <w:marRight w:val="0"/>
          <w:marTop w:val="0"/>
          <w:marBottom w:val="0"/>
          <w:divBdr>
            <w:top w:val="none" w:sz="0" w:space="0" w:color="auto"/>
            <w:left w:val="none" w:sz="0" w:space="0" w:color="auto"/>
            <w:bottom w:val="none" w:sz="0" w:space="0" w:color="auto"/>
            <w:right w:val="none" w:sz="0" w:space="0" w:color="auto"/>
          </w:divBdr>
        </w:div>
        <w:div w:id="1417820779">
          <w:marLeft w:val="640"/>
          <w:marRight w:val="0"/>
          <w:marTop w:val="0"/>
          <w:marBottom w:val="0"/>
          <w:divBdr>
            <w:top w:val="none" w:sz="0" w:space="0" w:color="auto"/>
            <w:left w:val="none" w:sz="0" w:space="0" w:color="auto"/>
            <w:bottom w:val="none" w:sz="0" w:space="0" w:color="auto"/>
            <w:right w:val="none" w:sz="0" w:space="0" w:color="auto"/>
          </w:divBdr>
        </w:div>
        <w:div w:id="970330040">
          <w:marLeft w:val="640"/>
          <w:marRight w:val="0"/>
          <w:marTop w:val="0"/>
          <w:marBottom w:val="0"/>
          <w:divBdr>
            <w:top w:val="none" w:sz="0" w:space="0" w:color="auto"/>
            <w:left w:val="none" w:sz="0" w:space="0" w:color="auto"/>
            <w:bottom w:val="none" w:sz="0" w:space="0" w:color="auto"/>
            <w:right w:val="none" w:sz="0" w:space="0" w:color="auto"/>
          </w:divBdr>
        </w:div>
        <w:div w:id="535317937">
          <w:marLeft w:val="640"/>
          <w:marRight w:val="0"/>
          <w:marTop w:val="0"/>
          <w:marBottom w:val="0"/>
          <w:divBdr>
            <w:top w:val="none" w:sz="0" w:space="0" w:color="auto"/>
            <w:left w:val="none" w:sz="0" w:space="0" w:color="auto"/>
            <w:bottom w:val="none" w:sz="0" w:space="0" w:color="auto"/>
            <w:right w:val="none" w:sz="0" w:space="0" w:color="auto"/>
          </w:divBdr>
        </w:div>
        <w:div w:id="418871406">
          <w:marLeft w:val="640"/>
          <w:marRight w:val="0"/>
          <w:marTop w:val="0"/>
          <w:marBottom w:val="0"/>
          <w:divBdr>
            <w:top w:val="none" w:sz="0" w:space="0" w:color="auto"/>
            <w:left w:val="none" w:sz="0" w:space="0" w:color="auto"/>
            <w:bottom w:val="none" w:sz="0" w:space="0" w:color="auto"/>
            <w:right w:val="none" w:sz="0" w:space="0" w:color="auto"/>
          </w:divBdr>
        </w:div>
        <w:div w:id="918906500">
          <w:marLeft w:val="640"/>
          <w:marRight w:val="0"/>
          <w:marTop w:val="0"/>
          <w:marBottom w:val="0"/>
          <w:divBdr>
            <w:top w:val="none" w:sz="0" w:space="0" w:color="auto"/>
            <w:left w:val="none" w:sz="0" w:space="0" w:color="auto"/>
            <w:bottom w:val="none" w:sz="0" w:space="0" w:color="auto"/>
            <w:right w:val="none" w:sz="0" w:space="0" w:color="auto"/>
          </w:divBdr>
        </w:div>
        <w:div w:id="1970933348">
          <w:marLeft w:val="640"/>
          <w:marRight w:val="0"/>
          <w:marTop w:val="0"/>
          <w:marBottom w:val="0"/>
          <w:divBdr>
            <w:top w:val="none" w:sz="0" w:space="0" w:color="auto"/>
            <w:left w:val="none" w:sz="0" w:space="0" w:color="auto"/>
            <w:bottom w:val="none" w:sz="0" w:space="0" w:color="auto"/>
            <w:right w:val="none" w:sz="0" w:space="0" w:color="auto"/>
          </w:divBdr>
        </w:div>
        <w:div w:id="814565042">
          <w:marLeft w:val="640"/>
          <w:marRight w:val="0"/>
          <w:marTop w:val="0"/>
          <w:marBottom w:val="0"/>
          <w:divBdr>
            <w:top w:val="none" w:sz="0" w:space="0" w:color="auto"/>
            <w:left w:val="none" w:sz="0" w:space="0" w:color="auto"/>
            <w:bottom w:val="none" w:sz="0" w:space="0" w:color="auto"/>
            <w:right w:val="none" w:sz="0" w:space="0" w:color="auto"/>
          </w:divBdr>
        </w:div>
        <w:div w:id="1007975463">
          <w:marLeft w:val="640"/>
          <w:marRight w:val="0"/>
          <w:marTop w:val="0"/>
          <w:marBottom w:val="0"/>
          <w:divBdr>
            <w:top w:val="none" w:sz="0" w:space="0" w:color="auto"/>
            <w:left w:val="none" w:sz="0" w:space="0" w:color="auto"/>
            <w:bottom w:val="none" w:sz="0" w:space="0" w:color="auto"/>
            <w:right w:val="none" w:sz="0" w:space="0" w:color="auto"/>
          </w:divBdr>
        </w:div>
        <w:div w:id="2124038109">
          <w:marLeft w:val="640"/>
          <w:marRight w:val="0"/>
          <w:marTop w:val="0"/>
          <w:marBottom w:val="0"/>
          <w:divBdr>
            <w:top w:val="none" w:sz="0" w:space="0" w:color="auto"/>
            <w:left w:val="none" w:sz="0" w:space="0" w:color="auto"/>
            <w:bottom w:val="none" w:sz="0" w:space="0" w:color="auto"/>
            <w:right w:val="none" w:sz="0" w:space="0" w:color="auto"/>
          </w:divBdr>
        </w:div>
        <w:div w:id="283661265">
          <w:marLeft w:val="640"/>
          <w:marRight w:val="0"/>
          <w:marTop w:val="0"/>
          <w:marBottom w:val="0"/>
          <w:divBdr>
            <w:top w:val="none" w:sz="0" w:space="0" w:color="auto"/>
            <w:left w:val="none" w:sz="0" w:space="0" w:color="auto"/>
            <w:bottom w:val="none" w:sz="0" w:space="0" w:color="auto"/>
            <w:right w:val="none" w:sz="0" w:space="0" w:color="auto"/>
          </w:divBdr>
        </w:div>
        <w:div w:id="324667181">
          <w:marLeft w:val="640"/>
          <w:marRight w:val="0"/>
          <w:marTop w:val="0"/>
          <w:marBottom w:val="0"/>
          <w:divBdr>
            <w:top w:val="none" w:sz="0" w:space="0" w:color="auto"/>
            <w:left w:val="none" w:sz="0" w:space="0" w:color="auto"/>
            <w:bottom w:val="none" w:sz="0" w:space="0" w:color="auto"/>
            <w:right w:val="none" w:sz="0" w:space="0" w:color="auto"/>
          </w:divBdr>
        </w:div>
        <w:div w:id="1615403664">
          <w:marLeft w:val="640"/>
          <w:marRight w:val="0"/>
          <w:marTop w:val="0"/>
          <w:marBottom w:val="0"/>
          <w:divBdr>
            <w:top w:val="none" w:sz="0" w:space="0" w:color="auto"/>
            <w:left w:val="none" w:sz="0" w:space="0" w:color="auto"/>
            <w:bottom w:val="none" w:sz="0" w:space="0" w:color="auto"/>
            <w:right w:val="none" w:sz="0" w:space="0" w:color="auto"/>
          </w:divBdr>
        </w:div>
        <w:div w:id="58939329">
          <w:marLeft w:val="640"/>
          <w:marRight w:val="0"/>
          <w:marTop w:val="0"/>
          <w:marBottom w:val="0"/>
          <w:divBdr>
            <w:top w:val="none" w:sz="0" w:space="0" w:color="auto"/>
            <w:left w:val="none" w:sz="0" w:space="0" w:color="auto"/>
            <w:bottom w:val="none" w:sz="0" w:space="0" w:color="auto"/>
            <w:right w:val="none" w:sz="0" w:space="0" w:color="auto"/>
          </w:divBdr>
        </w:div>
        <w:div w:id="884605512">
          <w:marLeft w:val="640"/>
          <w:marRight w:val="0"/>
          <w:marTop w:val="0"/>
          <w:marBottom w:val="0"/>
          <w:divBdr>
            <w:top w:val="none" w:sz="0" w:space="0" w:color="auto"/>
            <w:left w:val="none" w:sz="0" w:space="0" w:color="auto"/>
            <w:bottom w:val="none" w:sz="0" w:space="0" w:color="auto"/>
            <w:right w:val="none" w:sz="0" w:space="0" w:color="auto"/>
          </w:divBdr>
        </w:div>
        <w:div w:id="413358605">
          <w:marLeft w:val="640"/>
          <w:marRight w:val="0"/>
          <w:marTop w:val="0"/>
          <w:marBottom w:val="0"/>
          <w:divBdr>
            <w:top w:val="none" w:sz="0" w:space="0" w:color="auto"/>
            <w:left w:val="none" w:sz="0" w:space="0" w:color="auto"/>
            <w:bottom w:val="none" w:sz="0" w:space="0" w:color="auto"/>
            <w:right w:val="none" w:sz="0" w:space="0" w:color="auto"/>
          </w:divBdr>
        </w:div>
        <w:div w:id="1119378841">
          <w:marLeft w:val="640"/>
          <w:marRight w:val="0"/>
          <w:marTop w:val="0"/>
          <w:marBottom w:val="0"/>
          <w:divBdr>
            <w:top w:val="none" w:sz="0" w:space="0" w:color="auto"/>
            <w:left w:val="none" w:sz="0" w:space="0" w:color="auto"/>
            <w:bottom w:val="none" w:sz="0" w:space="0" w:color="auto"/>
            <w:right w:val="none" w:sz="0" w:space="0" w:color="auto"/>
          </w:divBdr>
        </w:div>
        <w:div w:id="1801459035">
          <w:marLeft w:val="640"/>
          <w:marRight w:val="0"/>
          <w:marTop w:val="0"/>
          <w:marBottom w:val="0"/>
          <w:divBdr>
            <w:top w:val="none" w:sz="0" w:space="0" w:color="auto"/>
            <w:left w:val="none" w:sz="0" w:space="0" w:color="auto"/>
            <w:bottom w:val="none" w:sz="0" w:space="0" w:color="auto"/>
            <w:right w:val="none" w:sz="0" w:space="0" w:color="auto"/>
          </w:divBdr>
        </w:div>
        <w:div w:id="1203052591">
          <w:marLeft w:val="640"/>
          <w:marRight w:val="0"/>
          <w:marTop w:val="0"/>
          <w:marBottom w:val="0"/>
          <w:divBdr>
            <w:top w:val="none" w:sz="0" w:space="0" w:color="auto"/>
            <w:left w:val="none" w:sz="0" w:space="0" w:color="auto"/>
            <w:bottom w:val="none" w:sz="0" w:space="0" w:color="auto"/>
            <w:right w:val="none" w:sz="0" w:space="0" w:color="auto"/>
          </w:divBdr>
        </w:div>
        <w:div w:id="1249844716">
          <w:marLeft w:val="640"/>
          <w:marRight w:val="0"/>
          <w:marTop w:val="0"/>
          <w:marBottom w:val="0"/>
          <w:divBdr>
            <w:top w:val="none" w:sz="0" w:space="0" w:color="auto"/>
            <w:left w:val="none" w:sz="0" w:space="0" w:color="auto"/>
            <w:bottom w:val="none" w:sz="0" w:space="0" w:color="auto"/>
            <w:right w:val="none" w:sz="0" w:space="0" w:color="auto"/>
          </w:divBdr>
        </w:div>
        <w:div w:id="101540813">
          <w:marLeft w:val="640"/>
          <w:marRight w:val="0"/>
          <w:marTop w:val="0"/>
          <w:marBottom w:val="0"/>
          <w:divBdr>
            <w:top w:val="none" w:sz="0" w:space="0" w:color="auto"/>
            <w:left w:val="none" w:sz="0" w:space="0" w:color="auto"/>
            <w:bottom w:val="none" w:sz="0" w:space="0" w:color="auto"/>
            <w:right w:val="none" w:sz="0" w:space="0" w:color="auto"/>
          </w:divBdr>
        </w:div>
        <w:div w:id="1749036825">
          <w:marLeft w:val="640"/>
          <w:marRight w:val="0"/>
          <w:marTop w:val="0"/>
          <w:marBottom w:val="0"/>
          <w:divBdr>
            <w:top w:val="none" w:sz="0" w:space="0" w:color="auto"/>
            <w:left w:val="none" w:sz="0" w:space="0" w:color="auto"/>
            <w:bottom w:val="none" w:sz="0" w:space="0" w:color="auto"/>
            <w:right w:val="none" w:sz="0" w:space="0" w:color="auto"/>
          </w:divBdr>
        </w:div>
      </w:divsChild>
    </w:div>
    <w:div w:id="1785231491">
      <w:bodyDiv w:val="1"/>
      <w:marLeft w:val="0"/>
      <w:marRight w:val="0"/>
      <w:marTop w:val="0"/>
      <w:marBottom w:val="0"/>
      <w:divBdr>
        <w:top w:val="none" w:sz="0" w:space="0" w:color="auto"/>
        <w:left w:val="none" w:sz="0" w:space="0" w:color="auto"/>
        <w:bottom w:val="none" w:sz="0" w:space="0" w:color="auto"/>
        <w:right w:val="none" w:sz="0" w:space="0" w:color="auto"/>
      </w:divBdr>
      <w:divsChild>
        <w:div w:id="1860856151">
          <w:marLeft w:val="640"/>
          <w:marRight w:val="0"/>
          <w:marTop w:val="0"/>
          <w:marBottom w:val="0"/>
          <w:divBdr>
            <w:top w:val="none" w:sz="0" w:space="0" w:color="auto"/>
            <w:left w:val="none" w:sz="0" w:space="0" w:color="auto"/>
            <w:bottom w:val="none" w:sz="0" w:space="0" w:color="auto"/>
            <w:right w:val="none" w:sz="0" w:space="0" w:color="auto"/>
          </w:divBdr>
        </w:div>
        <w:div w:id="155924181">
          <w:marLeft w:val="640"/>
          <w:marRight w:val="0"/>
          <w:marTop w:val="0"/>
          <w:marBottom w:val="0"/>
          <w:divBdr>
            <w:top w:val="none" w:sz="0" w:space="0" w:color="auto"/>
            <w:left w:val="none" w:sz="0" w:space="0" w:color="auto"/>
            <w:bottom w:val="none" w:sz="0" w:space="0" w:color="auto"/>
            <w:right w:val="none" w:sz="0" w:space="0" w:color="auto"/>
          </w:divBdr>
        </w:div>
        <w:div w:id="992681366">
          <w:marLeft w:val="640"/>
          <w:marRight w:val="0"/>
          <w:marTop w:val="0"/>
          <w:marBottom w:val="0"/>
          <w:divBdr>
            <w:top w:val="none" w:sz="0" w:space="0" w:color="auto"/>
            <w:left w:val="none" w:sz="0" w:space="0" w:color="auto"/>
            <w:bottom w:val="none" w:sz="0" w:space="0" w:color="auto"/>
            <w:right w:val="none" w:sz="0" w:space="0" w:color="auto"/>
          </w:divBdr>
        </w:div>
        <w:div w:id="328099576">
          <w:marLeft w:val="640"/>
          <w:marRight w:val="0"/>
          <w:marTop w:val="0"/>
          <w:marBottom w:val="0"/>
          <w:divBdr>
            <w:top w:val="none" w:sz="0" w:space="0" w:color="auto"/>
            <w:left w:val="none" w:sz="0" w:space="0" w:color="auto"/>
            <w:bottom w:val="none" w:sz="0" w:space="0" w:color="auto"/>
            <w:right w:val="none" w:sz="0" w:space="0" w:color="auto"/>
          </w:divBdr>
        </w:div>
        <w:div w:id="45958694">
          <w:marLeft w:val="640"/>
          <w:marRight w:val="0"/>
          <w:marTop w:val="0"/>
          <w:marBottom w:val="0"/>
          <w:divBdr>
            <w:top w:val="none" w:sz="0" w:space="0" w:color="auto"/>
            <w:left w:val="none" w:sz="0" w:space="0" w:color="auto"/>
            <w:bottom w:val="none" w:sz="0" w:space="0" w:color="auto"/>
            <w:right w:val="none" w:sz="0" w:space="0" w:color="auto"/>
          </w:divBdr>
        </w:div>
        <w:div w:id="542257878">
          <w:marLeft w:val="640"/>
          <w:marRight w:val="0"/>
          <w:marTop w:val="0"/>
          <w:marBottom w:val="0"/>
          <w:divBdr>
            <w:top w:val="none" w:sz="0" w:space="0" w:color="auto"/>
            <w:left w:val="none" w:sz="0" w:space="0" w:color="auto"/>
            <w:bottom w:val="none" w:sz="0" w:space="0" w:color="auto"/>
            <w:right w:val="none" w:sz="0" w:space="0" w:color="auto"/>
          </w:divBdr>
        </w:div>
        <w:div w:id="1034966374">
          <w:marLeft w:val="640"/>
          <w:marRight w:val="0"/>
          <w:marTop w:val="0"/>
          <w:marBottom w:val="0"/>
          <w:divBdr>
            <w:top w:val="none" w:sz="0" w:space="0" w:color="auto"/>
            <w:left w:val="none" w:sz="0" w:space="0" w:color="auto"/>
            <w:bottom w:val="none" w:sz="0" w:space="0" w:color="auto"/>
            <w:right w:val="none" w:sz="0" w:space="0" w:color="auto"/>
          </w:divBdr>
        </w:div>
        <w:div w:id="1372418772">
          <w:marLeft w:val="640"/>
          <w:marRight w:val="0"/>
          <w:marTop w:val="0"/>
          <w:marBottom w:val="0"/>
          <w:divBdr>
            <w:top w:val="none" w:sz="0" w:space="0" w:color="auto"/>
            <w:left w:val="none" w:sz="0" w:space="0" w:color="auto"/>
            <w:bottom w:val="none" w:sz="0" w:space="0" w:color="auto"/>
            <w:right w:val="none" w:sz="0" w:space="0" w:color="auto"/>
          </w:divBdr>
        </w:div>
        <w:div w:id="1756591146">
          <w:marLeft w:val="640"/>
          <w:marRight w:val="0"/>
          <w:marTop w:val="0"/>
          <w:marBottom w:val="0"/>
          <w:divBdr>
            <w:top w:val="none" w:sz="0" w:space="0" w:color="auto"/>
            <w:left w:val="none" w:sz="0" w:space="0" w:color="auto"/>
            <w:bottom w:val="none" w:sz="0" w:space="0" w:color="auto"/>
            <w:right w:val="none" w:sz="0" w:space="0" w:color="auto"/>
          </w:divBdr>
        </w:div>
        <w:div w:id="1464887244">
          <w:marLeft w:val="640"/>
          <w:marRight w:val="0"/>
          <w:marTop w:val="0"/>
          <w:marBottom w:val="0"/>
          <w:divBdr>
            <w:top w:val="none" w:sz="0" w:space="0" w:color="auto"/>
            <w:left w:val="none" w:sz="0" w:space="0" w:color="auto"/>
            <w:bottom w:val="none" w:sz="0" w:space="0" w:color="auto"/>
            <w:right w:val="none" w:sz="0" w:space="0" w:color="auto"/>
          </w:divBdr>
        </w:div>
        <w:div w:id="1376663559">
          <w:marLeft w:val="640"/>
          <w:marRight w:val="0"/>
          <w:marTop w:val="0"/>
          <w:marBottom w:val="0"/>
          <w:divBdr>
            <w:top w:val="none" w:sz="0" w:space="0" w:color="auto"/>
            <w:left w:val="none" w:sz="0" w:space="0" w:color="auto"/>
            <w:bottom w:val="none" w:sz="0" w:space="0" w:color="auto"/>
            <w:right w:val="none" w:sz="0" w:space="0" w:color="auto"/>
          </w:divBdr>
        </w:div>
        <w:div w:id="413934425">
          <w:marLeft w:val="640"/>
          <w:marRight w:val="0"/>
          <w:marTop w:val="0"/>
          <w:marBottom w:val="0"/>
          <w:divBdr>
            <w:top w:val="none" w:sz="0" w:space="0" w:color="auto"/>
            <w:left w:val="none" w:sz="0" w:space="0" w:color="auto"/>
            <w:bottom w:val="none" w:sz="0" w:space="0" w:color="auto"/>
            <w:right w:val="none" w:sz="0" w:space="0" w:color="auto"/>
          </w:divBdr>
        </w:div>
        <w:div w:id="1813711317">
          <w:marLeft w:val="640"/>
          <w:marRight w:val="0"/>
          <w:marTop w:val="0"/>
          <w:marBottom w:val="0"/>
          <w:divBdr>
            <w:top w:val="none" w:sz="0" w:space="0" w:color="auto"/>
            <w:left w:val="none" w:sz="0" w:space="0" w:color="auto"/>
            <w:bottom w:val="none" w:sz="0" w:space="0" w:color="auto"/>
            <w:right w:val="none" w:sz="0" w:space="0" w:color="auto"/>
          </w:divBdr>
        </w:div>
        <w:div w:id="927814755">
          <w:marLeft w:val="640"/>
          <w:marRight w:val="0"/>
          <w:marTop w:val="0"/>
          <w:marBottom w:val="0"/>
          <w:divBdr>
            <w:top w:val="none" w:sz="0" w:space="0" w:color="auto"/>
            <w:left w:val="none" w:sz="0" w:space="0" w:color="auto"/>
            <w:bottom w:val="none" w:sz="0" w:space="0" w:color="auto"/>
            <w:right w:val="none" w:sz="0" w:space="0" w:color="auto"/>
          </w:divBdr>
        </w:div>
        <w:div w:id="1510752860">
          <w:marLeft w:val="640"/>
          <w:marRight w:val="0"/>
          <w:marTop w:val="0"/>
          <w:marBottom w:val="0"/>
          <w:divBdr>
            <w:top w:val="none" w:sz="0" w:space="0" w:color="auto"/>
            <w:left w:val="none" w:sz="0" w:space="0" w:color="auto"/>
            <w:bottom w:val="none" w:sz="0" w:space="0" w:color="auto"/>
            <w:right w:val="none" w:sz="0" w:space="0" w:color="auto"/>
          </w:divBdr>
        </w:div>
        <w:div w:id="562718733">
          <w:marLeft w:val="640"/>
          <w:marRight w:val="0"/>
          <w:marTop w:val="0"/>
          <w:marBottom w:val="0"/>
          <w:divBdr>
            <w:top w:val="none" w:sz="0" w:space="0" w:color="auto"/>
            <w:left w:val="none" w:sz="0" w:space="0" w:color="auto"/>
            <w:bottom w:val="none" w:sz="0" w:space="0" w:color="auto"/>
            <w:right w:val="none" w:sz="0" w:space="0" w:color="auto"/>
          </w:divBdr>
        </w:div>
        <w:div w:id="1317417474">
          <w:marLeft w:val="640"/>
          <w:marRight w:val="0"/>
          <w:marTop w:val="0"/>
          <w:marBottom w:val="0"/>
          <w:divBdr>
            <w:top w:val="none" w:sz="0" w:space="0" w:color="auto"/>
            <w:left w:val="none" w:sz="0" w:space="0" w:color="auto"/>
            <w:bottom w:val="none" w:sz="0" w:space="0" w:color="auto"/>
            <w:right w:val="none" w:sz="0" w:space="0" w:color="auto"/>
          </w:divBdr>
        </w:div>
        <w:div w:id="215626305">
          <w:marLeft w:val="640"/>
          <w:marRight w:val="0"/>
          <w:marTop w:val="0"/>
          <w:marBottom w:val="0"/>
          <w:divBdr>
            <w:top w:val="none" w:sz="0" w:space="0" w:color="auto"/>
            <w:left w:val="none" w:sz="0" w:space="0" w:color="auto"/>
            <w:bottom w:val="none" w:sz="0" w:space="0" w:color="auto"/>
            <w:right w:val="none" w:sz="0" w:space="0" w:color="auto"/>
          </w:divBdr>
        </w:div>
        <w:div w:id="498085705">
          <w:marLeft w:val="640"/>
          <w:marRight w:val="0"/>
          <w:marTop w:val="0"/>
          <w:marBottom w:val="0"/>
          <w:divBdr>
            <w:top w:val="none" w:sz="0" w:space="0" w:color="auto"/>
            <w:left w:val="none" w:sz="0" w:space="0" w:color="auto"/>
            <w:bottom w:val="none" w:sz="0" w:space="0" w:color="auto"/>
            <w:right w:val="none" w:sz="0" w:space="0" w:color="auto"/>
          </w:divBdr>
        </w:div>
        <w:div w:id="418409920">
          <w:marLeft w:val="640"/>
          <w:marRight w:val="0"/>
          <w:marTop w:val="0"/>
          <w:marBottom w:val="0"/>
          <w:divBdr>
            <w:top w:val="none" w:sz="0" w:space="0" w:color="auto"/>
            <w:left w:val="none" w:sz="0" w:space="0" w:color="auto"/>
            <w:bottom w:val="none" w:sz="0" w:space="0" w:color="auto"/>
            <w:right w:val="none" w:sz="0" w:space="0" w:color="auto"/>
          </w:divBdr>
        </w:div>
        <w:div w:id="1589734189">
          <w:marLeft w:val="640"/>
          <w:marRight w:val="0"/>
          <w:marTop w:val="0"/>
          <w:marBottom w:val="0"/>
          <w:divBdr>
            <w:top w:val="none" w:sz="0" w:space="0" w:color="auto"/>
            <w:left w:val="none" w:sz="0" w:space="0" w:color="auto"/>
            <w:bottom w:val="none" w:sz="0" w:space="0" w:color="auto"/>
            <w:right w:val="none" w:sz="0" w:space="0" w:color="auto"/>
          </w:divBdr>
        </w:div>
        <w:div w:id="1251357515">
          <w:marLeft w:val="640"/>
          <w:marRight w:val="0"/>
          <w:marTop w:val="0"/>
          <w:marBottom w:val="0"/>
          <w:divBdr>
            <w:top w:val="none" w:sz="0" w:space="0" w:color="auto"/>
            <w:left w:val="none" w:sz="0" w:space="0" w:color="auto"/>
            <w:bottom w:val="none" w:sz="0" w:space="0" w:color="auto"/>
            <w:right w:val="none" w:sz="0" w:space="0" w:color="auto"/>
          </w:divBdr>
        </w:div>
        <w:div w:id="98910215">
          <w:marLeft w:val="640"/>
          <w:marRight w:val="0"/>
          <w:marTop w:val="0"/>
          <w:marBottom w:val="0"/>
          <w:divBdr>
            <w:top w:val="none" w:sz="0" w:space="0" w:color="auto"/>
            <w:left w:val="none" w:sz="0" w:space="0" w:color="auto"/>
            <w:bottom w:val="none" w:sz="0" w:space="0" w:color="auto"/>
            <w:right w:val="none" w:sz="0" w:space="0" w:color="auto"/>
          </w:divBdr>
        </w:div>
        <w:div w:id="1821727934">
          <w:marLeft w:val="640"/>
          <w:marRight w:val="0"/>
          <w:marTop w:val="0"/>
          <w:marBottom w:val="0"/>
          <w:divBdr>
            <w:top w:val="none" w:sz="0" w:space="0" w:color="auto"/>
            <w:left w:val="none" w:sz="0" w:space="0" w:color="auto"/>
            <w:bottom w:val="none" w:sz="0" w:space="0" w:color="auto"/>
            <w:right w:val="none" w:sz="0" w:space="0" w:color="auto"/>
          </w:divBdr>
        </w:div>
        <w:div w:id="976108690">
          <w:marLeft w:val="640"/>
          <w:marRight w:val="0"/>
          <w:marTop w:val="0"/>
          <w:marBottom w:val="0"/>
          <w:divBdr>
            <w:top w:val="none" w:sz="0" w:space="0" w:color="auto"/>
            <w:left w:val="none" w:sz="0" w:space="0" w:color="auto"/>
            <w:bottom w:val="none" w:sz="0" w:space="0" w:color="auto"/>
            <w:right w:val="none" w:sz="0" w:space="0" w:color="auto"/>
          </w:divBdr>
        </w:div>
        <w:div w:id="921526419">
          <w:marLeft w:val="640"/>
          <w:marRight w:val="0"/>
          <w:marTop w:val="0"/>
          <w:marBottom w:val="0"/>
          <w:divBdr>
            <w:top w:val="none" w:sz="0" w:space="0" w:color="auto"/>
            <w:left w:val="none" w:sz="0" w:space="0" w:color="auto"/>
            <w:bottom w:val="none" w:sz="0" w:space="0" w:color="auto"/>
            <w:right w:val="none" w:sz="0" w:space="0" w:color="auto"/>
          </w:divBdr>
        </w:div>
        <w:div w:id="327749679">
          <w:marLeft w:val="640"/>
          <w:marRight w:val="0"/>
          <w:marTop w:val="0"/>
          <w:marBottom w:val="0"/>
          <w:divBdr>
            <w:top w:val="none" w:sz="0" w:space="0" w:color="auto"/>
            <w:left w:val="none" w:sz="0" w:space="0" w:color="auto"/>
            <w:bottom w:val="none" w:sz="0" w:space="0" w:color="auto"/>
            <w:right w:val="none" w:sz="0" w:space="0" w:color="auto"/>
          </w:divBdr>
        </w:div>
        <w:div w:id="755983302">
          <w:marLeft w:val="640"/>
          <w:marRight w:val="0"/>
          <w:marTop w:val="0"/>
          <w:marBottom w:val="0"/>
          <w:divBdr>
            <w:top w:val="none" w:sz="0" w:space="0" w:color="auto"/>
            <w:left w:val="none" w:sz="0" w:space="0" w:color="auto"/>
            <w:bottom w:val="none" w:sz="0" w:space="0" w:color="auto"/>
            <w:right w:val="none" w:sz="0" w:space="0" w:color="auto"/>
          </w:divBdr>
        </w:div>
        <w:div w:id="2025201277">
          <w:marLeft w:val="640"/>
          <w:marRight w:val="0"/>
          <w:marTop w:val="0"/>
          <w:marBottom w:val="0"/>
          <w:divBdr>
            <w:top w:val="none" w:sz="0" w:space="0" w:color="auto"/>
            <w:left w:val="none" w:sz="0" w:space="0" w:color="auto"/>
            <w:bottom w:val="none" w:sz="0" w:space="0" w:color="auto"/>
            <w:right w:val="none" w:sz="0" w:space="0" w:color="auto"/>
          </w:divBdr>
        </w:div>
        <w:div w:id="2144232660">
          <w:marLeft w:val="640"/>
          <w:marRight w:val="0"/>
          <w:marTop w:val="0"/>
          <w:marBottom w:val="0"/>
          <w:divBdr>
            <w:top w:val="none" w:sz="0" w:space="0" w:color="auto"/>
            <w:left w:val="none" w:sz="0" w:space="0" w:color="auto"/>
            <w:bottom w:val="none" w:sz="0" w:space="0" w:color="auto"/>
            <w:right w:val="none" w:sz="0" w:space="0" w:color="auto"/>
          </w:divBdr>
        </w:div>
        <w:div w:id="998583585">
          <w:marLeft w:val="640"/>
          <w:marRight w:val="0"/>
          <w:marTop w:val="0"/>
          <w:marBottom w:val="0"/>
          <w:divBdr>
            <w:top w:val="none" w:sz="0" w:space="0" w:color="auto"/>
            <w:left w:val="none" w:sz="0" w:space="0" w:color="auto"/>
            <w:bottom w:val="none" w:sz="0" w:space="0" w:color="auto"/>
            <w:right w:val="none" w:sz="0" w:space="0" w:color="auto"/>
          </w:divBdr>
        </w:div>
        <w:div w:id="480512212">
          <w:marLeft w:val="640"/>
          <w:marRight w:val="0"/>
          <w:marTop w:val="0"/>
          <w:marBottom w:val="0"/>
          <w:divBdr>
            <w:top w:val="none" w:sz="0" w:space="0" w:color="auto"/>
            <w:left w:val="none" w:sz="0" w:space="0" w:color="auto"/>
            <w:bottom w:val="none" w:sz="0" w:space="0" w:color="auto"/>
            <w:right w:val="none" w:sz="0" w:space="0" w:color="auto"/>
          </w:divBdr>
        </w:div>
        <w:div w:id="1085760722">
          <w:marLeft w:val="640"/>
          <w:marRight w:val="0"/>
          <w:marTop w:val="0"/>
          <w:marBottom w:val="0"/>
          <w:divBdr>
            <w:top w:val="none" w:sz="0" w:space="0" w:color="auto"/>
            <w:left w:val="none" w:sz="0" w:space="0" w:color="auto"/>
            <w:bottom w:val="none" w:sz="0" w:space="0" w:color="auto"/>
            <w:right w:val="none" w:sz="0" w:space="0" w:color="auto"/>
          </w:divBdr>
        </w:div>
        <w:div w:id="281956162">
          <w:marLeft w:val="640"/>
          <w:marRight w:val="0"/>
          <w:marTop w:val="0"/>
          <w:marBottom w:val="0"/>
          <w:divBdr>
            <w:top w:val="none" w:sz="0" w:space="0" w:color="auto"/>
            <w:left w:val="none" w:sz="0" w:space="0" w:color="auto"/>
            <w:bottom w:val="none" w:sz="0" w:space="0" w:color="auto"/>
            <w:right w:val="none" w:sz="0" w:space="0" w:color="auto"/>
          </w:divBdr>
        </w:div>
        <w:div w:id="989793404">
          <w:marLeft w:val="640"/>
          <w:marRight w:val="0"/>
          <w:marTop w:val="0"/>
          <w:marBottom w:val="0"/>
          <w:divBdr>
            <w:top w:val="none" w:sz="0" w:space="0" w:color="auto"/>
            <w:left w:val="none" w:sz="0" w:space="0" w:color="auto"/>
            <w:bottom w:val="none" w:sz="0" w:space="0" w:color="auto"/>
            <w:right w:val="none" w:sz="0" w:space="0" w:color="auto"/>
          </w:divBdr>
        </w:div>
        <w:div w:id="1293824494">
          <w:marLeft w:val="640"/>
          <w:marRight w:val="0"/>
          <w:marTop w:val="0"/>
          <w:marBottom w:val="0"/>
          <w:divBdr>
            <w:top w:val="none" w:sz="0" w:space="0" w:color="auto"/>
            <w:left w:val="none" w:sz="0" w:space="0" w:color="auto"/>
            <w:bottom w:val="none" w:sz="0" w:space="0" w:color="auto"/>
            <w:right w:val="none" w:sz="0" w:space="0" w:color="auto"/>
          </w:divBdr>
        </w:div>
        <w:div w:id="1749618481">
          <w:marLeft w:val="640"/>
          <w:marRight w:val="0"/>
          <w:marTop w:val="0"/>
          <w:marBottom w:val="0"/>
          <w:divBdr>
            <w:top w:val="none" w:sz="0" w:space="0" w:color="auto"/>
            <w:left w:val="none" w:sz="0" w:space="0" w:color="auto"/>
            <w:bottom w:val="none" w:sz="0" w:space="0" w:color="auto"/>
            <w:right w:val="none" w:sz="0" w:space="0" w:color="auto"/>
          </w:divBdr>
        </w:div>
        <w:div w:id="1926066542">
          <w:marLeft w:val="640"/>
          <w:marRight w:val="0"/>
          <w:marTop w:val="0"/>
          <w:marBottom w:val="0"/>
          <w:divBdr>
            <w:top w:val="none" w:sz="0" w:space="0" w:color="auto"/>
            <w:left w:val="none" w:sz="0" w:space="0" w:color="auto"/>
            <w:bottom w:val="none" w:sz="0" w:space="0" w:color="auto"/>
            <w:right w:val="none" w:sz="0" w:space="0" w:color="auto"/>
          </w:divBdr>
        </w:div>
        <w:div w:id="968167615">
          <w:marLeft w:val="640"/>
          <w:marRight w:val="0"/>
          <w:marTop w:val="0"/>
          <w:marBottom w:val="0"/>
          <w:divBdr>
            <w:top w:val="none" w:sz="0" w:space="0" w:color="auto"/>
            <w:left w:val="none" w:sz="0" w:space="0" w:color="auto"/>
            <w:bottom w:val="none" w:sz="0" w:space="0" w:color="auto"/>
            <w:right w:val="none" w:sz="0" w:space="0" w:color="auto"/>
          </w:divBdr>
        </w:div>
      </w:divsChild>
    </w:div>
    <w:div w:id="1785806506">
      <w:bodyDiv w:val="1"/>
      <w:marLeft w:val="0"/>
      <w:marRight w:val="0"/>
      <w:marTop w:val="0"/>
      <w:marBottom w:val="0"/>
      <w:divBdr>
        <w:top w:val="none" w:sz="0" w:space="0" w:color="auto"/>
        <w:left w:val="none" w:sz="0" w:space="0" w:color="auto"/>
        <w:bottom w:val="none" w:sz="0" w:space="0" w:color="auto"/>
        <w:right w:val="none" w:sz="0" w:space="0" w:color="auto"/>
      </w:divBdr>
      <w:divsChild>
        <w:div w:id="174853694">
          <w:marLeft w:val="640"/>
          <w:marRight w:val="0"/>
          <w:marTop w:val="0"/>
          <w:marBottom w:val="0"/>
          <w:divBdr>
            <w:top w:val="none" w:sz="0" w:space="0" w:color="auto"/>
            <w:left w:val="none" w:sz="0" w:space="0" w:color="auto"/>
            <w:bottom w:val="none" w:sz="0" w:space="0" w:color="auto"/>
            <w:right w:val="none" w:sz="0" w:space="0" w:color="auto"/>
          </w:divBdr>
        </w:div>
        <w:div w:id="1497258924">
          <w:marLeft w:val="640"/>
          <w:marRight w:val="0"/>
          <w:marTop w:val="0"/>
          <w:marBottom w:val="0"/>
          <w:divBdr>
            <w:top w:val="none" w:sz="0" w:space="0" w:color="auto"/>
            <w:left w:val="none" w:sz="0" w:space="0" w:color="auto"/>
            <w:bottom w:val="none" w:sz="0" w:space="0" w:color="auto"/>
            <w:right w:val="none" w:sz="0" w:space="0" w:color="auto"/>
          </w:divBdr>
        </w:div>
        <w:div w:id="912201046">
          <w:marLeft w:val="640"/>
          <w:marRight w:val="0"/>
          <w:marTop w:val="0"/>
          <w:marBottom w:val="0"/>
          <w:divBdr>
            <w:top w:val="none" w:sz="0" w:space="0" w:color="auto"/>
            <w:left w:val="none" w:sz="0" w:space="0" w:color="auto"/>
            <w:bottom w:val="none" w:sz="0" w:space="0" w:color="auto"/>
            <w:right w:val="none" w:sz="0" w:space="0" w:color="auto"/>
          </w:divBdr>
        </w:div>
        <w:div w:id="1349066308">
          <w:marLeft w:val="640"/>
          <w:marRight w:val="0"/>
          <w:marTop w:val="0"/>
          <w:marBottom w:val="0"/>
          <w:divBdr>
            <w:top w:val="none" w:sz="0" w:space="0" w:color="auto"/>
            <w:left w:val="none" w:sz="0" w:space="0" w:color="auto"/>
            <w:bottom w:val="none" w:sz="0" w:space="0" w:color="auto"/>
            <w:right w:val="none" w:sz="0" w:space="0" w:color="auto"/>
          </w:divBdr>
        </w:div>
        <w:div w:id="1789084578">
          <w:marLeft w:val="640"/>
          <w:marRight w:val="0"/>
          <w:marTop w:val="0"/>
          <w:marBottom w:val="0"/>
          <w:divBdr>
            <w:top w:val="none" w:sz="0" w:space="0" w:color="auto"/>
            <w:left w:val="none" w:sz="0" w:space="0" w:color="auto"/>
            <w:bottom w:val="none" w:sz="0" w:space="0" w:color="auto"/>
            <w:right w:val="none" w:sz="0" w:space="0" w:color="auto"/>
          </w:divBdr>
        </w:div>
        <w:div w:id="1325818149">
          <w:marLeft w:val="640"/>
          <w:marRight w:val="0"/>
          <w:marTop w:val="0"/>
          <w:marBottom w:val="0"/>
          <w:divBdr>
            <w:top w:val="none" w:sz="0" w:space="0" w:color="auto"/>
            <w:left w:val="none" w:sz="0" w:space="0" w:color="auto"/>
            <w:bottom w:val="none" w:sz="0" w:space="0" w:color="auto"/>
            <w:right w:val="none" w:sz="0" w:space="0" w:color="auto"/>
          </w:divBdr>
        </w:div>
        <w:div w:id="1620985351">
          <w:marLeft w:val="640"/>
          <w:marRight w:val="0"/>
          <w:marTop w:val="0"/>
          <w:marBottom w:val="0"/>
          <w:divBdr>
            <w:top w:val="none" w:sz="0" w:space="0" w:color="auto"/>
            <w:left w:val="none" w:sz="0" w:space="0" w:color="auto"/>
            <w:bottom w:val="none" w:sz="0" w:space="0" w:color="auto"/>
            <w:right w:val="none" w:sz="0" w:space="0" w:color="auto"/>
          </w:divBdr>
        </w:div>
        <w:div w:id="1629624835">
          <w:marLeft w:val="640"/>
          <w:marRight w:val="0"/>
          <w:marTop w:val="0"/>
          <w:marBottom w:val="0"/>
          <w:divBdr>
            <w:top w:val="none" w:sz="0" w:space="0" w:color="auto"/>
            <w:left w:val="none" w:sz="0" w:space="0" w:color="auto"/>
            <w:bottom w:val="none" w:sz="0" w:space="0" w:color="auto"/>
            <w:right w:val="none" w:sz="0" w:space="0" w:color="auto"/>
          </w:divBdr>
        </w:div>
        <w:div w:id="721253674">
          <w:marLeft w:val="640"/>
          <w:marRight w:val="0"/>
          <w:marTop w:val="0"/>
          <w:marBottom w:val="0"/>
          <w:divBdr>
            <w:top w:val="none" w:sz="0" w:space="0" w:color="auto"/>
            <w:left w:val="none" w:sz="0" w:space="0" w:color="auto"/>
            <w:bottom w:val="none" w:sz="0" w:space="0" w:color="auto"/>
            <w:right w:val="none" w:sz="0" w:space="0" w:color="auto"/>
          </w:divBdr>
        </w:div>
        <w:div w:id="76051330">
          <w:marLeft w:val="640"/>
          <w:marRight w:val="0"/>
          <w:marTop w:val="0"/>
          <w:marBottom w:val="0"/>
          <w:divBdr>
            <w:top w:val="none" w:sz="0" w:space="0" w:color="auto"/>
            <w:left w:val="none" w:sz="0" w:space="0" w:color="auto"/>
            <w:bottom w:val="none" w:sz="0" w:space="0" w:color="auto"/>
            <w:right w:val="none" w:sz="0" w:space="0" w:color="auto"/>
          </w:divBdr>
        </w:div>
        <w:div w:id="149912080">
          <w:marLeft w:val="640"/>
          <w:marRight w:val="0"/>
          <w:marTop w:val="0"/>
          <w:marBottom w:val="0"/>
          <w:divBdr>
            <w:top w:val="none" w:sz="0" w:space="0" w:color="auto"/>
            <w:left w:val="none" w:sz="0" w:space="0" w:color="auto"/>
            <w:bottom w:val="none" w:sz="0" w:space="0" w:color="auto"/>
            <w:right w:val="none" w:sz="0" w:space="0" w:color="auto"/>
          </w:divBdr>
        </w:div>
        <w:div w:id="216169669">
          <w:marLeft w:val="640"/>
          <w:marRight w:val="0"/>
          <w:marTop w:val="0"/>
          <w:marBottom w:val="0"/>
          <w:divBdr>
            <w:top w:val="none" w:sz="0" w:space="0" w:color="auto"/>
            <w:left w:val="none" w:sz="0" w:space="0" w:color="auto"/>
            <w:bottom w:val="none" w:sz="0" w:space="0" w:color="auto"/>
            <w:right w:val="none" w:sz="0" w:space="0" w:color="auto"/>
          </w:divBdr>
        </w:div>
        <w:div w:id="503129115">
          <w:marLeft w:val="640"/>
          <w:marRight w:val="0"/>
          <w:marTop w:val="0"/>
          <w:marBottom w:val="0"/>
          <w:divBdr>
            <w:top w:val="none" w:sz="0" w:space="0" w:color="auto"/>
            <w:left w:val="none" w:sz="0" w:space="0" w:color="auto"/>
            <w:bottom w:val="none" w:sz="0" w:space="0" w:color="auto"/>
            <w:right w:val="none" w:sz="0" w:space="0" w:color="auto"/>
          </w:divBdr>
        </w:div>
        <w:div w:id="573510157">
          <w:marLeft w:val="640"/>
          <w:marRight w:val="0"/>
          <w:marTop w:val="0"/>
          <w:marBottom w:val="0"/>
          <w:divBdr>
            <w:top w:val="none" w:sz="0" w:space="0" w:color="auto"/>
            <w:left w:val="none" w:sz="0" w:space="0" w:color="auto"/>
            <w:bottom w:val="none" w:sz="0" w:space="0" w:color="auto"/>
            <w:right w:val="none" w:sz="0" w:space="0" w:color="auto"/>
          </w:divBdr>
        </w:div>
        <w:div w:id="1207722106">
          <w:marLeft w:val="640"/>
          <w:marRight w:val="0"/>
          <w:marTop w:val="0"/>
          <w:marBottom w:val="0"/>
          <w:divBdr>
            <w:top w:val="none" w:sz="0" w:space="0" w:color="auto"/>
            <w:left w:val="none" w:sz="0" w:space="0" w:color="auto"/>
            <w:bottom w:val="none" w:sz="0" w:space="0" w:color="auto"/>
            <w:right w:val="none" w:sz="0" w:space="0" w:color="auto"/>
          </w:divBdr>
        </w:div>
        <w:div w:id="325328546">
          <w:marLeft w:val="640"/>
          <w:marRight w:val="0"/>
          <w:marTop w:val="0"/>
          <w:marBottom w:val="0"/>
          <w:divBdr>
            <w:top w:val="none" w:sz="0" w:space="0" w:color="auto"/>
            <w:left w:val="none" w:sz="0" w:space="0" w:color="auto"/>
            <w:bottom w:val="none" w:sz="0" w:space="0" w:color="auto"/>
            <w:right w:val="none" w:sz="0" w:space="0" w:color="auto"/>
          </w:divBdr>
        </w:div>
        <w:div w:id="426732730">
          <w:marLeft w:val="640"/>
          <w:marRight w:val="0"/>
          <w:marTop w:val="0"/>
          <w:marBottom w:val="0"/>
          <w:divBdr>
            <w:top w:val="none" w:sz="0" w:space="0" w:color="auto"/>
            <w:left w:val="none" w:sz="0" w:space="0" w:color="auto"/>
            <w:bottom w:val="none" w:sz="0" w:space="0" w:color="auto"/>
            <w:right w:val="none" w:sz="0" w:space="0" w:color="auto"/>
          </w:divBdr>
        </w:div>
        <w:div w:id="1808695081">
          <w:marLeft w:val="640"/>
          <w:marRight w:val="0"/>
          <w:marTop w:val="0"/>
          <w:marBottom w:val="0"/>
          <w:divBdr>
            <w:top w:val="none" w:sz="0" w:space="0" w:color="auto"/>
            <w:left w:val="none" w:sz="0" w:space="0" w:color="auto"/>
            <w:bottom w:val="none" w:sz="0" w:space="0" w:color="auto"/>
            <w:right w:val="none" w:sz="0" w:space="0" w:color="auto"/>
          </w:divBdr>
        </w:div>
        <w:div w:id="349139963">
          <w:marLeft w:val="640"/>
          <w:marRight w:val="0"/>
          <w:marTop w:val="0"/>
          <w:marBottom w:val="0"/>
          <w:divBdr>
            <w:top w:val="none" w:sz="0" w:space="0" w:color="auto"/>
            <w:left w:val="none" w:sz="0" w:space="0" w:color="auto"/>
            <w:bottom w:val="none" w:sz="0" w:space="0" w:color="auto"/>
            <w:right w:val="none" w:sz="0" w:space="0" w:color="auto"/>
          </w:divBdr>
        </w:div>
        <w:div w:id="1715301372">
          <w:marLeft w:val="640"/>
          <w:marRight w:val="0"/>
          <w:marTop w:val="0"/>
          <w:marBottom w:val="0"/>
          <w:divBdr>
            <w:top w:val="none" w:sz="0" w:space="0" w:color="auto"/>
            <w:left w:val="none" w:sz="0" w:space="0" w:color="auto"/>
            <w:bottom w:val="none" w:sz="0" w:space="0" w:color="auto"/>
            <w:right w:val="none" w:sz="0" w:space="0" w:color="auto"/>
          </w:divBdr>
        </w:div>
        <w:div w:id="1403215633">
          <w:marLeft w:val="640"/>
          <w:marRight w:val="0"/>
          <w:marTop w:val="0"/>
          <w:marBottom w:val="0"/>
          <w:divBdr>
            <w:top w:val="none" w:sz="0" w:space="0" w:color="auto"/>
            <w:left w:val="none" w:sz="0" w:space="0" w:color="auto"/>
            <w:bottom w:val="none" w:sz="0" w:space="0" w:color="auto"/>
            <w:right w:val="none" w:sz="0" w:space="0" w:color="auto"/>
          </w:divBdr>
        </w:div>
        <w:div w:id="1742824558">
          <w:marLeft w:val="640"/>
          <w:marRight w:val="0"/>
          <w:marTop w:val="0"/>
          <w:marBottom w:val="0"/>
          <w:divBdr>
            <w:top w:val="none" w:sz="0" w:space="0" w:color="auto"/>
            <w:left w:val="none" w:sz="0" w:space="0" w:color="auto"/>
            <w:bottom w:val="none" w:sz="0" w:space="0" w:color="auto"/>
            <w:right w:val="none" w:sz="0" w:space="0" w:color="auto"/>
          </w:divBdr>
        </w:div>
        <w:div w:id="166792095">
          <w:marLeft w:val="640"/>
          <w:marRight w:val="0"/>
          <w:marTop w:val="0"/>
          <w:marBottom w:val="0"/>
          <w:divBdr>
            <w:top w:val="none" w:sz="0" w:space="0" w:color="auto"/>
            <w:left w:val="none" w:sz="0" w:space="0" w:color="auto"/>
            <w:bottom w:val="none" w:sz="0" w:space="0" w:color="auto"/>
            <w:right w:val="none" w:sz="0" w:space="0" w:color="auto"/>
          </w:divBdr>
        </w:div>
        <w:div w:id="634485843">
          <w:marLeft w:val="640"/>
          <w:marRight w:val="0"/>
          <w:marTop w:val="0"/>
          <w:marBottom w:val="0"/>
          <w:divBdr>
            <w:top w:val="none" w:sz="0" w:space="0" w:color="auto"/>
            <w:left w:val="none" w:sz="0" w:space="0" w:color="auto"/>
            <w:bottom w:val="none" w:sz="0" w:space="0" w:color="auto"/>
            <w:right w:val="none" w:sz="0" w:space="0" w:color="auto"/>
          </w:divBdr>
        </w:div>
        <w:div w:id="1557010537">
          <w:marLeft w:val="640"/>
          <w:marRight w:val="0"/>
          <w:marTop w:val="0"/>
          <w:marBottom w:val="0"/>
          <w:divBdr>
            <w:top w:val="none" w:sz="0" w:space="0" w:color="auto"/>
            <w:left w:val="none" w:sz="0" w:space="0" w:color="auto"/>
            <w:bottom w:val="none" w:sz="0" w:space="0" w:color="auto"/>
            <w:right w:val="none" w:sz="0" w:space="0" w:color="auto"/>
          </w:divBdr>
        </w:div>
        <w:div w:id="1381174106">
          <w:marLeft w:val="640"/>
          <w:marRight w:val="0"/>
          <w:marTop w:val="0"/>
          <w:marBottom w:val="0"/>
          <w:divBdr>
            <w:top w:val="none" w:sz="0" w:space="0" w:color="auto"/>
            <w:left w:val="none" w:sz="0" w:space="0" w:color="auto"/>
            <w:bottom w:val="none" w:sz="0" w:space="0" w:color="auto"/>
            <w:right w:val="none" w:sz="0" w:space="0" w:color="auto"/>
          </w:divBdr>
        </w:div>
        <w:div w:id="1478569151">
          <w:marLeft w:val="640"/>
          <w:marRight w:val="0"/>
          <w:marTop w:val="0"/>
          <w:marBottom w:val="0"/>
          <w:divBdr>
            <w:top w:val="none" w:sz="0" w:space="0" w:color="auto"/>
            <w:left w:val="none" w:sz="0" w:space="0" w:color="auto"/>
            <w:bottom w:val="none" w:sz="0" w:space="0" w:color="auto"/>
            <w:right w:val="none" w:sz="0" w:space="0" w:color="auto"/>
          </w:divBdr>
        </w:div>
        <w:div w:id="1500460966">
          <w:marLeft w:val="640"/>
          <w:marRight w:val="0"/>
          <w:marTop w:val="0"/>
          <w:marBottom w:val="0"/>
          <w:divBdr>
            <w:top w:val="none" w:sz="0" w:space="0" w:color="auto"/>
            <w:left w:val="none" w:sz="0" w:space="0" w:color="auto"/>
            <w:bottom w:val="none" w:sz="0" w:space="0" w:color="auto"/>
            <w:right w:val="none" w:sz="0" w:space="0" w:color="auto"/>
          </w:divBdr>
        </w:div>
        <w:div w:id="967857977">
          <w:marLeft w:val="640"/>
          <w:marRight w:val="0"/>
          <w:marTop w:val="0"/>
          <w:marBottom w:val="0"/>
          <w:divBdr>
            <w:top w:val="none" w:sz="0" w:space="0" w:color="auto"/>
            <w:left w:val="none" w:sz="0" w:space="0" w:color="auto"/>
            <w:bottom w:val="none" w:sz="0" w:space="0" w:color="auto"/>
            <w:right w:val="none" w:sz="0" w:space="0" w:color="auto"/>
          </w:divBdr>
        </w:div>
        <w:div w:id="1251432044">
          <w:marLeft w:val="640"/>
          <w:marRight w:val="0"/>
          <w:marTop w:val="0"/>
          <w:marBottom w:val="0"/>
          <w:divBdr>
            <w:top w:val="none" w:sz="0" w:space="0" w:color="auto"/>
            <w:left w:val="none" w:sz="0" w:space="0" w:color="auto"/>
            <w:bottom w:val="none" w:sz="0" w:space="0" w:color="auto"/>
            <w:right w:val="none" w:sz="0" w:space="0" w:color="auto"/>
          </w:divBdr>
        </w:div>
      </w:divsChild>
    </w:div>
    <w:div w:id="1793205776">
      <w:bodyDiv w:val="1"/>
      <w:marLeft w:val="0"/>
      <w:marRight w:val="0"/>
      <w:marTop w:val="0"/>
      <w:marBottom w:val="0"/>
      <w:divBdr>
        <w:top w:val="none" w:sz="0" w:space="0" w:color="auto"/>
        <w:left w:val="none" w:sz="0" w:space="0" w:color="auto"/>
        <w:bottom w:val="none" w:sz="0" w:space="0" w:color="auto"/>
        <w:right w:val="none" w:sz="0" w:space="0" w:color="auto"/>
      </w:divBdr>
      <w:divsChild>
        <w:div w:id="365839973">
          <w:marLeft w:val="640"/>
          <w:marRight w:val="0"/>
          <w:marTop w:val="0"/>
          <w:marBottom w:val="0"/>
          <w:divBdr>
            <w:top w:val="none" w:sz="0" w:space="0" w:color="auto"/>
            <w:left w:val="none" w:sz="0" w:space="0" w:color="auto"/>
            <w:bottom w:val="none" w:sz="0" w:space="0" w:color="auto"/>
            <w:right w:val="none" w:sz="0" w:space="0" w:color="auto"/>
          </w:divBdr>
        </w:div>
        <w:div w:id="989478257">
          <w:marLeft w:val="640"/>
          <w:marRight w:val="0"/>
          <w:marTop w:val="0"/>
          <w:marBottom w:val="0"/>
          <w:divBdr>
            <w:top w:val="none" w:sz="0" w:space="0" w:color="auto"/>
            <w:left w:val="none" w:sz="0" w:space="0" w:color="auto"/>
            <w:bottom w:val="none" w:sz="0" w:space="0" w:color="auto"/>
            <w:right w:val="none" w:sz="0" w:space="0" w:color="auto"/>
          </w:divBdr>
        </w:div>
        <w:div w:id="909267800">
          <w:marLeft w:val="640"/>
          <w:marRight w:val="0"/>
          <w:marTop w:val="0"/>
          <w:marBottom w:val="0"/>
          <w:divBdr>
            <w:top w:val="none" w:sz="0" w:space="0" w:color="auto"/>
            <w:left w:val="none" w:sz="0" w:space="0" w:color="auto"/>
            <w:bottom w:val="none" w:sz="0" w:space="0" w:color="auto"/>
            <w:right w:val="none" w:sz="0" w:space="0" w:color="auto"/>
          </w:divBdr>
        </w:div>
        <w:div w:id="1983004772">
          <w:marLeft w:val="640"/>
          <w:marRight w:val="0"/>
          <w:marTop w:val="0"/>
          <w:marBottom w:val="0"/>
          <w:divBdr>
            <w:top w:val="none" w:sz="0" w:space="0" w:color="auto"/>
            <w:left w:val="none" w:sz="0" w:space="0" w:color="auto"/>
            <w:bottom w:val="none" w:sz="0" w:space="0" w:color="auto"/>
            <w:right w:val="none" w:sz="0" w:space="0" w:color="auto"/>
          </w:divBdr>
        </w:div>
        <w:div w:id="1293247764">
          <w:marLeft w:val="640"/>
          <w:marRight w:val="0"/>
          <w:marTop w:val="0"/>
          <w:marBottom w:val="0"/>
          <w:divBdr>
            <w:top w:val="none" w:sz="0" w:space="0" w:color="auto"/>
            <w:left w:val="none" w:sz="0" w:space="0" w:color="auto"/>
            <w:bottom w:val="none" w:sz="0" w:space="0" w:color="auto"/>
            <w:right w:val="none" w:sz="0" w:space="0" w:color="auto"/>
          </w:divBdr>
        </w:div>
        <w:div w:id="1510674555">
          <w:marLeft w:val="640"/>
          <w:marRight w:val="0"/>
          <w:marTop w:val="0"/>
          <w:marBottom w:val="0"/>
          <w:divBdr>
            <w:top w:val="none" w:sz="0" w:space="0" w:color="auto"/>
            <w:left w:val="none" w:sz="0" w:space="0" w:color="auto"/>
            <w:bottom w:val="none" w:sz="0" w:space="0" w:color="auto"/>
            <w:right w:val="none" w:sz="0" w:space="0" w:color="auto"/>
          </w:divBdr>
        </w:div>
        <w:div w:id="1528761036">
          <w:marLeft w:val="640"/>
          <w:marRight w:val="0"/>
          <w:marTop w:val="0"/>
          <w:marBottom w:val="0"/>
          <w:divBdr>
            <w:top w:val="none" w:sz="0" w:space="0" w:color="auto"/>
            <w:left w:val="none" w:sz="0" w:space="0" w:color="auto"/>
            <w:bottom w:val="none" w:sz="0" w:space="0" w:color="auto"/>
            <w:right w:val="none" w:sz="0" w:space="0" w:color="auto"/>
          </w:divBdr>
        </w:div>
        <w:div w:id="1140341311">
          <w:marLeft w:val="640"/>
          <w:marRight w:val="0"/>
          <w:marTop w:val="0"/>
          <w:marBottom w:val="0"/>
          <w:divBdr>
            <w:top w:val="none" w:sz="0" w:space="0" w:color="auto"/>
            <w:left w:val="none" w:sz="0" w:space="0" w:color="auto"/>
            <w:bottom w:val="none" w:sz="0" w:space="0" w:color="auto"/>
            <w:right w:val="none" w:sz="0" w:space="0" w:color="auto"/>
          </w:divBdr>
        </w:div>
        <w:div w:id="170921816">
          <w:marLeft w:val="640"/>
          <w:marRight w:val="0"/>
          <w:marTop w:val="0"/>
          <w:marBottom w:val="0"/>
          <w:divBdr>
            <w:top w:val="none" w:sz="0" w:space="0" w:color="auto"/>
            <w:left w:val="none" w:sz="0" w:space="0" w:color="auto"/>
            <w:bottom w:val="none" w:sz="0" w:space="0" w:color="auto"/>
            <w:right w:val="none" w:sz="0" w:space="0" w:color="auto"/>
          </w:divBdr>
        </w:div>
        <w:div w:id="890506479">
          <w:marLeft w:val="640"/>
          <w:marRight w:val="0"/>
          <w:marTop w:val="0"/>
          <w:marBottom w:val="0"/>
          <w:divBdr>
            <w:top w:val="none" w:sz="0" w:space="0" w:color="auto"/>
            <w:left w:val="none" w:sz="0" w:space="0" w:color="auto"/>
            <w:bottom w:val="none" w:sz="0" w:space="0" w:color="auto"/>
            <w:right w:val="none" w:sz="0" w:space="0" w:color="auto"/>
          </w:divBdr>
        </w:div>
        <w:div w:id="1163207383">
          <w:marLeft w:val="640"/>
          <w:marRight w:val="0"/>
          <w:marTop w:val="0"/>
          <w:marBottom w:val="0"/>
          <w:divBdr>
            <w:top w:val="none" w:sz="0" w:space="0" w:color="auto"/>
            <w:left w:val="none" w:sz="0" w:space="0" w:color="auto"/>
            <w:bottom w:val="none" w:sz="0" w:space="0" w:color="auto"/>
            <w:right w:val="none" w:sz="0" w:space="0" w:color="auto"/>
          </w:divBdr>
        </w:div>
        <w:div w:id="841505750">
          <w:marLeft w:val="640"/>
          <w:marRight w:val="0"/>
          <w:marTop w:val="0"/>
          <w:marBottom w:val="0"/>
          <w:divBdr>
            <w:top w:val="none" w:sz="0" w:space="0" w:color="auto"/>
            <w:left w:val="none" w:sz="0" w:space="0" w:color="auto"/>
            <w:bottom w:val="none" w:sz="0" w:space="0" w:color="auto"/>
            <w:right w:val="none" w:sz="0" w:space="0" w:color="auto"/>
          </w:divBdr>
        </w:div>
        <w:div w:id="1323387966">
          <w:marLeft w:val="640"/>
          <w:marRight w:val="0"/>
          <w:marTop w:val="0"/>
          <w:marBottom w:val="0"/>
          <w:divBdr>
            <w:top w:val="none" w:sz="0" w:space="0" w:color="auto"/>
            <w:left w:val="none" w:sz="0" w:space="0" w:color="auto"/>
            <w:bottom w:val="none" w:sz="0" w:space="0" w:color="auto"/>
            <w:right w:val="none" w:sz="0" w:space="0" w:color="auto"/>
          </w:divBdr>
        </w:div>
        <w:div w:id="2048140189">
          <w:marLeft w:val="640"/>
          <w:marRight w:val="0"/>
          <w:marTop w:val="0"/>
          <w:marBottom w:val="0"/>
          <w:divBdr>
            <w:top w:val="none" w:sz="0" w:space="0" w:color="auto"/>
            <w:left w:val="none" w:sz="0" w:space="0" w:color="auto"/>
            <w:bottom w:val="none" w:sz="0" w:space="0" w:color="auto"/>
            <w:right w:val="none" w:sz="0" w:space="0" w:color="auto"/>
          </w:divBdr>
        </w:div>
        <w:div w:id="1533156010">
          <w:marLeft w:val="640"/>
          <w:marRight w:val="0"/>
          <w:marTop w:val="0"/>
          <w:marBottom w:val="0"/>
          <w:divBdr>
            <w:top w:val="none" w:sz="0" w:space="0" w:color="auto"/>
            <w:left w:val="none" w:sz="0" w:space="0" w:color="auto"/>
            <w:bottom w:val="none" w:sz="0" w:space="0" w:color="auto"/>
            <w:right w:val="none" w:sz="0" w:space="0" w:color="auto"/>
          </w:divBdr>
        </w:div>
        <w:div w:id="1812939924">
          <w:marLeft w:val="640"/>
          <w:marRight w:val="0"/>
          <w:marTop w:val="0"/>
          <w:marBottom w:val="0"/>
          <w:divBdr>
            <w:top w:val="none" w:sz="0" w:space="0" w:color="auto"/>
            <w:left w:val="none" w:sz="0" w:space="0" w:color="auto"/>
            <w:bottom w:val="none" w:sz="0" w:space="0" w:color="auto"/>
            <w:right w:val="none" w:sz="0" w:space="0" w:color="auto"/>
          </w:divBdr>
        </w:div>
        <w:div w:id="207650369">
          <w:marLeft w:val="640"/>
          <w:marRight w:val="0"/>
          <w:marTop w:val="0"/>
          <w:marBottom w:val="0"/>
          <w:divBdr>
            <w:top w:val="none" w:sz="0" w:space="0" w:color="auto"/>
            <w:left w:val="none" w:sz="0" w:space="0" w:color="auto"/>
            <w:bottom w:val="none" w:sz="0" w:space="0" w:color="auto"/>
            <w:right w:val="none" w:sz="0" w:space="0" w:color="auto"/>
          </w:divBdr>
        </w:div>
        <w:div w:id="732658830">
          <w:marLeft w:val="640"/>
          <w:marRight w:val="0"/>
          <w:marTop w:val="0"/>
          <w:marBottom w:val="0"/>
          <w:divBdr>
            <w:top w:val="none" w:sz="0" w:space="0" w:color="auto"/>
            <w:left w:val="none" w:sz="0" w:space="0" w:color="auto"/>
            <w:bottom w:val="none" w:sz="0" w:space="0" w:color="auto"/>
            <w:right w:val="none" w:sz="0" w:space="0" w:color="auto"/>
          </w:divBdr>
        </w:div>
        <w:div w:id="1841851789">
          <w:marLeft w:val="640"/>
          <w:marRight w:val="0"/>
          <w:marTop w:val="0"/>
          <w:marBottom w:val="0"/>
          <w:divBdr>
            <w:top w:val="none" w:sz="0" w:space="0" w:color="auto"/>
            <w:left w:val="none" w:sz="0" w:space="0" w:color="auto"/>
            <w:bottom w:val="none" w:sz="0" w:space="0" w:color="auto"/>
            <w:right w:val="none" w:sz="0" w:space="0" w:color="auto"/>
          </w:divBdr>
        </w:div>
      </w:divsChild>
    </w:div>
    <w:div w:id="1793554530">
      <w:bodyDiv w:val="1"/>
      <w:marLeft w:val="0"/>
      <w:marRight w:val="0"/>
      <w:marTop w:val="0"/>
      <w:marBottom w:val="0"/>
      <w:divBdr>
        <w:top w:val="none" w:sz="0" w:space="0" w:color="auto"/>
        <w:left w:val="none" w:sz="0" w:space="0" w:color="auto"/>
        <w:bottom w:val="none" w:sz="0" w:space="0" w:color="auto"/>
        <w:right w:val="none" w:sz="0" w:space="0" w:color="auto"/>
      </w:divBdr>
    </w:div>
    <w:div w:id="1795757350">
      <w:bodyDiv w:val="1"/>
      <w:marLeft w:val="0"/>
      <w:marRight w:val="0"/>
      <w:marTop w:val="0"/>
      <w:marBottom w:val="0"/>
      <w:divBdr>
        <w:top w:val="none" w:sz="0" w:space="0" w:color="auto"/>
        <w:left w:val="none" w:sz="0" w:space="0" w:color="auto"/>
        <w:bottom w:val="none" w:sz="0" w:space="0" w:color="auto"/>
        <w:right w:val="none" w:sz="0" w:space="0" w:color="auto"/>
      </w:divBdr>
      <w:divsChild>
        <w:div w:id="427123262">
          <w:marLeft w:val="640"/>
          <w:marRight w:val="0"/>
          <w:marTop w:val="0"/>
          <w:marBottom w:val="0"/>
          <w:divBdr>
            <w:top w:val="none" w:sz="0" w:space="0" w:color="auto"/>
            <w:left w:val="none" w:sz="0" w:space="0" w:color="auto"/>
            <w:bottom w:val="none" w:sz="0" w:space="0" w:color="auto"/>
            <w:right w:val="none" w:sz="0" w:space="0" w:color="auto"/>
          </w:divBdr>
        </w:div>
        <w:div w:id="763958910">
          <w:marLeft w:val="640"/>
          <w:marRight w:val="0"/>
          <w:marTop w:val="0"/>
          <w:marBottom w:val="0"/>
          <w:divBdr>
            <w:top w:val="none" w:sz="0" w:space="0" w:color="auto"/>
            <w:left w:val="none" w:sz="0" w:space="0" w:color="auto"/>
            <w:bottom w:val="none" w:sz="0" w:space="0" w:color="auto"/>
            <w:right w:val="none" w:sz="0" w:space="0" w:color="auto"/>
          </w:divBdr>
        </w:div>
        <w:div w:id="437261589">
          <w:marLeft w:val="640"/>
          <w:marRight w:val="0"/>
          <w:marTop w:val="0"/>
          <w:marBottom w:val="0"/>
          <w:divBdr>
            <w:top w:val="none" w:sz="0" w:space="0" w:color="auto"/>
            <w:left w:val="none" w:sz="0" w:space="0" w:color="auto"/>
            <w:bottom w:val="none" w:sz="0" w:space="0" w:color="auto"/>
            <w:right w:val="none" w:sz="0" w:space="0" w:color="auto"/>
          </w:divBdr>
        </w:div>
        <w:div w:id="2029717098">
          <w:marLeft w:val="640"/>
          <w:marRight w:val="0"/>
          <w:marTop w:val="0"/>
          <w:marBottom w:val="0"/>
          <w:divBdr>
            <w:top w:val="none" w:sz="0" w:space="0" w:color="auto"/>
            <w:left w:val="none" w:sz="0" w:space="0" w:color="auto"/>
            <w:bottom w:val="none" w:sz="0" w:space="0" w:color="auto"/>
            <w:right w:val="none" w:sz="0" w:space="0" w:color="auto"/>
          </w:divBdr>
        </w:div>
        <w:div w:id="1138302859">
          <w:marLeft w:val="640"/>
          <w:marRight w:val="0"/>
          <w:marTop w:val="0"/>
          <w:marBottom w:val="0"/>
          <w:divBdr>
            <w:top w:val="none" w:sz="0" w:space="0" w:color="auto"/>
            <w:left w:val="none" w:sz="0" w:space="0" w:color="auto"/>
            <w:bottom w:val="none" w:sz="0" w:space="0" w:color="auto"/>
            <w:right w:val="none" w:sz="0" w:space="0" w:color="auto"/>
          </w:divBdr>
        </w:div>
        <w:div w:id="480511986">
          <w:marLeft w:val="640"/>
          <w:marRight w:val="0"/>
          <w:marTop w:val="0"/>
          <w:marBottom w:val="0"/>
          <w:divBdr>
            <w:top w:val="none" w:sz="0" w:space="0" w:color="auto"/>
            <w:left w:val="none" w:sz="0" w:space="0" w:color="auto"/>
            <w:bottom w:val="none" w:sz="0" w:space="0" w:color="auto"/>
            <w:right w:val="none" w:sz="0" w:space="0" w:color="auto"/>
          </w:divBdr>
        </w:div>
        <w:div w:id="158814915">
          <w:marLeft w:val="640"/>
          <w:marRight w:val="0"/>
          <w:marTop w:val="0"/>
          <w:marBottom w:val="0"/>
          <w:divBdr>
            <w:top w:val="none" w:sz="0" w:space="0" w:color="auto"/>
            <w:left w:val="none" w:sz="0" w:space="0" w:color="auto"/>
            <w:bottom w:val="none" w:sz="0" w:space="0" w:color="auto"/>
            <w:right w:val="none" w:sz="0" w:space="0" w:color="auto"/>
          </w:divBdr>
        </w:div>
        <w:div w:id="1497113672">
          <w:marLeft w:val="640"/>
          <w:marRight w:val="0"/>
          <w:marTop w:val="0"/>
          <w:marBottom w:val="0"/>
          <w:divBdr>
            <w:top w:val="none" w:sz="0" w:space="0" w:color="auto"/>
            <w:left w:val="none" w:sz="0" w:space="0" w:color="auto"/>
            <w:bottom w:val="none" w:sz="0" w:space="0" w:color="auto"/>
            <w:right w:val="none" w:sz="0" w:space="0" w:color="auto"/>
          </w:divBdr>
        </w:div>
        <w:div w:id="447168923">
          <w:marLeft w:val="640"/>
          <w:marRight w:val="0"/>
          <w:marTop w:val="0"/>
          <w:marBottom w:val="0"/>
          <w:divBdr>
            <w:top w:val="none" w:sz="0" w:space="0" w:color="auto"/>
            <w:left w:val="none" w:sz="0" w:space="0" w:color="auto"/>
            <w:bottom w:val="none" w:sz="0" w:space="0" w:color="auto"/>
            <w:right w:val="none" w:sz="0" w:space="0" w:color="auto"/>
          </w:divBdr>
        </w:div>
        <w:div w:id="920989959">
          <w:marLeft w:val="640"/>
          <w:marRight w:val="0"/>
          <w:marTop w:val="0"/>
          <w:marBottom w:val="0"/>
          <w:divBdr>
            <w:top w:val="none" w:sz="0" w:space="0" w:color="auto"/>
            <w:left w:val="none" w:sz="0" w:space="0" w:color="auto"/>
            <w:bottom w:val="none" w:sz="0" w:space="0" w:color="auto"/>
            <w:right w:val="none" w:sz="0" w:space="0" w:color="auto"/>
          </w:divBdr>
        </w:div>
        <w:div w:id="505436550">
          <w:marLeft w:val="640"/>
          <w:marRight w:val="0"/>
          <w:marTop w:val="0"/>
          <w:marBottom w:val="0"/>
          <w:divBdr>
            <w:top w:val="none" w:sz="0" w:space="0" w:color="auto"/>
            <w:left w:val="none" w:sz="0" w:space="0" w:color="auto"/>
            <w:bottom w:val="none" w:sz="0" w:space="0" w:color="auto"/>
            <w:right w:val="none" w:sz="0" w:space="0" w:color="auto"/>
          </w:divBdr>
        </w:div>
        <w:div w:id="965507283">
          <w:marLeft w:val="640"/>
          <w:marRight w:val="0"/>
          <w:marTop w:val="0"/>
          <w:marBottom w:val="0"/>
          <w:divBdr>
            <w:top w:val="none" w:sz="0" w:space="0" w:color="auto"/>
            <w:left w:val="none" w:sz="0" w:space="0" w:color="auto"/>
            <w:bottom w:val="none" w:sz="0" w:space="0" w:color="auto"/>
            <w:right w:val="none" w:sz="0" w:space="0" w:color="auto"/>
          </w:divBdr>
        </w:div>
        <w:div w:id="447899025">
          <w:marLeft w:val="640"/>
          <w:marRight w:val="0"/>
          <w:marTop w:val="0"/>
          <w:marBottom w:val="0"/>
          <w:divBdr>
            <w:top w:val="none" w:sz="0" w:space="0" w:color="auto"/>
            <w:left w:val="none" w:sz="0" w:space="0" w:color="auto"/>
            <w:bottom w:val="none" w:sz="0" w:space="0" w:color="auto"/>
            <w:right w:val="none" w:sz="0" w:space="0" w:color="auto"/>
          </w:divBdr>
        </w:div>
        <w:div w:id="1394769096">
          <w:marLeft w:val="640"/>
          <w:marRight w:val="0"/>
          <w:marTop w:val="0"/>
          <w:marBottom w:val="0"/>
          <w:divBdr>
            <w:top w:val="none" w:sz="0" w:space="0" w:color="auto"/>
            <w:left w:val="none" w:sz="0" w:space="0" w:color="auto"/>
            <w:bottom w:val="none" w:sz="0" w:space="0" w:color="auto"/>
            <w:right w:val="none" w:sz="0" w:space="0" w:color="auto"/>
          </w:divBdr>
        </w:div>
        <w:div w:id="1476024819">
          <w:marLeft w:val="640"/>
          <w:marRight w:val="0"/>
          <w:marTop w:val="0"/>
          <w:marBottom w:val="0"/>
          <w:divBdr>
            <w:top w:val="none" w:sz="0" w:space="0" w:color="auto"/>
            <w:left w:val="none" w:sz="0" w:space="0" w:color="auto"/>
            <w:bottom w:val="none" w:sz="0" w:space="0" w:color="auto"/>
            <w:right w:val="none" w:sz="0" w:space="0" w:color="auto"/>
          </w:divBdr>
        </w:div>
        <w:div w:id="840043134">
          <w:marLeft w:val="640"/>
          <w:marRight w:val="0"/>
          <w:marTop w:val="0"/>
          <w:marBottom w:val="0"/>
          <w:divBdr>
            <w:top w:val="none" w:sz="0" w:space="0" w:color="auto"/>
            <w:left w:val="none" w:sz="0" w:space="0" w:color="auto"/>
            <w:bottom w:val="none" w:sz="0" w:space="0" w:color="auto"/>
            <w:right w:val="none" w:sz="0" w:space="0" w:color="auto"/>
          </w:divBdr>
        </w:div>
        <w:div w:id="1142385400">
          <w:marLeft w:val="640"/>
          <w:marRight w:val="0"/>
          <w:marTop w:val="0"/>
          <w:marBottom w:val="0"/>
          <w:divBdr>
            <w:top w:val="none" w:sz="0" w:space="0" w:color="auto"/>
            <w:left w:val="none" w:sz="0" w:space="0" w:color="auto"/>
            <w:bottom w:val="none" w:sz="0" w:space="0" w:color="auto"/>
            <w:right w:val="none" w:sz="0" w:space="0" w:color="auto"/>
          </w:divBdr>
        </w:div>
        <w:div w:id="1385791060">
          <w:marLeft w:val="640"/>
          <w:marRight w:val="0"/>
          <w:marTop w:val="0"/>
          <w:marBottom w:val="0"/>
          <w:divBdr>
            <w:top w:val="none" w:sz="0" w:space="0" w:color="auto"/>
            <w:left w:val="none" w:sz="0" w:space="0" w:color="auto"/>
            <w:bottom w:val="none" w:sz="0" w:space="0" w:color="auto"/>
            <w:right w:val="none" w:sz="0" w:space="0" w:color="auto"/>
          </w:divBdr>
        </w:div>
        <w:div w:id="1118640636">
          <w:marLeft w:val="640"/>
          <w:marRight w:val="0"/>
          <w:marTop w:val="0"/>
          <w:marBottom w:val="0"/>
          <w:divBdr>
            <w:top w:val="none" w:sz="0" w:space="0" w:color="auto"/>
            <w:left w:val="none" w:sz="0" w:space="0" w:color="auto"/>
            <w:bottom w:val="none" w:sz="0" w:space="0" w:color="auto"/>
            <w:right w:val="none" w:sz="0" w:space="0" w:color="auto"/>
          </w:divBdr>
        </w:div>
        <w:div w:id="996689432">
          <w:marLeft w:val="640"/>
          <w:marRight w:val="0"/>
          <w:marTop w:val="0"/>
          <w:marBottom w:val="0"/>
          <w:divBdr>
            <w:top w:val="none" w:sz="0" w:space="0" w:color="auto"/>
            <w:left w:val="none" w:sz="0" w:space="0" w:color="auto"/>
            <w:bottom w:val="none" w:sz="0" w:space="0" w:color="auto"/>
            <w:right w:val="none" w:sz="0" w:space="0" w:color="auto"/>
          </w:divBdr>
        </w:div>
        <w:div w:id="1592659219">
          <w:marLeft w:val="640"/>
          <w:marRight w:val="0"/>
          <w:marTop w:val="0"/>
          <w:marBottom w:val="0"/>
          <w:divBdr>
            <w:top w:val="none" w:sz="0" w:space="0" w:color="auto"/>
            <w:left w:val="none" w:sz="0" w:space="0" w:color="auto"/>
            <w:bottom w:val="none" w:sz="0" w:space="0" w:color="auto"/>
            <w:right w:val="none" w:sz="0" w:space="0" w:color="auto"/>
          </w:divBdr>
        </w:div>
        <w:div w:id="286398090">
          <w:marLeft w:val="640"/>
          <w:marRight w:val="0"/>
          <w:marTop w:val="0"/>
          <w:marBottom w:val="0"/>
          <w:divBdr>
            <w:top w:val="none" w:sz="0" w:space="0" w:color="auto"/>
            <w:left w:val="none" w:sz="0" w:space="0" w:color="auto"/>
            <w:bottom w:val="none" w:sz="0" w:space="0" w:color="auto"/>
            <w:right w:val="none" w:sz="0" w:space="0" w:color="auto"/>
          </w:divBdr>
        </w:div>
        <w:div w:id="1651594161">
          <w:marLeft w:val="640"/>
          <w:marRight w:val="0"/>
          <w:marTop w:val="0"/>
          <w:marBottom w:val="0"/>
          <w:divBdr>
            <w:top w:val="none" w:sz="0" w:space="0" w:color="auto"/>
            <w:left w:val="none" w:sz="0" w:space="0" w:color="auto"/>
            <w:bottom w:val="none" w:sz="0" w:space="0" w:color="auto"/>
            <w:right w:val="none" w:sz="0" w:space="0" w:color="auto"/>
          </w:divBdr>
        </w:div>
        <w:div w:id="1797598591">
          <w:marLeft w:val="640"/>
          <w:marRight w:val="0"/>
          <w:marTop w:val="0"/>
          <w:marBottom w:val="0"/>
          <w:divBdr>
            <w:top w:val="none" w:sz="0" w:space="0" w:color="auto"/>
            <w:left w:val="none" w:sz="0" w:space="0" w:color="auto"/>
            <w:bottom w:val="none" w:sz="0" w:space="0" w:color="auto"/>
            <w:right w:val="none" w:sz="0" w:space="0" w:color="auto"/>
          </w:divBdr>
        </w:div>
        <w:div w:id="1206022877">
          <w:marLeft w:val="640"/>
          <w:marRight w:val="0"/>
          <w:marTop w:val="0"/>
          <w:marBottom w:val="0"/>
          <w:divBdr>
            <w:top w:val="none" w:sz="0" w:space="0" w:color="auto"/>
            <w:left w:val="none" w:sz="0" w:space="0" w:color="auto"/>
            <w:bottom w:val="none" w:sz="0" w:space="0" w:color="auto"/>
            <w:right w:val="none" w:sz="0" w:space="0" w:color="auto"/>
          </w:divBdr>
        </w:div>
        <w:div w:id="1131481699">
          <w:marLeft w:val="640"/>
          <w:marRight w:val="0"/>
          <w:marTop w:val="0"/>
          <w:marBottom w:val="0"/>
          <w:divBdr>
            <w:top w:val="none" w:sz="0" w:space="0" w:color="auto"/>
            <w:left w:val="none" w:sz="0" w:space="0" w:color="auto"/>
            <w:bottom w:val="none" w:sz="0" w:space="0" w:color="auto"/>
            <w:right w:val="none" w:sz="0" w:space="0" w:color="auto"/>
          </w:divBdr>
        </w:div>
        <w:div w:id="786968598">
          <w:marLeft w:val="640"/>
          <w:marRight w:val="0"/>
          <w:marTop w:val="0"/>
          <w:marBottom w:val="0"/>
          <w:divBdr>
            <w:top w:val="none" w:sz="0" w:space="0" w:color="auto"/>
            <w:left w:val="none" w:sz="0" w:space="0" w:color="auto"/>
            <w:bottom w:val="none" w:sz="0" w:space="0" w:color="auto"/>
            <w:right w:val="none" w:sz="0" w:space="0" w:color="auto"/>
          </w:divBdr>
        </w:div>
        <w:div w:id="1475874645">
          <w:marLeft w:val="640"/>
          <w:marRight w:val="0"/>
          <w:marTop w:val="0"/>
          <w:marBottom w:val="0"/>
          <w:divBdr>
            <w:top w:val="none" w:sz="0" w:space="0" w:color="auto"/>
            <w:left w:val="none" w:sz="0" w:space="0" w:color="auto"/>
            <w:bottom w:val="none" w:sz="0" w:space="0" w:color="auto"/>
            <w:right w:val="none" w:sz="0" w:space="0" w:color="auto"/>
          </w:divBdr>
        </w:div>
        <w:div w:id="1995837848">
          <w:marLeft w:val="640"/>
          <w:marRight w:val="0"/>
          <w:marTop w:val="0"/>
          <w:marBottom w:val="0"/>
          <w:divBdr>
            <w:top w:val="none" w:sz="0" w:space="0" w:color="auto"/>
            <w:left w:val="none" w:sz="0" w:space="0" w:color="auto"/>
            <w:bottom w:val="none" w:sz="0" w:space="0" w:color="auto"/>
            <w:right w:val="none" w:sz="0" w:space="0" w:color="auto"/>
          </w:divBdr>
        </w:div>
        <w:div w:id="1067654384">
          <w:marLeft w:val="640"/>
          <w:marRight w:val="0"/>
          <w:marTop w:val="0"/>
          <w:marBottom w:val="0"/>
          <w:divBdr>
            <w:top w:val="none" w:sz="0" w:space="0" w:color="auto"/>
            <w:left w:val="none" w:sz="0" w:space="0" w:color="auto"/>
            <w:bottom w:val="none" w:sz="0" w:space="0" w:color="auto"/>
            <w:right w:val="none" w:sz="0" w:space="0" w:color="auto"/>
          </w:divBdr>
        </w:div>
      </w:divsChild>
    </w:div>
    <w:div w:id="1807431098">
      <w:bodyDiv w:val="1"/>
      <w:marLeft w:val="0"/>
      <w:marRight w:val="0"/>
      <w:marTop w:val="0"/>
      <w:marBottom w:val="0"/>
      <w:divBdr>
        <w:top w:val="none" w:sz="0" w:space="0" w:color="auto"/>
        <w:left w:val="none" w:sz="0" w:space="0" w:color="auto"/>
        <w:bottom w:val="none" w:sz="0" w:space="0" w:color="auto"/>
        <w:right w:val="none" w:sz="0" w:space="0" w:color="auto"/>
      </w:divBdr>
      <w:divsChild>
        <w:div w:id="318121642">
          <w:marLeft w:val="640"/>
          <w:marRight w:val="0"/>
          <w:marTop w:val="0"/>
          <w:marBottom w:val="0"/>
          <w:divBdr>
            <w:top w:val="none" w:sz="0" w:space="0" w:color="auto"/>
            <w:left w:val="none" w:sz="0" w:space="0" w:color="auto"/>
            <w:bottom w:val="none" w:sz="0" w:space="0" w:color="auto"/>
            <w:right w:val="none" w:sz="0" w:space="0" w:color="auto"/>
          </w:divBdr>
        </w:div>
        <w:div w:id="1692687702">
          <w:marLeft w:val="640"/>
          <w:marRight w:val="0"/>
          <w:marTop w:val="0"/>
          <w:marBottom w:val="0"/>
          <w:divBdr>
            <w:top w:val="none" w:sz="0" w:space="0" w:color="auto"/>
            <w:left w:val="none" w:sz="0" w:space="0" w:color="auto"/>
            <w:bottom w:val="none" w:sz="0" w:space="0" w:color="auto"/>
            <w:right w:val="none" w:sz="0" w:space="0" w:color="auto"/>
          </w:divBdr>
        </w:div>
        <w:div w:id="1194418314">
          <w:marLeft w:val="640"/>
          <w:marRight w:val="0"/>
          <w:marTop w:val="0"/>
          <w:marBottom w:val="0"/>
          <w:divBdr>
            <w:top w:val="none" w:sz="0" w:space="0" w:color="auto"/>
            <w:left w:val="none" w:sz="0" w:space="0" w:color="auto"/>
            <w:bottom w:val="none" w:sz="0" w:space="0" w:color="auto"/>
            <w:right w:val="none" w:sz="0" w:space="0" w:color="auto"/>
          </w:divBdr>
        </w:div>
        <w:div w:id="725107246">
          <w:marLeft w:val="640"/>
          <w:marRight w:val="0"/>
          <w:marTop w:val="0"/>
          <w:marBottom w:val="0"/>
          <w:divBdr>
            <w:top w:val="none" w:sz="0" w:space="0" w:color="auto"/>
            <w:left w:val="none" w:sz="0" w:space="0" w:color="auto"/>
            <w:bottom w:val="none" w:sz="0" w:space="0" w:color="auto"/>
            <w:right w:val="none" w:sz="0" w:space="0" w:color="auto"/>
          </w:divBdr>
        </w:div>
      </w:divsChild>
    </w:div>
    <w:div w:id="1813020494">
      <w:bodyDiv w:val="1"/>
      <w:marLeft w:val="0"/>
      <w:marRight w:val="0"/>
      <w:marTop w:val="0"/>
      <w:marBottom w:val="0"/>
      <w:divBdr>
        <w:top w:val="none" w:sz="0" w:space="0" w:color="auto"/>
        <w:left w:val="none" w:sz="0" w:space="0" w:color="auto"/>
        <w:bottom w:val="none" w:sz="0" w:space="0" w:color="auto"/>
        <w:right w:val="none" w:sz="0" w:space="0" w:color="auto"/>
      </w:divBdr>
      <w:divsChild>
        <w:div w:id="284584192">
          <w:marLeft w:val="640"/>
          <w:marRight w:val="0"/>
          <w:marTop w:val="0"/>
          <w:marBottom w:val="0"/>
          <w:divBdr>
            <w:top w:val="none" w:sz="0" w:space="0" w:color="auto"/>
            <w:left w:val="none" w:sz="0" w:space="0" w:color="auto"/>
            <w:bottom w:val="none" w:sz="0" w:space="0" w:color="auto"/>
            <w:right w:val="none" w:sz="0" w:space="0" w:color="auto"/>
          </w:divBdr>
        </w:div>
        <w:div w:id="661356139">
          <w:marLeft w:val="640"/>
          <w:marRight w:val="0"/>
          <w:marTop w:val="0"/>
          <w:marBottom w:val="0"/>
          <w:divBdr>
            <w:top w:val="none" w:sz="0" w:space="0" w:color="auto"/>
            <w:left w:val="none" w:sz="0" w:space="0" w:color="auto"/>
            <w:bottom w:val="none" w:sz="0" w:space="0" w:color="auto"/>
            <w:right w:val="none" w:sz="0" w:space="0" w:color="auto"/>
          </w:divBdr>
        </w:div>
        <w:div w:id="1722704049">
          <w:marLeft w:val="640"/>
          <w:marRight w:val="0"/>
          <w:marTop w:val="0"/>
          <w:marBottom w:val="0"/>
          <w:divBdr>
            <w:top w:val="none" w:sz="0" w:space="0" w:color="auto"/>
            <w:left w:val="none" w:sz="0" w:space="0" w:color="auto"/>
            <w:bottom w:val="none" w:sz="0" w:space="0" w:color="auto"/>
            <w:right w:val="none" w:sz="0" w:space="0" w:color="auto"/>
          </w:divBdr>
        </w:div>
        <w:div w:id="1674988480">
          <w:marLeft w:val="640"/>
          <w:marRight w:val="0"/>
          <w:marTop w:val="0"/>
          <w:marBottom w:val="0"/>
          <w:divBdr>
            <w:top w:val="none" w:sz="0" w:space="0" w:color="auto"/>
            <w:left w:val="none" w:sz="0" w:space="0" w:color="auto"/>
            <w:bottom w:val="none" w:sz="0" w:space="0" w:color="auto"/>
            <w:right w:val="none" w:sz="0" w:space="0" w:color="auto"/>
          </w:divBdr>
        </w:div>
        <w:div w:id="39088284">
          <w:marLeft w:val="640"/>
          <w:marRight w:val="0"/>
          <w:marTop w:val="0"/>
          <w:marBottom w:val="0"/>
          <w:divBdr>
            <w:top w:val="none" w:sz="0" w:space="0" w:color="auto"/>
            <w:left w:val="none" w:sz="0" w:space="0" w:color="auto"/>
            <w:bottom w:val="none" w:sz="0" w:space="0" w:color="auto"/>
            <w:right w:val="none" w:sz="0" w:space="0" w:color="auto"/>
          </w:divBdr>
        </w:div>
        <w:div w:id="950433727">
          <w:marLeft w:val="640"/>
          <w:marRight w:val="0"/>
          <w:marTop w:val="0"/>
          <w:marBottom w:val="0"/>
          <w:divBdr>
            <w:top w:val="none" w:sz="0" w:space="0" w:color="auto"/>
            <w:left w:val="none" w:sz="0" w:space="0" w:color="auto"/>
            <w:bottom w:val="none" w:sz="0" w:space="0" w:color="auto"/>
            <w:right w:val="none" w:sz="0" w:space="0" w:color="auto"/>
          </w:divBdr>
        </w:div>
        <w:div w:id="1357194355">
          <w:marLeft w:val="640"/>
          <w:marRight w:val="0"/>
          <w:marTop w:val="0"/>
          <w:marBottom w:val="0"/>
          <w:divBdr>
            <w:top w:val="none" w:sz="0" w:space="0" w:color="auto"/>
            <w:left w:val="none" w:sz="0" w:space="0" w:color="auto"/>
            <w:bottom w:val="none" w:sz="0" w:space="0" w:color="auto"/>
            <w:right w:val="none" w:sz="0" w:space="0" w:color="auto"/>
          </w:divBdr>
        </w:div>
        <w:div w:id="317929270">
          <w:marLeft w:val="640"/>
          <w:marRight w:val="0"/>
          <w:marTop w:val="0"/>
          <w:marBottom w:val="0"/>
          <w:divBdr>
            <w:top w:val="none" w:sz="0" w:space="0" w:color="auto"/>
            <w:left w:val="none" w:sz="0" w:space="0" w:color="auto"/>
            <w:bottom w:val="none" w:sz="0" w:space="0" w:color="auto"/>
            <w:right w:val="none" w:sz="0" w:space="0" w:color="auto"/>
          </w:divBdr>
        </w:div>
        <w:div w:id="530608594">
          <w:marLeft w:val="640"/>
          <w:marRight w:val="0"/>
          <w:marTop w:val="0"/>
          <w:marBottom w:val="0"/>
          <w:divBdr>
            <w:top w:val="none" w:sz="0" w:space="0" w:color="auto"/>
            <w:left w:val="none" w:sz="0" w:space="0" w:color="auto"/>
            <w:bottom w:val="none" w:sz="0" w:space="0" w:color="auto"/>
            <w:right w:val="none" w:sz="0" w:space="0" w:color="auto"/>
          </w:divBdr>
        </w:div>
        <w:div w:id="1737164728">
          <w:marLeft w:val="640"/>
          <w:marRight w:val="0"/>
          <w:marTop w:val="0"/>
          <w:marBottom w:val="0"/>
          <w:divBdr>
            <w:top w:val="none" w:sz="0" w:space="0" w:color="auto"/>
            <w:left w:val="none" w:sz="0" w:space="0" w:color="auto"/>
            <w:bottom w:val="none" w:sz="0" w:space="0" w:color="auto"/>
            <w:right w:val="none" w:sz="0" w:space="0" w:color="auto"/>
          </w:divBdr>
        </w:div>
        <w:div w:id="126709662">
          <w:marLeft w:val="640"/>
          <w:marRight w:val="0"/>
          <w:marTop w:val="0"/>
          <w:marBottom w:val="0"/>
          <w:divBdr>
            <w:top w:val="none" w:sz="0" w:space="0" w:color="auto"/>
            <w:left w:val="none" w:sz="0" w:space="0" w:color="auto"/>
            <w:bottom w:val="none" w:sz="0" w:space="0" w:color="auto"/>
            <w:right w:val="none" w:sz="0" w:space="0" w:color="auto"/>
          </w:divBdr>
        </w:div>
        <w:div w:id="1020350514">
          <w:marLeft w:val="640"/>
          <w:marRight w:val="0"/>
          <w:marTop w:val="0"/>
          <w:marBottom w:val="0"/>
          <w:divBdr>
            <w:top w:val="none" w:sz="0" w:space="0" w:color="auto"/>
            <w:left w:val="none" w:sz="0" w:space="0" w:color="auto"/>
            <w:bottom w:val="none" w:sz="0" w:space="0" w:color="auto"/>
            <w:right w:val="none" w:sz="0" w:space="0" w:color="auto"/>
          </w:divBdr>
        </w:div>
        <w:div w:id="425350826">
          <w:marLeft w:val="640"/>
          <w:marRight w:val="0"/>
          <w:marTop w:val="0"/>
          <w:marBottom w:val="0"/>
          <w:divBdr>
            <w:top w:val="none" w:sz="0" w:space="0" w:color="auto"/>
            <w:left w:val="none" w:sz="0" w:space="0" w:color="auto"/>
            <w:bottom w:val="none" w:sz="0" w:space="0" w:color="auto"/>
            <w:right w:val="none" w:sz="0" w:space="0" w:color="auto"/>
          </w:divBdr>
        </w:div>
        <w:div w:id="632249014">
          <w:marLeft w:val="640"/>
          <w:marRight w:val="0"/>
          <w:marTop w:val="0"/>
          <w:marBottom w:val="0"/>
          <w:divBdr>
            <w:top w:val="none" w:sz="0" w:space="0" w:color="auto"/>
            <w:left w:val="none" w:sz="0" w:space="0" w:color="auto"/>
            <w:bottom w:val="none" w:sz="0" w:space="0" w:color="auto"/>
            <w:right w:val="none" w:sz="0" w:space="0" w:color="auto"/>
          </w:divBdr>
        </w:div>
        <w:div w:id="26220763">
          <w:marLeft w:val="640"/>
          <w:marRight w:val="0"/>
          <w:marTop w:val="0"/>
          <w:marBottom w:val="0"/>
          <w:divBdr>
            <w:top w:val="none" w:sz="0" w:space="0" w:color="auto"/>
            <w:left w:val="none" w:sz="0" w:space="0" w:color="auto"/>
            <w:bottom w:val="none" w:sz="0" w:space="0" w:color="auto"/>
            <w:right w:val="none" w:sz="0" w:space="0" w:color="auto"/>
          </w:divBdr>
        </w:div>
        <w:div w:id="1971131248">
          <w:marLeft w:val="640"/>
          <w:marRight w:val="0"/>
          <w:marTop w:val="0"/>
          <w:marBottom w:val="0"/>
          <w:divBdr>
            <w:top w:val="none" w:sz="0" w:space="0" w:color="auto"/>
            <w:left w:val="none" w:sz="0" w:space="0" w:color="auto"/>
            <w:bottom w:val="none" w:sz="0" w:space="0" w:color="auto"/>
            <w:right w:val="none" w:sz="0" w:space="0" w:color="auto"/>
          </w:divBdr>
        </w:div>
        <w:div w:id="201138228">
          <w:marLeft w:val="640"/>
          <w:marRight w:val="0"/>
          <w:marTop w:val="0"/>
          <w:marBottom w:val="0"/>
          <w:divBdr>
            <w:top w:val="none" w:sz="0" w:space="0" w:color="auto"/>
            <w:left w:val="none" w:sz="0" w:space="0" w:color="auto"/>
            <w:bottom w:val="none" w:sz="0" w:space="0" w:color="auto"/>
            <w:right w:val="none" w:sz="0" w:space="0" w:color="auto"/>
          </w:divBdr>
        </w:div>
        <w:div w:id="1571116134">
          <w:marLeft w:val="640"/>
          <w:marRight w:val="0"/>
          <w:marTop w:val="0"/>
          <w:marBottom w:val="0"/>
          <w:divBdr>
            <w:top w:val="none" w:sz="0" w:space="0" w:color="auto"/>
            <w:left w:val="none" w:sz="0" w:space="0" w:color="auto"/>
            <w:bottom w:val="none" w:sz="0" w:space="0" w:color="auto"/>
            <w:right w:val="none" w:sz="0" w:space="0" w:color="auto"/>
          </w:divBdr>
        </w:div>
        <w:div w:id="141587366">
          <w:marLeft w:val="640"/>
          <w:marRight w:val="0"/>
          <w:marTop w:val="0"/>
          <w:marBottom w:val="0"/>
          <w:divBdr>
            <w:top w:val="none" w:sz="0" w:space="0" w:color="auto"/>
            <w:left w:val="none" w:sz="0" w:space="0" w:color="auto"/>
            <w:bottom w:val="none" w:sz="0" w:space="0" w:color="auto"/>
            <w:right w:val="none" w:sz="0" w:space="0" w:color="auto"/>
          </w:divBdr>
        </w:div>
        <w:div w:id="659970869">
          <w:marLeft w:val="640"/>
          <w:marRight w:val="0"/>
          <w:marTop w:val="0"/>
          <w:marBottom w:val="0"/>
          <w:divBdr>
            <w:top w:val="none" w:sz="0" w:space="0" w:color="auto"/>
            <w:left w:val="none" w:sz="0" w:space="0" w:color="auto"/>
            <w:bottom w:val="none" w:sz="0" w:space="0" w:color="auto"/>
            <w:right w:val="none" w:sz="0" w:space="0" w:color="auto"/>
          </w:divBdr>
        </w:div>
        <w:div w:id="1894659220">
          <w:marLeft w:val="640"/>
          <w:marRight w:val="0"/>
          <w:marTop w:val="0"/>
          <w:marBottom w:val="0"/>
          <w:divBdr>
            <w:top w:val="none" w:sz="0" w:space="0" w:color="auto"/>
            <w:left w:val="none" w:sz="0" w:space="0" w:color="auto"/>
            <w:bottom w:val="none" w:sz="0" w:space="0" w:color="auto"/>
            <w:right w:val="none" w:sz="0" w:space="0" w:color="auto"/>
          </w:divBdr>
        </w:div>
        <w:div w:id="918832130">
          <w:marLeft w:val="640"/>
          <w:marRight w:val="0"/>
          <w:marTop w:val="0"/>
          <w:marBottom w:val="0"/>
          <w:divBdr>
            <w:top w:val="none" w:sz="0" w:space="0" w:color="auto"/>
            <w:left w:val="none" w:sz="0" w:space="0" w:color="auto"/>
            <w:bottom w:val="none" w:sz="0" w:space="0" w:color="auto"/>
            <w:right w:val="none" w:sz="0" w:space="0" w:color="auto"/>
          </w:divBdr>
        </w:div>
        <w:div w:id="612595482">
          <w:marLeft w:val="640"/>
          <w:marRight w:val="0"/>
          <w:marTop w:val="0"/>
          <w:marBottom w:val="0"/>
          <w:divBdr>
            <w:top w:val="none" w:sz="0" w:space="0" w:color="auto"/>
            <w:left w:val="none" w:sz="0" w:space="0" w:color="auto"/>
            <w:bottom w:val="none" w:sz="0" w:space="0" w:color="auto"/>
            <w:right w:val="none" w:sz="0" w:space="0" w:color="auto"/>
          </w:divBdr>
        </w:div>
        <w:div w:id="812911673">
          <w:marLeft w:val="640"/>
          <w:marRight w:val="0"/>
          <w:marTop w:val="0"/>
          <w:marBottom w:val="0"/>
          <w:divBdr>
            <w:top w:val="none" w:sz="0" w:space="0" w:color="auto"/>
            <w:left w:val="none" w:sz="0" w:space="0" w:color="auto"/>
            <w:bottom w:val="none" w:sz="0" w:space="0" w:color="auto"/>
            <w:right w:val="none" w:sz="0" w:space="0" w:color="auto"/>
          </w:divBdr>
        </w:div>
        <w:div w:id="767240163">
          <w:marLeft w:val="640"/>
          <w:marRight w:val="0"/>
          <w:marTop w:val="0"/>
          <w:marBottom w:val="0"/>
          <w:divBdr>
            <w:top w:val="none" w:sz="0" w:space="0" w:color="auto"/>
            <w:left w:val="none" w:sz="0" w:space="0" w:color="auto"/>
            <w:bottom w:val="none" w:sz="0" w:space="0" w:color="auto"/>
            <w:right w:val="none" w:sz="0" w:space="0" w:color="auto"/>
          </w:divBdr>
        </w:div>
        <w:div w:id="1789087735">
          <w:marLeft w:val="640"/>
          <w:marRight w:val="0"/>
          <w:marTop w:val="0"/>
          <w:marBottom w:val="0"/>
          <w:divBdr>
            <w:top w:val="none" w:sz="0" w:space="0" w:color="auto"/>
            <w:left w:val="none" w:sz="0" w:space="0" w:color="auto"/>
            <w:bottom w:val="none" w:sz="0" w:space="0" w:color="auto"/>
            <w:right w:val="none" w:sz="0" w:space="0" w:color="auto"/>
          </w:divBdr>
        </w:div>
        <w:div w:id="1165055326">
          <w:marLeft w:val="640"/>
          <w:marRight w:val="0"/>
          <w:marTop w:val="0"/>
          <w:marBottom w:val="0"/>
          <w:divBdr>
            <w:top w:val="none" w:sz="0" w:space="0" w:color="auto"/>
            <w:left w:val="none" w:sz="0" w:space="0" w:color="auto"/>
            <w:bottom w:val="none" w:sz="0" w:space="0" w:color="auto"/>
            <w:right w:val="none" w:sz="0" w:space="0" w:color="auto"/>
          </w:divBdr>
        </w:div>
        <w:div w:id="2057896016">
          <w:marLeft w:val="640"/>
          <w:marRight w:val="0"/>
          <w:marTop w:val="0"/>
          <w:marBottom w:val="0"/>
          <w:divBdr>
            <w:top w:val="none" w:sz="0" w:space="0" w:color="auto"/>
            <w:left w:val="none" w:sz="0" w:space="0" w:color="auto"/>
            <w:bottom w:val="none" w:sz="0" w:space="0" w:color="auto"/>
            <w:right w:val="none" w:sz="0" w:space="0" w:color="auto"/>
          </w:divBdr>
        </w:div>
        <w:div w:id="2088190033">
          <w:marLeft w:val="640"/>
          <w:marRight w:val="0"/>
          <w:marTop w:val="0"/>
          <w:marBottom w:val="0"/>
          <w:divBdr>
            <w:top w:val="none" w:sz="0" w:space="0" w:color="auto"/>
            <w:left w:val="none" w:sz="0" w:space="0" w:color="auto"/>
            <w:bottom w:val="none" w:sz="0" w:space="0" w:color="auto"/>
            <w:right w:val="none" w:sz="0" w:space="0" w:color="auto"/>
          </w:divBdr>
        </w:div>
        <w:div w:id="271596141">
          <w:marLeft w:val="640"/>
          <w:marRight w:val="0"/>
          <w:marTop w:val="0"/>
          <w:marBottom w:val="0"/>
          <w:divBdr>
            <w:top w:val="none" w:sz="0" w:space="0" w:color="auto"/>
            <w:left w:val="none" w:sz="0" w:space="0" w:color="auto"/>
            <w:bottom w:val="none" w:sz="0" w:space="0" w:color="auto"/>
            <w:right w:val="none" w:sz="0" w:space="0" w:color="auto"/>
          </w:divBdr>
        </w:div>
        <w:div w:id="373578112">
          <w:marLeft w:val="640"/>
          <w:marRight w:val="0"/>
          <w:marTop w:val="0"/>
          <w:marBottom w:val="0"/>
          <w:divBdr>
            <w:top w:val="none" w:sz="0" w:space="0" w:color="auto"/>
            <w:left w:val="none" w:sz="0" w:space="0" w:color="auto"/>
            <w:bottom w:val="none" w:sz="0" w:space="0" w:color="auto"/>
            <w:right w:val="none" w:sz="0" w:space="0" w:color="auto"/>
          </w:divBdr>
        </w:div>
        <w:div w:id="1890218515">
          <w:marLeft w:val="640"/>
          <w:marRight w:val="0"/>
          <w:marTop w:val="0"/>
          <w:marBottom w:val="0"/>
          <w:divBdr>
            <w:top w:val="none" w:sz="0" w:space="0" w:color="auto"/>
            <w:left w:val="none" w:sz="0" w:space="0" w:color="auto"/>
            <w:bottom w:val="none" w:sz="0" w:space="0" w:color="auto"/>
            <w:right w:val="none" w:sz="0" w:space="0" w:color="auto"/>
          </w:divBdr>
        </w:div>
        <w:div w:id="852301968">
          <w:marLeft w:val="640"/>
          <w:marRight w:val="0"/>
          <w:marTop w:val="0"/>
          <w:marBottom w:val="0"/>
          <w:divBdr>
            <w:top w:val="none" w:sz="0" w:space="0" w:color="auto"/>
            <w:left w:val="none" w:sz="0" w:space="0" w:color="auto"/>
            <w:bottom w:val="none" w:sz="0" w:space="0" w:color="auto"/>
            <w:right w:val="none" w:sz="0" w:space="0" w:color="auto"/>
          </w:divBdr>
        </w:div>
        <w:div w:id="99953252">
          <w:marLeft w:val="640"/>
          <w:marRight w:val="0"/>
          <w:marTop w:val="0"/>
          <w:marBottom w:val="0"/>
          <w:divBdr>
            <w:top w:val="none" w:sz="0" w:space="0" w:color="auto"/>
            <w:left w:val="none" w:sz="0" w:space="0" w:color="auto"/>
            <w:bottom w:val="none" w:sz="0" w:space="0" w:color="auto"/>
            <w:right w:val="none" w:sz="0" w:space="0" w:color="auto"/>
          </w:divBdr>
        </w:div>
        <w:div w:id="1150293461">
          <w:marLeft w:val="640"/>
          <w:marRight w:val="0"/>
          <w:marTop w:val="0"/>
          <w:marBottom w:val="0"/>
          <w:divBdr>
            <w:top w:val="none" w:sz="0" w:space="0" w:color="auto"/>
            <w:left w:val="none" w:sz="0" w:space="0" w:color="auto"/>
            <w:bottom w:val="none" w:sz="0" w:space="0" w:color="auto"/>
            <w:right w:val="none" w:sz="0" w:space="0" w:color="auto"/>
          </w:divBdr>
        </w:div>
        <w:div w:id="601571495">
          <w:marLeft w:val="640"/>
          <w:marRight w:val="0"/>
          <w:marTop w:val="0"/>
          <w:marBottom w:val="0"/>
          <w:divBdr>
            <w:top w:val="none" w:sz="0" w:space="0" w:color="auto"/>
            <w:left w:val="none" w:sz="0" w:space="0" w:color="auto"/>
            <w:bottom w:val="none" w:sz="0" w:space="0" w:color="auto"/>
            <w:right w:val="none" w:sz="0" w:space="0" w:color="auto"/>
          </w:divBdr>
        </w:div>
        <w:div w:id="1529827704">
          <w:marLeft w:val="640"/>
          <w:marRight w:val="0"/>
          <w:marTop w:val="0"/>
          <w:marBottom w:val="0"/>
          <w:divBdr>
            <w:top w:val="none" w:sz="0" w:space="0" w:color="auto"/>
            <w:left w:val="none" w:sz="0" w:space="0" w:color="auto"/>
            <w:bottom w:val="none" w:sz="0" w:space="0" w:color="auto"/>
            <w:right w:val="none" w:sz="0" w:space="0" w:color="auto"/>
          </w:divBdr>
        </w:div>
        <w:div w:id="1254784710">
          <w:marLeft w:val="640"/>
          <w:marRight w:val="0"/>
          <w:marTop w:val="0"/>
          <w:marBottom w:val="0"/>
          <w:divBdr>
            <w:top w:val="none" w:sz="0" w:space="0" w:color="auto"/>
            <w:left w:val="none" w:sz="0" w:space="0" w:color="auto"/>
            <w:bottom w:val="none" w:sz="0" w:space="0" w:color="auto"/>
            <w:right w:val="none" w:sz="0" w:space="0" w:color="auto"/>
          </w:divBdr>
        </w:div>
        <w:div w:id="1049768413">
          <w:marLeft w:val="640"/>
          <w:marRight w:val="0"/>
          <w:marTop w:val="0"/>
          <w:marBottom w:val="0"/>
          <w:divBdr>
            <w:top w:val="none" w:sz="0" w:space="0" w:color="auto"/>
            <w:left w:val="none" w:sz="0" w:space="0" w:color="auto"/>
            <w:bottom w:val="none" w:sz="0" w:space="0" w:color="auto"/>
            <w:right w:val="none" w:sz="0" w:space="0" w:color="auto"/>
          </w:divBdr>
        </w:div>
      </w:divsChild>
    </w:div>
    <w:div w:id="1821920572">
      <w:bodyDiv w:val="1"/>
      <w:marLeft w:val="0"/>
      <w:marRight w:val="0"/>
      <w:marTop w:val="0"/>
      <w:marBottom w:val="0"/>
      <w:divBdr>
        <w:top w:val="none" w:sz="0" w:space="0" w:color="auto"/>
        <w:left w:val="none" w:sz="0" w:space="0" w:color="auto"/>
        <w:bottom w:val="none" w:sz="0" w:space="0" w:color="auto"/>
        <w:right w:val="none" w:sz="0" w:space="0" w:color="auto"/>
      </w:divBdr>
      <w:divsChild>
        <w:div w:id="1686128954">
          <w:marLeft w:val="640"/>
          <w:marRight w:val="0"/>
          <w:marTop w:val="0"/>
          <w:marBottom w:val="0"/>
          <w:divBdr>
            <w:top w:val="none" w:sz="0" w:space="0" w:color="auto"/>
            <w:left w:val="none" w:sz="0" w:space="0" w:color="auto"/>
            <w:bottom w:val="none" w:sz="0" w:space="0" w:color="auto"/>
            <w:right w:val="none" w:sz="0" w:space="0" w:color="auto"/>
          </w:divBdr>
        </w:div>
        <w:div w:id="496114508">
          <w:marLeft w:val="640"/>
          <w:marRight w:val="0"/>
          <w:marTop w:val="0"/>
          <w:marBottom w:val="0"/>
          <w:divBdr>
            <w:top w:val="none" w:sz="0" w:space="0" w:color="auto"/>
            <w:left w:val="none" w:sz="0" w:space="0" w:color="auto"/>
            <w:bottom w:val="none" w:sz="0" w:space="0" w:color="auto"/>
            <w:right w:val="none" w:sz="0" w:space="0" w:color="auto"/>
          </w:divBdr>
        </w:div>
        <w:div w:id="2125077739">
          <w:marLeft w:val="640"/>
          <w:marRight w:val="0"/>
          <w:marTop w:val="0"/>
          <w:marBottom w:val="0"/>
          <w:divBdr>
            <w:top w:val="none" w:sz="0" w:space="0" w:color="auto"/>
            <w:left w:val="none" w:sz="0" w:space="0" w:color="auto"/>
            <w:bottom w:val="none" w:sz="0" w:space="0" w:color="auto"/>
            <w:right w:val="none" w:sz="0" w:space="0" w:color="auto"/>
          </w:divBdr>
        </w:div>
        <w:div w:id="1933851592">
          <w:marLeft w:val="640"/>
          <w:marRight w:val="0"/>
          <w:marTop w:val="0"/>
          <w:marBottom w:val="0"/>
          <w:divBdr>
            <w:top w:val="none" w:sz="0" w:space="0" w:color="auto"/>
            <w:left w:val="none" w:sz="0" w:space="0" w:color="auto"/>
            <w:bottom w:val="none" w:sz="0" w:space="0" w:color="auto"/>
            <w:right w:val="none" w:sz="0" w:space="0" w:color="auto"/>
          </w:divBdr>
        </w:div>
        <w:div w:id="1487939832">
          <w:marLeft w:val="640"/>
          <w:marRight w:val="0"/>
          <w:marTop w:val="0"/>
          <w:marBottom w:val="0"/>
          <w:divBdr>
            <w:top w:val="none" w:sz="0" w:space="0" w:color="auto"/>
            <w:left w:val="none" w:sz="0" w:space="0" w:color="auto"/>
            <w:bottom w:val="none" w:sz="0" w:space="0" w:color="auto"/>
            <w:right w:val="none" w:sz="0" w:space="0" w:color="auto"/>
          </w:divBdr>
        </w:div>
        <w:div w:id="1947880243">
          <w:marLeft w:val="640"/>
          <w:marRight w:val="0"/>
          <w:marTop w:val="0"/>
          <w:marBottom w:val="0"/>
          <w:divBdr>
            <w:top w:val="none" w:sz="0" w:space="0" w:color="auto"/>
            <w:left w:val="none" w:sz="0" w:space="0" w:color="auto"/>
            <w:bottom w:val="none" w:sz="0" w:space="0" w:color="auto"/>
            <w:right w:val="none" w:sz="0" w:space="0" w:color="auto"/>
          </w:divBdr>
        </w:div>
        <w:div w:id="876773025">
          <w:marLeft w:val="640"/>
          <w:marRight w:val="0"/>
          <w:marTop w:val="0"/>
          <w:marBottom w:val="0"/>
          <w:divBdr>
            <w:top w:val="none" w:sz="0" w:space="0" w:color="auto"/>
            <w:left w:val="none" w:sz="0" w:space="0" w:color="auto"/>
            <w:bottom w:val="none" w:sz="0" w:space="0" w:color="auto"/>
            <w:right w:val="none" w:sz="0" w:space="0" w:color="auto"/>
          </w:divBdr>
        </w:div>
        <w:div w:id="1749418247">
          <w:marLeft w:val="640"/>
          <w:marRight w:val="0"/>
          <w:marTop w:val="0"/>
          <w:marBottom w:val="0"/>
          <w:divBdr>
            <w:top w:val="none" w:sz="0" w:space="0" w:color="auto"/>
            <w:left w:val="none" w:sz="0" w:space="0" w:color="auto"/>
            <w:bottom w:val="none" w:sz="0" w:space="0" w:color="auto"/>
            <w:right w:val="none" w:sz="0" w:space="0" w:color="auto"/>
          </w:divBdr>
        </w:div>
        <w:div w:id="2095543445">
          <w:marLeft w:val="640"/>
          <w:marRight w:val="0"/>
          <w:marTop w:val="0"/>
          <w:marBottom w:val="0"/>
          <w:divBdr>
            <w:top w:val="none" w:sz="0" w:space="0" w:color="auto"/>
            <w:left w:val="none" w:sz="0" w:space="0" w:color="auto"/>
            <w:bottom w:val="none" w:sz="0" w:space="0" w:color="auto"/>
            <w:right w:val="none" w:sz="0" w:space="0" w:color="auto"/>
          </w:divBdr>
        </w:div>
        <w:div w:id="2093812717">
          <w:marLeft w:val="640"/>
          <w:marRight w:val="0"/>
          <w:marTop w:val="0"/>
          <w:marBottom w:val="0"/>
          <w:divBdr>
            <w:top w:val="none" w:sz="0" w:space="0" w:color="auto"/>
            <w:left w:val="none" w:sz="0" w:space="0" w:color="auto"/>
            <w:bottom w:val="none" w:sz="0" w:space="0" w:color="auto"/>
            <w:right w:val="none" w:sz="0" w:space="0" w:color="auto"/>
          </w:divBdr>
        </w:div>
        <w:div w:id="1165436979">
          <w:marLeft w:val="640"/>
          <w:marRight w:val="0"/>
          <w:marTop w:val="0"/>
          <w:marBottom w:val="0"/>
          <w:divBdr>
            <w:top w:val="none" w:sz="0" w:space="0" w:color="auto"/>
            <w:left w:val="none" w:sz="0" w:space="0" w:color="auto"/>
            <w:bottom w:val="none" w:sz="0" w:space="0" w:color="auto"/>
            <w:right w:val="none" w:sz="0" w:space="0" w:color="auto"/>
          </w:divBdr>
        </w:div>
        <w:div w:id="2017461167">
          <w:marLeft w:val="640"/>
          <w:marRight w:val="0"/>
          <w:marTop w:val="0"/>
          <w:marBottom w:val="0"/>
          <w:divBdr>
            <w:top w:val="none" w:sz="0" w:space="0" w:color="auto"/>
            <w:left w:val="none" w:sz="0" w:space="0" w:color="auto"/>
            <w:bottom w:val="none" w:sz="0" w:space="0" w:color="auto"/>
            <w:right w:val="none" w:sz="0" w:space="0" w:color="auto"/>
          </w:divBdr>
        </w:div>
        <w:div w:id="1610772711">
          <w:marLeft w:val="640"/>
          <w:marRight w:val="0"/>
          <w:marTop w:val="0"/>
          <w:marBottom w:val="0"/>
          <w:divBdr>
            <w:top w:val="none" w:sz="0" w:space="0" w:color="auto"/>
            <w:left w:val="none" w:sz="0" w:space="0" w:color="auto"/>
            <w:bottom w:val="none" w:sz="0" w:space="0" w:color="auto"/>
            <w:right w:val="none" w:sz="0" w:space="0" w:color="auto"/>
          </w:divBdr>
        </w:div>
        <w:div w:id="2046520923">
          <w:marLeft w:val="640"/>
          <w:marRight w:val="0"/>
          <w:marTop w:val="0"/>
          <w:marBottom w:val="0"/>
          <w:divBdr>
            <w:top w:val="none" w:sz="0" w:space="0" w:color="auto"/>
            <w:left w:val="none" w:sz="0" w:space="0" w:color="auto"/>
            <w:bottom w:val="none" w:sz="0" w:space="0" w:color="auto"/>
            <w:right w:val="none" w:sz="0" w:space="0" w:color="auto"/>
          </w:divBdr>
        </w:div>
        <w:div w:id="1900361977">
          <w:marLeft w:val="640"/>
          <w:marRight w:val="0"/>
          <w:marTop w:val="0"/>
          <w:marBottom w:val="0"/>
          <w:divBdr>
            <w:top w:val="none" w:sz="0" w:space="0" w:color="auto"/>
            <w:left w:val="none" w:sz="0" w:space="0" w:color="auto"/>
            <w:bottom w:val="none" w:sz="0" w:space="0" w:color="auto"/>
            <w:right w:val="none" w:sz="0" w:space="0" w:color="auto"/>
          </w:divBdr>
        </w:div>
        <w:div w:id="295330293">
          <w:marLeft w:val="640"/>
          <w:marRight w:val="0"/>
          <w:marTop w:val="0"/>
          <w:marBottom w:val="0"/>
          <w:divBdr>
            <w:top w:val="none" w:sz="0" w:space="0" w:color="auto"/>
            <w:left w:val="none" w:sz="0" w:space="0" w:color="auto"/>
            <w:bottom w:val="none" w:sz="0" w:space="0" w:color="auto"/>
            <w:right w:val="none" w:sz="0" w:space="0" w:color="auto"/>
          </w:divBdr>
        </w:div>
        <w:div w:id="1774127408">
          <w:marLeft w:val="640"/>
          <w:marRight w:val="0"/>
          <w:marTop w:val="0"/>
          <w:marBottom w:val="0"/>
          <w:divBdr>
            <w:top w:val="none" w:sz="0" w:space="0" w:color="auto"/>
            <w:left w:val="none" w:sz="0" w:space="0" w:color="auto"/>
            <w:bottom w:val="none" w:sz="0" w:space="0" w:color="auto"/>
            <w:right w:val="none" w:sz="0" w:space="0" w:color="auto"/>
          </w:divBdr>
        </w:div>
        <w:div w:id="1116632154">
          <w:marLeft w:val="640"/>
          <w:marRight w:val="0"/>
          <w:marTop w:val="0"/>
          <w:marBottom w:val="0"/>
          <w:divBdr>
            <w:top w:val="none" w:sz="0" w:space="0" w:color="auto"/>
            <w:left w:val="none" w:sz="0" w:space="0" w:color="auto"/>
            <w:bottom w:val="none" w:sz="0" w:space="0" w:color="auto"/>
            <w:right w:val="none" w:sz="0" w:space="0" w:color="auto"/>
          </w:divBdr>
        </w:div>
        <w:div w:id="942617556">
          <w:marLeft w:val="640"/>
          <w:marRight w:val="0"/>
          <w:marTop w:val="0"/>
          <w:marBottom w:val="0"/>
          <w:divBdr>
            <w:top w:val="none" w:sz="0" w:space="0" w:color="auto"/>
            <w:left w:val="none" w:sz="0" w:space="0" w:color="auto"/>
            <w:bottom w:val="none" w:sz="0" w:space="0" w:color="auto"/>
            <w:right w:val="none" w:sz="0" w:space="0" w:color="auto"/>
          </w:divBdr>
        </w:div>
        <w:div w:id="2052723261">
          <w:marLeft w:val="640"/>
          <w:marRight w:val="0"/>
          <w:marTop w:val="0"/>
          <w:marBottom w:val="0"/>
          <w:divBdr>
            <w:top w:val="none" w:sz="0" w:space="0" w:color="auto"/>
            <w:left w:val="none" w:sz="0" w:space="0" w:color="auto"/>
            <w:bottom w:val="none" w:sz="0" w:space="0" w:color="auto"/>
            <w:right w:val="none" w:sz="0" w:space="0" w:color="auto"/>
          </w:divBdr>
        </w:div>
        <w:div w:id="1759060800">
          <w:marLeft w:val="640"/>
          <w:marRight w:val="0"/>
          <w:marTop w:val="0"/>
          <w:marBottom w:val="0"/>
          <w:divBdr>
            <w:top w:val="none" w:sz="0" w:space="0" w:color="auto"/>
            <w:left w:val="none" w:sz="0" w:space="0" w:color="auto"/>
            <w:bottom w:val="none" w:sz="0" w:space="0" w:color="auto"/>
            <w:right w:val="none" w:sz="0" w:space="0" w:color="auto"/>
          </w:divBdr>
        </w:div>
        <w:div w:id="610552691">
          <w:marLeft w:val="640"/>
          <w:marRight w:val="0"/>
          <w:marTop w:val="0"/>
          <w:marBottom w:val="0"/>
          <w:divBdr>
            <w:top w:val="none" w:sz="0" w:space="0" w:color="auto"/>
            <w:left w:val="none" w:sz="0" w:space="0" w:color="auto"/>
            <w:bottom w:val="none" w:sz="0" w:space="0" w:color="auto"/>
            <w:right w:val="none" w:sz="0" w:space="0" w:color="auto"/>
          </w:divBdr>
        </w:div>
        <w:div w:id="1080831498">
          <w:marLeft w:val="640"/>
          <w:marRight w:val="0"/>
          <w:marTop w:val="0"/>
          <w:marBottom w:val="0"/>
          <w:divBdr>
            <w:top w:val="none" w:sz="0" w:space="0" w:color="auto"/>
            <w:left w:val="none" w:sz="0" w:space="0" w:color="auto"/>
            <w:bottom w:val="none" w:sz="0" w:space="0" w:color="auto"/>
            <w:right w:val="none" w:sz="0" w:space="0" w:color="auto"/>
          </w:divBdr>
        </w:div>
        <w:div w:id="1502431400">
          <w:marLeft w:val="640"/>
          <w:marRight w:val="0"/>
          <w:marTop w:val="0"/>
          <w:marBottom w:val="0"/>
          <w:divBdr>
            <w:top w:val="none" w:sz="0" w:space="0" w:color="auto"/>
            <w:left w:val="none" w:sz="0" w:space="0" w:color="auto"/>
            <w:bottom w:val="none" w:sz="0" w:space="0" w:color="auto"/>
            <w:right w:val="none" w:sz="0" w:space="0" w:color="auto"/>
          </w:divBdr>
        </w:div>
        <w:div w:id="1710914995">
          <w:marLeft w:val="640"/>
          <w:marRight w:val="0"/>
          <w:marTop w:val="0"/>
          <w:marBottom w:val="0"/>
          <w:divBdr>
            <w:top w:val="none" w:sz="0" w:space="0" w:color="auto"/>
            <w:left w:val="none" w:sz="0" w:space="0" w:color="auto"/>
            <w:bottom w:val="none" w:sz="0" w:space="0" w:color="auto"/>
            <w:right w:val="none" w:sz="0" w:space="0" w:color="auto"/>
          </w:divBdr>
        </w:div>
        <w:div w:id="1366373323">
          <w:marLeft w:val="640"/>
          <w:marRight w:val="0"/>
          <w:marTop w:val="0"/>
          <w:marBottom w:val="0"/>
          <w:divBdr>
            <w:top w:val="none" w:sz="0" w:space="0" w:color="auto"/>
            <w:left w:val="none" w:sz="0" w:space="0" w:color="auto"/>
            <w:bottom w:val="none" w:sz="0" w:space="0" w:color="auto"/>
            <w:right w:val="none" w:sz="0" w:space="0" w:color="auto"/>
          </w:divBdr>
        </w:div>
        <w:div w:id="505634127">
          <w:marLeft w:val="640"/>
          <w:marRight w:val="0"/>
          <w:marTop w:val="0"/>
          <w:marBottom w:val="0"/>
          <w:divBdr>
            <w:top w:val="none" w:sz="0" w:space="0" w:color="auto"/>
            <w:left w:val="none" w:sz="0" w:space="0" w:color="auto"/>
            <w:bottom w:val="none" w:sz="0" w:space="0" w:color="auto"/>
            <w:right w:val="none" w:sz="0" w:space="0" w:color="auto"/>
          </w:divBdr>
        </w:div>
        <w:div w:id="1355694739">
          <w:marLeft w:val="640"/>
          <w:marRight w:val="0"/>
          <w:marTop w:val="0"/>
          <w:marBottom w:val="0"/>
          <w:divBdr>
            <w:top w:val="none" w:sz="0" w:space="0" w:color="auto"/>
            <w:left w:val="none" w:sz="0" w:space="0" w:color="auto"/>
            <w:bottom w:val="none" w:sz="0" w:space="0" w:color="auto"/>
            <w:right w:val="none" w:sz="0" w:space="0" w:color="auto"/>
          </w:divBdr>
        </w:div>
        <w:div w:id="817720959">
          <w:marLeft w:val="640"/>
          <w:marRight w:val="0"/>
          <w:marTop w:val="0"/>
          <w:marBottom w:val="0"/>
          <w:divBdr>
            <w:top w:val="none" w:sz="0" w:space="0" w:color="auto"/>
            <w:left w:val="none" w:sz="0" w:space="0" w:color="auto"/>
            <w:bottom w:val="none" w:sz="0" w:space="0" w:color="auto"/>
            <w:right w:val="none" w:sz="0" w:space="0" w:color="auto"/>
          </w:divBdr>
        </w:div>
        <w:div w:id="904875015">
          <w:marLeft w:val="640"/>
          <w:marRight w:val="0"/>
          <w:marTop w:val="0"/>
          <w:marBottom w:val="0"/>
          <w:divBdr>
            <w:top w:val="none" w:sz="0" w:space="0" w:color="auto"/>
            <w:left w:val="none" w:sz="0" w:space="0" w:color="auto"/>
            <w:bottom w:val="none" w:sz="0" w:space="0" w:color="auto"/>
            <w:right w:val="none" w:sz="0" w:space="0" w:color="auto"/>
          </w:divBdr>
        </w:div>
        <w:div w:id="793719493">
          <w:marLeft w:val="640"/>
          <w:marRight w:val="0"/>
          <w:marTop w:val="0"/>
          <w:marBottom w:val="0"/>
          <w:divBdr>
            <w:top w:val="none" w:sz="0" w:space="0" w:color="auto"/>
            <w:left w:val="none" w:sz="0" w:space="0" w:color="auto"/>
            <w:bottom w:val="none" w:sz="0" w:space="0" w:color="auto"/>
            <w:right w:val="none" w:sz="0" w:space="0" w:color="auto"/>
          </w:divBdr>
        </w:div>
      </w:divsChild>
    </w:div>
    <w:div w:id="1826623853">
      <w:bodyDiv w:val="1"/>
      <w:marLeft w:val="0"/>
      <w:marRight w:val="0"/>
      <w:marTop w:val="0"/>
      <w:marBottom w:val="0"/>
      <w:divBdr>
        <w:top w:val="none" w:sz="0" w:space="0" w:color="auto"/>
        <w:left w:val="none" w:sz="0" w:space="0" w:color="auto"/>
        <w:bottom w:val="none" w:sz="0" w:space="0" w:color="auto"/>
        <w:right w:val="none" w:sz="0" w:space="0" w:color="auto"/>
      </w:divBdr>
      <w:divsChild>
        <w:div w:id="2136411077">
          <w:marLeft w:val="640"/>
          <w:marRight w:val="0"/>
          <w:marTop w:val="0"/>
          <w:marBottom w:val="0"/>
          <w:divBdr>
            <w:top w:val="none" w:sz="0" w:space="0" w:color="auto"/>
            <w:left w:val="none" w:sz="0" w:space="0" w:color="auto"/>
            <w:bottom w:val="none" w:sz="0" w:space="0" w:color="auto"/>
            <w:right w:val="none" w:sz="0" w:space="0" w:color="auto"/>
          </w:divBdr>
        </w:div>
        <w:div w:id="552734023">
          <w:marLeft w:val="640"/>
          <w:marRight w:val="0"/>
          <w:marTop w:val="0"/>
          <w:marBottom w:val="0"/>
          <w:divBdr>
            <w:top w:val="none" w:sz="0" w:space="0" w:color="auto"/>
            <w:left w:val="none" w:sz="0" w:space="0" w:color="auto"/>
            <w:bottom w:val="none" w:sz="0" w:space="0" w:color="auto"/>
            <w:right w:val="none" w:sz="0" w:space="0" w:color="auto"/>
          </w:divBdr>
        </w:div>
        <w:div w:id="1772819237">
          <w:marLeft w:val="640"/>
          <w:marRight w:val="0"/>
          <w:marTop w:val="0"/>
          <w:marBottom w:val="0"/>
          <w:divBdr>
            <w:top w:val="none" w:sz="0" w:space="0" w:color="auto"/>
            <w:left w:val="none" w:sz="0" w:space="0" w:color="auto"/>
            <w:bottom w:val="none" w:sz="0" w:space="0" w:color="auto"/>
            <w:right w:val="none" w:sz="0" w:space="0" w:color="auto"/>
          </w:divBdr>
        </w:div>
        <w:div w:id="1863203508">
          <w:marLeft w:val="640"/>
          <w:marRight w:val="0"/>
          <w:marTop w:val="0"/>
          <w:marBottom w:val="0"/>
          <w:divBdr>
            <w:top w:val="none" w:sz="0" w:space="0" w:color="auto"/>
            <w:left w:val="none" w:sz="0" w:space="0" w:color="auto"/>
            <w:bottom w:val="none" w:sz="0" w:space="0" w:color="auto"/>
            <w:right w:val="none" w:sz="0" w:space="0" w:color="auto"/>
          </w:divBdr>
        </w:div>
        <w:div w:id="804738575">
          <w:marLeft w:val="640"/>
          <w:marRight w:val="0"/>
          <w:marTop w:val="0"/>
          <w:marBottom w:val="0"/>
          <w:divBdr>
            <w:top w:val="none" w:sz="0" w:space="0" w:color="auto"/>
            <w:left w:val="none" w:sz="0" w:space="0" w:color="auto"/>
            <w:bottom w:val="none" w:sz="0" w:space="0" w:color="auto"/>
            <w:right w:val="none" w:sz="0" w:space="0" w:color="auto"/>
          </w:divBdr>
        </w:div>
        <w:div w:id="735469790">
          <w:marLeft w:val="640"/>
          <w:marRight w:val="0"/>
          <w:marTop w:val="0"/>
          <w:marBottom w:val="0"/>
          <w:divBdr>
            <w:top w:val="none" w:sz="0" w:space="0" w:color="auto"/>
            <w:left w:val="none" w:sz="0" w:space="0" w:color="auto"/>
            <w:bottom w:val="none" w:sz="0" w:space="0" w:color="auto"/>
            <w:right w:val="none" w:sz="0" w:space="0" w:color="auto"/>
          </w:divBdr>
        </w:div>
        <w:div w:id="1221750390">
          <w:marLeft w:val="640"/>
          <w:marRight w:val="0"/>
          <w:marTop w:val="0"/>
          <w:marBottom w:val="0"/>
          <w:divBdr>
            <w:top w:val="none" w:sz="0" w:space="0" w:color="auto"/>
            <w:left w:val="none" w:sz="0" w:space="0" w:color="auto"/>
            <w:bottom w:val="none" w:sz="0" w:space="0" w:color="auto"/>
            <w:right w:val="none" w:sz="0" w:space="0" w:color="auto"/>
          </w:divBdr>
        </w:div>
        <w:div w:id="1145584972">
          <w:marLeft w:val="640"/>
          <w:marRight w:val="0"/>
          <w:marTop w:val="0"/>
          <w:marBottom w:val="0"/>
          <w:divBdr>
            <w:top w:val="none" w:sz="0" w:space="0" w:color="auto"/>
            <w:left w:val="none" w:sz="0" w:space="0" w:color="auto"/>
            <w:bottom w:val="none" w:sz="0" w:space="0" w:color="auto"/>
            <w:right w:val="none" w:sz="0" w:space="0" w:color="auto"/>
          </w:divBdr>
        </w:div>
        <w:div w:id="538397059">
          <w:marLeft w:val="640"/>
          <w:marRight w:val="0"/>
          <w:marTop w:val="0"/>
          <w:marBottom w:val="0"/>
          <w:divBdr>
            <w:top w:val="none" w:sz="0" w:space="0" w:color="auto"/>
            <w:left w:val="none" w:sz="0" w:space="0" w:color="auto"/>
            <w:bottom w:val="none" w:sz="0" w:space="0" w:color="auto"/>
            <w:right w:val="none" w:sz="0" w:space="0" w:color="auto"/>
          </w:divBdr>
        </w:div>
        <w:div w:id="1231422724">
          <w:marLeft w:val="640"/>
          <w:marRight w:val="0"/>
          <w:marTop w:val="0"/>
          <w:marBottom w:val="0"/>
          <w:divBdr>
            <w:top w:val="none" w:sz="0" w:space="0" w:color="auto"/>
            <w:left w:val="none" w:sz="0" w:space="0" w:color="auto"/>
            <w:bottom w:val="none" w:sz="0" w:space="0" w:color="auto"/>
            <w:right w:val="none" w:sz="0" w:space="0" w:color="auto"/>
          </w:divBdr>
        </w:div>
        <w:div w:id="1696273566">
          <w:marLeft w:val="640"/>
          <w:marRight w:val="0"/>
          <w:marTop w:val="0"/>
          <w:marBottom w:val="0"/>
          <w:divBdr>
            <w:top w:val="none" w:sz="0" w:space="0" w:color="auto"/>
            <w:left w:val="none" w:sz="0" w:space="0" w:color="auto"/>
            <w:bottom w:val="none" w:sz="0" w:space="0" w:color="auto"/>
            <w:right w:val="none" w:sz="0" w:space="0" w:color="auto"/>
          </w:divBdr>
        </w:div>
        <w:div w:id="2137139676">
          <w:marLeft w:val="640"/>
          <w:marRight w:val="0"/>
          <w:marTop w:val="0"/>
          <w:marBottom w:val="0"/>
          <w:divBdr>
            <w:top w:val="none" w:sz="0" w:space="0" w:color="auto"/>
            <w:left w:val="none" w:sz="0" w:space="0" w:color="auto"/>
            <w:bottom w:val="none" w:sz="0" w:space="0" w:color="auto"/>
            <w:right w:val="none" w:sz="0" w:space="0" w:color="auto"/>
          </w:divBdr>
        </w:div>
        <w:div w:id="1680348036">
          <w:marLeft w:val="640"/>
          <w:marRight w:val="0"/>
          <w:marTop w:val="0"/>
          <w:marBottom w:val="0"/>
          <w:divBdr>
            <w:top w:val="none" w:sz="0" w:space="0" w:color="auto"/>
            <w:left w:val="none" w:sz="0" w:space="0" w:color="auto"/>
            <w:bottom w:val="none" w:sz="0" w:space="0" w:color="auto"/>
            <w:right w:val="none" w:sz="0" w:space="0" w:color="auto"/>
          </w:divBdr>
        </w:div>
        <w:div w:id="1003774381">
          <w:marLeft w:val="640"/>
          <w:marRight w:val="0"/>
          <w:marTop w:val="0"/>
          <w:marBottom w:val="0"/>
          <w:divBdr>
            <w:top w:val="none" w:sz="0" w:space="0" w:color="auto"/>
            <w:left w:val="none" w:sz="0" w:space="0" w:color="auto"/>
            <w:bottom w:val="none" w:sz="0" w:space="0" w:color="auto"/>
            <w:right w:val="none" w:sz="0" w:space="0" w:color="auto"/>
          </w:divBdr>
        </w:div>
        <w:div w:id="1099644002">
          <w:marLeft w:val="640"/>
          <w:marRight w:val="0"/>
          <w:marTop w:val="0"/>
          <w:marBottom w:val="0"/>
          <w:divBdr>
            <w:top w:val="none" w:sz="0" w:space="0" w:color="auto"/>
            <w:left w:val="none" w:sz="0" w:space="0" w:color="auto"/>
            <w:bottom w:val="none" w:sz="0" w:space="0" w:color="auto"/>
            <w:right w:val="none" w:sz="0" w:space="0" w:color="auto"/>
          </w:divBdr>
        </w:div>
        <w:div w:id="599290561">
          <w:marLeft w:val="640"/>
          <w:marRight w:val="0"/>
          <w:marTop w:val="0"/>
          <w:marBottom w:val="0"/>
          <w:divBdr>
            <w:top w:val="none" w:sz="0" w:space="0" w:color="auto"/>
            <w:left w:val="none" w:sz="0" w:space="0" w:color="auto"/>
            <w:bottom w:val="none" w:sz="0" w:space="0" w:color="auto"/>
            <w:right w:val="none" w:sz="0" w:space="0" w:color="auto"/>
          </w:divBdr>
        </w:div>
        <w:div w:id="95369258">
          <w:marLeft w:val="640"/>
          <w:marRight w:val="0"/>
          <w:marTop w:val="0"/>
          <w:marBottom w:val="0"/>
          <w:divBdr>
            <w:top w:val="none" w:sz="0" w:space="0" w:color="auto"/>
            <w:left w:val="none" w:sz="0" w:space="0" w:color="auto"/>
            <w:bottom w:val="none" w:sz="0" w:space="0" w:color="auto"/>
            <w:right w:val="none" w:sz="0" w:space="0" w:color="auto"/>
          </w:divBdr>
        </w:div>
        <w:div w:id="965349761">
          <w:marLeft w:val="640"/>
          <w:marRight w:val="0"/>
          <w:marTop w:val="0"/>
          <w:marBottom w:val="0"/>
          <w:divBdr>
            <w:top w:val="none" w:sz="0" w:space="0" w:color="auto"/>
            <w:left w:val="none" w:sz="0" w:space="0" w:color="auto"/>
            <w:bottom w:val="none" w:sz="0" w:space="0" w:color="auto"/>
            <w:right w:val="none" w:sz="0" w:space="0" w:color="auto"/>
          </w:divBdr>
        </w:div>
        <w:div w:id="522981981">
          <w:marLeft w:val="640"/>
          <w:marRight w:val="0"/>
          <w:marTop w:val="0"/>
          <w:marBottom w:val="0"/>
          <w:divBdr>
            <w:top w:val="none" w:sz="0" w:space="0" w:color="auto"/>
            <w:left w:val="none" w:sz="0" w:space="0" w:color="auto"/>
            <w:bottom w:val="none" w:sz="0" w:space="0" w:color="auto"/>
            <w:right w:val="none" w:sz="0" w:space="0" w:color="auto"/>
          </w:divBdr>
        </w:div>
        <w:div w:id="2071033341">
          <w:marLeft w:val="640"/>
          <w:marRight w:val="0"/>
          <w:marTop w:val="0"/>
          <w:marBottom w:val="0"/>
          <w:divBdr>
            <w:top w:val="none" w:sz="0" w:space="0" w:color="auto"/>
            <w:left w:val="none" w:sz="0" w:space="0" w:color="auto"/>
            <w:bottom w:val="none" w:sz="0" w:space="0" w:color="auto"/>
            <w:right w:val="none" w:sz="0" w:space="0" w:color="auto"/>
          </w:divBdr>
        </w:div>
        <w:div w:id="64030875">
          <w:marLeft w:val="640"/>
          <w:marRight w:val="0"/>
          <w:marTop w:val="0"/>
          <w:marBottom w:val="0"/>
          <w:divBdr>
            <w:top w:val="none" w:sz="0" w:space="0" w:color="auto"/>
            <w:left w:val="none" w:sz="0" w:space="0" w:color="auto"/>
            <w:bottom w:val="none" w:sz="0" w:space="0" w:color="auto"/>
            <w:right w:val="none" w:sz="0" w:space="0" w:color="auto"/>
          </w:divBdr>
        </w:div>
        <w:div w:id="1014186856">
          <w:marLeft w:val="640"/>
          <w:marRight w:val="0"/>
          <w:marTop w:val="0"/>
          <w:marBottom w:val="0"/>
          <w:divBdr>
            <w:top w:val="none" w:sz="0" w:space="0" w:color="auto"/>
            <w:left w:val="none" w:sz="0" w:space="0" w:color="auto"/>
            <w:bottom w:val="none" w:sz="0" w:space="0" w:color="auto"/>
            <w:right w:val="none" w:sz="0" w:space="0" w:color="auto"/>
          </w:divBdr>
        </w:div>
        <w:div w:id="407533124">
          <w:marLeft w:val="640"/>
          <w:marRight w:val="0"/>
          <w:marTop w:val="0"/>
          <w:marBottom w:val="0"/>
          <w:divBdr>
            <w:top w:val="none" w:sz="0" w:space="0" w:color="auto"/>
            <w:left w:val="none" w:sz="0" w:space="0" w:color="auto"/>
            <w:bottom w:val="none" w:sz="0" w:space="0" w:color="auto"/>
            <w:right w:val="none" w:sz="0" w:space="0" w:color="auto"/>
          </w:divBdr>
        </w:div>
        <w:div w:id="903030015">
          <w:marLeft w:val="640"/>
          <w:marRight w:val="0"/>
          <w:marTop w:val="0"/>
          <w:marBottom w:val="0"/>
          <w:divBdr>
            <w:top w:val="none" w:sz="0" w:space="0" w:color="auto"/>
            <w:left w:val="none" w:sz="0" w:space="0" w:color="auto"/>
            <w:bottom w:val="none" w:sz="0" w:space="0" w:color="auto"/>
            <w:right w:val="none" w:sz="0" w:space="0" w:color="auto"/>
          </w:divBdr>
        </w:div>
        <w:div w:id="1712463488">
          <w:marLeft w:val="640"/>
          <w:marRight w:val="0"/>
          <w:marTop w:val="0"/>
          <w:marBottom w:val="0"/>
          <w:divBdr>
            <w:top w:val="none" w:sz="0" w:space="0" w:color="auto"/>
            <w:left w:val="none" w:sz="0" w:space="0" w:color="auto"/>
            <w:bottom w:val="none" w:sz="0" w:space="0" w:color="auto"/>
            <w:right w:val="none" w:sz="0" w:space="0" w:color="auto"/>
          </w:divBdr>
        </w:div>
        <w:div w:id="527453602">
          <w:marLeft w:val="640"/>
          <w:marRight w:val="0"/>
          <w:marTop w:val="0"/>
          <w:marBottom w:val="0"/>
          <w:divBdr>
            <w:top w:val="none" w:sz="0" w:space="0" w:color="auto"/>
            <w:left w:val="none" w:sz="0" w:space="0" w:color="auto"/>
            <w:bottom w:val="none" w:sz="0" w:space="0" w:color="auto"/>
            <w:right w:val="none" w:sz="0" w:space="0" w:color="auto"/>
          </w:divBdr>
        </w:div>
      </w:divsChild>
    </w:div>
    <w:div w:id="1847288412">
      <w:bodyDiv w:val="1"/>
      <w:marLeft w:val="0"/>
      <w:marRight w:val="0"/>
      <w:marTop w:val="0"/>
      <w:marBottom w:val="0"/>
      <w:divBdr>
        <w:top w:val="none" w:sz="0" w:space="0" w:color="auto"/>
        <w:left w:val="none" w:sz="0" w:space="0" w:color="auto"/>
        <w:bottom w:val="none" w:sz="0" w:space="0" w:color="auto"/>
        <w:right w:val="none" w:sz="0" w:space="0" w:color="auto"/>
      </w:divBdr>
      <w:divsChild>
        <w:div w:id="2090349704">
          <w:marLeft w:val="640"/>
          <w:marRight w:val="0"/>
          <w:marTop w:val="0"/>
          <w:marBottom w:val="0"/>
          <w:divBdr>
            <w:top w:val="none" w:sz="0" w:space="0" w:color="auto"/>
            <w:left w:val="none" w:sz="0" w:space="0" w:color="auto"/>
            <w:bottom w:val="none" w:sz="0" w:space="0" w:color="auto"/>
            <w:right w:val="none" w:sz="0" w:space="0" w:color="auto"/>
          </w:divBdr>
        </w:div>
        <w:div w:id="1533110170">
          <w:marLeft w:val="640"/>
          <w:marRight w:val="0"/>
          <w:marTop w:val="0"/>
          <w:marBottom w:val="0"/>
          <w:divBdr>
            <w:top w:val="none" w:sz="0" w:space="0" w:color="auto"/>
            <w:left w:val="none" w:sz="0" w:space="0" w:color="auto"/>
            <w:bottom w:val="none" w:sz="0" w:space="0" w:color="auto"/>
            <w:right w:val="none" w:sz="0" w:space="0" w:color="auto"/>
          </w:divBdr>
        </w:div>
        <w:div w:id="792098245">
          <w:marLeft w:val="640"/>
          <w:marRight w:val="0"/>
          <w:marTop w:val="0"/>
          <w:marBottom w:val="0"/>
          <w:divBdr>
            <w:top w:val="none" w:sz="0" w:space="0" w:color="auto"/>
            <w:left w:val="none" w:sz="0" w:space="0" w:color="auto"/>
            <w:bottom w:val="none" w:sz="0" w:space="0" w:color="auto"/>
            <w:right w:val="none" w:sz="0" w:space="0" w:color="auto"/>
          </w:divBdr>
        </w:div>
        <w:div w:id="1090469519">
          <w:marLeft w:val="640"/>
          <w:marRight w:val="0"/>
          <w:marTop w:val="0"/>
          <w:marBottom w:val="0"/>
          <w:divBdr>
            <w:top w:val="none" w:sz="0" w:space="0" w:color="auto"/>
            <w:left w:val="none" w:sz="0" w:space="0" w:color="auto"/>
            <w:bottom w:val="none" w:sz="0" w:space="0" w:color="auto"/>
            <w:right w:val="none" w:sz="0" w:space="0" w:color="auto"/>
          </w:divBdr>
        </w:div>
        <w:div w:id="41903002">
          <w:marLeft w:val="640"/>
          <w:marRight w:val="0"/>
          <w:marTop w:val="0"/>
          <w:marBottom w:val="0"/>
          <w:divBdr>
            <w:top w:val="none" w:sz="0" w:space="0" w:color="auto"/>
            <w:left w:val="none" w:sz="0" w:space="0" w:color="auto"/>
            <w:bottom w:val="none" w:sz="0" w:space="0" w:color="auto"/>
            <w:right w:val="none" w:sz="0" w:space="0" w:color="auto"/>
          </w:divBdr>
        </w:div>
        <w:div w:id="869300733">
          <w:marLeft w:val="640"/>
          <w:marRight w:val="0"/>
          <w:marTop w:val="0"/>
          <w:marBottom w:val="0"/>
          <w:divBdr>
            <w:top w:val="none" w:sz="0" w:space="0" w:color="auto"/>
            <w:left w:val="none" w:sz="0" w:space="0" w:color="auto"/>
            <w:bottom w:val="none" w:sz="0" w:space="0" w:color="auto"/>
            <w:right w:val="none" w:sz="0" w:space="0" w:color="auto"/>
          </w:divBdr>
        </w:div>
        <w:div w:id="372194686">
          <w:marLeft w:val="640"/>
          <w:marRight w:val="0"/>
          <w:marTop w:val="0"/>
          <w:marBottom w:val="0"/>
          <w:divBdr>
            <w:top w:val="none" w:sz="0" w:space="0" w:color="auto"/>
            <w:left w:val="none" w:sz="0" w:space="0" w:color="auto"/>
            <w:bottom w:val="none" w:sz="0" w:space="0" w:color="auto"/>
            <w:right w:val="none" w:sz="0" w:space="0" w:color="auto"/>
          </w:divBdr>
        </w:div>
        <w:div w:id="573928988">
          <w:marLeft w:val="640"/>
          <w:marRight w:val="0"/>
          <w:marTop w:val="0"/>
          <w:marBottom w:val="0"/>
          <w:divBdr>
            <w:top w:val="none" w:sz="0" w:space="0" w:color="auto"/>
            <w:left w:val="none" w:sz="0" w:space="0" w:color="auto"/>
            <w:bottom w:val="none" w:sz="0" w:space="0" w:color="auto"/>
            <w:right w:val="none" w:sz="0" w:space="0" w:color="auto"/>
          </w:divBdr>
        </w:div>
        <w:div w:id="756293509">
          <w:marLeft w:val="640"/>
          <w:marRight w:val="0"/>
          <w:marTop w:val="0"/>
          <w:marBottom w:val="0"/>
          <w:divBdr>
            <w:top w:val="none" w:sz="0" w:space="0" w:color="auto"/>
            <w:left w:val="none" w:sz="0" w:space="0" w:color="auto"/>
            <w:bottom w:val="none" w:sz="0" w:space="0" w:color="auto"/>
            <w:right w:val="none" w:sz="0" w:space="0" w:color="auto"/>
          </w:divBdr>
        </w:div>
        <w:div w:id="896356261">
          <w:marLeft w:val="640"/>
          <w:marRight w:val="0"/>
          <w:marTop w:val="0"/>
          <w:marBottom w:val="0"/>
          <w:divBdr>
            <w:top w:val="none" w:sz="0" w:space="0" w:color="auto"/>
            <w:left w:val="none" w:sz="0" w:space="0" w:color="auto"/>
            <w:bottom w:val="none" w:sz="0" w:space="0" w:color="auto"/>
            <w:right w:val="none" w:sz="0" w:space="0" w:color="auto"/>
          </w:divBdr>
        </w:div>
        <w:div w:id="236286057">
          <w:marLeft w:val="640"/>
          <w:marRight w:val="0"/>
          <w:marTop w:val="0"/>
          <w:marBottom w:val="0"/>
          <w:divBdr>
            <w:top w:val="none" w:sz="0" w:space="0" w:color="auto"/>
            <w:left w:val="none" w:sz="0" w:space="0" w:color="auto"/>
            <w:bottom w:val="none" w:sz="0" w:space="0" w:color="auto"/>
            <w:right w:val="none" w:sz="0" w:space="0" w:color="auto"/>
          </w:divBdr>
        </w:div>
        <w:div w:id="444735433">
          <w:marLeft w:val="640"/>
          <w:marRight w:val="0"/>
          <w:marTop w:val="0"/>
          <w:marBottom w:val="0"/>
          <w:divBdr>
            <w:top w:val="none" w:sz="0" w:space="0" w:color="auto"/>
            <w:left w:val="none" w:sz="0" w:space="0" w:color="auto"/>
            <w:bottom w:val="none" w:sz="0" w:space="0" w:color="auto"/>
            <w:right w:val="none" w:sz="0" w:space="0" w:color="auto"/>
          </w:divBdr>
        </w:div>
        <w:div w:id="2008167719">
          <w:marLeft w:val="640"/>
          <w:marRight w:val="0"/>
          <w:marTop w:val="0"/>
          <w:marBottom w:val="0"/>
          <w:divBdr>
            <w:top w:val="none" w:sz="0" w:space="0" w:color="auto"/>
            <w:left w:val="none" w:sz="0" w:space="0" w:color="auto"/>
            <w:bottom w:val="none" w:sz="0" w:space="0" w:color="auto"/>
            <w:right w:val="none" w:sz="0" w:space="0" w:color="auto"/>
          </w:divBdr>
        </w:div>
        <w:div w:id="514539299">
          <w:marLeft w:val="640"/>
          <w:marRight w:val="0"/>
          <w:marTop w:val="0"/>
          <w:marBottom w:val="0"/>
          <w:divBdr>
            <w:top w:val="none" w:sz="0" w:space="0" w:color="auto"/>
            <w:left w:val="none" w:sz="0" w:space="0" w:color="auto"/>
            <w:bottom w:val="none" w:sz="0" w:space="0" w:color="auto"/>
            <w:right w:val="none" w:sz="0" w:space="0" w:color="auto"/>
          </w:divBdr>
        </w:div>
        <w:div w:id="1232352339">
          <w:marLeft w:val="640"/>
          <w:marRight w:val="0"/>
          <w:marTop w:val="0"/>
          <w:marBottom w:val="0"/>
          <w:divBdr>
            <w:top w:val="none" w:sz="0" w:space="0" w:color="auto"/>
            <w:left w:val="none" w:sz="0" w:space="0" w:color="auto"/>
            <w:bottom w:val="none" w:sz="0" w:space="0" w:color="auto"/>
            <w:right w:val="none" w:sz="0" w:space="0" w:color="auto"/>
          </w:divBdr>
        </w:div>
        <w:div w:id="1752702123">
          <w:marLeft w:val="640"/>
          <w:marRight w:val="0"/>
          <w:marTop w:val="0"/>
          <w:marBottom w:val="0"/>
          <w:divBdr>
            <w:top w:val="none" w:sz="0" w:space="0" w:color="auto"/>
            <w:left w:val="none" w:sz="0" w:space="0" w:color="auto"/>
            <w:bottom w:val="none" w:sz="0" w:space="0" w:color="auto"/>
            <w:right w:val="none" w:sz="0" w:space="0" w:color="auto"/>
          </w:divBdr>
        </w:div>
        <w:div w:id="1530266065">
          <w:marLeft w:val="640"/>
          <w:marRight w:val="0"/>
          <w:marTop w:val="0"/>
          <w:marBottom w:val="0"/>
          <w:divBdr>
            <w:top w:val="none" w:sz="0" w:space="0" w:color="auto"/>
            <w:left w:val="none" w:sz="0" w:space="0" w:color="auto"/>
            <w:bottom w:val="none" w:sz="0" w:space="0" w:color="auto"/>
            <w:right w:val="none" w:sz="0" w:space="0" w:color="auto"/>
          </w:divBdr>
        </w:div>
        <w:div w:id="1063724001">
          <w:marLeft w:val="640"/>
          <w:marRight w:val="0"/>
          <w:marTop w:val="0"/>
          <w:marBottom w:val="0"/>
          <w:divBdr>
            <w:top w:val="none" w:sz="0" w:space="0" w:color="auto"/>
            <w:left w:val="none" w:sz="0" w:space="0" w:color="auto"/>
            <w:bottom w:val="none" w:sz="0" w:space="0" w:color="auto"/>
            <w:right w:val="none" w:sz="0" w:space="0" w:color="auto"/>
          </w:divBdr>
        </w:div>
        <w:div w:id="282807000">
          <w:marLeft w:val="640"/>
          <w:marRight w:val="0"/>
          <w:marTop w:val="0"/>
          <w:marBottom w:val="0"/>
          <w:divBdr>
            <w:top w:val="none" w:sz="0" w:space="0" w:color="auto"/>
            <w:left w:val="none" w:sz="0" w:space="0" w:color="auto"/>
            <w:bottom w:val="none" w:sz="0" w:space="0" w:color="auto"/>
            <w:right w:val="none" w:sz="0" w:space="0" w:color="auto"/>
          </w:divBdr>
        </w:div>
        <w:div w:id="1388643995">
          <w:marLeft w:val="640"/>
          <w:marRight w:val="0"/>
          <w:marTop w:val="0"/>
          <w:marBottom w:val="0"/>
          <w:divBdr>
            <w:top w:val="none" w:sz="0" w:space="0" w:color="auto"/>
            <w:left w:val="none" w:sz="0" w:space="0" w:color="auto"/>
            <w:bottom w:val="none" w:sz="0" w:space="0" w:color="auto"/>
            <w:right w:val="none" w:sz="0" w:space="0" w:color="auto"/>
          </w:divBdr>
        </w:div>
        <w:div w:id="1855076049">
          <w:marLeft w:val="640"/>
          <w:marRight w:val="0"/>
          <w:marTop w:val="0"/>
          <w:marBottom w:val="0"/>
          <w:divBdr>
            <w:top w:val="none" w:sz="0" w:space="0" w:color="auto"/>
            <w:left w:val="none" w:sz="0" w:space="0" w:color="auto"/>
            <w:bottom w:val="none" w:sz="0" w:space="0" w:color="auto"/>
            <w:right w:val="none" w:sz="0" w:space="0" w:color="auto"/>
          </w:divBdr>
        </w:div>
        <w:div w:id="115219590">
          <w:marLeft w:val="640"/>
          <w:marRight w:val="0"/>
          <w:marTop w:val="0"/>
          <w:marBottom w:val="0"/>
          <w:divBdr>
            <w:top w:val="none" w:sz="0" w:space="0" w:color="auto"/>
            <w:left w:val="none" w:sz="0" w:space="0" w:color="auto"/>
            <w:bottom w:val="none" w:sz="0" w:space="0" w:color="auto"/>
            <w:right w:val="none" w:sz="0" w:space="0" w:color="auto"/>
          </w:divBdr>
        </w:div>
        <w:div w:id="1502238002">
          <w:marLeft w:val="640"/>
          <w:marRight w:val="0"/>
          <w:marTop w:val="0"/>
          <w:marBottom w:val="0"/>
          <w:divBdr>
            <w:top w:val="none" w:sz="0" w:space="0" w:color="auto"/>
            <w:left w:val="none" w:sz="0" w:space="0" w:color="auto"/>
            <w:bottom w:val="none" w:sz="0" w:space="0" w:color="auto"/>
            <w:right w:val="none" w:sz="0" w:space="0" w:color="auto"/>
          </w:divBdr>
        </w:div>
        <w:div w:id="173999565">
          <w:marLeft w:val="640"/>
          <w:marRight w:val="0"/>
          <w:marTop w:val="0"/>
          <w:marBottom w:val="0"/>
          <w:divBdr>
            <w:top w:val="none" w:sz="0" w:space="0" w:color="auto"/>
            <w:left w:val="none" w:sz="0" w:space="0" w:color="auto"/>
            <w:bottom w:val="none" w:sz="0" w:space="0" w:color="auto"/>
            <w:right w:val="none" w:sz="0" w:space="0" w:color="auto"/>
          </w:divBdr>
        </w:div>
        <w:div w:id="30738942">
          <w:marLeft w:val="640"/>
          <w:marRight w:val="0"/>
          <w:marTop w:val="0"/>
          <w:marBottom w:val="0"/>
          <w:divBdr>
            <w:top w:val="none" w:sz="0" w:space="0" w:color="auto"/>
            <w:left w:val="none" w:sz="0" w:space="0" w:color="auto"/>
            <w:bottom w:val="none" w:sz="0" w:space="0" w:color="auto"/>
            <w:right w:val="none" w:sz="0" w:space="0" w:color="auto"/>
          </w:divBdr>
        </w:div>
      </w:divsChild>
    </w:div>
    <w:div w:id="1848015812">
      <w:bodyDiv w:val="1"/>
      <w:marLeft w:val="0"/>
      <w:marRight w:val="0"/>
      <w:marTop w:val="0"/>
      <w:marBottom w:val="0"/>
      <w:divBdr>
        <w:top w:val="none" w:sz="0" w:space="0" w:color="auto"/>
        <w:left w:val="none" w:sz="0" w:space="0" w:color="auto"/>
        <w:bottom w:val="none" w:sz="0" w:space="0" w:color="auto"/>
        <w:right w:val="none" w:sz="0" w:space="0" w:color="auto"/>
      </w:divBdr>
    </w:div>
    <w:div w:id="1848329717">
      <w:bodyDiv w:val="1"/>
      <w:marLeft w:val="0"/>
      <w:marRight w:val="0"/>
      <w:marTop w:val="0"/>
      <w:marBottom w:val="0"/>
      <w:divBdr>
        <w:top w:val="none" w:sz="0" w:space="0" w:color="auto"/>
        <w:left w:val="none" w:sz="0" w:space="0" w:color="auto"/>
        <w:bottom w:val="none" w:sz="0" w:space="0" w:color="auto"/>
        <w:right w:val="none" w:sz="0" w:space="0" w:color="auto"/>
      </w:divBdr>
      <w:divsChild>
        <w:div w:id="1217473953">
          <w:marLeft w:val="640"/>
          <w:marRight w:val="0"/>
          <w:marTop w:val="0"/>
          <w:marBottom w:val="0"/>
          <w:divBdr>
            <w:top w:val="none" w:sz="0" w:space="0" w:color="auto"/>
            <w:left w:val="none" w:sz="0" w:space="0" w:color="auto"/>
            <w:bottom w:val="none" w:sz="0" w:space="0" w:color="auto"/>
            <w:right w:val="none" w:sz="0" w:space="0" w:color="auto"/>
          </w:divBdr>
        </w:div>
        <w:div w:id="365375971">
          <w:marLeft w:val="640"/>
          <w:marRight w:val="0"/>
          <w:marTop w:val="0"/>
          <w:marBottom w:val="0"/>
          <w:divBdr>
            <w:top w:val="none" w:sz="0" w:space="0" w:color="auto"/>
            <w:left w:val="none" w:sz="0" w:space="0" w:color="auto"/>
            <w:bottom w:val="none" w:sz="0" w:space="0" w:color="auto"/>
            <w:right w:val="none" w:sz="0" w:space="0" w:color="auto"/>
          </w:divBdr>
        </w:div>
        <w:div w:id="1658533186">
          <w:marLeft w:val="640"/>
          <w:marRight w:val="0"/>
          <w:marTop w:val="0"/>
          <w:marBottom w:val="0"/>
          <w:divBdr>
            <w:top w:val="none" w:sz="0" w:space="0" w:color="auto"/>
            <w:left w:val="none" w:sz="0" w:space="0" w:color="auto"/>
            <w:bottom w:val="none" w:sz="0" w:space="0" w:color="auto"/>
            <w:right w:val="none" w:sz="0" w:space="0" w:color="auto"/>
          </w:divBdr>
        </w:div>
        <w:div w:id="768820819">
          <w:marLeft w:val="640"/>
          <w:marRight w:val="0"/>
          <w:marTop w:val="0"/>
          <w:marBottom w:val="0"/>
          <w:divBdr>
            <w:top w:val="none" w:sz="0" w:space="0" w:color="auto"/>
            <w:left w:val="none" w:sz="0" w:space="0" w:color="auto"/>
            <w:bottom w:val="none" w:sz="0" w:space="0" w:color="auto"/>
            <w:right w:val="none" w:sz="0" w:space="0" w:color="auto"/>
          </w:divBdr>
        </w:div>
        <w:div w:id="1906989165">
          <w:marLeft w:val="640"/>
          <w:marRight w:val="0"/>
          <w:marTop w:val="0"/>
          <w:marBottom w:val="0"/>
          <w:divBdr>
            <w:top w:val="none" w:sz="0" w:space="0" w:color="auto"/>
            <w:left w:val="none" w:sz="0" w:space="0" w:color="auto"/>
            <w:bottom w:val="none" w:sz="0" w:space="0" w:color="auto"/>
            <w:right w:val="none" w:sz="0" w:space="0" w:color="auto"/>
          </w:divBdr>
        </w:div>
        <w:div w:id="2046247548">
          <w:marLeft w:val="640"/>
          <w:marRight w:val="0"/>
          <w:marTop w:val="0"/>
          <w:marBottom w:val="0"/>
          <w:divBdr>
            <w:top w:val="none" w:sz="0" w:space="0" w:color="auto"/>
            <w:left w:val="none" w:sz="0" w:space="0" w:color="auto"/>
            <w:bottom w:val="none" w:sz="0" w:space="0" w:color="auto"/>
            <w:right w:val="none" w:sz="0" w:space="0" w:color="auto"/>
          </w:divBdr>
        </w:div>
        <w:div w:id="657616669">
          <w:marLeft w:val="640"/>
          <w:marRight w:val="0"/>
          <w:marTop w:val="0"/>
          <w:marBottom w:val="0"/>
          <w:divBdr>
            <w:top w:val="none" w:sz="0" w:space="0" w:color="auto"/>
            <w:left w:val="none" w:sz="0" w:space="0" w:color="auto"/>
            <w:bottom w:val="none" w:sz="0" w:space="0" w:color="auto"/>
            <w:right w:val="none" w:sz="0" w:space="0" w:color="auto"/>
          </w:divBdr>
        </w:div>
        <w:div w:id="1568607205">
          <w:marLeft w:val="640"/>
          <w:marRight w:val="0"/>
          <w:marTop w:val="0"/>
          <w:marBottom w:val="0"/>
          <w:divBdr>
            <w:top w:val="none" w:sz="0" w:space="0" w:color="auto"/>
            <w:left w:val="none" w:sz="0" w:space="0" w:color="auto"/>
            <w:bottom w:val="none" w:sz="0" w:space="0" w:color="auto"/>
            <w:right w:val="none" w:sz="0" w:space="0" w:color="auto"/>
          </w:divBdr>
        </w:div>
        <w:div w:id="1460762277">
          <w:marLeft w:val="640"/>
          <w:marRight w:val="0"/>
          <w:marTop w:val="0"/>
          <w:marBottom w:val="0"/>
          <w:divBdr>
            <w:top w:val="none" w:sz="0" w:space="0" w:color="auto"/>
            <w:left w:val="none" w:sz="0" w:space="0" w:color="auto"/>
            <w:bottom w:val="none" w:sz="0" w:space="0" w:color="auto"/>
            <w:right w:val="none" w:sz="0" w:space="0" w:color="auto"/>
          </w:divBdr>
        </w:div>
        <w:div w:id="1109860114">
          <w:marLeft w:val="640"/>
          <w:marRight w:val="0"/>
          <w:marTop w:val="0"/>
          <w:marBottom w:val="0"/>
          <w:divBdr>
            <w:top w:val="none" w:sz="0" w:space="0" w:color="auto"/>
            <w:left w:val="none" w:sz="0" w:space="0" w:color="auto"/>
            <w:bottom w:val="none" w:sz="0" w:space="0" w:color="auto"/>
            <w:right w:val="none" w:sz="0" w:space="0" w:color="auto"/>
          </w:divBdr>
        </w:div>
        <w:div w:id="218979981">
          <w:marLeft w:val="640"/>
          <w:marRight w:val="0"/>
          <w:marTop w:val="0"/>
          <w:marBottom w:val="0"/>
          <w:divBdr>
            <w:top w:val="none" w:sz="0" w:space="0" w:color="auto"/>
            <w:left w:val="none" w:sz="0" w:space="0" w:color="auto"/>
            <w:bottom w:val="none" w:sz="0" w:space="0" w:color="auto"/>
            <w:right w:val="none" w:sz="0" w:space="0" w:color="auto"/>
          </w:divBdr>
        </w:div>
        <w:div w:id="1597132975">
          <w:marLeft w:val="640"/>
          <w:marRight w:val="0"/>
          <w:marTop w:val="0"/>
          <w:marBottom w:val="0"/>
          <w:divBdr>
            <w:top w:val="none" w:sz="0" w:space="0" w:color="auto"/>
            <w:left w:val="none" w:sz="0" w:space="0" w:color="auto"/>
            <w:bottom w:val="none" w:sz="0" w:space="0" w:color="auto"/>
            <w:right w:val="none" w:sz="0" w:space="0" w:color="auto"/>
          </w:divBdr>
        </w:div>
        <w:div w:id="1502545397">
          <w:marLeft w:val="640"/>
          <w:marRight w:val="0"/>
          <w:marTop w:val="0"/>
          <w:marBottom w:val="0"/>
          <w:divBdr>
            <w:top w:val="none" w:sz="0" w:space="0" w:color="auto"/>
            <w:left w:val="none" w:sz="0" w:space="0" w:color="auto"/>
            <w:bottom w:val="none" w:sz="0" w:space="0" w:color="auto"/>
            <w:right w:val="none" w:sz="0" w:space="0" w:color="auto"/>
          </w:divBdr>
        </w:div>
        <w:div w:id="385370838">
          <w:marLeft w:val="640"/>
          <w:marRight w:val="0"/>
          <w:marTop w:val="0"/>
          <w:marBottom w:val="0"/>
          <w:divBdr>
            <w:top w:val="none" w:sz="0" w:space="0" w:color="auto"/>
            <w:left w:val="none" w:sz="0" w:space="0" w:color="auto"/>
            <w:bottom w:val="none" w:sz="0" w:space="0" w:color="auto"/>
            <w:right w:val="none" w:sz="0" w:space="0" w:color="auto"/>
          </w:divBdr>
        </w:div>
        <w:div w:id="487133188">
          <w:marLeft w:val="640"/>
          <w:marRight w:val="0"/>
          <w:marTop w:val="0"/>
          <w:marBottom w:val="0"/>
          <w:divBdr>
            <w:top w:val="none" w:sz="0" w:space="0" w:color="auto"/>
            <w:left w:val="none" w:sz="0" w:space="0" w:color="auto"/>
            <w:bottom w:val="none" w:sz="0" w:space="0" w:color="auto"/>
            <w:right w:val="none" w:sz="0" w:space="0" w:color="auto"/>
          </w:divBdr>
        </w:div>
      </w:divsChild>
    </w:div>
    <w:div w:id="1853375242">
      <w:bodyDiv w:val="1"/>
      <w:marLeft w:val="0"/>
      <w:marRight w:val="0"/>
      <w:marTop w:val="0"/>
      <w:marBottom w:val="0"/>
      <w:divBdr>
        <w:top w:val="none" w:sz="0" w:space="0" w:color="auto"/>
        <w:left w:val="none" w:sz="0" w:space="0" w:color="auto"/>
        <w:bottom w:val="none" w:sz="0" w:space="0" w:color="auto"/>
        <w:right w:val="none" w:sz="0" w:space="0" w:color="auto"/>
      </w:divBdr>
      <w:divsChild>
        <w:div w:id="1550191791">
          <w:marLeft w:val="640"/>
          <w:marRight w:val="0"/>
          <w:marTop w:val="0"/>
          <w:marBottom w:val="0"/>
          <w:divBdr>
            <w:top w:val="none" w:sz="0" w:space="0" w:color="auto"/>
            <w:left w:val="none" w:sz="0" w:space="0" w:color="auto"/>
            <w:bottom w:val="none" w:sz="0" w:space="0" w:color="auto"/>
            <w:right w:val="none" w:sz="0" w:space="0" w:color="auto"/>
          </w:divBdr>
        </w:div>
        <w:div w:id="871770548">
          <w:marLeft w:val="640"/>
          <w:marRight w:val="0"/>
          <w:marTop w:val="0"/>
          <w:marBottom w:val="0"/>
          <w:divBdr>
            <w:top w:val="none" w:sz="0" w:space="0" w:color="auto"/>
            <w:left w:val="none" w:sz="0" w:space="0" w:color="auto"/>
            <w:bottom w:val="none" w:sz="0" w:space="0" w:color="auto"/>
            <w:right w:val="none" w:sz="0" w:space="0" w:color="auto"/>
          </w:divBdr>
        </w:div>
        <w:div w:id="25373665">
          <w:marLeft w:val="640"/>
          <w:marRight w:val="0"/>
          <w:marTop w:val="0"/>
          <w:marBottom w:val="0"/>
          <w:divBdr>
            <w:top w:val="none" w:sz="0" w:space="0" w:color="auto"/>
            <w:left w:val="none" w:sz="0" w:space="0" w:color="auto"/>
            <w:bottom w:val="none" w:sz="0" w:space="0" w:color="auto"/>
            <w:right w:val="none" w:sz="0" w:space="0" w:color="auto"/>
          </w:divBdr>
        </w:div>
        <w:div w:id="1996493493">
          <w:marLeft w:val="640"/>
          <w:marRight w:val="0"/>
          <w:marTop w:val="0"/>
          <w:marBottom w:val="0"/>
          <w:divBdr>
            <w:top w:val="none" w:sz="0" w:space="0" w:color="auto"/>
            <w:left w:val="none" w:sz="0" w:space="0" w:color="auto"/>
            <w:bottom w:val="none" w:sz="0" w:space="0" w:color="auto"/>
            <w:right w:val="none" w:sz="0" w:space="0" w:color="auto"/>
          </w:divBdr>
        </w:div>
        <w:div w:id="801078554">
          <w:marLeft w:val="640"/>
          <w:marRight w:val="0"/>
          <w:marTop w:val="0"/>
          <w:marBottom w:val="0"/>
          <w:divBdr>
            <w:top w:val="none" w:sz="0" w:space="0" w:color="auto"/>
            <w:left w:val="none" w:sz="0" w:space="0" w:color="auto"/>
            <w:bottom w:val="none" w:sz="0" w:space="0" w:color="auto"/>
            <w:right w:val="none" w:sz="0" w:space="0" w:color="auto"/>
          </w:divBdr>
        </w:div>
        <w:div w:id="2129666613">
          <w:marLeft w:val="640"/>
          <w:marRight w:val="0"/>
          <w:marTop w:val="0"/>
          <w:marBottom w:val="0"/>
          <w:divBdr>
            <w:top w:val="none" w:sz="0" w:space="0" w:color="auto"/>
            <w:left w:val="none" w:sz="0" w:space="0" w:color="auto"/>
            <w:bottom w:val="none" w:sz="0" w:space="0" w:color="auto"/>
            <w:right w:val="none" w:sz="0" w:space="0" w:color="auto"/>
          </w:divBdr>
        </w:div>
        <w:div w:id="1263951620">
          <w:marLeft w:val="640"/>
          <w:marRight w:val="0"/>
          <w:marTop w:val="0"/>
          <w:marBottom w:val="0"/>
          <w:divBdr>
            <w:top w:val="none" w:sz="0" w:space="0" w:color="auto"/>
            <w:left w:val="none" w:sz="0" w:space="0" w:color="auto"/>
            <w:bottom w:val="none" w:sz="0" w:space="0" w:color="auto"/>
            <w:right w:val="none" w:sz="0" w:space="0" w:color="auto"/>
          </w:divBdr>
        </w:div>
        <w:div w:id="1167554197">
          <w:marLeft w:val="640"/>
          <w:marRight w:val="0"/>
          <w:marTop w:val="0"/>
          <w:marBottom w:val="0"/>
          <w:divBdr>
            <w:top w:val="none" w:sz="0" w:space="0" w:color="auto"/>
            <w:left w:val="none" w:sz="0" w:space="0" w:color="auto"/>
            <w:bottom w:val="none" w:sz="0" w:space="0" w:color="auto"/>
            <w:right w:val="none" w:sz="0" w:space="0" w:color="auto"/>
          </w:divBdr>
        </w:div>
        <w:div w:id="1647932760">
          <w:marLeft w:val="640"/>
          <w:marRight w:val="0"/>
          <w:marTop w:val="0"/>
          <w:marBottom w:val="0"/>
          <w:divBdr>
            <w:top w:val="none" w:sz="0" w:space="0" w:color="auto"/>
            <w:left w:val="none" w:sz="0" w:space="0" w:color="auto"/>
            <w:bottom w:val="none" w:sz="0" w:space="0" w:color="auto"/>
            <w:right w:val="none" w:sz="0" w:space="0" w:color="auto"/>
          </w:divBdr>
        </w:div>
        <w:div w:id="1767994119">
          <w:marLeft w:val="640"/>
          <w:marRight w:val="0"/>
          <w:marTop w:val="0"/>
          <w:marBottom w:val="0"/>
          <w:divBdr>
            <w:top w:val="none" w:sz="0" w:space="0" w:color="auto"/>
            <w:left w:val="none" w:sz="0" w:space="0" w:color="auto"/>
            <w:bottom w:val="none" w:sz="0" w:space="0" w:color="auto"/>
            <w:right w:val="none" w:sz="0" w:space="0" w:color="auto"/>
          </w:divBdr>
        </w:div>
        <w:div w:id="209805151">
          <w:marLeft w:val="640"/>
          <w:marRight w:val="0"/>
          <w:marTop w:val="0"/>
          <w:marBottom w:val="0"/>
          <w:divBdr>
            <w:top w:val="none" w:sz="0" w:space="0" w:color="auto"/>
            <w:left w:val="none" w:sz="0" w:space="0" w:color="auto"/>
            <w:bottom w:val="none" w:sz="0" w:space="0" w:color="auto"/>
            <w:right w:val="none" w:sz="0" w:space="0" w:color="auto"/>
          </w:divBdr>
        </w:div>
        <w:div w:id="1465855726">
          <w:marLeft w:val="640"/>
          <w:marRight w:val="0"/>
          <w:marTop w:val="0"/>
          <w:marBottom w:val="0"/>
          <w:divBdr>
            <w:top w:val="none" w:sz="0" w:space="0" w:color="auto"/>
            <w:left w:val="none" w:sz="0" w:space="0" w:color="auto"/>
            <w:bottom w:val="none" w:sz="0" w:space="0" w:color="auto"/>
            <w:right w:val="none" w:sz="0" w:space="0" w:color="auto"/>
          </w:divBdr>
        </w:div>
      </w:divsChild>
    </w:div>
    <w:div w:id="1854025276">
      <w:bodyDiv w:val="1"/>
      <w:marLeft w:val="0"/>
      <w:marRight w:val="0"/>
      <w:marTop w:val="0"/>
      <w:marBottom w:val="0"/>
      <w:divBdr>
        <w:top w:val="none" w:sz="0" w:space="0" w:color="auto"/>
        <w:left w:val="none" w:sz="0" w:space="0" w:color="auto"/>
        <w:bottom w:val="none" w:sz="0" w:space="0" w:color="auto"/>
        <w:right w:val="none" w:sz="0" w:space="0" w:color="auto"/>
      </w:divBdr>
    </w:div>
    <w:div w:id="1854684121">
      <w:bodyDiv w:val="1"/>
      <w:marLeft w:val="0"/>
      <w:marRight w:val="0"/>
      <w:marTop w:val="0"/>
      <w:marBottom w:val="0"/>
      <w:divBdr>
        <w:top w:val="none" w:sz="0" w:space="0" w:color="auto"/>
        <w:left w:val="none" w:sz="0" w:space="0" w:color="auto"/>
        <w:bottom w:val="none" w:sz="0" w:space="0" w:color="auto"/>
        <w:right w:val="none" w:sz="0" w:space="0" w:color="auto"/>
      </w:divBdr>
      <w:divsChild>
        <w:div w:id="1278415222">
          <w:marLeft w:val="640"/>
          <w:marRight w:val="0"/>
          <w:marTop w:val="0"/>
          <w:marBottom w:val="0"/>
          <w:divBdr>
            <w:top w:val="none" w:sz="0" w:space="0" w:color="auto"/>
            <w:left w:val="none" w:sz="0" w:space="0" w:color="auto"/>
            <w:bottom w:val="none" w:sz="0" w:space="0" w:color="auto"/>
            <w:right w:val="none" w:sz="0" w:space="0" w:color="auto"/>
          </w:divBdr>
        </w:div>
        <w:div w:id="1457679821">
          <w:marLeft w:val="640"/>
          <w:marRight w:val="0"/>
          <w:marTop w:val="0"/>
          <w:marBottom w:val="0"/>
          <w:divBdr>
            <w:top w:val="none" w:sz="0" w:space="0" w:color="auto"/>
            <w:left w:val="none" w:sz="0" w:space="0" w:color="auto"/>
            <w:bottom w:val="none" w:sz="0" w:space="0" w:color="auto"/>
            <w:right w:val="none" w:sz="0" w:space="0" w:color="auto"/>
          </w:divBdr>
        </w:div>
        <w:div w:id="2088844766">
          <w:marLeft w:val="640"/>
          <w:marRight w:val="0"/>
          <w:marTop w:val="0"/>
          <w:marBottom w:val="0"/>
          <w:divBdr>
            <w:top w:val="none" w:sz="0" w:space="0" w:color="auto"/>
            <w:left w:val="none" w:sz="0" w:space="0" w:color="auto"/>
            <w:bottom w:val="none" w:sz="0" w:space="0" w:color="auto"/>
            <w:right w:val="none" w:sz="0" w:space="0" w:color="auto"/>
          </w:divBdr>
        </w:div>
        <w:div w:id="2115976040">
          <w:marLeft w:val="640"/>
          <w:marRight w:val="0"/>
          <w:marTop w:val="0"/>
          <w:marBottom w:val="0"/>
          <w:divBdr>
            <w:top w:val="none" w:sz="0" w:space="0" w:color="auto"/>
            <w:left w:val="none" w:sz="0" w:space="0" w:color="auto"/>
            <w:bottom w:val="none" w:sz="0" w:space="0" w:color="auto"/>
            <w:right w:val="none" w:sz="0" w:space="0" w:color="auto"/>
          </w:divBdr>
        </w:div>
        <w:div w:id="353501581">
          <w:marLeft w:val="640"/>
          <w:marRight w:val="0"/>
          <w:marTop w:val="0"/>
          <w:marBottom w:val="0"/>
          <w:divBdr>
            <w:top w:val="none" w:sz="0" w:space="0" w:color="auto"/>
            <w:left w:val="none" w:sz="0" w:space="0" w:color="auto"/>
            <w:bottom w:val="none" w:sz="0" w:space="0" w:color="auto"/>
            <w:right w:val="none" w:sz="0" w:space="0" w:color="auto"/>
          </w:divBdr>
        </w:div>
        <w:div w:id="344789573">
          <w:marLeft w:val="640"/>
          <w:marRight w:val="0"/>
          <w:marTop w:val="0"/>
          <w:marBottom w:val="0"/>
          <w:divBdr>
            <w:top w:val="none" w:sz="0" w:space="0" w:color="auto"/>
            <w:left w:val="none" w:sz="0" w:space="0" w:color="auto"/>
            <w:bottom w:val="none" w:sz="0" w:space="0" w:color="auto"/>
            <w:right w:val="none" w:sz="0" w:space="0" w:color="auto"/>
          </w:divBdr>
        </w:div>
        <w:div w:id="1619918973">
          <w:marLeft w:val="640"/>
          <w:marRight w:val="0"/>
          <w:marTop w:val="0"/>
          <w:marBottom w:val="0"/>
          <w:divBdr>
            <w:top w:val="none" w:sz="0" w:space="0" w:color="auto"/>
            <w:left w:val="none" w:sz="0" w:space="0" w:color="auto"/>
            <w:bottom w:val="none" w:sz="0" w:space="0" w:color="auto"/>
            <w:right w:val="none" w:sz="0" w:space="0" w:color="auto"/>
          </w:divBdr>
        </w:div>
        <w:div w:id="977952043">
          <w:marLeft w:val="640"/>
          <w:marRight w:val="0"/>
          <w:marTop w:val="0"/>
          <w:marBottom w:val="0"/>
          <w:divBdr>
            <w:top w:val="none" w:sz="0" w:space="0" w:color="auto"/>
            <w:left w:val="none" w:sz="0" w:space="0" w:color="auto"/>
            <w:bottom w:val="none" w:sz="0" w:space="0" w:color="auto"/>
            <w:right w:val="none" w:sz="0" w:space="0" w:color="auto"/>
          </w:divBdr>
        </w:div>
        <w:div w:id="1424884604">
          <w:marLeft w:val="640"/>
          <w:marRight w:val="0"/>
          <w:marTop w:val="0"/>
          <w:marBottom w:val="0"/>
          <w:divBdr>
            <w:top w:val="none" w:sz="0" w:space="0" w:color="auto"/>
            <w:left w:val="none" w:sz="0" w:space="0" w:color="auto"/>
            <w:bottom w:val="none" w:sz="0" w:space="0" w:color="auto"/>
            <w:right w:val="none" w:sz="0" w:space="0" w:color="auto"/>
          </w:divBdr>
        </w:div>
        <w:div w:id="673991096">
          <w:marLeft w:val="640"/>
          <w:marRight w:val="0"/>
          <w:marTop w:val="0"/>
          <w:marBottom w:val="0"/>
          <w:divBdr>
            <w:top w:val="none" w:sz="0" w:space="0" w:color="auto"/>
            <w:left w:val="none" w:sz="0" w:space="0" w:color="auto"/>
            <w:bottom w:val="none" w:sz="0" w:space="0" w:color="auto"/>
            <w:right w:val="none" w:sz="0" w:space="0" w:color="auto"/>
          </w:divBdr>
        </w:div>
        <w:div w:id="633218117">
          <w:marLeft w:val="640"/>
          <w:marRight w:val="0"/>
          <w:marTop w:val="0"/>
          <w:marBottom w:val="0"/>
          <w:divBdr>
            <w:top w:val="none" w:sz="0" w:space="0" w:color="auto"/>
            <w:left w:val="none" w:sz="0" w:space="0" w:color="auto"/>
            <w:bottom w:val="none" w:sz="0" w:space="0" w:color="auto"/>
            <w:right w:val="none" w:sz="0" w:space="0" w:color="auto"/>
          </w:divBdr>
        </w:div>
      </w:divsChild>
    </w:div>
    <w:div w:id="1856456038">
      <w:bodyDiv w:val="1"/>
      <w:marLeft w:val="0"/>
      <w:marRight w:val="0"/>
      <w:marTop w:val="0"/>
      <w:marBottom w:val="0"/>
      <w:divBdr>
        <w:top w:val="none" w:sz="0" w:space="0" w:color="auto"/>
        <w:left w:val="none" w:sz="0" w:space="0" w:color="auto"/>
        <w:bottom w:val="none" w:sz="0" w:space="0" w:color="auto"/>
        <w:right w:val="none" w:sz="0" w:space="0" w:color="auto"/>
      </w:divBdr>
      <w:divsChild>
        <w:div w:id="1824472090">
          <w:marLeft w:val="640"/>
          <w:marRight w:val="0"/>
          <w:marTop w:val="0"/>
          <w:marBottom w:val="0"/>
          <w:divBdr>
            <w:top w:val="none" w:sz="0" w:space="0" w:color="auto"/>
            <w:left w:val="none" w:sz="0" w:space="0" w:color="auto"/>
            <w:bottom w:val="none" w:sz="0" w:space="0" w:color="auto"/>
            <w:right w:val="none" w:sz="0" w:space="0" w:color="auto"/>
          </w:divBdr>
        </w:div>
        <w:div w:id="945229726">
          <w:marLeft w:val="640"/>
          <w:marRight w:val="0"/>
          <w:marTop w:val="0"/>
          <w:marBottom w:val="0"/>
          <w:divBdr>
            <w:top w:val="none" w:sz="0" w:space="0" w:color="auto"/>
            <w:left w:val="none" w:sz="0" w:space="0" w:color="auto"/>
            <w:bottom w:val="none" w:sz="0" w:space="0" w:color="auto"/>
            <w:right w:val="none" w:sz="0" w:space="0" w:color="auto"/>
          </w:divBdr>
        </w:div>
        <w:div w:id="608468589">
          <w:marLeft w:val="640"/>
          <w:marRight w:val="0"/>
          <w:marTop w:val="0"/>
          <w:marBottom w:val="0"/>
          <w:divBdr>
            <w:top w:val="none" w:sz="0" w:space="0" w:color="auto"/>
            <w:left w:val="none" w:sz="0" w:space="0" w:color="auto"/>
            <w:bottom w:val="none" w:sz="0" w:space="0" w:color="auto"/>
            <w:right w:val="none" w:sz="0" w:space="0" w:color="auto"/>
          </w:divBdr>
        </w:div>
        <w:div w:id="1087455421">
          <w:marLeft w:val="640"/>
          <w:marRight w:val="0"/>
          <w:marTop w:val="0"/>
          <w:marBottom w:val="0"/>
          <w:divBdr>
            <w:top w:val="none" w:sz="0" w:space="0" w:color="auto"/>
            <w:left w:val="none" w:sz="0" w:space="0" w:color="auto"/>
            <w:bottom w:val="none" w:sz="0" w:space="0" w:color="auto"/>
            <w:right w:val="none" w:sz="0" w:space="0" w:color="auto"/>
          </w:divBdr>
        </w:div>
        <w:div w:id="740054936">
          <w:marLeft w:val="640"/>
          <w:marRight w:val="0"/>
          <w:marTop w:val="0"/>
          <w:marBottom w:val="0"/>
          <w:divBdr>
            <w:top w:val="none" w:sz="0" w:space="0" w:color="auto"/>
            <w:left w:val="none" w:sz="0" w:space="0" w:color="auto"/>
            <w:bottom w:val="none" w:sz="0" w:space="0" w:color="auto"/>
            <w:right w:val="none" w:sz="0" w:space="0" w:color="auto"/>
          </w:divBdr>
        </w:div>
        <w:div w:id="1940331735">
          <w:marLeft w:val="640"/>
          <w:marRight w:val="0"/>
          <w:marTop w:val="0"/>
          <w:marBottom w:val="0"/>
          <w:divBdr>
            <w:top w:val="none" w:sz="0" w:space="0" w:color="auto"/>
            <w:left w:val="none" w:sz="0" w:space="0" w:color="auto"/>
            <w:bottom w:val="none" w:sz="0" w:space="0" w:color="auto"/>
            <w:right w:val="none" w:sz="0" w:space="0" w:color="auto"/>
          </w:divBdr>
        </w:div>
        <w:div w:id="1839421626">
          <w:marLeft w:val="640"/>
          <w:marRight w:val="0"/>
          <w:marTop w:val="0"/>
          <w:marBottom w:val="0"/>
          <w:divBdr>
            <w:top w:val="none" w:sz="0" w:space="0" w:color="auto"/>
            <w:left w:val="none" w:sz="0" w:space="0" w:color="auto"/>
            <w:bottom w:val="none" w:sz="0" w:space="0" w:color="auto"/>
            <w:right w:val="none" w:sz="0" w:space="0" w:color="auto"/>
          </w:divBdr>
        </w:div>
        <w:div w:id="1734160846">
          <w:marLeft w:val="640"/>
          <w:marRight w:val="0"/>
          <w:marTop w:val="0"/>
          <w:marBottom w:val="0"/>
          <w:divBdr>
            <w:top w:val="none" w:sz="0" w:space="0" w:color="auto"/>
            <w:left w:val="none" w:sz="0" w:space="0" w:color="auto"/>
            <w:bottom w:val="none" w:sz="0" w:space="0" w:color="auto"/>
            <w:right w:val="none" w:sz="0" w:space="0" w:color="auto"/>
          </w:divBdr>
        </w:div>
        <w:div w:id="1339387242">
          <w:marLeft w:val="640"/>
          <w:marRight w:val="0"/>
          <w:marTop w:val="0"/>
          <w:marBottom w:val="0"/>
          <w:divBdr>
            <w:top w:val="none" w:sz="0" w:space="0" w:color="auto"/>
            <w:left w:val="none" w:sz="0" w:space="0" w:color="auto"/>
            <w:bottom w:val="none" w:sz="0" w:space="0" w:color="auto"/>
            <w:right w:val="none" w:sz="0" w:space="0" w:color="auto"/>
          </w:divBdr>
        </w:div>
        <w:div w:id="696852068">
          <w:marLeft w:val="640"/>
          <w:marRight w:val="0"/>
          <w:marTop w:val="0"/>
          <w:marBottom w:val="0"/>
          <w:divBdr>
            <w:top w:val="none" w:sz="0" w:space="0" w:color="auto"/>
            <w:left w:val="none" w:sz="0" w:space="0" w:color="auto"/>
            <w:bottom w:val="none" w:sz="0" w:space="0" w:color="auto"/>
            <w:right w:val="none" w:sz="0" w:space="0" w:color="auto"/>
          </w:divBdr>
        </w:div>
        <w:div w:id="92747821">
          <w:marLeft w:val="640"/>
          <w:marRight w:val="0"/>
          <w:marTop w:val="0"/>
          <w:marBottom w:val="0"/>
          <w:divBdr>
            <w:top w:val="none" w:sz="0" w:space="0" w:color="auto"/>
            <w:left w:val="none" w:sz="0" w:space="0" w:color="auto"/>
            <w:bottom w:val="none" w:sz="0" w:space="0" w:color="auto"/>
            <w:right w:val="none" w:sz="0" w:space="0" w:color="auto"/>
          </w:divBdr>
        </w:div>
        <w:div w:id="856500320">
          <w:marLeft w:val="640"/>
          <w:marRight w:val="0"/>
          <w:marTop w:val="0"/>
          <w:marBottom w:val="0"/>
          <w:divBdr>
            <w:top w:val="none" w:sz="0" w:space="0" w:color="auto"/>
            <w:left w:val="none" w:sz="0" w:space="0" w:color="auto"/>
            <w:bottom w:val="none" w:sz="0" w:space="0" w:color="auto"/>
            <w:right w:val="none" w:sz="0" w:space="0" w:color="auto"/>
          </w:divBdr>
        </w:div>
        <w:div w:id="105849271">
          <w:marLeft w:val="640"/>
          <w:marRight w:val="0"/>
          <w:marTop w:val="0"/>
          <w:marBottom w:val="0"/>
          <w:divBdr>
            <w:top w:val="none" w:sz="0" w:space="0" w:color="auto"/>
            <w:left w:val="none" w:sz="0" w:space="0" w:color="auto"/>
            <w:bottom w:val="none" w:sz="0" w:space="0" w:color="auto"/>
            <w:right w:val="none" w:sz="0" w:space="0" w:color="auto"/>
          </w:divBdr>
        </w:div>
        <w:div w:id="1902908064">
          <w:marLeft w:val="640"/>
          <w:marRight w:val="0"/>
          <w:marTop w:val="0"/>
          <w:marBottom w:val="0"/>
          <w:divBdr>
            <w:top w:val="none" w:sz="0" w:space="0" w:color="auto"/>
            <w:left w:val="none" w:sz="0" w:space="0" w:color="auto"/>
            <w:bottom w:val="none" w:sz="0" w:space="0" w:color="auto"/>
            <w:right w:val="none" w:sz="0" w:space="0" w:color="auto"/>
          </w:divBdr>
        </w:div>
        <w:div w:id="128741233">
          <w:marLeft w:val="640"/>
          <w:marRight w:val="0"/>
          <w:marTop w:val="0"/>
          <w:marBottom w:val="0"/>
          <w:divBdr>
            <w:top w:val="none" w:sz="0" w:space="0" w:color="auto"/>
            <w:left w:val="none" w:sz="0" w:space="0" w:color="auto"/>
            <w:bottom w:val="none" w:sz="0" w:space="0" w:color="auto"/>
            <w:right w:val="none" w:sz="0" w:space="0" w:color="auto"/>
          </w:divBdr>
        </w:div>
        <w:div w:id="1752385668">
          <w:marLeft w:val="640"/>
          <w:marRight w:val="0"/>
          <w:marTop w:val="0"/>
          <w:marBottom w:val="0"/>
          <w:divBdr>
            <w:top w:val="none" w:sz="0" w:space="0" w:color="auto"/>
            <w:left w:val="none" w:sz="0" w:space="0" w:color="auto"/>
            <w:bottom w:val="none" w:sz="0" w:space="0" w:color="auto"/>
            <w:right w:val="none" w:sz="0" w:space="0" w:color="auto"/>
          </w:divBdr>
        </w:div>
        <w:div w:id="166096450">
          <w:marLeft w:val="640"/>
          <w:marRight w:val="0"/>
          <w:marTop w:val="0"/>
          <w:marBottom w:val="0"/>
          <w:divBdr>
            <w:top w:val="none" w:sz="0" w:space="0" w:color="auto"/>
            <w:left w:val="none" w:sz="0" w:space="0" w:color="auto"/>
            <w:bottom w:val="none" w:sz="0" w:space="0" w:color="auto"/>
            <w:right w:val="none" w:sz="0" w:space="0" w:color="auto"/>
          </w:divBdr>
        </w:div>
        <w:div w:id="89663681">
          <w:marLeft w:val="640"/>
          <w:marRight w:val="0"/>
          <w:marTop w:val="0"/>
          <w:marBottom w:val="0"/>
          <w:divBdr>
            <w:top w:val="none" w:sz="0" w:space="0" w:color="auto"/>
            <w:left w:val="none" w:sz="0" w:space="0" w:color="auto"/>
            <w:bottom w:val="none" w:sz="0" w:space="0" w:color="auto"/>
            <w:right w:val="none" w:sz="0" w:space="0" w:color="auto"/>
          </w:divBdr>
        </w:div>
        <w:div w:id="50466483">
          <w:marLeft w:val="640"/>
          <w:marRight w:val="0"/>
          <w:marTop w:val="0"/>
          <w:marBottom w:val="0"/>
          <w:divBdr>
            <w:top w:val="none" w:sz="0" w:space="0" w:color="auto"/>
            <w:left w:val="none" w:sz="0" w:space="0" w:color="auto"/>
            <w:bottom w:val="none" w:sz="0" w:space="0" w:color="auto"/>
            <w:right w:val="none" w:sz="0" w:space="0" w:color="auto"/>
          </w:divBdr>
        </w:div>
        <w:div w:id="2099327050">
          <w:marLeft w:val="640"/>
          <w:marRight w:val="0"/>
          <w:marTop w:val="0"/>
          <w:marBottom w:val="0"/>
          <w:divBdr>
            <w:top w:val="none" w:sz="0" w:space="0" w:color="auto"/>
            <w:left w:val="none" w:sz="0" w:space="0" w:color="auto"/>
            <w:bottom w:val="none" w:sz="0" w:space="0" w:color="auto"/>
            <w:right w:val="none" w:sz="0" w:space="0" w:color="auto"/>
          </w:divBdr>
        </w:div>
        <w:div w:id="571042010">
          <w:marLeft w:val="640"/>
          <w:marRight w:val="0"/>
          <w:marTop w:val="0"/>
          <w:marBottom w:val="0"/>
          <w:divBdr>
            <w:top w:val="none" w:sz="0" w:space="0" w:color="auto"/>
            <w:left w:val="none" w:sz="0" w:space="0" w:color="auto"/>
            <w:bottom w:val="none" w:sz="0" w:space="0" w:color="auto"/>
            <w:right w:val="none" w:sz="0" w:space="0" w:color="auto"/>
          </w:divBdr>
        </w:div>
        <w:div w:id="588655383">
          <w:marLeft w:val="640"/>
          <w:marRight w:val="0"/>
          <w:marTop w:val="0"/>
          <w:marBottom w:val="0"/>
          <w:divBdr>
            <w:top w:val="none" w:sz="0" w:space="0" w:color="auto"/>
            <w:left w:val="none" w:sz="0" w:space="0" w:color="auto"/>
            <w:bottom w:val="none" w:sz="0" w:space="0" w:color="auto"/>
            <w:right w:val="none" w:sz="0" w:space="0" w:color="auto"/>
          </w:divBdr>
        </w:div>
        <w:div w:id="481701511">
          <w:marLeft w:val="640"/>
          <w:marRight w:val="0"/>
          <w:marTop w:val="0"/>
          <w:marBottom w:val="0"/>
          <w:divBdr>
            <w:top w:val="none" w:sz="0" w:space="0" w:color="auto"/>
            <w:left w:val="none" w:sz="0" w:space="0" w:color="auto"/>
            <w:bottom w:val="none" w:sz="0" w:space="0" w:color="auto"/>
            <w:right w:val="none" w:sz="0" w:space="0" w:color="auto"/>
          </w:divBdr>
        </w:div>
        <w:div w:id="2132281730">
          <w:marLeft w:val="640"/>
          <w:marRight w:val="0"/>
          <w:marTop w:val="0"/>
          <w:marBottom w:val="0"/>
          <w:divBdr>
            <w:top w:val="none" w:sz="0" w:space="0" w:color="auto"/>
            <w:left w:val="none" w:sz="0" w:space="0" w:color="auto"/>
            <w:bottom w:val="none" w:sz="0" w:space="0" w:color="auto"/>
            <w:right w:val="none" w:sz="0" w:space="0" w:color="auto"/>
          </w:divBdr>
        </w:div>
        <w:div w:id="1333487002">
          <w:marLeft w:val="640"/>
          <w:marRight w:val="0"/>
          <w:marTop w:val="0"/>
          <w:marBottom w:val="0"/>
          <w:divBdr>
            <w:top w:val="none" w:sz="0" w:space="0" w:color="auto"/>
            <w:left w:val="none" w:sz="0" w:space="0" w:color="auto"/>
            <w:bottom w:val="none" w:sz="0" w:space="0" w:color="auto"/>
            <w:right w:val="none" w:sz="0" w:space="0" w:color="auto"/>
          </w:divBdr>
        </w:div>
        <w:div w:id="1790738107">
          <w:marLeft w:val="640"/>
          <w:marRight w:val="0"/>
          <w:marTop w:val="0"/>
          <w:marBottom w:val="0"/>
          <w:divBdr>
            <w:top w:val="none" w:sz="0" w:space="0" w:color="auto"/>
            <w:left w:val="none" w:sz="0" w:space="0" w:color="auto"/>
            <w:bottom w:val="none" w:sz="0" w:space="0" w:color="auto"/>
            <w:right w:val="none" w:sz="0" w:space="0" w:color="auto"/>
          </w:divBdr>
        </w:div>
      </w:divsChild>
    </w:div>
    <w:div w:id="1859074059">
      <w:bodyDiv w:val="1"/>
      <w:marLeft w:val="0"/>
      <w:marRight w:val="0"/>
      <w:marTop w:val="0"/>
      <w:marBottom w:val="0"/>
      <w:divBdr>
        <w:top w:val="none" w:sz="0" w:space="0" w:color="auto"/>
        <w:left w:val="none" w:sz="0" w:space="0" w:color="auto"/>
        <w:bottom w:val="none" w:sz="0" w:space="0" w:color="auto"/>
        <w:right w:val="none" w:sz="0" w:space="0" w:color="auto"/>
      </w:divBdr>
      <w:divsChild>
        <w:div w:id="1237788154">
          <w:marLeft w:val="640"/>
          <w:marRight w:val="0"/>
          <w:marTop w:val="0"/>
          <w:marBottom w:val="0"/>
          <w:divBdr>
            <w:top w:val="none" w:sz="0" w:space="0" w:color="auto"/>
            <w:left w:val="none" w:sz="0" w:space="0" w:color="auto"/>
            <w:bottom w:val="none" w:sz="0" w:space="0" w:color="auto"/>
            <w:right w:val="none" w:sz="0" w:space="0" w:color="auto"/>
          </w:divBdr>
        </w:div>
        <w:div w:id="1273049394">
          <w:marLeft w:val="640"/>
          <w:marRight w:val="0"/>
          <w:marTop w:val="0"/>
          <w:marBottom w:val="0"/>
          <w:divBdr>
            <w:top w:val="none" w:sz="0" w:space="0" w:color="auto"/>
            <w:left w:val="none" w:sz="0" w:space="0" w:color="auto"/>
            <w:bottom w:val="none" w:sz="0" w:space="0" w:color="auto"/>
            <w:right w:val="none" w:sz="0" w:space="0" w:color="auto"/>
          </w:divBdr>
        </w:div>
        <w:div w:id="967200209">
          <w:marLeft w:val="640"/>
          <w:marRight w:val="0"/>
          <w:marTop w:val="0"/>
          <w:marBottom w:val="0"/>
          <w:divBdr>
            <w:top w:val="none" w:sz="0" w:space="0" w:color="auto"/>
            <w:left w:val="none" w:sz="0" w:space="0" w:color="auto"/>
            <w:bottom w:val="none" w:sz="0" w:space="0" w:color="auto"/>
            <w:right w:val="none" w:sz="0" w:space="0" w:color="auto"/>
          </w:divBdr>
        </w:div>
        <w:div w:id="253827648">
          <w:marLeft w:val="640"/>
          <w:marRight w:val="0"/>
          <w:marTop w:val="0"/>
          <w:marBottom w:val="0"/>
          <w:divBdr>
            <w:top w:val="none" w:sz="0" w:space="0" w:color="auto"/>
            <w:left w:val="none" w:sz="0" w:space="0" w:color="auto"/>
            <w:bottom w:val="none" w:sz="0" w:space="0" w:color="auto"/>
            <w:right w:val="none" w:sz="0" w:space="0" w:color="auto"/>
          </w:divBdr>
        </w:div>
        <w:div w:id="800226351">
          <w:marLeft w:val="640"/>
          <w:marRight w:val="0"/>
          <w:marTop w:val="0"/>
          <w:marBottom w:val="0"/>
          <w:divBdr>
            <w:top w:val="none" w:sz="0" w:space="0" w:color="auto"/>
            <w:left w:val="none" w:sz="0" w:space="0" w:color="auto"/>
            <w:bottom w:val="none" w:sz="0" w:space="0" w:color="auto"/>
            <w:right w:val="none" w:sz="0" w:space="0" w:color="auto"/>
          </w:divBdr>
        </w:div>
        <w:div w:id="949818843">
          <w:marLeft w:val="640"/>
          <w:marRight w:val="0"/>
          <w:marTop w:val="0"/>
          <w:marBottom w:val="0"/>
          <w:divBdr>
            <w:top w:val="none" w:sz="0" w:space="0" w:color="auto"/>
            <w:left w:val="none" w:sz="0" w:space="0" w:color="auto"/>
            <w:bottom w:val="none" w:sz="0" w:space="0" w:color="auto"/>
            <w:right w:val="none" w:sz="0" w:space="0" w:color="auto"/>
          </w:divBdr>
        </w:div>
        <w:div w:id="595863294">
          <w:marLeft w:val="640"/>
          <w:marRight w:val="0"/>
          <w:marTop w:val="0"/>
          <w:marBottom w:val="0"/>
          <w:divBdr>
            <w:top w:val="none" w:sz="0" w:space="0" w:color="auto"/>
            <w:left w:val="none" w:sz="0" w:space="0" w:color="auto"/>
            <w:bottom w:val="none" w:sz="0" w:space="0" w:color="auto"/>
            <w:right w:val="none" w:sz="0" w:space="0" w:color="auto"/>
          </w:divBdr>
        </w:div>
        <w:div w:id="1010177717">
          <w:marLeft w:val="640"/>
          <w:marRight w:val="0"/>
          <w:marTop w:val="0"/>
          <w:marBottom w:val="0"/>
          <w:divBdr>
            <w:top w:val="none" w:sz="0" w:space="0" w:color="auto"/>
            <w:left w:val="none" w:sz="0" w:space="0" w:color="auto"/>
            <w:bottom w:val="none" w:sz="0" w:space="0" w:color="auto"/>
            <w:right w:val="none" w:sz="0" w:space="0" w:color="auto"/>
          </w:divBdr>
        </w:div>
        <w:div w:id="1567719240">
          <w:marLeft w:val="640"/>
          <w:marRight w:val="0"/>
          <w:marTop w:val="0"/>
          <w:marBottom w:val="0"/>
          <w:divBdr>
            <w:top w:val="none" w:sz="0" w:space="0" w:color="auto"/>
            <w:left w:val="none" w:sz="0" w:space="0" w:color="auto"/>
            <w:bottom w:val="none" w:sz="0" w:space="0" w:color="auto"/>
            <w:right w:val="none" w:sz="0" w:space="0" w:color="auto"/>
          </w:divBdr>
        </w:div>
        <w:div w:id="1213614068">
          <w:marLeft w:val="640"/>
          <w:marRight w:val="0"/>
          <w:marTop w:val="0"/>
          <w:marBottom w:val="0"/>
          <w:divBdr>
            <w:top w:val="none" w:sz="0" w:space="0" w:color="auto"/>
            <w:left w:val="none" w:sz="0" w:space="0" w:color="auto"/>
            <w:bottom w:val="none" w:sz="0" w:space="0" w:color="auto"/>
            <w:right w:val="none" w:sz="0" w:space="0" w:color="auto"/>
          </w:divBdr>
        </w:div>
        <w:div w:id="1953852937">
          <w:marLeft w:val="640"/>
          <w:marRight w:val="0"/>
          <w:marTop w:val="0"/>
          <w:marBottom w:val="0"/>
          <w:divBdr>
            <w:top w:val="none" w:sz="0" w:space="0" w:color="auto"/>
            <w:left w:val="none" w:sz="0" w:space="0" w:color="auto"/>
            <w:bottom w:val="none" w:sz="0" w:space="0" w:color="auto"/>
            <w:right w:val="none" w:sz="0" w:space="0" w:color="auto"/>
          </w:divBdr>
        </w:div>
        <w:div w:id="1688172860">
          <w:marLeft w:val="640"/>
          <w:marRight w:val="0"/>
          <w:marTop w:val="0"/>
          <w:marBottom w:val="0"/>
          <w:divBdr>
            <w:top w:val="none" w:sz="0" w:space="0" w:color="auto"/>
            <w:left w:val="none" w:sz="0" w:space="0" w:color="auto"/>
            <w:bottom w:val="none" w:sz="0" w:space="0" w:color="auto"/>
            <w:right w:val="none" w:sz="0" w:space="0" w:color="auto"/>
          </w:divBdr>
        </w:div>
        <w:div w:id="707754633">
          <w:marLeft w:val="640"/>
          <w:marRight w:val="0"/>
          <w:marTop w:val="0"/>
          <w:marBottom w:val="0"/>
          <w:divBdr>
            <w:top w:val="none" w:sz="0" w:space="0" w:color="auto"/>
            <w:left w:val="none" w:sz="0" w:space="0" w:color="auto"/>
            <w:bottom w:val="none" w:sz="0" w:space="0" w:color="auto"/>
            <w:right w:val="none" w:sz="0" w:space="0" w:color="auto"/>
          </w:divBdr>
        </w:div>
        <w:div w:id="1218710901">
          <w:marLeft w:val="640"/>
          <w:marRight w:val="0"/>
          <w:marTop w:val="0"/>
          <w:marBottom w:val="0"/>
          <w:divBdr>
            <w:top w:val="none" w:sz="0" w:space="0" w:color="auto"/>
            <w:left w:val="none" w:sz="0" w:space="0" w:color="auto"/>
            <w:bottom w:val="none" w:sz="0" w:space="0" w:color="auto"/>
            <w:right w:val="none" w:sz="0" w:space="0" w:color="auto"/>
          </w:divBdr>
        </w:div>
        <w:div w:id="755903353">
          <w:marLeft w:val="640"/>
          <w:marRight w:val="0"/>
          <w:marTop w:val="0"/>
          <w:marBottom w:val="0"/>
          <w:divBdr>
            <w:top w:val="none" w:sz="0" w:space="0" w:color="auto"/>
            <w:left w:val="none" w:sz="0" w:space="0" w:color="auto"/>
            <w:bottom w:val="none" w:sz="0" w:space="0" w:color="auto"/>
            <w:right w:val="none" w:sz="0" w:space="0" w:color="auto"/>
          </w:divBdr>
        </w:div>
        <w:div w:id="1317956613">
          <w:marLeft w:val="640"/>
          <w:marRight w:val="0"/>
          <w:marTop w:val="0"/>
          <w:marBottom w:val="0"/>
          <w:divBdr>
            <w:top w:val="none" w:sz="0" w:space="0" w:color="auto"/>
            <w:left w:val="none" w:sz="0" w:space="0" w:color="auto"/>
            <w:bottom w:val="none" w:sz="0" w:space="0" w:color="auto"/>
            <w:right w:val="none" w:sz="0" w:space="0" w:color="auto"/>
          </w:divBdr>
        </w:div>
        <w:div w:id="1050811867">
          <w:marLeft w:val="640"/>
          <w:marRight w:val="0"/>
          <w:marTop w:val="0"/>
          <w:marBottom w:val="0"/>
          <w:divBdr>
            <w:top w:val="none" w:sz="0" w:space="0" w:color="auto"/>
            <w:left w:val="none" w:sz="0" w:space="0" w:color="auto"/>
            <w:bottom w:val="none" w:sz="0" w:space="0" w:color="auto"/>
            <w:right w:val="none" w:sz="0" w:space="0" w:color="auto"/>
          </w:divBdr>
        </w:div>
        <w:div w:id="2072069646">
          <w:marLeft w:val="640"/>
          <w:marRight w:val="0"/>
          <w:marTop w:val="0"/>
          <w:marBottom w:val="0"/>
          <w:divBdr>
            <w:top w:val="none" w:sz="0" w:space="0" w:color="auto"/>
            <w:left w:val="none" w:sz="0" w:space="0" w:color="auto"/>
            <w:bottom w:val="none" w:sz="0" w:space="0" w:color="auto"/>
            <w:right w:val="none" w:sz="0" w:space="0" w:color="auto"/>
          </w:divBdr>
        </w:div>
        <w:div w:id="716703431">
          <w:marLeft w:val="640"/>
          <w:marRight w:val="0"/>
          <w:marTop w:val="0"/>
          <w:marBottom w:val="0"/>
          <w:divBdr>
            <w:top w:val="none" w:sz="0" w:space="0" w:color="auto"/>
            <w:left w:val="none" w:sz="0" w:space="0" w:color="auto"/>
            <w:bottom w:val="none" w:sz="0" w:space="0" w:color="auto"/>
            <w:right w:val="none" w:sz="0" w:space="0" w:color="auto"/>
          </w:divBdr>
        </w:div>
        <w:div w:id="1905601192">
          <w:marLeft w:val="640"/>
          <w:marRight w:val="0"/>
          <w:marTop w:val="0"/>
          <w:marBottom w:val="0"/>
          <w:divBdr>
            <w:top w:val="none" w:sz="0" w:space="0" w:color="auto"/>
            <w:left w:val="none" w:sz="0" w:space="0" w:color="auto"/>
            <w:bottom w:val="none" w:sz="0" w:space="0" w:color="auto"/>
            <w:right w:val="none" w:sz="0" w:space="0" w:color="auto"/>
          </w:divBdr>
        </w:div>
        <w:div w:id="5448774">
          <w:marLeft w:val="640"/>
          <w:marRight w:val="0"/>
          <w:marTop w:val="0"/>
          <w:marBottom w:val="0"/>
          <w:divBdr>
            <w:top w:val="none" w:sz="0" w:space="0" w:color="auto"/>
            <w:left w:val="none" w:sz="0" w:space="0" w:color="auto"/>
            <w:bottom w:val="none" w:sz="0" w:space="0" w:color="auto"/>
            <w:right w:val="none" w:sz="0" w:space="0" w:color="auto"/>
          </w:divBdr>
        </w:div>
        <w:div w:id="220288852">
          <w:marLeft w:val="640"/>
          <w:marRight w:val="0"/>
          <w:marTop w:val="0"/>
          <w:marBottom w:val="0"/>
          <w:divBdr>
            <w:top w:val="none" w:sz="0" w:space="0" w:color="auto"/>
            <w:left w:val="none" w:sz="0" w:space="0" w:color="auto"/>
            <w:bottom w:val="none" w:sz="0" w:space="0" w:color="auto"/>
            <w:right w:val="none" w:sz="0" w:space="0" w:color="auto"/>
          </w:divBdr>
        </w:div>
        <w:div w:id="1444616049">
          <w:marLeft w:val="640"/>
          <w:marRight w:val="0"/>
          <w:marTop w:val="0"/>
          <w:marBottom w:val="0"/>
          <w:divBdr>
            <w:top w:val="none" w:sz="0" w:space="0" w:color="auto"/>
            <w:left w:val="none" w:sz="0" w:space="0" w:color="auto"/>
            <w:bottom w:val="none" w:sz="0" w:space="0" w:color="auto"/>
            <w:right w:val="none" w:sz="0" w:space="0" w:color="auto"/>
          </w:divBdr>
        </w:div>
        <w:div w:id="44182351">
          <w:marLeft w:val="640"/>
          <w:marRight w:val="0"/>
          <w:marTop w:val="0"/>
          <w:marBottom w:val="0"/>
          <w:divBdr>
            <w:top w:val="none" w:sz="0" w:space="0" w:color="auto"/>
            <w:left w:val="none" w:sz="0" w:space="0" w:color="auto"/>
            <w:bottom w:val="none" w:sz="0" w:space="0" w:color="auto"/>
            <w:right w:val="none" w:sz="0" w:space="0" w:color="auto"/>
          </w:divBdr>
        </w:div>
        <w:div w:id="1625111236">
          <w:marLeft w:val="640"/>
          <w:marRight w:val="0"/>
          <w:marTop w:val="0"/>
          <w:marBottom w:val="0"/>
          <w:divBdr>
            <w:top w:val="none" w:sz="0" w:space="0" w:color="auto"/>
            <w:left w:val="none" w:sz="0" w:space="0" w:color="auto"/>
            <w:bottom w:val="none" w:sz="0" w:space="0" w:color="auto"/>
            <w:right w:val="none" w:sz="0" w:space="0" w:color="auto"/>
          </w:divBdr>
        </w:div>
        <w:div w:id="1033310837">
          <w:marLeft w:val="640"/>
          <w:marRight w:val="0"/>
          <w:marTop w:val="0"/>
          <w:marBottom w:val="0"/>
          <w:divBdr>
            <w:top w:val="none" w:sz="0" w:space="0" w:color="auto"/>
            <w:left w:val="none" w:sz="0" w:space="0" w:color="auto"/>
            <w:bottom w:val="none" w:sz="0" w:space="0" w:color="auto"/>
            <w:right w:val="none" w:sz="0" w:space="0" w:color="auto"/>
          </w:divBdr>
        </w:div>
        <w:div w:id="887226844">
          <w:marLeft w:val="640"/>
          <w:marRight w:val="0"/>
          <w:marTop w:val="0"/>
          <w:marBottom w:val="0"/>
          <w:divBdr>
            <w:top w:val="none" w:sz="0" w:space="0" w:color="auto"/>
            <w:left w:val="none" w:sz="0" w:space="0" w:color="auto"/>
            <w:bottom w:val="none" w:sz="0" w:space="0" w:color="auto"/>
            <w:right w:val="none" w:sz="0" w:space="0" w:color="auto"/>
          </w:divBdr>
        </w:div>
        <w:div w:id="295766618">
          <w:marLeft w:val="640"/>
          <w:marRight w:val="0"/>
          <w:marTop w:val="0"/>
          <w:marBottom w:val="0"/>
          <w:divBdr>
            <w:top w:val="none" w:sz="0" w:space="0" w:color="auto"/>
            <w:left w:val="none" w:sz="0" w:space="0" w:color="auto"/>
            <w:bottom w:val="none" w:sz="0" w:space="0" w:color="auto"/>
            <w:right w:val="none" w:sz="0" w:space="0" w:color="auto"/>
          </w:divBdr>
        </w:div>
        <w:div w:id="292641519">
          <w:marLeft w:val="640"/>
          <w:marRight w:val="0"/>
          <w:marTop w:val="0"/>
          <w:marBottom w:val="0"/>
          <w:divBdr>
            <w:top w:val="none" w:sz="0" w:space="0" w:color="auto"/>
            <w:left w:val="none" w:sz="0" w:space="0" w:color="auto"/>
            <w:bottom w:val="none" w:sz="0" w:space="0" w:color="auto"/>
            <w:right w:val="none" w:sz="0" w:space="0" w:color="auto"/>
          </w:divBdr>
        </w:div>
        <w:div w:id="301541168">
          <w:marLeft w:val="640"/>
          <w:marRight w:val="0"/>
          <w:marTop w:val="0"/>
          <w:marBottom w:val="0"/>
          <w:divBdr>
            <w:top w:val="none" w:sz="0" w:space="0" w:color="auto"/>
            <w:left w:val="none" w:sz="0" w:space="0" w:color="auto"/>
            <w:bottom w:val="none" w:sz="0" w:space="0" w:color="auto"/>
            <w:right w:val="none" w:sz="0" w:space="0" w:color="auto"/>
          </w:divBdr>
        </w:div>
        <w:div w:id="1602838917">
          <w:marLeft w:val="640"/>
          <w:marRight w:val="0"/>
          <w:marTop w:val="0"/>
          <w:marBottom w:val="0"/>
          <w:divBdr>
            <w:top w:val="none" w:sz="0" w:space="0" w:color="auto"/>
            <w:left w:val="none" w:sz="0" w:space="0" w:color="auto"/>
            <w:bottom w:val="none" w:sz="0" w:space="0" w:color="auto"/>
            <w:right w:val="none" w:sz="0" w:space="0" w:color="auto"/>
          </w:divBdr>
        </w:div>
        <w:div w:id="1883129613">
          <w:marLeft w:val="640"/>
          <w:marRight w:val="0"/>
          <w:marTop w:val="0"/>
          <w:marBottom w:val="0"/>
          <w:divBdr>
            <w:top w:val="none" w:sz="0" w:space="0" w:color="auto"/>
            <w:left w:val="none" w:sz="0" w:space="0" w:color="auto"/>
            <w:bottom w:val="none" w:sz="0" w:space="0" w:color="auto"/>
            <w:right w:val="none" w:sz="0" w:space="0" w:color="auto"/>
          </w:divBdr>
        </w:div>
        <w:div w:id="174616574">
          <w:marLeft w:val="640"/>
          <w:marRight w:val="0"/>
          <w:marTop w:val="0"/>
          <w:marBottom w:val="0"/>
          <w:divBdr>
            <w:top w:val="none" w:sz="0" w:space="0" w:color="auto"/>
            <w:left w:val="none" w:sz="0" w:space="0" w:color="auto"/>
            <w:bottom w:val="none" w:sz="0" w:space="0" w:color="auto"/>
            <w:right w:val="none" w:sz="0" w:space="0" w:color="auto"/>
          </w:divBdr>
        </w:div>
        <w:div w:id="1519076019">
          <w:marLeft w:val="640"/>
          <w:marRight w:val="0"/>
          <w:marTop w:val="0"/>
          <w:marBottom w:val="0"/>
          <w:divBdr>
            <w:top w:val="none" w:sz="0" w:space="0" w:color="auto"/>
            <w:left w:val="none" w:sz="0" w:space="0" w:color="auto"/>
            <w:bottom w:val="none" w:sz="0" w:space="0" w:color="auto"/>
            <w:right w:val="none" w:sz="0" w:space="0" w:color="auto"/>
          </w:divBdr>
        </w:div>
        <w:div w:id="152644542">
          <w:marLeft w:val="640"/>
          <w:marRight w:val="0"/>
          <w:marTop w:val="0"/>
          <w:marBottom w:val="0"/>
          <w:divBdr>
            <w:top w:val="none" w:sz="0" w:space="0" w:color="auto"/>
            <w:left w:val="none" w:sz="0" w:space="0" w:color="auto"/>
            <w:bottom w:val="none" w:sz="0" w:space="0" w:color="auto"/>
            <w:right w:val="none" w:sz="0" w:space="0" w:color="auto"/>
          </w:divBdr>
        </w:div>
        <w:div w:id="1181625042">
          <w:marLeft w:val="640"/>
          <w:marRight w:val="0"/>
          <w:marTop w:val="0"/>
          <w:marBottom w:val="0"/>
          <w:divBdr>
            <w:top w:val="none" w:sz="0" w:space="0" w:color="auto"/>
            <w:left w:val="none" w:sz="0" w:space="0" w:color="auto"/>
            <w:bottom w:val="none" w:sz="0" w:space="0" w:color="auto"/>
            <w:right w:val="none" w:sz="0" w:space="0" w:color="auto"/>
          </w:divBdr>
        </w:div>
        <w:div w:id="1848060695">
          <w:marLeft w:val="640"/>
          <w:marRight w:val="0"/>
          <w:marTop w:val="0"/>
          <w:marBottom w:val="0"/>
          <w:divBdr>
            <w:top w:val="none" w:sz="0" w:space="0" w:color="auto"/>
            <w:left w:val="none" w:sz="0" w:space="0" w:color="auto"/>
            <w:bottom w:val="none" w:sz="0" w:space="0" w:color="auto"/>
            <w:right w:val="none" w:sz="0" w:space="0" w:color="auto"/>
          </w:divBdr>
        </w:div>
        <w:div w:id="1674411655">
          <w:marLeft w:val="640"/>
          <w:marRight w:val="0"/>
          <w:marTop w:val="0"/>
          <w:marBottom w:val="0"/>
          <w:divBdr>
            <w:top w:val="none" w:sz="0" w:space="0" w:color="auto"/>
            <w:left w:val="none" w:sz="0" w:space="0" w:color="auto"/>
            <w:bottom w:val="none" w:sz="0" w:space="0" w:color="auto"/>
            <w:right w:val="none" w:sz="0" w:space="0" w:color="auto"/>
          </w:divBdr>
        </w:div>
        <w:div w:id="1261523201">
          <w:marLeft w:val="640"/>
          <w:marRight w:val="0"/>
          <w:marTop w:val="0"/>
          <w:marBottom w:val="0"/>
          <w:divBdr>
            <w:top w:val="none" w:sz="0" w:space="0" w:color="auto"/>
            <w:left w:val="none" w:sz="0" w:space="0" w:color="auto"/>
            <w:bottom w:val="none" w:sz="0" w:space="0" w:color="auto"/>
            <w:right w:val="none" w:sz="0" w:space="0" w:color="auto"/>
          </w:divBdr>
        </w:div>
      </w:divsChild>
    </w:div>
    <w:div w:id="1866484340">
      <w:bodyDiv w:val="1"/>
      <w:marLeft w:val="0"/>
      <w:marRight w:val="0"/>
      <w:marTop w:val="0"/>
      <w:marBottom w:val="0"/>
      <w:divBdr>
        <w:top w:val="none" w:sz="0" w:space="0" w:color="auto"/>
        <w:left w:val="none" w:sz="0" w:space="0" w:color="auto"/>
        <w:bottom w:val="none" w:sz="0" w:space="0" w:color="auto"/>
        <w:right w:val="none" w:sz="0" w:space="0" w:color="auto"/>
      </w:divBdr>
    </w:div>
    <w:div w:id="1868516800">
      <w:bodyDiv w:val="1"/>
      <w:marLeft w:val="0"/>
      <w:marRight w:val="0"/>
      <w:marTop w:val="0"/>
      <w:marBottom w:val="0"/>
      <w:divBdr>
        <w:top w:val="none" w:sz="0" w:space="0" w:color="auto"/>
        <w:left w:val="none" w:sz="0" w:space="0" w:color="auto"/>
        <w:bottom w:val="none" w:sz="0" w:space="0" w:color="auto"/>
        <w:right w:val="none" w:sz="0" w:space="0" w:color="auto"/>
      </w:divBdr>
      <w:divsChild>
        <w:div w:id="1676108368">
          <w:marLeft w:val="640"/>
          <w:marRight w:val="0"/>
          <w:marTop w:val="0"/>
          <w:marBottom w:val="0"/>
          <w:divBdr>
            <w:top w:val="none" w:sz="0" w:space="0" w:color="auto"/>
            <w:left w:val="none" w:sz="0" w:space="0" w:color="auto"/>
            <w:bottom w:val="none" w:sz="0" w:space="0" w:color="auto"/>
            <w:right w:val="none" w:sz="0" w:space="0" w:color="auto"/>
          </w:divBdr>
        </w:div>
        <w:div w:id="1858542133">
          <w:marLeft w:val="640"/>
          <w:marRight w:val="0"/>
          <w:marTop w:val="0"/>
          <w:marBottom w:val="0"/>
          <w:divBdr>
            <w:top w:val="none" w:sz="0" w:space="0" w:color="auto"/>
            <w:left w:val="none" w:sz="0" w:space="0" w:color="auto"/>
            <w:bottom w:val="none" w:sz="0" w:space="0" w:color="auto"/>
            <w:right w:val="none" w:sz="0" w:space="0" w:color="auto"/>
          </w:divBdr>
        </w:div>
        <w:div w:id="1844591029">
          <w:marLeft w:val="640"/>
          <w:marRight w:val="0"/>
          <w:marTop w:val="0"/>
          <w:marBottom w:val="0"/>
          <w:divBdr>
            <w:top w:val="none" w:sz="0" w:space="0" w:color="auto"/>
            <w:left w:val="none" w:sz="0" w:space="0" w:color="auto"/>
            <w:bottom w:val="none" w:sz="0" w:space="0" w:color="auto"/>
            <w:right w:val="none" w:sz="0" w:space="0" w:color="auto"/>
          </w:divBdr>
        </w:div>
        <w:div w:id="102725479">
          <w:marLeft w:val="640"/>
          <w:marRight w:val="0"/>
          <w:marTop w:val="0"/>
          <w:marBottom w:val="0"/>
          <w:divBdr>
            <w:top w:val="none" w:sz="0" w:space="0" w:color="auto"/>
            <w:left w:val="none" w:sz="0" w:space="0" w:color="auto"/>
            <w:bottom w:val="none" w:sz="0" w:space="0" w:color="auto"/>
            <w:right w:val="none" w:sz="0" w:space="0" w:color="auto"/>
          </w:divBdr>
        </w:div>
        <w:div w:id="1069958258">
          <w:marLeft w:val="640"/>
          <w:marRight w:val="0"/>
          <w:marTop w:val="0"/>
          <w:marBottom w:val="0"/>
          <w:divBdr>
            <w:top w:val="none" w:sz="0" w:space="0" w:color="auto"/>
            <w:left w:val="none" w:sz="0" w:space="0" w:color="auto"/>
            <w:bottom w:val="none" w:sz="0" w:space="0" w:color="auto"/>
            <w:right w:val="none" w:sz="0" w:space="0" w:color="auto"/>
          </w:divBdr>
        </w:div>
        <w:div w:id="1204294253">
          <w:marLeft w:val="640"/>
          <w:marRight w:val="0"/>
          <w:marTop w:val="0"/>
          <w:marBottom w:val="0"/>
          <w:divBdr>
            <w:top w:val="none" w:sz="0" w:space="0" w:color="auto"/>
            <w:left w:val="none" w:sz="0" w:space="0" w:color="auto"/>
            <w:bottom w:val="none" w:sz="0" w:space="0" w:color="auto"/>
            <w:right w:val="none" w:sz="0" w:space="0" w:color="auto"/>
          </w:divBdr>
        </w:div>
        <w:div w:id="1965845996">
          <w:marLeft w:val="640"/>
          <w:marRight w:val="0"/>
          <w:marTop w:val="0"/>
          <w:marBottom w:val="0"/>
          <w:divBdr>
            <w:top w:val="none" w:sz="0" w:space="0" w:color="auto"/>
            <w:left w:val="none" w:sz="0" w:space="0" w:color="auto"/>
            <w:bottom w:val="none" w:sz="0" w:space="0" w:color="auto"/>
            <w:right w:val="none" w:sz="0" w:space="0" w:color="auto"/>
          </w:divBdr>
        </w:div>
        <w:div w:id="32930038">
          <w:marLeft w:val="640"/>
          <w:marRight w:val="0"/>
          <w:marTop w:val="0"/>
          <w:marBottom w:val="0"/>
          <w:divBdr>
            <w:top w:val="none" w:sz="0" w:space="0" w:color="auto"/>
            <w:left w:val="none" w:sz="0" w:space="0" w:color="auto"/>
            <w:bottom w:val="none" w:sz="0" w:space="0" w:color="auto"/>
            <w:right w:val="none" w:sz="0" w:space="0" w:color="auto"/>
          </w:divBdr>
        </w:div>
        <w:div w:id="1209992858">
          <w:marLeft w:val="640"/>
          <w:marRight w:val="0"/>
          <w:marTop w:val="0"/>
          <w:marBottom w:val="0"/>
          <w:divBdr>
            <w:top w:val="none" w:sz="0" w:space="0" w:color="auto"/>
            <w:left w:val="none" w:sz="0" w:space="0" w:color="auto"/>
            <w:bottom w:val="none" w:sz="0" w:space="0" w:color="auto"/>
            <w:right w:val="none" w:sz="0" w:space="0" w:color="auto"/>
          </w:divBdr>
        </w:div>
        <w:div w:id="1708798338">
          <w:marLeft w:val="640"/>
          <w:marRight w:val="0"/>
          <w:marTop w:val="0"/>
          <w:marBottom w:val="0"/>
          <w:divBdr>
            <w:top w:val="none" w:sz="0" w:space="0" w:color="auto"/>
            <w:left w:val="none" w:sz="0" w:space="0" w:color="auto"/>
            <w:bottom w:val="none" w:sz="0" w:space="0" w:color="auto"/>
            <w:right w:val="none" w:sz="0" w:space="0" w:color="auto"/>
          </w:divBdr>
        </w:div>
        <w:div w:id="704674195">
          <w:marLeft w:val="640"/>
          <w:marRight w:val="0"/>
          <w:marTop w:val="0"/>
          <w:marBottom w:val="0"/>
          <w:divBdr>
            <w:top w:val="none" w:sz="0" w:space="0" w:color="auto"/>
            <w:left w:val="none" w:sz="0" w:space="0" w:color="auto"/>
            <w:bottom w:val="none" w:sz="0" w:space="0" w:color="auto"/>
            <w:right w:val="none" w:sz="0" w:space="0" w:color="auto"/>
          </w:divBdr>
        </w:div>
        <w:div w:id="1589266615">
          <w:marLeft w:val="640"/>
          <w:marRight w:val="0"/>
          <w:marTop w:val="0"/>
          <w:marBottom w:val="0"/>
          <w:divBdr>
            <w:top w:val="none" w:sz="0" w:space="0" w:color="auto"/>
            <w:left w:val="none" w:sz="0" w:space="0" w:color="auto"/>
            <w:bottom w:val="none" w:sz="0" w:space="0" w:color="auto"/>
            <w:right w:val="none" w:sz="0" w:space="0" w:color="auto"/>
          </w:divBdr>
        </w:div>
        <w:div w:id="222301150">
          <w:marLeft w:val="640"/>
          <w:marRight w:val="0"/>
          <w:marTop w:val="0"/>
          <w:marBottom w:val="0"/>
          <w:divBdr>
            <w:top w:val="none" w:sz="0" w:space="0" w:color="auto"/>
            <w:left w:val="none" w:sz="0" w:space="0" w:color="auto"/>
            <w:bottom w:val="none" w:sz="0" w:space="0" w:color="auto"/>
            <w:right w:val="none" w:sz="0" w:space="0" w:color="auto"/>
          </w:divBdr>
        </w:div>
        <w:div w:id="15499027">
          <w:marLeft w:val="640"/>
          <w:marRight w:val="0"/>
          <w:marTop w:val="0"/>
          <w:marBottom w:val="0"/>
          <w:divBdr>
            <w:top w:val="none" w:sz="0" w:space="0" w:color="auto"/>
            <w:left w:val="none" w:sz="0" w:space="0" w:color="auto"/>
            <w:bottom w:val="none" w:sz="0" w:space="0" w:color="auto"/>
            <w:right w:val="none" w:sz="0" w:space="0" w:color="auto"/>
          </w:divBdr>
        </w:div>
        <w:div w:id="348219554">
          <w:marLeft w:val="640"/>
          <w:marRight w:val="0"/>
          <w:marTop w:val="0"/>
          <w:marBottom w:val="0"/>
          <w:divBdr>
            <w:top w:val="none" w:sz="0" w:space="0" w:color="auto"/>
            <w:left w:val="none" w:sz="0" w:space="0" w:color="auto"/>
            <w:bottom w:val="none" w:sz="0" w:space="0" w:color="auto"/>
            <w:right w:val="none" w:sz="0" w:space="0" w:color="auto"/>
          </w:divBdr>
        </w:div>
        <w:div w:id="729352047">
          <w:marLeft w:val="640"/>
          <w:marRight w:val="0"/>
          <w:marTop w:val="0"/>
          <w:marBottom w:val="0"/>
          <w:divBdr>
            <w:top w:val="none" w:sz="0" w:space="0" w:color="auto"/>
            <w:left w:val="none" w:sz="0" w:space="0" w:color="auto"/>
            <w:bottom w:val="none" w:sz="0" w:space="0" w:color="auto"/>
            <w:right w:val="none" w:sz="0" w:space="0" w:color="auto"/>
          </w:divBdr>
        </w:div>
        <w:div w:id="703750839">
          <w:marLeft w:val="640"/>
          <w:marRight w:val="0"/>
          <w:marTop w:val="0"/>
          <w:marBottom w:val="0"/>
          <w:divBdr>
            <w:top w:val="none" w:sz="0" w:space="0" w:color="auto"/>
            <w:left w:val="none" w:sz="0" w:space="0" w:color="auto"/>
            <w:bottom w:val="none" w:sz="0" w:space="0" w:color="auto"/>
            <w:right w:val="none" w:sz="0" w:space="0" w:color="auto"/>
          </w:divBdr>
        </w:div>
        <w:div w:id="19015131">
          <w:marLeft w:val="640"/>
          <w:marRight w:val="0"/>
          <w:marTop w:val="0"/>
          <w:marBottom w:val="0"/>
          <w:divBdr>
            <w:top w:val="none" w:sz="0" w:space="0" w:color="auto"/>
            <w:left w:val="none" w:sz="0" w:space="0" w:color="auto"/>
            <w:bottom w:val="none" w:sz="0" w:space="0" w:color="auto"/>
            <w:right w:val="none" w:sz="0" w:space="0" w:color="auto"/>
          </w:divBdr>
        </w:div>
        <w:div w:id="363294455">
          <w:marLeft w:val="640"/>
          <w:marRight w:val="0"/>
          <w:marTop w:val="0"/>
          <w:marBottom w:val="0"/>
          <w:divBdr>
            <w:top w:val="none" w:sz="0" w:space="0" w:color="auto"/>
            <w:left w:val="none" w:sz="0" w:space="0" w:color="auto"/>
            <w:bottom w:val="none" w:sz="0" w:space="0" w:color="auto"/>
            <w:right w:val="none" w:sz="0" w:space="0" w:color="auto"/>
          </w:divBdr>
        </w:div>
        <w:div w:id="1223099967">
          <w:marLeft w:val="640"/>
          <w:marRight w:val="0"/>
          <w:marTop w:val="0"/>
          <w:marBottom w:val="0"/>
          <w:divBdr>
            <w:top w:val="none" w:sz="0" w:space="0" w:color="auto"/>
            <w:left w:val="none" w:sz="0" w:space="0" w:color="auto"/>
            <w:bottom w:val="none" w:sz="0" w:space="0" w:color="auto"/>
            <w:right w:val="none" w:sz="0" w:space="0" w:color="auto"/>
          </w:divBdr>
        </w:div>
        <w:div w:id="782310236">
          <w:marLeft w:val="640"/>
          <w:marRight w:val="0"/>
          <w:marTop w:val="0"/>
          <w:marBottom w:val="0"/>
          <w:divBdr>
            <w:top w:val="none" w:sz="0" w:space="0" w:color="auto"/>
            <w:left w:val="none" w:sz="0" w:space="0" w:color="auto"/>
            <w:bottom w:val="none" w:sz="0" w:space="0" w:color="auto"/>
            <w:right w:val="none" w:sz="0" w:space="0" w:color="auto"/>
          </w:divBdr>
        </w:div>
        <w:div w:id="299849681">
          <w:marLeft w:val="640"/>
          <w:marRight w:val="0"/>
          <w:marTop w:val="0"/>
          <w:marBottom w:val="0"/>
          <w:divBdr>
            <w:top w:val="none" w:sz="0" w:space="0" w:color="auto"/>
            <w:left w:val="none" w:sz="0" w:space="0" w:color="auto"/>
            <w:bottom w:val="none" w:sz="0" w:space="0" w:color="auto"/>
            <w:right w:val="none" w:sz="0" w:space="0" w:color="auto"/>
          </w:divBdr>
        </w:div>
        <w:div w:id="1236016711">
          <w:marLeft w:val="640"/>
          <w:marRight w:val="0"/>
          <w:marTop w:val="0"/>
          <w:marBottom w:val="0"/>
          <w:divBdr>
            <w:top w:val="none" w:sz="0" w:space="0" w:color="auto"/>
            <w:left w:val="none" w:sz="0" w:space="0" w:color="auto"/>
            <w:bottom w:val="none" w:sz="0" w:space="0" w:color="auto"/>
            <w:right w:val="none" w:sz="0" w:space="0" w:color="auto"/>
          </w:divBdr>
        </w:div>
        <w:div w:id="2060087908">
          <w:marLeft w:val="640"/>
          <w:marRight w:val="0"/>
          <w:marTop w:val="0"/>
          <w:marBottom w:val="0"/>
          <w:divBdr>
            <w:top w:val="none" w:sz="0" w:space="0" w:color="auto"/>
            <w:left w:val="none" w:sz="0" w:space="0" w:color="auto"/>
            <w:bottom w:val="none" w:sz="0" w:space="0" w:color="auto"/>
            <w:right w:val="none" w:sz="0" w:space="0" w:color="auto"/>
          </w:divBdr>
        </w:div>
        <w:div w:id="496766458">
          <w:marLeft w:val="640"/>
          <w:marRight w:val="0"/>
          <w:marTop w:val="0"/>
          <w:marBottom w:val="0"/>
          <w:divBdr>
            <w:top w:val="none" w:sz="0" w:space="0" w:color="auto"/>
            <w:left w:val="none" w:sz="0" w:space="0" w:color="auto"/>
            <w:bottom w:val="none" w:sz="0" w:space="0" w:color="auto"/>
            <w:right w:val="none" w:sz="0" w:space="0" w:color="auto"/>
          </w:divBdr>
        </w:div>
        <w:div w:id="108816784">
          <w:marLeft w:val="640"/>
          <w:marRight w:val="0"/>
          <w:marTop w:val="0"/>
          <w:marBottom w:val="0"/>
          <w:divBdr>
            <w:top w:val="none" w:sz="0" w:space="0" w:color="auto"/>
            <w:left w:val="none" w:sz="0" w:space="0" w:color="auto"/>
            <w:bottom w:val="none" w:sz="0" w:space="0" w:color="auto"/>
            <w:right w:val="none" w:sz="0" w:space="0" w:color="auto"/>
          </w:divBdr>
        </w:div>
        <w:div w:id="2082478618">
          <w:marLeft w:val="640"/>
          <w:marRight w:val="0"/>
          <w:marTop w:val="0"/>
          <w:marBottom w:val="0"/>
          <w:divBdr>
            <w:top w:val="none" w:sz="0" w:space="0" w:color="auto"/>
            <w:left w:val="none" w:sz="0" w:space="0" w:color="auto"/>
            <w:bottom w:val="none" w:sz="0" w:space="0" w:color="auto"/>
            <w:right w:val="none" w:sz="0" w:space="0" w:color="auto"/>
          </w:divBdr>
        </w:div>
        <w:div w:id="1827746569">
          <w:marLeft w:val="640"/>
          <w:marRight w:val="0"/>
          <w:marTop w:val="0"/>
          <w:marBottom w:val="0"/>
          <w:divBdr>
            <w:top w:val="none" w:sz="0" w:space="0" w:color="auto"/>
            <w:left w:val="none" w:sz="0" w:space="0" w:color="auto"/>
            <w:bottom w:val="none" w:sz="0" w:space="0" w:color="auto"/>
            <w:right w:val="none" w:sz="0" w:space="0" w:color="auto"/>
          </w:divBdr>
        </w:div>
        <w:div w:id="1481844525">
          <w:marLeft w:val="640"/>
          <w:marRight w:val="0"/>
          <w:marTop w:val="0"/>
          <w:marBottom w:val="0"/>
          <w:divBdr>
            <w:top w:val="none" w:sz="0" w:space="0" w:color="auto"/>
            <w:left w:val="none" w:sz="0" w:space="0" w:color="auto"/>
            <w:bottom w:val="none" w:sz="0" w:space="0" w:color="auto"/>
            <w:right w:val="none" w:sz="0" w:space="0" w:color="auto"/>
          </w:divBdr>
        </w:div>
        <w:div w:id="1256937969">
          <w:marLeft w:val="640"/>
          <w:marRight w:val="0"/>
          <w:marTop w:val="0"/>
          <w:marBottom w:val="0"/>
          <w:divBdr>
            <w:top w:val="none" w:sz="0" w:space="0" w:color="auto"/>
            <w:left w:val="none" w:sz="0" w:space="0" w:color="auto"/>
            <w:bottom w:val="none" w:sz="0" w:space="0" w:color="auto"/>
            <w:right w:val="none" w:sz="0" w:space="0" w:color="auto"/>
          </w:divBdr>
        </w:div>
        <w:div w:id="960958104">
          <w:marLeft w:val="640"/>
          <w:marRight w:val="0"/>
          <w:marTop w:val="0"/>
          <w:marBottom w:val="0"/>
          <w:divBdr>
            <w:top w:val="none" w:sz="0" w:space="0" w:color="auto"/>
            <w:left w:val="none" w:sz="0" w:space="0" w:color="auto"/>
            <w:bottom w:val="none" w:sz="0" w:space="0" w:color="auto"/>
            <w:right w:val="none" w:sz="0" w:space="0" w:color="auto"/>
          </w:divBdr>
        </w:div>
        <w:div w:id="708072726">
          <w:marLeft w:val="640"/>
          <w:marRight w:val="0"/>
          <w:marTop w:val="0"/>
          <w:marBottom w:val="0"/>
          <w:divBdr>
            <w:top w:val="none" w:sz="0" w:space="0" w:color="auto"/>
            <w:left w:val="none" w:sz="0" w:space="0" w:color="auto"/>
            <w:bottom w:val="none" w:sz="0" w:space="0" w:color="auto"/>
            <w:right w:val="none" w:sz="0" w:space="0" w:color="auto"/>
          </w:divBdr>
        </w:div>
        <w:div w:id="276983709">
          <w:marLeft w:val="640"/>
          <w:marRight w:val="0"/>
          <w:marTop w:val="0"/>
          <w:marBottom w:val="0"/>
          <w:divBdr>
            <w:top w:val="none" w:sz="0" w:space="0" w:color="auto"/>
            <w:left w:val="none" w:sz="0" w:space="0" w:color="auto"/>
            <w:bottom w:val="none" w:sz="0" w:space="0" w:color="auto"/>
            <w:right w:val="none" w:sz="0" w:space="0" w:color="auto"/>
          </w:divBdr>
        </w:div>
        <w:div w:id="564606346">
          <w:marLeft w:val="640"/>
          <w:marRight w:val="0"/>
          <w:marTop w:val="0"/>
          <w:marBottom w:val="0"/>
          <w:divBdr>
            <w:top w:val="none" w:sz="0" w:space="0" w:color="auto"/>
            <w:left w:val="none" w:sz="0" w:space="0" w:color="auto"/>
            <w:bottom w:val="none" w:sz="0" w:space="0" w:color="auto"/>
            <w:right w:val="none" w:sz="0" w:space="0" w:color="auto"/>
          </w:divBdr>
        </w:div>
        <w:div w:id="1839031975">
          <w:marLeft w:val="640"/>
          <w:marRight w:val="0"/>
          <w:marTop w:val="0"/>
          <w:marBottom w:val="0"/>
          <w:divBdr>
            <w:top w:val="none" w:sz="0" w:space="0" w:color="auto"/>
            <w:left w:val="none" w:sz="0" w:space="0" w:color="auto"/>
            <w:bottom w:val="none" w:sz="0" w:space="0" w:color="auto"/>
            <w:right w:val="none" w:sz="0" w:space="0" w:color="auto"/>
          </w:divBdr>
        </w:div>
      </w:divsChild>
    </w:div>
    <w:div w:id="1871457602">
      <w:bodyDiv w:val="1"/>
      <w:marLeft w:val="0"/>
      <w:marRight w:val="0"/>
      <w:marTop w:val="0"/>
      <w:marBottom w:val="0"/>
      <w:divBdr>
        <w:top w:val="none" w:sz="0" w:space="0" w:color="auto"/>
        <w:left w:val="none" w:sz="0" w:space="0" w:color="auto"/>
        <w:bottom w:val="none" w:sz="0" w:space="0" w:color="auto"/>
        <w:right w:val="none" w:sz="0" w:space="0" w:color="auto"/>
      </w:divBdr>
      <w:divsChild>
        <w:div w:id="805389112">
          <w:marLeft w:val="640"/>
          <w:marRight w:val="0"/>
          <w:marTop w:val="0"/>
          <w:marBottom w:val="0"/>
          <w:divBdr>
            <w:top w:val="none" w:sz="0" w:space="0" w:color="auto"/>
            <w:left w:val="none" w:sz="0" w:space="0" w:color="auto"/>
            <w:bottom w:val="none" w:sz="0" w:space="0" w:color="auto"/>
            <w:right w:val="none" w:sz="0" w:space="0" w:color="auto"/>
          </w:divBdr>
        </w:div>
        <w:div w:id="1150291132">
          <w:marLeft w:val="640"/>
          <w:marRight w:val="0"/>
          <w:marTop w:val="0"/>
          <w:marBottom w:val="0"/>
          <w:divBdr>
            <w:top w:val="none" w:sz="0" w:space="0" w:color="auto"/>
            <w:left w:val="none" w:sz="0" w:space="0" w:color="auto"/>
            <w:bottom w:val="none" w:sz="0" w:space="0" w:color="auto"/>
            <w:right w:val="none" w:sz="0" w:space="0" w:color="auto"/>
          </w:divBdr>
        </w:div>
        <w:div w:id="139463709">
          <w:marLeft w:val="640"/>
          <w:marRight w:val="0"/>
          <w:marTop w:val="0"/>
          <w:marBottom w:val="0"/>
          <w:divBdr>
            <w:top w:val="none" w:sz="0" w:space="0" w:color="auto"/>
            <w:left w:val="none" w:sz="0" w:space="0" w:color="auto"/>
            <w:bottom w:val="none" w:sz="0" w:space="0" w:color="auto"/>
            <w:right w:val="none" w:sz="0" w:space="0" w:color="auto"/>
          </w:divBdr>
        </w:div>
        <w:div w:id="1213925838">
          <w:marLeft w:val="640"/>
          <w:marRight w:val="0"/>
          <w:marTop w:val="0"/>
          <w:marBottom w:val="0"/>
          <w:divBdr>
            <w:top w:val="none" w:sz="0" w:space="0" w:color="auto"/>
            <w:left w:val="none" w:sz="0" w:space="0" w:color="auto"/>
            <w:bottom w:val="none" w:sz="0" w:space="0" w:color="auto"/>
            <w:right w:val="none" w:sz="0" w:space="0" w:color="auto"/>
          </w:divBdr>
        </w:div>
        <w:div w:id="861478460">
          <w:marLeft w:val="640"/>
          <w:marRight w:val="0"/>
          <w:marTop w:val="0"/>
          <w:marBottom w:val="0"/>
          <w:divBdr>
            <w:top w:val="none" w:sz="0" w:space="0" w:color="auto"/>
            <w:left w:val="none" w:sz="0" w:space="0" w:color="auto"/>
            <w:bottom w:val="none" w:sz="0" w:space="0" w:color="auto"/>
            <w:right w:val="none" w:sz="0" w:space="0" w:color="auto"/>
          </w:divBdr>
        </w:div>
        <w:div w:id="61175213">
          <w:marLeft w:val="640"/>
          <w:marRight w:val="0"/>
          <w:marTop w:val="0"/>
          <w:marBottom w:val="0"/>
          <w:divBdr>
            <w:top w:val="none" w:sz="0" w:space="0" w:color="auto"/>
            <w:left w:val="none" w:sz="0" w:space="0" w:color="auto"/>
            <w:bottom w:val="none" w:sz="0" w:space="0" w:color="auto"/>
            <w:right w:val="none" w:sz="0" w:space="0" w:color="auto"/>
          </w:divBdr>
        </w:div>
        <w:div w:id="168564132">
          <w:marLeft w:val="640"/>
          <w:marRight w:val="0"/>
          <w:marTop w:val="0"/>
          <w:marBottom w:val="0"/>
          <w:divBdr>
            <w:top w:val="none" w:sz="0" w:space="0" w:color="auto"/>
            <w:left w:val="none" w:sz="0" w:space="0" w:color="auto"/>
            <w:bottom w:val="none" w:sz="0" w:space="0" w:color="auto"/>
            <w:right w:val="none" w:sz="0" w:space="0" w:color="auto"/>
          </w:divBdr>
        </w:div>
        <w:div w:id="1172182413">
          <w:marLeft w:val="640"/>
          <w:marRight w:val="0"/>
          <w:marTop w:val="0"/>
          <w:marBottom w:val="0"/>
          <w:divBdr>
            <w:top w:val="none" w:sz="0" w:space="0" w:color="auto"/>
            <w:left w:val="none" w:sz="0" w:space="0" w:color="auto"/>
            <w:bottom w:val="none" w:sz="0" w:space="0" w:color="auto"/>
            <w:right w:val="none" w:sz="0" w:space="0" w:color="auto"/>
          </w:divBdr>
        </w:div>
        <w:div w:id="1463234876">
          <w:marLeft w:val="640"/>
          <w:marRight w:val="0"/>
          <w:marTop w:val="0"/>
          <w:marBottom w:val="0"/>
          <w:divBdr>
            <w:top w:val="none" w:sz="0" w:space="0" w:color="auto"/>
            <w:left w:val="none" w:sz="0" w:space="0" w:color="auto"/>
            <w:bottom w:val="none" w:sz="0" w:space="0" w:color="auto"/>
            <w:right w:val="none" w:sz="0" w:space="0" w:color="auto"/>
          </w:divBdr>
        </w:div>
      </w:divsChild>
    </w:div>
    <w:div w:id="1871989591">
      <w:bodyDiv w:val="1"/>
      <w:marLeft w:val="0"/>
      <w:marRight w:val="0"/>
      <w:marTop w:val="0"/>
      <w:marBottom w:val="0"/>
      <w:divBdr>
        <w:top w:val="none" w:sz="0" w:space="0" w:color="auto"/>
        <w:left w:val="none" w:sz="0" w:space="0" w:color="auto"/>
        <w:bottom w:val="none" w:sz="0" w:space="0" w:color="auto"/>
        <w:right w:val="none" w:sz="0" w:space="0" w:color="auto"/>
      </w:divBdr>
      <w:divsChild>
        <w:div w:id="91240223">
          <w:marLeft w:val="640"/>
          <w:marRight w:val="0"/>
          <w:marTop w:val="0"/>
          <w:marBottom w:val="0"/>
          <w:divBdr>
            <w:top w:val="none" w:sz="0" w:space="0" w:color="auto"/>
            <w:left w:val="none" w:sz="0" w:space="0" w:color="auto"/>
            <w:bottom w:val="none" w:sz="0" w:space="0" w:color="auto"/>
            <w:right w:val="none" w:sz="0" w:space="0" w:color="auto"/>
          </w:divBdr>
        </w:div>
        <w:div w:id="1165851770">
          <w:marLeft w:val="640"/>
          <w:marRight w:val="0"/>
          <w:marTop w:val="0"/>
          <w:marBottom w:val="0"/>
          <w:divBdr>
            <w:top w:val="none" w:sz="0" w:space="0" w:color="auto"/>
            <w:left w:val="none" w:sz="0" w:space="0" w:color="auto"/>
            <w:bottom w:val="none" w:sz="0" w:space="0" w:color="auto"/>
            <w:right w:val="none" w:sz="0" w:space="0" w:color="auto"/>
          </w:divBdr>
        </w:div>
        <w:div w:id="2077313519">
          <w:marLeft w:val="640"/>
          <w:marRight w:val="0"/>
          <w:marTop w:val="0"/>
          <w:marBottom w:val="0"/>
          <w:divBdr>
            <w:top w:val="none" w:sz="0" w:space="0" w:color="auto"/>
            <w:left w:val="none" w:sz="0" w:space="0" w:color="auto"/>
            <w:bottom w:val="none" w:sz="0" w:space="0" w:color="auto"/>
            <w:right w:val="none" w:sz="0" w:space="0" w:color="auto"/>
          </w:divBdr>
        </w:div>
        <w:div w:id="1990015589">
          <w:marLeft w:val="640"/>
          <w:marRight w:val="0"/>
          <w:marTop w:val="0"/>
          <w:marBottom w:val="0"/>
          <w:divBdr>
            <w:top w:val="none" w:sz="0" w:space="0" w:color="auto"/>
            <w:left w:val="none" w:sz="0" w:space="0" w:color="auto"/>
            <w:bottom w:val="none" w:sz="0" w:space="0" w:color="auto"/>
            <w:right w:val="none" w:sz="0" w:space="0" w:color="auto"/>
          </w:divBdr>
        </w:div>
        <w:div w:id="1017584234">
          <w:marLeft w:val="640"/>
          <w:marRight w:val="0"/>
          <w:marTop w:val="0"/>
          <w:marBottom w:val="0"/>
          <w:divBdr>
            <w:top w:val="none" w:sz="0" w:space="0" w:color="auto"/>
            <w:left w:val="none" w:sz="0" w:space="0" w:color="auto"/>
            <w:bottom w:val="none" w:sz="0" w:space="0" w:color="auto"/>
            <w:right w:val="none" w:sz="0" w:space="0" w:color="auto"/>
          </w:divBdr>
        </w:div>
        <w:div w:id="1898012720">
          <w:marLeft w:val="640"/>
          <w:marRight w:val="0"/>
          <w:marTop w:val="0"/>
          <w:marBottom w:val="0"/>
          <w:divBdr>
            <w:top w:val="none" w:sz="0" w:space="0" w:color="auto"/>
            <w:left w:val="none" w:sz="0" w:space="0" w:color="auto"/>
            <w:bottom w:val="none" w:sz="0" w:space="0" w:color="auto"/>
            <w:right w:val="none" w:sz="0" w:space="0" w:color="auto"/>
          </w:divBdr>
        </w:div>
        <w:div w:id="654181700">
          <w:marLeft w:val="640"/>
          <w:marRight w:val="0"/>
          <w:marTop w:val="0"/>
          <w:marBottom w:val="0"/>
          <w:divBdr>
            <w:top w:val="none" w:sz="0" w:space="0" w:color="auto"/>
            <w:left w:val="none" w:sz="0" w:space="0" w:color="auto"/>
            <w:bottom w:val="none" w:sz="0" w:space="0" w:color="auto"/>
            <w:right w:val="none" w:sz="0" w:space="0" w:color="auto"/>
          </w:divBdr>
        </w:div>
        <w:div w:id="193467444">
          <w:marLeft w:val="640"/>
          <w:marRight w:val="0"/>
          <w:marTop w:val="0"/>
          <w:marBottom w:val="0"/>
          <w:divBdr>
            <w:top w:val="none" w:sz="0" w:space="0" w:color="auto"/>
            <w:left w:val="none" w:sz="0" w:space="0" w:color="auto"/>
            <w:bottom w:val="none" w:sz="0" w:space="0" w:color="auto"/>
            <w:right w:val="none" w:sz="0" w:space="0" w:color="auto"/>
          </w:divBdr>
        </w:div>
        <w:div w:id="164975898">
          <w:marLeft w:val="640"/>
          <w:marRight w:val="0"/>
          <w:marTop w:val="0"/>
          <w:marBottom w:val="0"/>
          <w:divBdr>
            <w:top w:val="none" w:sz="0" w:space="0" w:color="auto"/>
            <w:left w:val="none" w:sz="0" w:space="0" w:color="auto"/>
            <w:bottom w:val="none" w:sz="0" w:space="0" w:color="auto"/>
            <w:right w:val="none" w:sz="0" w:space="0" w:color="auto"/>
          </w:divBdr>
        </w:div>
        <w:div w:id="1866793144">
          <w:marLeft w:val="640"/>
          <w:marRight w:val="0"/>
          <w:marTop w:val="0"/>
          <w:marBottom w:val="0"/>
          <w:divBdr>
            <w:top w:val="none" w:sz="0" w:space="0" w:color="auto"/>
            <w:left w:val="none" w:sz="0" w:space="0" w:color="auto"/>
            <w:bottom w:val="none" w:sz="0" w:space="0" w:color="auto"/>
            <w:right w:val="none" w:sz="0" w:space="0" w:color="auto"/>
          </w:divBdr>
        </w:div>
        <w:div w:id="333606995">
          <w:marLeft w:val="640"/>
          <w:marRight w:val="0"/>
          <w:marTop w:val="0"/>
          <w:marBottom w:val="0"/>
          <w:divBdr>
            <w:top w:val="none" w:sz="0" w:space="0" w:color="auto"/>
            <w:left w:val="none" w:sz="0" w:space="0" w:color="auto"/>
            <w:bottom w:val="none" w:sz="0" w:space="0" w:color="auto"/>
            <w:right w:val="none" w:sz="0" w:space="0" w:color="auto"/>
          </w:divBdr>
        </w:div>
        <w:div w:id="1178619134">
          <w:marLeft w:val="640"/>
          <w:marRight w:val="0"/>
          <w:marTop w:val="0"/>
          <w:marBottom w:val="0"/>
          <w:divBdr>
            <w:top w:val="none" w:sz="0" w:space="0" w:color="auto"/>
            <w:left w:val="none" w:sz="0" w:space="0" w:color="auto"/>
            <w:bottom w:val="none" w:sz="0" w:space="0" w:color="auto"/>
            <w:right w:val="none" w:sz="0" w:space="0" w:color="auto"/>
          </w:divBdr>
        </w:div>
        <w:div w:id="1550726377">
          <w:marLeft w:val="640"/>
          <w:marRight w:val="0"/>
          <w:marTop w:val="0"/>
          <w:marBottom w:val="0"/>
          <w:divBdr>
            <w:top w:val="none" w:sz="0" w:space="0" w:color="auto"/>
            <w:left w:val="none" w:sz="0" w:space="0" w:color="auto"/>
            <w:bottom w:val="none" w:sz="0" w:space="0" w:color="auto"/>
            <w:right w:val="none" w:sz="0" w:space="0" w:color="auto"/>
          </w:divBdr>
        </w:div>
        <w:div w:id="1895651398">
          <w:marLeft w:val="640"/>
          <w:marRight w:val="0"/>
          <w:marTop w:val="0"/>
          <w:marBottom w:val="0"/>
          <w:divBdr>
            <w:top w:val="none" w:sz="0" w:space="0" w:color="auto"/>
            <w:left w:val="none" w:sz="0" w:space="0" w:color="auto"/>
            <w:bottom w:val="none" w:sz="0" w:space="0" w:color="auto"/>
            <w:right w:val="none" w:sz="0" w:space="0" w:color="auto"/>
          </w:divBdr>
        </w:div>
        <w:div w:id="93670868">
          <w:marLeft w:val="640"/>
          <w:marRight w:val="0"/>
          <w:marTop w:val="0"/>
          <w:marBottom w:val="0"/>
          <w:divBdr>
            <w:top w:val="none" w:sz="0" w:space="0" w:color="auto"/>
            <w:left w:val="none" w:sz="0" w:space="0" w:color="auto"/>
            <w:bottom w:val="none" w:sz="0" w:space="0" w:color="auto"/>
            <w:right w:val="none" w:sz="0" w:space="0" w:color="auto"/>
          </w:divBdr>
        </w:div>
        <w:div w:id="1671710606">
          <w:marLeft w:val="640"/>
          <w:marRight w:val="0"/>
          <w:marTop w:val="0"/>
          <w:marBottom w:val="0"/>
          <w:divBdr>
            <w:top w:val="none" w:sz="0" w:space="0" w:color="auto"/>
            <w:left w:val="none" w:sz="0" w:space="0" w:color="auto"/>
            <w:bottom w:val="none" w:sz="0" w:space="0" w:color="auto"/>
            <w:right w:val="none" w:sz="0" w:space="0" w:color="auto"/>
          </w:divBdr>
        </w:div>
        <w:div w:id="969747421">
          <w:marLeft w:val="640"/>
          <w:marRight w:val="0"/>
          <w:marTop w:val="0"/>
          <w:marBottom w:val="0"/>
          <w:divBdr>
            <w:top w:val="none" w:sz="0" w:space="0" w:color="auto"/>
            <w:left w:val="none" w:sz="0" w:space="0" w:color="auto"/>
            <w:bottom w:val="none" w:sz="0" w:space="0" w:color="auto"/>
            <w:right w:val="none" w:sz="0" w:space="0" w:color="auto"/>
          </w:divBdr>
        </w:div>
        <w:div w:id="1175343448">
          <w:marLeft w:val="640"/>
          <w:marRight w:val="0"/>
          <w:marTop w:val="0"/>
          <w:marBottom w:val="0"/>
          <w:divBdr>
            <w:top w:val="none" w:sz="0" w:space="0" w:color="auto"/>
            <w:left w:val="none" w:sz="0" w:space="0" w:color="auto"/>
            <w:bottom w:val="none" w:sz="0" w:space="0" w:color="auto"/>
            <w:right w:val="none" w:sz="0" w:space="0" w:color="auto"/>
          </w:divBdr>
        </w:div>
        <w:div w:id="1034429474">
          <w:marLeft w:val="640"/>
          <w:marRight w:val="0"/>
          <w:marTop w:val="0"/>
          <w:marBottom w:val="0"/>
          <w:divBdr>
            <w:top w:val="none" w:sz="0" w:space="0" w:color="auto"/>
            <w:left w:val="none" w:sz="0" w:space="0" w:color="auto"/>
            <w:bottom w:val="none" w:sz="0" w:space="0" w:color="auto"/>
            <w:right w:val="none" w:sz="0" w:space="0" w:color="auto"/>
          </w:divBdr>
        </w:div>
        <w:div w:id="847061717">
          <w:marLeft w:val="640"/>
          <w:marRight w:val="0"/>
          <w:marTop w:val="0"/>
          <w:marBottom w:val="0"/>
          <w:divBdr>
            <w:top w:val="none" w:sz="0" w:space="0" w:color="auto"/>
            <w:left w:val="none" w:sz="0" w:space="0" w:color="auto"/>
            <w:bottom w:val="none" w:sz="0" w:space="0" w:color="auto"/>
            <w:right w:val="none" w:sz="0" w:space="0" w:color="auto"/>
          </w:divBdr>
        </w:div>
        <w:div w:id="1325208603">
          <w:marLeft w:val="640"/>
          <w:marRight w:val="0"/>
          <w:marTop w:val="0"/>
          <w:marBottom w:val="0"/>
          <w:divBdr>
            <w:top w:val="none" w:sz="0" w:space="0" w:color="auto"/>
            <w:left w:val="none" w:sz="0" w:space="0" w:color="auto"/>
            <w:bottom w:val="none" w:sz="0" w:space="0" w:color="auto"/>
            <w:right w:val="none" w:sz="0" w:space="0" w:color="auto"/>
          </w:divBdr>
        </w:div>
        <w:div w:id="1703283854">
          <w:marLeft w:val="640"/>
          <w:marRight w:val="0"/>
          <w:marTop w:val="0"/>
          <w:marBottom w:val="0"/>
          <w:divBdr>
            <w:top w:val="none" w:sz="0" w:space="0" w:color="auto"/>
            <w:left w:val="none" w:sz="0" w:space="0" w:color="auto"/>
            <w:bottom w:val="none" w:sz="0" w:space="0" w:color="auto"/>
            <w:right w:val="none" w:sz="0" w:space="0" w:color="auto"/>
          </w:divBdr>
        </w:div>
        <w:div w:id="633096278">
          <w:marLeft w:val="640"/>
          <w:marRight w:val="0"/>
          <w:marTop w:val="0"/>
          <w:marBottom w:val="0"/>
          <w:divBdr>
            <w:top w:val="none" w:sz="0" w:space="0" w:color="auto"/>
            <w:left w:val="none" w:sz="0" w:space="0" w:color="auto"/>
            <w:bottom w:val="none" w:sz="0" w:space="0" w:color="auto"/>
            <w:right w:val="none" w:sz="0" w:space="0" w:color="auto"/>
          </w:divBdr>
        </w:div>
        <w:div w:id="554703270">
          <w:marLeft w:val="640"/>
          <w:marRight w:val="0"/>
          <w:marTop w:val="0"/>
          <w:marBottom w:val="0"/>
          <w:divBdr>
            <w:top w:val="none" w:sz="0" w:space="0" w:color="auto"/>
            <w:left w:val="none" w:sz="0" w:space="0" w:color="auto"/>
            <w:bottom w:val="none" w:sz="0" w:space="0" w:color="auto"/>
            <w:right w:val="none" w:sz="0" w:space="0" w:color="auto"/>
          </w:divBdr>
        </w:div>
        <w:div w:id="255407830">
          <w:marLeft w:val="640"/>
          <w:marRight w:val="0"/>
          <w:marTop w:val="0"/>
          <w:marBottom w:val="0"/>
          <w:divBdr>
            <w:top w:val="none" w:sz="0" w:space="0" w:color="auto"/>
            <w:left w:val="none" w:sz="0" w:space="0" w:color="auto"/>
            <w:bottom w:val="none" w:sz="0" w:space="0" w:color="auto"/>
            <w:right w:val="none" w:sz="0" w:space="0" w:color="auto"/>
          </w:divBdr>
        </w:div>
        <w:div w:id="1285847609">
          <w:marLeft w:val="640"/>
          <w:marRight w:val="0"/>
          <w:marTop w:val="0"/>
          <w:marBottom w:val="0"/>
          <w:divBdr>
            <w:top w:val="none" w:sz="0" w:space="0" w:color="auto"/>
            <w:left w:val="none" w:sz="0" w:space="0" w:color="auto"/>
            <w:bottom w:val="none" w:sz="0" w:space="0" w:color="auto"/>
            <w:right w:val="none" w:sz="0" w:space="0" w:color="auto"/>
          </w:divBdr>
        </w:div>
        <w:div w:id="2057927952">
          <w:marLeft w:val="640"/>
          <w:marRight w:val="0"/>
          <w:marTop w:val="0"/>
          <w:marBottom w:val="0"/>
          <w:divBdr>
            <w:top w:val="none" w:sz="0" w:space="0" w:color="auto"/>
            <w:left w:val="none" w:sz="0" w:space="0" w:color="auto"/>
            <w:bottom w:val="none" w:sz="0" w:space="0" w:color="auto"/>
            <w:right w:val="none" w:sz="0" w:space="0" w:color="auto"/>
          </w:divBdr>
        </w:div>
        <w:div w:id="1918515902">
          <w:marLeft w:val="640"/>
          <w:marRight w:val="0"/>
          <w:marTop w:val="0"/>
          <w:marBottom w:val="0"/>
          <w:divBdr>
            <w:top w:val="none" w:sz="0" w:space="0" w:color="auto"/>
            <w:left w:val="none" w:sz="0" w:space="0" w:color="auto"/>
            <w:bottom w:val="none" w:sz="0" w:space="0" w:color="auto"/>
            <w:right w:val="none" w:sz="0" w:space="0" w:color="auto"/>
          </w:divBdr>
        </w:div>
        <w:div w:id="774591975">
          <w:marLeft w:val="640"/>
          <w:marRight w:val="0"/>
          <w:marTop w:val="0"/>
          <w:marBottom w:val="0"/>
          <w:divBdr>
            <w:top w:val="none" w:sz="0" w:space="0" w:color="auto"/>
            <w:left w:val="none" w:sz="0" w:space="0" w:color="auto"/>
            <w:bottom w:val="none" w:sz="0" w:space="0" w:color="auto"/>
            <w:right w:val="none" w:sz="0" w:space="0" w:color="auto"/>
          </w:divBdr>
        </w:div>
        <w:div w:id="587153184">
          <w:marLeft w:val="640"/>
          <w:marRight w:val="0"/>
          <w:marTop w:val="0"/>
          <w:marBottom w:val="0"/>
          <w:divBdr>
            <w:top w:val="none" w:sz="0" w:space="0" w:color="auto"/>
            <w:left w:val="none" w:sz="0" w:space="0" w:color="auto"/>
            <w:bottom w:val="none" w:sz="0" w:space="0" w:color="auto"/>
            <w:right w:val="none" w:sz="0" w:space="0" w:color="auto"/>
          </w:divBdr>
        </w:div>
        <w:div w:id="1534076904">
          <w:marLeft w:val="640"/>
          <w:marRight w:val="0"/>
          <w:marTop w:val="0"/>
          <w:marBottom w:val="0"/>
          <w:divBdr>
            <w:top w:val="none" w:sz="0" w:space="0" w:color="auto"/>
            <w:left w:val="none" w:sz="0" w:space="0" w:color="auto"/>
            <w:bottom w:val="none" w:sz="0" w:space="0" w:color="auto"/>
            <w:right w:val="none" w:sz="0" w:space="0" w:color="auto"/>
          </w:divBdr>
        </w:div>
        <w:div w:id="1915428622">
          <w:marLeft w:val="640"/>
          <w:marRight w:val="0"/>
          <w:marTop w:val="0"/>
          <w:marBottom w:val="0"/>
          <w:divBdr>
            <w:top w:val="none" w:sz="0" w:space="0" w:color="auto"/>
            <w:left w:val="none" w:sz="0" w:space="0" w:color="auto"/>
            <w:bottom w:val="none" w:sz="0" w:space="0" w:color="auto"/>
            <w:right w:val="none" w:sz="0" w:space="0" w:color="auto"/>
          </w:divBdr>
        </w:div>
      </w:divsChild>
    </w:div>
    <w:div w:id="1872182997">
      <w:bodyDiv w:val="1"/>
      <w:marLeft w:val="0"/>
      <w:marRight w:val="0"/>
      <w:marTop w:val="0"/>
      <w:marBottom w:val="0"/>
      <w:divBdr>
        <w:top w:val="none" w:sz="0" w:space="0" w:color="auto"/>
        <w:left w:val="none" w:sz="0" w:space="0" w:color="auto"/>
        <w:bottom w:val="none" w:sz="0" w:space="0" w:color="auto"/>
        <w:right w:val="none" w:sz="0" w:space="0" w:color="auto"/>
      </w:divBdr>
      <w:divsChild>
        <w:div w:id="343243704">
          <w:marLeft w:val="640"/>
          <w:marRight w:val="0"/>
          <w:marTop w:val="0"/>
          <w:marBottom w:val="0"/>
          <w:divBdr>
            <w:top w:val="none" w:sz="0" w:space="0" w:color="auto"/>
            <w:left w:val="none" w:sz="0" w:space="0" w:color="auto"/>
            <w:bottom w:val="none" w:sz="0" w:space="0" w:color="auto"/>
            <w:right w:val="none" w:sz="0" w:space="0" w:color="auto"/>
          </w:divBdr>
        </w:div>
        <w:div w:id="1902907372">
          <w:marLeft w:val="640"/>
          <w:marRight w:val="0"/>
          <w:marTop w:val="0"/>
          <w:marBottom w:val="0"/>
          <w:divBdr>
            <w:top w:val="none" w:sz="0" w:space="0" w:color="auto"/>
            <w:left w:val="none" w:sz="0" w:space="0" w:color="auto"/>
            <w:bottom w:val="none" w:sz="0" w:space="0" w:color="auto"/>
            <w:right w:val="none" w:sz="0" w:space="0" w:color="auto"/>
          </w:divBdr>
        </w:div>
        <w:div w:id="1460535943">
          <w:marLeft w:val="640"/>
          <w:marRight w:val="0"/>
          <w:marTop w:val="0"/>
          <w:marBottom w:val="0"/>
          <w:divBdr>
            <w:top w:val="none" w:sz="0" w:space="0" w:color="auto"/>
            <w:left w:val="none" w:sz="0" w:space="0" w:color="auto"/>
            <w:bottom w:val="none" w:sz="0" w:space="0" w:color="auto"/>
            <w:right w:val="none" w:sz="0" w:space="0" w:color="auto"/>
          </w:divBdr>
        </w:div>
        <w:div w:id="49883812">
          <w:marLeft w:val="640"/>
          <w:marRight w:val="0"/>
          <w:marTop w:val="0"/>
          <w:marBottom w:val="0"/>
          <w:divBdr>
            <w:top w:val="none" w:sz="0" w:space="0" w:color="auto"/>
            <w:left w:val="none" w:sz="0" w:space="0" w:color="auto"/>
            <w:bottom w:val="none" w:sz="0" w:space="0" w:color="auto"/>
            <w:right w:val="none" w:sz="0" w:space="0" w:color="auto"/>
          </w:divBdr>
        </w:div>
        <w:div w:id="2050565462">
          <w:marLeft w:val="640"/>
          <w:marRight w:val="0"/>
          <w:marTop w:val="0"/>
          <w:marBottom w:val="0"/>
          <w:divBdr>
            <w:top w:val="none" w:sz="0" w:space="0" w:color="auto"/>
            <w:left w:val="none" w:sz="0" w:space="0" w:color="auto"/>
            <w:bottom w:val="none" w:sz="0" w:space="0" w:color="auto"/>
            <w:right w:val="none" w:sz="0" w:space="0" w:color="auto"/>
          </w:divBdr>
        </w:div>
        <w:div w:id="1843351434">
          <w:marLeft w:val="640"/>
          <w:marRight w:val="0"/>
          <w:marTop w:val="0"/>
          <w:marBottom w:val="0"/>
          <w:divBdr>
            <w:top w:val="none" w:sz="0" w:space="0" w:color="auto"/>
            <w:left w:val="none" w:sz="0" w:space="0" w:color="auto"/>
            <w:bottom w:val="none" w:sz="0" w:space="0" w:color="auto"/>
            <w:right w:val="none" w:sz="0" w:space="0" w:color="auto"/>
          </w:divBdr>
        </w:div>
        <w:div w:id="1886598015">
          <w:marLeft w:val="640"/>
          <w:marRight w:val="0"/>
          <w:marTop w:val="0"/>
          <w:marBottom w:val="0"/>
          <w:divBdr>
            <w:top w:val="none" w:sz="0" w:space="0" w:color="auto"/>
            <w:left w:val="none" w:sz="0" w:space="0" w:color="auto"/>
            <w:bottom w:val="none" w:sz="0" w:space="0" w:color="auto"/>
            <w:right w:val="none" w:sz="0" w:space="0" w:color="auto"/>
          </w:divBdr>
        </w:div>
        <w:div w:id="703333354">
          <w:marLeft w:val="640"/>
          <w:marRight w:val="0"/>
          <w:marTop w:val="0"/>
          <w:marBottom w:val="0"/>
          <w:divBdr>
            <w:top w:val="none" w:sz="0" w:space="0" w:color="auto"/>
            <w:left w:val="none" w:sz="0" w:space="0" w:color="auto"/>
            <w:bottom w:val="none" w:sz="0" w:space="0" w:color="auto"/>
            <w:right w:val="none" w:sz="0" w:space="0" w:color="auto"/>
          </w:divBdr>
        </w:div>
        <w:div w:id="652105366">
          <w:marLeft w:val="640"/>
          <w:marRight w:val="0"/>
          <w:marTop w:val="0"/>
          <w:marBottom w:val="0"/>
          <w:divBdr>
            <w:top w:val="none" w:sz="0" w:space="0" w:color="auto"/>
            <w:left w:val="none" w:sz="0" w:space="0" w:color="auto"/>
            <w:bottom w:val="none" w:sz="0" w:space="0" w:color="auto"/>
            <w:right w:val="none" w:sz="0" w:space="0" w:color="auto"/>
          </w:divBdr>
        </w:div>
        <w:div w:id="1421871330">
          <w:marLeft w:val="640"/>
          <w:marRight w:val="0"/>
          <w:marTop w:val="0"/>
          <w:marBottom w:val="0"/>
          <w:divBdr>
            <w:top w:val="none" w:sz="0" w:space="0" w:color="auto"/>
            <w:left w:val="none" w:sz="0" w:space="0" w:color="auto"/>
            <w:bottom w:val="none" w:sz="0" w:space="0" w:color="auto"/>
            <w:right w:val="none" w:sz="0" w:space="0" w:color="auto"/>
          </w:divBdr>
        </w:div>
        <w:div w:id="1087386534">
          <w:marLeft w:val="640"/>
          <w:marRight w:val="0"/>
          <w:marTop w:val="0"/>
          <w:marBottom w:val="0"/>
          <w:divBdr>
            <w:top w:val="none" w:sz="0" w:space="0" w:color="auto"/>
            <w:left w:val="none" w:sz="0" w:space="0" w:color="auto"/>
            <w:bottom w:val="none" w:sz="0" w:space="0" w:color="auto"/>
            <w:right w:val="none" w:sz="0" w:space="0" w:color="auto"/>
          </w:divBdr>
        </w:div>
        <w:div w:id="265968391">
          <w:marLeft w:val="640"/>
          <w:marRight w:val="0"/>
          <w:marTop w:val="0"/>
          <w:marBottom w:val="0"/>
          <w:divBdr>
            <w:top w:val="none" w:sz="0" w:space="0" w:color="auto"/>
            <w:left w:val="none" w:sz="0" w:space="0" w:color="auto"/>
            <w:bottom w:val="none" w:sz="0" w:space="0" w:color="auto"/>
            <w:right w:val="none" w:sz="0" w:space="0" w:color="auto"/>
          </w:divBdr>
        </w:div>
        <w:div w:id="773792969">
          <w:marLeft w:val="640"/>
          <w:marRight w:val="0"/>
          <w:marTop w:val="0"/>
          <w:marBottom w:val="0"/>
          <w:divBdr>
            <w:top w:val="none" w:sz="0" w:space="0" w:color="auto"/>
            <w:left w:val="none" w:sz="0" w:space="0" w:color="auto"/>
            <w:bottom w:val="none" w:sz="0" w:space="0" w:color="auto"/>
            <w:right w:val="none" w:sz="0" w:space="0" w:color="auto"/>
          </w:divBdr>
        </w:div>
        <w:div w:id="1281375326">
          <w:marLeft w:val="640"/>
          <w:marRight w:val="0"/>
          <w:marTop w:val="0"/>
          <w:marBottom w:val="0"/>
          <w:divBdr>
            <w:top w:val="none" w:sz="0" w:space="0" w:color="auto"/>
            <w:left w:val="none" w:sz="0" w:space="0" w:color="auto"/>
            <w:bottom w:val="none" w:sz="0" w:space="0" w:color="auto"/>
            <w:right w:val="none" w:sz="0" w:space="0" w:color="auto"/>
          </w:divBdr>
        </w:div>
      </w:divsChild>
    </w:div>
    <w:div w:id="1881893658">
      <w:bodyDiv w:val="1"/>
      <w:marLeft w:val="0"/>
      <w:marRight w:val="0"/>
      <w:marTop w:val="0"/>
      <w:marBottom w:val="0"/>
      <w:divBdr>
        <w:top w:val="none" w:sz="0" w:space="0" w:color="auto"/>
        <w:left w:val="none" w:sz="0" w:space="0" w:color="auto"/>
        <w:bottom w:val="none" w:sz="0" w:space="0" w:color="auto"/>
        <w:right w:val="none" w:sz="0" w:space="0" w:color="auto"/>
      </w:divBdr>
      <w:divsChild>
        <w:div w:id="1933270584">
          <w:marLeft w:val="640"/>
          <w:marRight w:val="0"/>
          <w:marTop w:val="0"/>
          <w:marBottom w:val="0"/>
          <w:divBdr>
            <w:top w:val="none" w:sz="0" w:space="0" w:color="auto"/>
            <w:left w:val="none" w:sz="0" w:space="0" w:color="auto"/>
            <w:bottom w:val="none" w:sz="0" w:space="0" w:color="auto"/>
            <w:right w:val="none" w:sz="0" w:space="0" w:color="auto"/>
          </w:divBdr>
        </w:div>
        <w:div w:id="429398043">
          <w:marLeft w:val="640"/>
          <w:marRight w:val="0"/>
          <w:marTop w:val="0"/>
          <w:marBottom w:val="0"/>
          <w:divBdr>
            <w:top w:val="none" w:sz="0" w:space="0" w:color="auto"/>
            <w:left w:val="none" w:sz="0" w:space="0" w:color="auto"/>
            <w:bottom w:val="none" w:sz="0" w:space="0" w:color="auto"/>
            <w:right w:val="none" w:sz="0" w:space="0" w:color="auto"/>
          </w:divBdr>
        </w:div>
        <w:div w:id="327829559">
          <w:marLeft w:val="640"/>
          <w:marRight w:val="0"/>
          <w:marTop w:val="0"/>
          <w:marBottom w:val="0"/>
          <w:divBdr>
            <w:top w:val="none" w:sz="0" w:space="0" w:color="auto"/>
            <w:left w:val="none" w:sz="0" w:space="0" w:color="auto"/>
            <w:bottom w:val="none" w:sz="0" w:space="0" w:color="auto"/>
            <w:right w:val="none" w:sz="0" w:space="0" w:color="auto"/>
          </w:divBdr>
        </w:div>
        <w:div w:id="1028607290">
          <w:marLeft w:val="640"/>
          <w:marRight w:val="0"/>
          <w:marTop w:val="0"/>
          <w:marBottom w:val="0"/>
          <w:divBdr>
            <w:top w:val="none" w:sz="0" w:space="0" w:color="auto"/>
            <w:left w:val="none" w:sz="0" w:space="0" w:color="auto"/>
            <w:bottom w:val="none" w:sz="0" w:space="0" w:color="auto"/>
            <w:right w:val="none" w:sz="0" w:space="0" w:color="auto"/>
          </w:divBdr>
        </w:div>
        <w:div w:id="1982034212">
          <w:marLeft w:val="640"/>
          <w:marRight w:val="0"/>
          <w:marTop w:val="0"/>
          <w:marBottom w:val="0"/>
          <w:divBdr>
            <w:top w:val="none" w:sz="0" w:space="0" w:color="auto"/>
            <w:left w:val="none" w:sz="0" w:space="0" w:color="auto"/>
            <w:bottom w:val="none" w:sz="0" w:space="0" w:color="auto"/>
            <w:right w:val="none" w:sz="0" w:space="0" w:color="auto"/>
          </w:divBdr>
        </w:div>
        <w:div w:id="1347177116">
          <w:marLeft w:val="640"/>
          <w:marRight w:val="0"/>
          <w:marTop w:val="0"/>
          <w:marBottom w:val="0"/>
          <w:divBdr>
            <w:top w:val="none" w:sz="0" w:space="0" w:color="auto"/>
            <w:left w:val="none" w:sz="0" w:space="0" w:color="auto"/>
            <w:bottom w:val="none" w:sz="0" w:space="0" w:color="auto"/>
            <w:right w:val="none" w:sz="0" w:space="0" w:color="auto"/>
          </w:divBdr>
        </w:div>
        <w:div w:id="215705169">
          <w:marLeft w:val="640"/>
          <w:marRight w:val="0"/>
          <w:marTop w:val="0"/>
          <w:marBottom w:val="0"/>
          <w:divBdr>
            <w:top w:val="none" w:sz="0" w:space="0" w:color="auto"/>
            <w:left w:val="none" w:sz="0" w:space="0" w:color="auto"/>
            <w:bottom w:val="none" w:sz="0" w:space="0" w:color="auto"/>
            <w:right w:val="none" w:sz="0" w:space="0" w:color="auto"/>
          </w:divBdr>
        </w:div>
        <w:div w:id="2057393757">
          <w:marLeft w:val="640"/>
          <w:marRight w:val="0"/>
          <w:marTop w:val="0"/>
          <w:marBottom w:val="0"/>
          <w:divBdr>
            <w:top w:val="none" w:sz="0" w:space="0" w:color="auto"/>
            <w:left w:val="none" w:sz="0" w:space="0" w:color="auto"/>
            <w:bottom w:val="none" w:sz="0" w:space="0" w:color="auto"/>
            <w:right w:val="none" w:sz="0" w:space="0" w:color="auto"/>
          </w:divBdr>
        </w:div>
        <w:div w:id="1541242763">
          <w:marLeft w:val="640"/>
          <w:marRight w:val="0"/>
          <w:marTop w:val="0"/>
          <w:marBottom w:val="0"/>
          <w:divBdr>
            <w:top w:val="none" w:sz="0" w:space="0" w:color="auto"/>
            <w:left w:val="none" w:sz="0" w:space="0" w:color="auto"/>
            <w:bottom w:val="none" w:sz="0" w:space="0" w:color="auto"/>
            <w:right w:val="none" w:sz="0" w:space="0" w:color="auto"/>
          </w:divBdr>
        </w:div>
        <w:div w:id="1100569513">
          <w:marLeft w:val="640"/>
          <w:marRight w:val="0"/>
          <w:marTop w:val="0"/>
          <w:marBottom w:val="0"/>
          <w:divBdr>
            <w:top w:val="none" w:sz="0" w:space="0" w:color="auto"/>
            <w:left w:val="none" w:sz="0" w:space="0" w:color="auto"/>
            <w:bottom w:val="none" w:sz="0" w:space="0" w:color="auto"/>
            <w:right w:val="none" w:sz="0" w:space="0" w:color="auto"/>
          </w:divBdr>
        </w:div>
        <w:div w:id="1885752560">
          <w:marLeft w:val="640"/>
          <w:marRight w:val="0"/>
          <w:marTop w:val="0"/>
          <w:marBottom w:val="0"/>
          <w:divBdr>
            <w:top w:val="none" w:sz="0" w:space="0" w:color="auto"/>
            <w:left w:val="none" w:sz="0" w:space="0" w:color="auto"/>
            <w:bottom w:val="none" w:sz="0" w:space="0" w:color="auto"/>
            <w:right w:val="none" w:sz="0" w:space="0" w:color="auto"/>
          </w:divBdr>
        </w:div>
        <w:div w:id="899053042">
          <w:marLeft w:val="640"/>
          <w:marRight w:val="0"/>
          <w:marTop w:val="0"/>
          <w:marBottom w:val="0"/>
          <w:divBdr>
            <w:top w:val="none" w:sz="0" w:space="0" w:color="auto"/>
            <w:left w:val="none" w:sz="0" w:space="0" w:color="auto"/>
            <w:bottom w:val="none" w:sz="0" w:space="0" w:color="auto"/>
            <w:right w:val="none" w:sz="0" w:space="0" w:color="auto"/>
          </w:divBdr>
        </w:div>
        <w:div w:id="1779253527">
          <w:marLeft w:val="640"/>
          <w:marRight w:val="0"/>
          <w:marTop w:val="0"/>
          <w:marBottom w:val="0"/>
          <w:divBdr>
            <w:top w:val="none" w:sz="0" w:space="0" w:color="auto"/>
            <w:left w:val="none" w:sz="0" w:space="0" w:color="auto"/>
            <w:bottom w:val="none" w:sz="0" w:space="0" w:color="auto"/>
            <w:right w:val="none" w:sz="0" w:space="0" w:color="auto"/>
          </w:divBdr>
        </w:div>
        <w:div w:id="593054616">
          <w:marLeft w:val="640"/>
          <w:marRight w:val="0"/>
          <w:marTop w:val="0"/>
          <w:marBottom w:val="0"/>
          <w:divBdr>
            <w:top w:val="none" w:sz="0" w:space="0" w:color="auto"/>
            <w:left w:val="none" w:sz="0" w:space="0" w:color="auto"/>
            <w:bottom w:val="none" w:sz="0" w:space="0" w:color="auto"/>
            <w:right w:val="none" w:sz="0" w:space="0" w:color="auto"/>
          </w:divBdr>
        </w:div>
        <w:div w:id="1793549395">
          <w:marLeft w:val="640"/>
          <w:marRight w:val="0"/>
          <w:marTop w:val="0"/>
          <w:marBottom w:val="0"/>
          <w:divBdr>
            <w:top w:val="none" w:sz="0" w:space="0" w:color="auto"/>
            <w:left w:val="none" w:sz="0" w:space="0" w:color="auto"/>
            <w:bottom w:val="none" w:sz="0" w:space="0" w:color="auto"/>
            <w:right w:val="none" w:sz="0" w:space="0" w:color="auto"/>
          </w:divBdr>
        </w:div>
        <w:div w:id="918715752">
          <w:marLeft w:val="640"/>
          <w:marRight w:val="0"/>
          <w:marTop w:val="0"/>
          <w:marBottom w:val="0"/>
          <w:divBdr>
            <w:top w:val="none" w:sz="0" w:space="0" w:color="auto"/>
            <w:left w:val="none" w:sz="0" w:space="0" w:color="auto"/>
            <w:bottom w:val="none" w:sz="0" w:space="0" w:color="auto"/>
            <w:right w:val="none" w:sz="0" w:space="0" w:color="auto"/>
          </w:divBdr>
        </w:div>
        <w:div w:id="339940612">
          <w:marLeft w:val="640"/>
          <w:marRight w:val="0"/>
          <w:marTop w:val="0"/>
          <w:marBottom w:val="0"/>
          <w:divBdr>
            <w:top w:val="none" w:sz="0" w:space="0" w:color="auto"/>
            <w:left w:val="none" w:sz="0" w:space="0" w:color="auto"/>
            <w:bottom w:val="none" w:sz="0" w:space="0" w:color="auto"/>
            <w:right w:val="none" w:sz="0" w:space="0" w:color="auto"/>
          </w:divBdr>
        </w:div>
        <w:div w:id="821429721">
          <w:marLeft w:val="640"/>
          <w:marRight w:val="0"/>
          <w:marTop w:val="0"/>
          <w:marBottom w:val="0"/>
          <w:divBdr>
            <w:top w:val="none" w:sz="0" w:space="0" w:color="auto"/>
            <w:left w:val="none" w:sz="0" w:space="0" w:color="auto"/>
            <w:bottom w:val="none" w:sz="0" w:space="0" w:color="auto"/>
            <w:right w:val="none" w:sz="0" w:space="0" w:color="auto"/>
          </w:divBdr>
        </w:div>
        <w:div w:id="363332746">
          <w:marLeft w:val="640"/>
          <w:marRight w:val="0"/>
          <w:marTop w:val="0"/>
          <w:marBottom w:val="0"/>
          <w:divBdr>
            <w:top w:val="none" w:sz="0" w:space="0" w:color="auto"/>
            <w:left w:val="none" w:sz="0" w:space="0" w:color="auto"/>
            <w:bottom w:val="none" w:sz="0" w:space="0" w:color="auto"/>
            <w:right w:val="none" w:sz="0" w:space="0" w:color="auto"/>
          </w:divBdr>
        </w:div>
        <w:div w:id="754713261">
          <w:marLeft w:val="640"/>
          <w:marRight w:val="0"/>
          <w:marTop w:val="0"/>
          <w:marBottom w:val="0"/>
          <w:divBdr>
            <w:top w:val="none" w:sz="0" w:space="0" w:color="auto"/>
            <w:left w:val="none" w:sz="0" w:space="0" w:color="auto"/>
            <w:bottom w:val="none" w:sz="0" w:space="0" w:color="auto"/>
            <w:right w:val="none" w:sz="0" w:space="0" w:color="auto"/>
          </w:divBdr>
        </w:div>
        <w:div w:id="1771045614">
          <w:marLeft w:val="640"/>
          <w:marRight w:val="0"/>
          <w:marTop w:val="0"/>
          <w:marBottom w:val="0"/>
          <w:divBdr>
            <w:top w:val="none" w:sz="0" w:space="0" w:color="auto"/>
            <w:left w:val="none" w:sz="0" w:space="0" w:color="auto"/>
            <w:bottom w:val="none" w:sz="0" w:space="0" w:color="auto"/>
            <w:right w:val="none" w:sz="0" w:space="0" w:color="auto"/>
          </w:divBdr>
        </w:div>
        <w:div w:id="1437018334">
          <w:marLeft w:val="640"/>
          <w:marRight w:val="0"/>
          <w:marTop w:val="0"/>
          <w:marBottom w:val="0"/>
          <w:divBdr>
            <w:top w:val="none" w:sz="0" w:space="0" w:color="auto"/>
            <w:left w:val="none" w:sz="0" w:space="0" w:color="auto"/>
            <w:bottom w:val="none" w:sz="0" w:space="0" w:color="auto"/>
            <w:right w:val="none" w:sz="0" w:space="0" w:color="auto"/>
          </w:divBdr>
        </w:div>
        <w:div w:id="782190815">
          <w:marLeft w:val="640"/>
          <w:marRight w:val="0"/>
          <w:marTop w:val="0"/>
          <w:marBottom w:val="0"/>
          <w:divBdr>
            <w:top w:val="none" w:sz="0" w:space="0" w:color="auto"/>
            <w:left w:val="none" w:sz="0" w:space="0" w:color="auto"/>
            <w:bottom w:val="none" w:sz="0" w:space="0" w:color="auto"/>
            <w:right w:val="none" w:sz="0" w:space="0" w:color="auto"/>
          </w:divBdr>
        </w:div>
        <w:div w:id="1925990451">
          <w:marLeft w:val="640"/>
          <w:marRight w:val="0"/>
          <w:marTop w:val="0"/>
          <w:marBottom w:val="0"/>
          <w:divBdr>
            <w:top w:val="none" w:sz="0" w:space="0" w:color="auto"/>
            <w:left w:val="none" w:sz="0" w:space="0" w:color="auto"/>
            <w:bottom w:val="none" w:sz="0" w:space="0" w:color="auto"/>
            <w:right w:val="none" w:sz="0" w:space="0" w:color="auto"/>
          </w:divBdr>
        </w:div>
        <w:div w:id="482235921">
          <w:marLeft w:val="640"/>
          <w:marRight w:val="0"/>
          <w:marTop w:val="0"/>
          <w:marBottom w:val="0"/>
          <w:divBdr>
            <w:top w:val="none" w:sz="0" w:space="0" w:color="auto"/>
            <w:left w:val="none" w:sz="0" w:space="0" w:color="auto"/>
            <w:bottom w:val="none" w:sz="0" w:space="0" w:color="auto"/>
            <w:right w:val="none" w:sz="0" w:space="0" w:color="auto"/>
          </w:divBdr>
        </w:div>
        <w:div w:id="1910264474">
          <w:marLeft w:val="640"/>
          <w:marRight w:val="0"/>
          <w:marTop w:val="0"/>
          <w:marBottom w:val="0"/>
          <w:divBdr>
            <w:top w:val="none" w:sz="0" w:space="0" w:color="auto"/>
            <w:left w:val="none" w:sz="0" w:space="0" w:color="auto"/>
            <w:bottom w:val="none" w:sz="0" w:space="0" w:color="auto"/>
            <w:right w:val="none" w:sz="0" w:space="0" w:color="auto"/>
          </w:divBdr>
        </w:div>
        <w:div w:id="959067911">
          <w:marLeft w:val="640"/>
          <w:marRight w:val="0"/>
          <w:marTop w:val="0"/>
          <w:marBottom w:val="0"/>
          <w:divBdr>
            <w:top w:val="none" w:sz="0" w:space="0" w:color="auto"/>
            <w:left w:val="none" w:sz="0" w:space="0" w:color="auto"/>
            <w:bottom w:val="none" w:sz="0" w:space="0" w:color="auto"/>
            <w:right w:val="none" w:sz="0" w:space="0" w:color="auto"/>
          </w:divBdr>
        </w:div>
        <w:div w:id="295453373">
          <w:marLeft w:val="640"/>
          <w:marRight w:val="0"/>
          <w:marTop w:val="0"/>
          <w:marBottom w:val="0"/>
          <w:divBdr>
            <w:top w:val="none" w:sz="0" w:space="0" w:color="auto"/>
            <w:left w:val="none" w:sz="0" w:space="0" w:color="auto"/>
            <w:bottom w:val="none" w:sz="0" w:space="0" w:color="auto"/>
            <w:right w:val="none" w:sz="0" w:space="0" w:color="auto"/>
          </w:divBdr>
        </w:div>
        <w:div w:id="1202783572">
          <w:marLeft w:val="640"/>
          <w:marRight w:val="0"/>
          <w:marTop w:val="0"/>
          <w:marBottom w:val="0"/>
          <w:divBdr>
            <w:top w:val="none" w:sz="0" w:space="0" w:color="auto"/>
            <w:left w:val="none" w:sz="0" w:space="0" w:color="auto"/>
            <w:bottom w:val="none" w:sz="0" w:space="0" w:color="auto"/>
            <w:right w:val="none" w:sz="0" w:space="0" w:color="auto"/>
          </w:divBdr>
        </w:div>
        <w:div w:id="154759438">
          <w:marLeft w:val="640"/>
          <w:marRight w:val="0"/>
          <w:marTop w:val="0"/>
          <w:marBottom w:val="0"/>
          <w:divBdr>
            <w:top w:val="none" w:sz="0" w:space="0" w:color="auto"/>
            <w:left w:val="none" w:sz="0" w:space="0" w:color="auto"/>
            <w:bottom w:val="none" w:sz="0" w:space="0" w:color="auto"/>
            <w:right w:val="none" w:sz="0" w:space="0" w:color="auto"/>
          </w:divBdr>
        </w:div>
      </w:divsChild>
    </w:div>
    <w:div w:id="1888224712">
      <w:bodyDiv w:val="1"/>
      <w:marLeft w:val="0"/>
      <w:marRight w:val="0"/>
      <w:marTop w:val="0"/>
      <w:marBottom w:val="0"/>
      <w:divBdr>
        <w:top w:val="none" w:sz="0" w:space="0" w:color="auto"/>
        <w:left w:val="none" w:sz="0" w:space="0" w:color="auto"/>
        <w:bottom w:val="none" w:sz="0" w:space="0" w:color="auto"/>
        <w:right w:val="none" w:sz="0" w:space="0" w:color="auto"/>
      </w:divBdr>
    </w:div>
    <w:div w:id="1890723213">
      <w:bodyDiv w:val="1"/>
      <w:marLeft w:val="0"/>
      <w:marRight w:val="0"/>
      <w:marTop w:val="0"/>
      <w:marBottom w:val="0"/>
      <w:divBdr>
        <w:top w:val="none" w:sz="0" w:space="0" w:color="auto"/>
        <w:left w:val="none" w:sz="0" w:space="0" w:color="auto"/>
        <w:bottom w:val="none" w:sz="0" w:space="0" w:color="auto"/>
        <w:right w:val="none" w:sz="0" w:space="0" w:color="auto"/>
      </w:divBdr>
      <w:divsChild>
        <w:div w:id="926765215">
          <w:marLeft w:val="640"/>
          <w:marRight w:val="0"/>
          <w:marTop w:val="0"/>
          <w:marBottom w:val="0"/>
          <w:divBdr>
            <w:top w:val="none" w:sz="0" w:space="0" w:color="auto"/>
            <w:left w:val="none" w:sz="0" w:space="0" w:color="auto"/>
            <w:bottom w:val="none" w:sz="0" w:space="0" w:color="auto"/>
            <w:right w:val="none" w:sz="0" w:space="0" w:color="auto"/>
          </w:divBdr>
        </w:div>
        <w:div w:id="1142841986">
          <w:marLeft w:val="640"/>
          <w:marRight w:val="0"/>
          <w:marTop w:val="0"/>
          <w:marBottom w:val="0"/>
          <w:divBdr>
            <w:top w:val="none" w:sz="0" w:space="0" w:color="auto"/>
            <w:left w:val="none" w:sz="0" w:space="0" w:color="auto"/>
            <w:bottom w:val="none" w:sz="0" w:space="0" w:color="auto"/>
            <w:right w:val="none" w:sz="0" w:space="0" w:color="auto"/>
          </w:divBdr>
        </w:div>
        <w:div w:id="2008827378">
          <w:marLeft w:val="640"/>
          <w:marRight w:val="0"/>
          <w:marTop w:val="0"/>
          <w:marBottom w:val="0"/>
          <w:divBdr>
            <w:top w:val="none" w:sz="0" w:space="0" w:color="auto"/>
            <w:left w:val="none" w:sz="0" w:space="0" w:color="auto"/>
            <w:bottom w:val="none" w:sz="0" w:space="0" w:color="auto"/>
            <w:right w:val="none" w:sz="0" w:space="0" w:color="auto"/>
          </w:divBdr>
        </w:div>
        <w:div w:id="594478835">
          <w:marLeft w:val="640"/>
          <w:marRight w:val="0"/>
          <w:marTop w:val="0"/>
          <w:marBottom w:val="0"/>
          <w:divBdr>
            <w:top w:val="none" w:sz="0" w:space="0" w:color="auto"/>
            <w:left w:val="none" w:sz="0" w:space="0" w:color="auto"/>
            <w:bottom w:val="none" w:sz="0" w:space="0" w:color="auto"/>
            <w:right w:val="none" w:sz="0" w:space="0" w:color="auto"/>
          </w:divBdr>
        </w:div>
        <w:div w:id="1008193">
          <w:marLeft w:val="640"/>
          <w:marRight w:val="0"/>
          <w:marTop w:val="0"/>
          <w:marBottom w:val="0"/>
          <w:divBdr>
            <w:top w:val="none" w:sz="0" w:space="0" w:color="auto"/>
            <w:left w:val="none" w:sz="0" w:space="0" w:color="auto"/>
            <w:bottom w:val="none" w:sz="0" w:space="0" w:color="auto"/>
            <w:right w:val="none" w:sz="0" w:space="0" w:color="auto"/>
          </w:divBdr>
        </w:div>
        <w:div w:id="1394037956">
          <w:marLeft w:val="640"/>
          <w:marRight w:val="0"/>
          <w:marTop w:val="0"/>
          <w:marBottom w:val="0"/>
          <w:divBdr>
            <w:top w:val="none" w:sz="0" w:space="0" w:color="auto"/>
            <w:left w:val="none" w:sz="0" w:space="0" w:color="auto"/>
            <w:bottom w:val="none" w:sz="0" w:space="0" w:color="auto"/>
            <w:right w:val="none" w:sz="0" w:space="0" w:color="auto"/>
          </w:divBdr>
        </w:div>
        <w:div w:id="366301159">
          <w:marLeft w:val="640"/>
          <w:marRight w:val="0"/>
          <w:marTop w:val="0"/>
          <w:marBottom w:val="0"/>
          <w:divBdr>
            <w:top w:val="none" w:sz="0" w:space="0" w:color="auto"/>
            <w:left w:val="none" w:sz="0" w:space="0" w:color="auto"/>
            <w:bottom w:val="none" w:sz="0" w:space="0" w:color="auto"/>
            <w:right w:val="none" w:sz="0" w:space="0" w:color="auto"/>
          </w:divBdr>
        </w:div>
        <w:div w:id="1379622460">
          <w:marLeft w:val="640"/>
          <w:marRight w:val="0"/>
          <w:marTop w:val="0"/>
          <w:marBottom w:val="0"/>
          <w:divBdr>
            <w:top w:val="none" w:sz="0" w:space="0" w:color="auto"/>
            <w:left w:val="none" w:sz="0" w:space="0" w:color="auto"/>
            <w:bottom w:val="none" w:sz="0" w:space="0" w:color="auto"/>
            <w:right w:val="none" w:sz="0" w:space="0" w:color="auto"/>
          </w:divBdr>
        </w:div>
        <w:div w:id="72121257">
          <w:marLeft w:val="640"/>
          <w:marRight w:val="0"/>
          <w:marTop w:val="0"/>
          <w:marBottom w:val="0"/>
          <w:divBdr>
            <w:top w:val="none" w:sz="0" w:space="0" w:color="auto"/>
            <w:left w:val="none" w:sz="0" w:space="0" w:color="auto"/>
            <w:bottom w:val="none" w:sz="0" w:space="0" w:color="auto"/>
            <w:right w:val="none" w:sz="0" w:space="0" w:color="auto"/>
          </w:divBdr>
        </w:div>
        <w:div w:id="384643240">
          <w:marLeft w:val="640"/>
          <w:marRight w:val="0"/>
          <w:marTop w:val="0"/>
          <w:marBottom w:val="0"/>
          <w:divBdr>
            <w:top w:val="none" w:sz="0" w:space="0" w:color="auto"/>
            <w:left w:val="none" w:sz="0" w:space="0" w:color="auto"/>
            <w:bottom w:val="none" w:sz="0" w:space="0" w:color="auto"/>
            <w:right w:val="none" w:sz="0" w:space="0" w:color="auto"/>
          </w:divBdr>
        </w:div>
        <w:div w:id="1919365857">
          <w:marLeft w:val="640"/>
          <w:marRight w:val="0"/>
          <w:marTop w:val="0"/>
          <w:marBottom w:val="0"/>
          <w:divBdr>
            <w:top w:val="none" w:sz="0" w:space="0" w:color="auto"/>
            <w:left w:val="none" w:sz="0" w:space="0" w:color="auto"/>
            <w:bottom w:val="none" w:sz="0" w:space="0" w:color="auto"/>
            <w:right w:val="none" w:sz="0" w:space="0" w:color="auto"/>
          </w:divBdr>
        </w:div>
        <w:div w:id="591009428">
          <w:marLeft w:val="640"/>
          <w:marRight w:val="0"/>
          <w:marTop w:val="0"/>
          <w:marBottom w:val="0"/>
          <w:divBdr>
            <w:top w:val="none" w:sz="0" w:space="0" w:color="auto"/>
            <w:left w:val="none" w:sz="0" w:space="0" w:color="auto"/>
            <w:bottom w:val="none" w:sz="0" w:space="0" w:color="auto"/>
            <w:right w:val="none" w:sz="0" w:space="0" w:color="auto"/>
          </w:divBdr>
        </w:div>
        <w:div w:id="801313057">
          <w:marLeft w:val="640"/>
          <w:marRight w:val="0"/>
          <w:marTop w:val="0"/>
          <w:marBottom w:val="0"/>
          <w:divBdr>
            <w:top w:val="none" w:sz="0" w:space="0" w:color="auto"/>
            <w:left w:val="none" w:sz="0" w:space="0" w:color="auto"/>
            <w:bottom w:val="none" w:sz="0" w:space="0" w:color="auto"/>
            <w:right w:val="none" w:sz="0" w:space="0" w:color="auto"/>
          </w:divBdr>
        </w:div>
        <w:div w:id="687875394">
          <w:marLeft w:val="640"/>
          <w:marRight w:val="0"/>
          <w:marTop w:val="0"/>
          <w:marBottom w:val="0"/>
          <w:divBdr>
            <w:top w:val="none" w:sz="0" w:space="0" w:color="auto"/>
            <w:left w:val="none" w:sz="0" w:space="0" w:color="auto"/>
            <w:bottom w:val="none" w:sz="0" w:space="0" w:color="auto"/>
            <w:right w:val="none" w:sz="0" w:space="0" w:color="auto"/>
          </w:divBdr>
        </w:div>
        <w:div w:id="1641569483">
          <w:marLeft w:val="640"/>
          <w:marRight w:val="0"/>
          <w:marTop w:val="0"/>
          <w:marBottom w:val="0"/>
          <w:divBdr>
            <w:top w:val="none" w:sz="0" w:space="0" w:color="auto"/>
            <w:left w:val="none" w:sz="0" w:space="0" w:color="auto"/>
            <w:bottom w:val="none" w:sz="0" w:space="0" w:color="auto"/>
            <w:right w:val="none" w:sz="0" w:space="0" w:color="auto"/>
          </w:divBdr>
        </w:div>
        <w:div w:id="539903915">
          <w:marLeft w:val="640"/>
          <w:marRight w:val="0"/>
          <w:marTop w:val="0"/>
          <w:marBottom w:val="0"/>
          <w:divBdr>
            <w:top w:val="none" w:sz="0" w:space="0" w:color="auto"/>
            <w:left w:val="none" w:sz="0" w:space="0" w:color="auto"/>
            <w:bottom w:val="none" w:sz="0" w:space="0" w:color="auto"/>
            <w:right w:val="none" w:sz="0" w:space="0" w:color="auto"/>
          </w:divBdr>
        </w:div>
        <w:div w:id="1491868947">
          <w:marLeft w:val="640"/>
          <w:marRight w:val="0"/>
          <w:marTop w:val="0"/>
          <w:marBottom w:val="0"/>
          <w:divBdr>
            <w:top w:val="none" w:sz="0" w:space="0" w:color="auto"/>
            <w:left w:val="none" w:sz="0" w:space="0" w:color="auto"/>
            <w:bottom w:val="none" w:sz="0" w:space="0" w:color="auto"/>
            <w:right w:val="none" w:sz="0" w:space="0" w:color="auto"/>
          </w:divBdr>
        </w:div>
        <w:div w:id="2024743581">
          <w:marLeft w:val="640"/>
          <w:marRight w:val="0"/>
          <w:marTop w:val="0"/>
          <w:marBottom w:val="0"/>
          <w:divBdr>
            <w:top w:val="none" w:sz="0" w:space="0" w:color="auto"/>
            <w:left w:val="none" w:sz="0" w:space="0" w:color="auto"/>
            <w:bottom w:val="none" w:sz="0" w:space="0" w:color="auto"/>
            <w:right w:val="none" w:sz="0" w:space="0" w:color="auto"/>
          </w:divBdr>
        </w:div>
        <w:div w:id="528686096">
          <w:marLeft w:val="640"/>
          <w:marRight w:val="0"/>
          <w:marTop w:val="0"/>
          <w:marBottom w:val="0"/>
          <w:divBdr>
            <w:top w:val="none" w:sz="0" w:space="0" w:color="auto"/>
            <w:left w:val="none" w:sz="0" w:space="0" w:color="auto"/>
            <w:bottom w:val="none" w:sz="0" w:space="0" w:color="auto"/>
            <w:right w:val="none" w:sz="0" w:space="0" w:color="auto"/>
          </w:divBdr>
        </w:div>
        <w:div w:id="790975655">
          <w:marLeft w:val="640"/>
          <w:marRight w:val="0"/>
          <w:marTop w:val="0"/>
          <w:marBottom w:val="0"/>
          <w:divBdr>
            <w:top w:val="none" w:sz="0" w:space="0" w:color="auto"/>
            <w:left w:val="none" w:sz="0" w:space="0" w:color="auto"/>
            <w:bottom w:val="none" w:sz="0" w:space="0" w:color="auto"/>
            <w:right w:val="none" w:sz="0" w:space="0" w:color="auto"/>
          </w:divBdr>
        </w:div>
        <w:div w:id="601569442">
          <w:marLeft w:val="640"/>
          <w:marRight w:val="0"/>
          <w:marTop w:val="0"/>
          <w:marBottom w:val="0"/>
          <w:divBdr>
            <w:top w:val="none" w:sz="0" w:space="0" w:color="auto"/>
            <w:left w:val="none" w:sz="0" w:space="0" w:color="auto"/>
            <w:bottom w:val="none" w:sz="0" w:space="0" w:color="auto"/>
            <w:right w:val="none" w:sz="0" w:space="0" w:color="auto"/>
          </w:divBdr>
        </w:div>
        <w:div w:id="722680869">
          <w:marLeft w:val="640"/>
          <w:marRight w:val="0"/>
          <w:marTop w:val="0"/>
          <w:marBottom w:val="0"/>
          <w:divBdr>
            <w:top w:val="none" w:sz="0" w:space="0" w:color="auto"/>
            <w:left w:val="none" w:sz="0" w:space="0" w:color="auto"/>
            <w:bottom w:val="none" w:sz="0" w:space="0" w:color="auto"/>
            <w:right w:val="none" w:sz="0" w:space="0" w:color="auto"/>
          </w:divBdr>
        </w:div>
        <w:div w:id="1352537055">
          <w:marLeft w:val="640"/>
          <w:marRight w:val="0"/>
          <w:marTop w:val="0"/>
          <w:marBottom w:val="0"/>
          <w:divBdr>
            <w:top w:val="none" w:sz="0" w:space="0" w:color="auto"/>
            <w:left w:val="none" w:sz="0" w:space="0" w:color="auto"/>
            <w:bottom w:val="none" w:sz="0" w:space="0" w:color="auto"/>
            <w:right w:val="none" w:sz="0" w:space="0" w:color="auto"/>
          </w:divBdr>
        </w:div>
        <w:div w:id="49884344">
          <w:marLeft w:val="640"/>
          <w:marRight w:val="0"/>
          <w:marTop w:val="0"/>
          <w:marBottom w:val="0"/>
          <w:divBdr>
            <w:top w:val="none" w:sz="0" w:space="0" w:color="auto"/>
            <w:left w:val="none" w:sz="0" w:space="0" w:color="auto"/>
            <w:bottom w:val="none" w:sz="0" w:space="0" w:color="auto"/>
            <w:right w:val="none" w:sz="0" w:space="0" w:color="auto"/>
          </w:divBdr>
        </w:div>
        <w:div w:id="2003266092">
          <w:marLeft w:val="640"/>
          <w:marRight w:val="0"/>
          <w:marTop w:val="0"/>
          <w:marBottom w:val="0"/>
          <w:divBdr>
            <w:top w:val="none" w:sz="0" w:space="0" w:color="auto"/>
            <w:left w:val="none" w:sz="0" w:space="0" w:color="auto"/>
            <w:bottom w:val="none" w:sz="0" w:space="0" w:color="auto"/>
            <w:right w:val="none" w:sz="0" w:space="0" w:color="auto"/>
          </w:divBdr>
        </w:div>
        <w:div w:id="433718932">
          <w:marLeft w:val="640"/>
          <w:marRight w:val="0"/>
          <w:marTop w:val="0"/>
          <w:marBottom w:val="0"/>
          <w:divBdr>
            <w:top w:val="none" w:sz="0" w:space="0" w:color="auto"/>
            <w:left w:val="none" w:sz="0" w:space="0" w:color="auto"/>
            <w:bottom w:val="none" w:sz="0" w:space="0" w:color="auto"/>
            <w:right w:val="none" w:sz="0" w:space="0" w:color="auto"/>
          </w:divBdr>
        </w:div>
        <w:div w:id="879634508">
          <w:marLeft w:val="640"/>
          <w:marRight w:val="0"/>
          <w:marTop w:val="0"/>
          <w:marBottom w:val="0"/>
          <w:divBdr>
            <w:top w:val="none" w:sz="0" w:space="0" w:color="auto"/>
            <w:left w:val="none" w:sz="0" w:space="0" w:color="auto"/>
            <w:bottom w:val="none" w:sz="0" w:space="0" w:color="auto"/>
            <w:right w:val="none" w:sz="0" w:space="0" w:color="auto"/>
          </w:divBdr>
        </w:div>
        <w:div w:id="641079544">
          <w:marLeft w:val="640"/>
          <w:marRight w:val="0"/>
          <w:marTop w:val="0"/>
          <w:marBottom w:val="0"/>
          <w:divBdr>
            <w:top w:val="none" w:sz="0" w:space="0" w:color="auto"/>
            <w:left w:val="none" w:sz="0" w:space="0" w:color="auto"/>
            <w:bottom w:val="none" w:sz="0" w:space="0" w:color="auto"/>
            <w:right w:val="none" w:sz="0" w:space="0" w:color="auto"/>
          </w:divBdr>
        </w:div>
        <w:div w:id="1797719924">
          <w:marLeft w:val="640"/>
          <w:marRight w:val="0"/>
          <w:marTop w:val="0"/>
          <w:marBottom w:val="0"/>
          <w:divBdr>
            <w:top w:val="none" w:sz="0" w:space="0" w:color="auto"/>
            <w:left w:val="none" w:sz="0" w:space="0" w:color="auto"/>
            <w:bottom w:val="none" w:sz="0" w:space="0" w:color="auto"/>
            <w:right w:val="none" w:sz="0" w:space="0" w:color="auto"/>
          </w:divBdr>
        </w:div>
        <w:div w:id="1538355136">
          <w:marLeft w:val="640"/>
          <w:marRight w:val="0"/>
          <w:marTop w:val="0"/>
          <w:marBottom w:val="0"/>
          <w:divBdr>
            <w:top w:val="none" w:sz="0" w:space="0" w:color="auto"/>
            <w:left w:val="none" w:sz="0" w:space="0" w:color="auto"/>
            <w:bottom w:val="none" w:sz="0" w:space="0" w:color="auto"/>
            <w:right w:val="none" w:sz="0" w:space="0" w:color="auto"/>
          </w:divBdr>
        </w:div>
        <w:div w:id="1208684201">
          <w:marLeft w:val="640"/>
          <w:marRight w:val="0"/>
          <w:marTop w:val="0"/>
          <w:marBottom w:val="0"/>
          <w:divBdr>
            <w:top w:val="none" w:sz="0" w:space="0" w:color="auto"/>
            <w:left w:val="none" w:sz="0" w:space="0" w:color="auto"/>
            <w:bottom w:val="none" w:sz="0" w:space="0" w:color="auto"/>
            <w:right w:val="none" w:sz="0" w:space="0" w:color="auto"/>
          </w:divBdr>
        </w:div>
        <w:div w:id="1062291861">
          <w:marLeft w:val="640"/>
          <w:marRight w:val="0"/>
          <w:marTop w:val="0"/>
          <w:marBottom w:val="0"/>
          <w:divBdr>
            <w:top w:val="none" w:sz="0" w:space="0" w:color="auto"/>
            <w:left w:val="none" w:sz="0" w:space="0" w:color="auto"/>
            <w:bottom w:val="none" w:sz="0" w:space="0" w:color="auto"/>
            <w:right w:val="none" w:sz="0" w:space="0" w:color="auto"/>
          </w:divBdr>
        </w:div>
        <w:div w:id="406273654">
          <w:marLeft w:val="640"/>
          <w:marRight w:val="0"/>
          <w:marTop w:val="0"/>
          <w:marBottom w:val="0"/>
          <w:divBdr>
            <w:top w:val="none" w:sz="0" w:space="0" w:color="auto"/>
            <w:left w:val="none" w:sz="0" w:space="0" w:color="auto"/>
            <w:bottom w:val="none" w:sz="0" w:space="0" w:color="auto"/>
            <w:right w:val="none" w:sz="0" w:space="0" w:color="auto"/>
          </w:divBdr>
        </w:div>
        <w:div w:id="930820901">
          <w:marLeft w:val="640"/>
          <w:marRight w:val="0"/>
          <w:marTop w:val="0"/>
          <w:marBottom w:val="0"/>
          <w:divBdr>
            <w:top w:val="none" w:sz="0" w:space="0" w:color="auto"/>
            <w:left w:val="none" w:sz="0" w:space="0" w:color="auto"/>
            <w:bottom w:val="none" w:sz="0" w:space="0" w:color="auto"/>
            <w:right w:val="none" w:sz="0" w:space="0" w:color="auto"/>
          </w:divBdr>
        </w:div>
      </w:divsChild>
    </w:div>
    <w:div w:id="1899704989">
      <w:bodyDiv w:val="1"/>
      <w:marLeft w:val="0"/>
      <w:marRight w:val="0"/>
      <w:marTop w:val="0"/>
      <w:marBottom w:val="0"/>
      <w:divBdr>
        <w:top w:val="none" w:sz="0" w:space="0" w:color="auto"/>
        <w:left w:val="none" w:sz="0" w:space="0" w:color="auto"/>
        <w:bottom w:val="none" w:sz="0" w:space="0" w:color="auto"/>
        <w:right w:val="none" w:sz="0" w:space="0" w:color="auto"/>
      </w:divBdr>
    </w:div>
    <w:div w:id="1900287435">
      <w:bodyDiv w:val="1"/>
      <w:marLeft w:val="0"/>
      <w:marRight w:val="0"/>
      <w:marTop w:val="0"/>
      <w:marBottom w:val="0"/>
      <w:divBdr>
        <w:top w:val="none" w:sz="0" w:space="0" w:color="auto"/>
        <w:left w:val="none" w:sz="0" w:space="0" w:color="auto"/>
        <w:bottom w:val="none" w:sz="0" w:space="0" w:color="auto"/>
        <w:right w:val="none" w:sz="0" w:space="0" w:color="auto"/>
      </w:divBdr>
      <w:divsChild>
        <w:div w:id="18432532">
          <w:marLeft w:val="640"/>
          <w:marRight w:val="0"/>
          <w:marTop w:val="0"/>
          <w:marBottom w:val="0"/>
          <w:divBdr>
            <w:top w:val="none" w:sz="0" w:space="0" w:color="auto"/>
            <w:left w:val="none" w:sz="0" w:space="0" w:color="auto"/>
            <w:bottom w:val="none" w:sz="0" w:space="0" w:color="auto"/>
            <w:right w:val="none" w:sz="0" w:space="0" w:color="auto"/>
          </w:divBdr>
        </w:div>
        <w:div w:id="719134530">
          <w:marLeft w:val="640"/>
          <w:marRight w:val="0"/>
          <w:marTop w:val="0"/>
          <w:marBottom w:val="0"/>
          <w:divBdr>
            <w:top w:val="none" w:sz="0" w:space="0" w:color="auto"/>
            <w:left w:val="none" w:sz="0" w:space="0" w:color="auto"/>
            <w:bottom w:val="none" w:sz="0" w:space="0" w:color="auto"/>
            <w:right w:val="none" w:sz="0" w:space="0" w:color="auto"/>
          </w:divBdr>
        </w:div>
        <w:div w:id="2132167555">
          <w:marLeft w:val="640"/>
          <w:marRight w:val="0"/>
          <w:marTop w:val="0"/>
          <w:marBottom w:val="0"/>
          <w:divBdr>
            <w:top w:val="none" w:sz="0" w:space="0" w:color="auto"/>
            <w:left w:val="none" w:sz="0" w:space="0" w:color="auto"/>
            <w:bottom w:val="none" w:sz="0" w:space="0" w:color="auto"/>
            <w:right w:val="none" w:sz="0" w:space="0" w:color="auto"/>
          </w:divBdr>
        </w:div>
        <w:div w:id="754664269">
          <w:marLeft w:val="640"/>
          <w:marRight w:val="0"/>
          <w:marTop w:val="0"/>
          <w:marBottom w:val="0"/>
          <w:divBdr>
            <w:top w:val="none" w:sz="0" w:space="0" w:color="auto"/>
            <w:left w:val="none" w:sz="0" w:space="0" w:color="auto"/>
            <w:bottom w:val="none" w:sz="0" w:space="0" w:color="auto"/>
            <w:right w:val="none" w:sz="0" w:space="0" w:color="auto"/>
          </w:divBdr>
        </w:div>
        <w:div w:id="249244986">
          <w:marLeft w:val="640"/>
          <w:marRight w:val="0"/>
          <w:marTop w:val="0"/>
          <w:marBottom w:val="0"/>
          <w:divBdr>
            <w:top w:val="none" w:sz="0" w:space="0" w:color="auto"/>
            <w:left w:val="none" w:sz="0" w:space="0" w:color="auto"/>
            <w:bottom w:val="none" w:sz="0" w:space="0" w:color="auto"/>
            <w:right w:val="none" w:sz="0" w:space="0" w:color="auto"/>
          </w:divBdr>
        </w:div>
        <w:div w:id="2059820726">
          <w:marLeft w:val="640"/>
          <w:marRight w:val="0"/>
          <w:marTop w:val="0"/>
          <w:marBottom w:val="0"/>
          <w:divBdr>
            <w:top w:val="none" w:sz="0" w:space="0" w:color="auto"/>
            <w:left w:val="none" w:sz="0" w:space="0" w:color="auto"/>
            <w:bottom w:val="none" w:sz="0" w:space="0" w:color="auto"/>
            <w:right w:val="none" w:sz="0" w:space="0" w:color="auto"/>
          </w:divBdr>
        </w:div>
        <w:div w:id="1115251784">
          <w:marLeft w:val="640"/>
          <w:marRight w:val="0"/>
          <w:marTop w:val="0"/>
          <w:marBottom w:val="0"/>
          <w:divBdr>
            <w:top w:val="none" w:sz="0" w:space="0" w:color="auto"/>
            <w:left w:val="none" w:sz="0" w:space="0" w:color="auto"/>
            <w:bottom w:val="none" w:sz="0" w:space="0" w:color="auto"/>
            <w:right w:val="none" w:sz="0" w:space="0" w:color="auto"/>
          </w:divBdr>
        </w:div>
        <w:div w:id="1195072347">
          <w:marLeft w:val="640"/>
          <w:marRight w:val="0"/>
          <w:marTop w:val="0"/>
          <w:marBottom w:val="0"/>
          <w:divBdr>
            <w:top w:val="none" w:sz="0" w:space="0" w:color="auto"/>
            <w:left w:val="none" w:sz="0" w:space="0" w:color="auto"/>
            <w:bottom w:val="none" w:sz="0" w:space="0" w:color="auto"/>
            <w:right w:val="none" w:sz="0" w:space="0" w:color="auto"/>
          </w:divBdr>
        </w:div>
        <w:div w:id="1889881007">
          <w:marLeft w:val="640"/>
          <w:marRight w:val="0"/>
          <w:marTop w:val="0"/>
          <w:marBottom w:val="0"/>
          <w:divBdr>
            <w:top w:val="none" w:sz="0" w:space="0" w:color="auto"/>
            <w:left w:val="none" w:sz="0" w:space="0" w:color="auto"/>
            <w:bottom w:val="none" w:sz="0" w:space="0" w:color="auto"/>
            <w:right w:val="none" w:sz="0" w:space="0" w:color="auto"/>
          </w:divBdr>
        </w:div>
        <w:div w:id="752749159">
          <w:marLeft w:val="640"/>
          <w:marRight w:val="0"/>
          <w:marTop w:val="0"/>
          <w:marBottom w:val="0"/>
          <w:divBdr>
            <w:top w:val="none" w:sz="0" w:space="0" w:color="auto"/>
            <w:left w:val="none" w:sz="0" w:space="0" w:color="auto"/>
            <w:bottom w:val="none" w:sz="0" w:space="0" w:color="auto"/>
            <w:right w:val="none" w:sz="0" w:space="0" w:color="auto"/>
          </w:divBdr>
        </w:div>
        <w:div w:id="1069157612">
          <w:marLeft w:val="640"/>
          <w:marRight w:val="0"/>
          <w:marTop w:val="0"/>
          <w:marBottom w:val="0"/>
          <w:divBdr>
            <w:top w:val="none" w:sz="0" w:space="0" w:color="auto"/>
            <w:left w:val="none" w:sz="0" w:space="0" w:color="auto"/>
            <w:bottom w:val="none" w:sz="0" w:space="0" w:color="auto"/>
            <w:right w:val="none" w:sz="0" w:space="0" w:color="auto"/>
          </w:divBdr>
        </w:div>
        <w:div w:id="1046948301">
          <w:marLeft w:val="640"/>
          <w:marRight w:val="0"/>
          <w:marTop w:val="0"/>
          <w:marBottom w:val="0"/>
          <w:divBdr>
            <w:top w:val="none" w:sz="0" w:space="0" w:color="auto"/>
            <w:left w:val="none" w:sz="0" w:space="0" w:color="auto"/>
            <w:bottom w:val="none" w:sz="0" w:space="0" w:color="auto"/>
            <w:right w:val="none" w:sz="0" w:space="0" w:color="auto"/>
          </w:divBdr>
        </w:div>
        <w:div w:id="1094520270">
          <w:marLeft w:val="640"/>
          <w:marRight w:val="0"/>
          <w:marTop w:val="0"/>
          <w:marBottom w:val="0"/>
          <w:divBdr>
            <w:top w:val="none" w:sz="0" w:space="0" w:color="auto"/>
            <w:left w:val="none" w:sz="0" w:space="0" w:color="auto"/>
            <w:bottom w:val="none" w:sz="0" w:space="0" w:color="auto"/>
            <w:right w:val="none" w:sz="0" w:space="0" w:color="auto"/>
          </w:divBdr>
        </w:div>
        <w:div w:id="1590964079">
          <w:marLeft w:val="640"/>
          <w:marRight w:val="0"/>
          <w:marTop w:val="0"/>
          <w:marBottom w:val="0"/>
          <w:divBdr>
            <w:top w:val="none" w:sz="0" w:space="0" w:color="auto"/>
            <w:left w:val="none" w:sz="0" w:space="0" w:color="auto"/>
            <w:bottom w:val="none" w:sz="0" w:space="0" w:color="auto"/>
            <w:right w:val="none" w:sz="0" w:space="0" w:color="auto"/>
          </w:divBdr>
        </w:div>
        <w:div w:id="975721554">
          <w:marLeft w:val="640"/>
          <w:marRight w:val="0"/>
          <w:marTop w:val="0"/>
          <w:marBottom w:val="0"/>
          <w:divBdr>
            <w:top w:val="none" w:sz="0" w:space="0" w:color="auto"/>
            <w:left w:val="none" w:sz="0" w:space="0" w:color="auto"/>
            <w:bottom w:val="none" w:sz="0" w:space="0" w:color="auto"/>
            <w:right w:val="none" w:sz="0" w:space="0" w:color="auto"/>
          </w:divBdr>
        </w:div>
        <w:div w:id="199981482">
          <w:marLeft w:val="640"/>
          <w:marRight w:val="0"/>
          <w:marTop w:val="0"/>
          <w:marBottom w:val="0"/>
          <w:divBdr>
            <w:top w:val="none" w:sz="0" w:space="0" w:color="auto"/>
            <w:left w:val="none" w:sz="0" w:space="0" w:color="auto"/>
            <w:bottom w:val="none" w:sz="0" w:space="0" w:color="auto"/>
            <w:right w:val="none" w:sz="0" w:space="0" w:color="auto"/>
          </w:divBdr>
        </w:div>
        <w:div w:id="1848013019">
          <w:marLeft w:val="640"/>
          <w:marRight w:val="0"/>
          <w:marTop w:val="0"/>
          <w:marBottom w:val="0"/>
          <w:divBdr>
            <w:top w:val="none" w:sz="0" w:space="0" w:color="auto"/>
            <w:left w:val="none" w:sz="0" w:space="0" w:color="auto"/>
            <w:bottom w:val="none" w:sz="0" w:space="0" w:color="auto"/>
            <w:right w:val="none" w:sz="0" w:space="0" w:color="auto"/>
          </w:divBdr>
        </w:div>
        <w:div w:id="1245651210">
          <w:marLeft w:val="640"/>
          <w:marRight w:val="0"/>
          <w:marTop w:val="0"/>
          <w:marBottom w:val="0"/>
          <w:divBdr>
            <w:top w:val="none" w:sz="0" w:space="0" w:color="auto"/>
            <w:left w:val="none" w:sz="0" w:space="0" w:color="auto"/>
            <w:bottom w:val="none" w:sz="0" w:space="0" w:color="auto"/>
            <w:right w:val="none" w:sz="0" w:space="0" w:color="auto"/>
          </w:divBdr>
        </w:div>
        <w:div w:id="1180000407">
          <w:marLeft w:val="640"/>
          <w:marRight w:val="0"/>
          <w:marTop w:val="0"/>
          <w:marBottom w:val="0"/>
          <w:divBdr>
            <w:top w:val="none" w:sz="0" w:space="0" w:color="auto"/>
            <w:left w:val="none" w:sz="0" w:space="0" w:color="auto"/>
            <w:bottom w:val="none" w:sz="0" w:space="0" w:color="auto"/>
            <w:right w:val="none" w:sz="0" w:space="0" w:color="auto"/>
          </w:divBdr>
        </w:div>
        <w:div w:id="851144920">
          <w:marLeft w:val="640"/>
          <w:marRight w:val="0"/>
          <w:marTop w:val="0"/>
          <w:marBottom w:val="0"/>
          <w:divBdr>
            <w:top w:val="none" w:sz="0" w:space="0" w:color="auto"/>
            <w:left w:val="none" w:sz="0" w:space="0" w:color="auto"/>
            <w:bottom w:val="none" w:sz="0" w:space="0" w:color="auto"/>
            <w:right w:val="none" w:sz="0" w:space="0" w:color="auto"/>
          </w:divBdr>
        </w:div>
        <w:div w:id="988561647">
          <w:marLeft w:val="640"/>
          <w:marRight w:val="0"/>
          <w:marTop w:val="0"/>
          <w:marBottom w:val="0"/>
          <w:divBdr>
            <w:top w:val="none" w:sz="0" w:space="0" w:color="auto"/>
            <w:left w:val="none" w:sz="0" w:space="0" w:color="auto"/>
            <w:bottom w:val="none" w:sz="0" w:space="0" w:color="auto"/>
            <w:right w:val="none" w:sz="0" w:space="0" w:color="auto"/>
          </w:divBdr>
        </w:div>
        <w:div w:id="336081574">
          <w:marLeft w:val="640"/>
          <w:marRight w:val="0"/>
          <w:marTop w:val="0"/>
          <w:marBottom w:val="0"/>
          <w:divBdr>
            <w:top w:val="none" w:sz="0" w:space="0" w:color="auto"/>
            <w:left w:val="none" w:sz="0" w:space="0" w:color="auto"/>
            <w:bottom w:val="none" w:sz="0" w:space="0" w:color="auto"/>
            <w:right w:val="none" w:sz="0" w:space="0" w:color="auto"/>
          </w:divBdr>
        </w:div>
        <w:div w:id="521631553">
          <w:marLeft w:val="640"/>
          <w:marRight w:val="0"/>
          <w:marTop w:val="0"/>
          <w:marBottom w:val="0"/>
          <w:divBdr>
            <w:top w:val="none" w:sz="0" w:space="0" w:color="auto"/>
            <w:left w:val="none" w:sz="0" w:space="0" w:color="auto"/>
            <w:bottom w:val="none" w:sz="0" w:space="0" w:color="auto"/>
            <w:right w:val="none" w:sz="0" w:space="0" w:color="auto"/>
          </w:divBdr>
        </w:div>
        <w:div w:id="132331122">
          <w:marLeft w:val="640"/>
          <w:marRight w:val="0"/>
          <w:marTop w:val="0"/>
          <w:marBottom w:val="0"/>
          <w:divBdr>
            <w:top w:val="none" w:sz="0" w:space="0" w:color="auto"/>
            <w:left w:val="none" w:sz="0" w:space="0" w:color="auto"/>
            <w:bottom w:val="none" w:sz="0" w:space="0" w:color="auto"/>
            <w:right w:val="none" w:sz="0" w:space="0" w:color="auto"/>
          </w:divBdr>
        </w:div>
        <w:div w:id="661932605">
          <w:marLeft w:val="640"/>
          <w:marRight w:val="0"/>
          <w:marTop w:val="0"/>
          <w:marBottom w:val="0"/>
          <w:divBdr>
            <w:top w:val="none" w:sz="0" w:space="0" w:color="auto"/>
            <w:left w:val="none" w:sz="0" w:space="0" w:color="auto"/>
            <w:bottom w:val="none" w:sz="0" w:space="0" w:color="auto"/>
            <w:right w:val="none" w:sz="0" w:space="0" w:color="auto"/>
          </w:divBdr>
        </w:div>
        <w:div w:id="798842773">
          <w:marLeft w:val="640"/>
          <w:marRight w:val="0"/>
          <w:marTop w:val="0"/>
          <w:marBottom w:val="0"/>
          <w:divBdr>
            <w:top w:val="none" w:sz="0" w:space="0" w:color="auto"/>
            <w:left w:val="none" w:sz="0" w:space="0" w:color="auto"/>
            <w:bottom w:val="none" w:sz="0" w:space="0" w:color="auto"/>
            <w:right w:val="none" w:sz="0" w:space="0" w:color="auto"/>
          </w:divBdr>
        </w:div>
        <w:div w:id="504899704">
          <w:marLeft w:val="640"/>
          <w:marRight w:val="0"/>
          <w:marTop w:val="0"/>
          <w:marBottom w:val="0"/>
          <w:divBdr>
            <w:top w:val="none" w:sz="0" w:space="0" w:color="auto"/>
            <w:left w:val="none" w:sz="0" w:space="0" w:color="auto"/>
            <w:bottom w:val="none" w:sz="0" w:space="0" w:color="auto"/>
            <w:right w:val="none" w:sz="0" w:space="0" w:color="auto"/>
          </w:divBdr>
        </w:div>
        <w:div w:id="2034569046">
          <w:marLeft w:val="640"/>
          <w:marRight w:val="0"/>
          <w:marTop w:val="0"/>
          <w:marBottom w:val="0"/>
          <w:divBdr>
            <w:top w:val="none" w:sz="0" w:space="0" w:color="auto"/>
            <w:left w:val="none" w:sz="0" w:space="0" w:color="auto"/>
            <w:bottom w:val="none" w:sz="0" w:space="0" w:color="auto"/>
            <w:right w:val="none" w:sz="0" w:space="0" w:color="auto"/>
          </w:divBdr>
        </w:div>
        <w:div w:id="631406093">
          <w:marLeft w:val="640"/>
          <w:marRight w:val="0"/>
          <w:marTop w:val="0"/>
          <w:marBottom w:val="0"/>
          <w:divBdr>
            <w:top w:val="none" w:sz="0" w:space="0" w:color="auto"/>
            <w:left w:val="none" w:sz="0" w:space="0" w:color="auto"/>
            <w:bottom w:val="none" w:sz="0" w:space="0" w:color="auto"/>
            <w:right w:val="none" w:sz="0" w:space="0" w:color="auto"/>
          </w:divBdr>
        </w:div>
        <w:div w:id="162622750">
          <w:marLeft w:val="640"/>
          <w:marRight w:val="0"/>
          <w:marTop w:val="0"/>
          <w:marBottom w:val="0"/>
          <w:divBdr>
            <w:top w:val="none" w:sz="0" w:space="0" w:color="auto"/>
            <w:left w:val="none" w:sz="0" w:space="0" w:color="auto"/>
            <w:bottom w:val="none" w:sz="0" w:space="0" w:color="auto"/>
            <w:right w:val="none" w:sz="0" w:space="0" w:color="auto"/>
          </w:divBdr>
        </w:div>
        <w:div w:id="2016030627">
          <w:marLeft w:val="640"/>
          <w:marRight w:val="0"/>
          <w:marTop w:val="0"/>
          <w:marBottom w:val="0"/>
          <w:divBdr>
            <w:top w:val="none" w:sz="0" w:space="0" w:color="auto"/>
            <w:left w:val="none" w:sz="0" w:space="0" w:color="auto"/>
            <w:bottom w:val="none" w:sz="0" w:space="0" w:color="auto"/>
            <w:right w:val="none" w:sz="0" w:space="0" w:color="auto"/>
          </w:divBdr>
        </w:div>
        <w:div w:id="300307428">
          <w:marLeft w:val="640"/>
          <w:marRight w:val="0"/>
          <w:marTop w:val="0"/>
          <w:marBottom w:val="0"/>
          <w:divBdr>
            <w:top w:val="none" w:sz="0" w:space="0" w:color="auto"/>
            <w:left w:val="none" w:sz="0" w:space="0" w:color="auto"/>
            <w:bottom w:val="none" w:sz="0" w:space="0" w:color="auto"/>
            <w:right w:val="none" w:sz="0" w:space="0" w:color="auto"/>
          </w:divBdr>
        </w:div>
      </w:divsChild>
    </w:div>
    <w:div w:id="1901209120">
      <w:bodyDiv w:val="1"/>
      <w:marLeft w:val="0"/>
      <w:marRight w:val="0"/>
      <w:marTop w:val="0"/>
      <w:marBottom w:val="0"/>
      <w:divBdr>
        <w:top w:val="none" w:sz="0" w:space="0" w:color="auto"/>
        <w:left w:val="none" w:sz="0" w:space="0" w:color="auto"/>
        <w:bottom w:val="none" w:sz="0" w:space="0" w:color="auto"/>
        <w:right w:val="none" w:sz="0" w:space="0" w:color="auto"/>
      </w:divBdr>
      <w:divsChild>
        <w:div w:id="1873227270">
          <w:marLeft w:val="640"/>
          <w:marRight w:val="0"/>
          <w:marTop w:val="0"/>
          <w:marBottom w:val="0"/>
          <w:divBdr>
            <w:top w:val="none" w:sz="0" w:space="0" w:color="auto"/>
            <w:left w:val="none" w:sz="0" w:space="0" w:color="auto"/>
            <w:bottom w:val="none" w:sz="0" w:space="0" w:color="auto"/>
            <w:right w:val="none" w:sz="0" w:space="0" w:color="auto"/>
          </w:divBdr>
        </w:div>
        <w:div w:id="523397473">
          <w:marLeft w:val="640"/>
          <w:marRight w:val="0"/>
          <w:marTop w:val="0"/>
          <w:marBottom w:val="0"/>
          <w:divBdr>
            <w:top w:val="none" w:sz="0" w:space="0" w:color="auto"/>
            <w:left w:val="none" w:sz="0" w:space="0" w:color="auto"/>
            <w:bottom w:val="none" w:sz="0" w:space="0" w:color="auto"/>
            <w:right w:val="none" w:sz="0" w:space="0" w:color="auto"/>
          </w:divBdr>
        </w:div>
        <w:div w:id="1596206915">
          <w:marLeft w:val="640"/>
          <w:marRight w:val="0"/>
          <w:marTop w:val="0"/>
          <w:marBottom w:val="0"/>
          <w:divBdr>
            <w:top w:val="none" w:sz="0" w:space="0" w:color="auto"/>
            <w:left w:val="none" w:sz="0" w:space="0" w:color="auto"/>
            <w:bottom w:val="none" w:sz="0" w:space="0" w:color="auto"/>
            <w:right w:val="none" w:sz="0" w:space="0" w:color="auto"/>
          </w:divBdr>
        </w:div>
        <w:div w:id="726953601">
          <w:marLeft w:val="640"/>
          <w:marRight w:val="0"/>
          <w:marTop w:val="0"/>
          <w:marBottom w:val="0"/>
          <w:divBdr>
            <w:top w:val="none" w:sz="0" w:space="0" w:color="auto"/>
            <w:left w:val="none" w:sz="0" w:space="0" w:color="auto"/>
            <w:bottom w:val="none" w:sz="0" w:space="0" w:color="auto"/>
            <w:right w:val="none" w:sz="0" w:space="0" w:color="auto"/>
          </w:divBdr>
        </w:div>
        <w:div w:id="1706098980">
          <w:marLeft w:val="640"/>
          <w:marRight w:val="0"/>
          <w:marTop w:val="0"/>
          <w:marBottom w:val="0"/>
          <w:divBdr>
            <w:top w:val="none" w:sz="0" w:space="0" w:color="auto"/>
            <w:left w:val="none" w:sz="0" w:space="0" w:color="auto"/>
            <w:bottom w:val="none" w:sz="0" w:space="0" w:color="auto"/>
            <w:right w:val="none" w:sz="0" w:space="0" w:color="auto"/>
          </w:divBdr>
        </w:div>
        <w:div w:id="1330601670">
          <w:marLeft w:val="640"/>
          <w:marRight w:val="0"/>
          <w:marTop w:val="0"/>
          <w:marBottom w:val="0"/>
          <w:divBdr>
            <w:top w:val="none" w:sz="0" w:space="0" w:color="auto"/>
            <w:left w:val="none" w:sz="0" w:space="0" w:color="auto"/>
            <w:bottom w:val="none" w:sz="0" w:space="0" w:color="auto"/>
            <w:right w:val="none" w:sz="0" w:space="0" w:color="auto"/>
          </w:divBdr>
        </w:div>
        <w:div w:id="2117098816">
          <w:marLeft w:val="640"/>
          <w:marRight w:val="0"/>
          <w:marTop w:val="0"/>
          <w:marBottom w:val="0"/>
          <w:divBdr>
            <w:top w:val="none" w:sz="0" w:space="0" w:color="auto"/>
            <w:left w:val="none" w:sz="0" w:space="0" w:color="auto"/>
            <w:bottom w:val="none" w:sz="0" w:space="0" w:color="auto"/>
            <w:right w:val="none" w:sz="0" w:space="0" w:color="auto"/>
          </w:divBdr>
        </w:div>
      </w:divsChild>
    </w:div>
    <w:div w:id="1912078512">
      <w:bodyDiv w:val="1"/>
      <w:marLeft w:val="0"/>
      <w:marRight w:val="0"/>
      <w:marTop w:val="0"/>
      <w:marBottom w:val="0"/>
      <w:divBdr>
        <w:top w:val="none" w:sz="0" w:space="0" w:color="auto"/>
        <w:left w:val="none" w:sz="0" w:space="0" w:color="auto"/>
        <w:bottom w:val="none" w:sz="0" w:space="0" w:color="auto"/>
        <w:right w:val="none" w:sz="0" w:space="0" w:color="auto"/>
      </w:divBdr>
      <w:divsChild>
        <w:div w:id="1962109107">
          <w:marLeft w:val="640"/>
          <w:marRight w:val="0"/>
          <w:marTop w:val="0"/>
          <w:marBottom w:val="0"/>
          <w:divBdr>
            <w:top w:val="none" w:sz="0" w:space="0" w:color="auto"/>
            <w:left w:val="none" w:sz="0" w:space="0" w:color="auto"/>
            <w:bottom w:val="none" w:sz="0" w:space="0" w:color="auto"/>
            <w:right w:val="none" w:sz="0" w:space="0" w:color="auto"/>
          </w:divBdr>
        </w:div>
        <w:div w:id="2143881879">
          <w:marLeft w:val="640"/>
          <w:marRight w:val="0"/>
          <w:marTop w:val="0"/>
          <w:marBottom w:val="0"/>
          <w:divBdr>
            <w:top w:val="none" w:sz="0" w:space="0" w:color="auto"/>
            <w:left w:val="none" w:sz="0" w:space="0" w:color="auto"/>
            <w:bottom w:val="none" w:sz="0" w:space="0" w:color="auto"/>
            <w:right w:val="none" w:sz="0" w:space="0" w:color="auto"/>
          </w:divBdr>
        </w:div>
        <w:div w:id="260645462">
          <w:marLeft w:val="640"/>
          <w:marRight w:val="0"/>
          <w:marTop w:val="0"/>
          <w:marBottom w:val="0"/>
          <w:divBdr>
            <w:top w:val="none" w:sz="0" w:space="0" w:color="auto"/>
            <w:left w:val="none" w:sz="0" w:space="0" w:color="auto"/>
            <w:bottom w:val="none" w:sz="0" w:space="0" w:color="auto"/>
            <w:right w:val="none" w:sz="0" w:space="0" w:color="auto"/>
          </w:divBdr>
        </w:div>
        <w:div w:id="453793203">
          <w:marLeft w:val="640"/>
          <w:marRight w:val="0"/>
          <w:marTop w:val="0"/>
          <w:marBottom w:val="0"/>
          <w:divBdr>
            <w:top w:val="none" w:sz="0" w:space="0" w:color="auto"/>
            <w:left w:val="none" w:sz="0" w:space="0" w:color="auto"/>
            <w:bottom w:val="none" w:sz="0" w:space="0" w:color="auto"/>
            <w:right w:val="none" w:sz="0" w:space="0" w:color="auto"/>
          </w:divBdr>
        </w:div>
        <w:div w:id="1562517854">
          <w:marLeft w:val="640"/>
          <w:marRight w:val="0"/>
          <w:marTop w:val="0"/>
          <w:marBottom w:val="0"/>
          <w:divBdr>
            <w:top w:val="none" w:sz="0" w:space="0" w:color="auto"/>
            <w:left w:val="none" w:sz="0" w:space="0" w:color="auto"/>
            <w:bottom w:val="none" w:sz="0" w:space="0" w:color="auto"/>
            <w:right w:val="none" w:sz="0" w:space="0" w:color="auto"/>
          </w:divBdr>
        </w:div>
        <w:div w:id="236475290">
          <w:marLeft w:val="640"/>
          <w:marRight w:val="0"/>
          <w:marTop w:val="0"/>
          <w:marBottom w:val="0"/>
          <w:divBdr>
            <w:top w:val="none" w:sz="0" w:space="0" w:color="auto"/>
            <w:left w:val="none" w:sz="0" w:space="0" w:color="auto"/>
            <w:bottom w:val="none" w:sz="0" w:space="0" w:color="auto"/>
            <w:right w:val="none" w:sz="0" w:space="0" w:color="auto"/>
          </w:divBdr>
        </w:div>
        <w:div w:id="1257442370">
          <w:marLeft w:val="640"/>
          <w:marRight w:val="0"/>
          <w:marTop w:val="0"/>
          <w:marBottom w:val="0"/>
          <w:divBdr>
            <w:top w:val="none" w:sz="0" w:space="0" w:color="auto"/>
            <w:left w:val="none" w:sz="0" w:space="0" w:color="auto"/>
            <w:bottom w:val="none" w:sz="0" w:space="0" w:color="auto"/>
            <w:right w:val="none" w:sz="0" w:space="0" w:color="auto"/>
          </w:divBdr>
        </w:div>
        <w:div w:id="864097492">
          <w:marLeft w:val="640"/>
          <w:marRight w:val="0"/>
          <w:marTop w:val="0"/>
          <w:marBottom w:val="0"/>
          <w:divBdr>
            <w:top w:val="none" w:sz="0" w:space="0" w:color="auto"/>
            <w:left w:val="none" w:sz="0" w:space="0" w:color="auto"/>
            <w:bottom w:val="none" w:sz="0" w:space="0" w:color="auto"/>
            <w:right w:val="none" w:sz="0" w:space="0" w:color="auto"/>
          </w:divBdr>
        </w:div>
        <w:div w:id="771824452">
          <w:marLeft w:val="640"/>
          <w:marRight w:val="0"/>
          <w:marTop w:val="0"/>
          <w:marBottom w:val="0"/>
          <w:divBdr>
            <w:top w:val="none" w:sz="0" w:space="0" w:color="auto"/>
            <w:left w:val="none" w:sz="0" w:space="0" w:color="auto"/>
            <w:bottom w:val="none" w:sz="0" w:space="0" w:color="auto"/>
            <w:right w:val="none" w:sz="0" w:space="0" w:color="auto"/>
          </w:divBdr>
        </w:div>
        <w:div w:id="882445649">
          <w:marLeft w:val="640"/>
          <w:marRight w:val="0"/>
          <w:marTop w:val="0"/>
          <w:marBottom w:val="0"/>
          <w:divBdr>
            <w:top w:val="none" w:sz="0" w:space="0" w:color="auto"/>
            <w:left w:val="none" w:sz="0" w:space="0" w:color="auto"/>
            <w:bottom w:val="none" w:sz="0" w:space="0" w:color="auto"/>
            <w:right w:val="none" w:sz="0" w:space="0" w:color="auto"/>
          </w:divBdr>
        </w:div>
        <w:div w:id="886573658">
          <w:marLeft w:val="640"/>
          <w:marRight w:val="0"/>
          <w:marTop w:val="0"/>
          <w:marBottom w:val="0"/>
          <w:divBdr>
            <w:top w:val="none" w:sz="0" w:space="0" w:color="auto"/>
            <w:left w:val="none" w:sz="0" w:space="0" w:color="auto"/>
            <w:bottom w:val="none" w:sz="0" w:space="0" w:color="auto"/>
            <w:right w:val="none" w:sz="0" w:space="0" w:color="auto"/>
          </w:divBdr>
        </w:div>
        <w:div w:id="266041569">
          <w:marLeft w:val="640"/>
          <w:marRight w:val="0"/>
          <w:marTop w:val="0"/>
          <w:marBottom w:val="0"/>
          <w:divBdr>
            <w:top w:val="none" w:sz="0" w:space="0" w:color="auto"/>
            <w:left w:val="none" w:sz="0" w:space="0" w:color="auto"/>
            <w:bottom w:val="none" w:sz="0" w:space="0" w:color="auto"/>
            <w:right w:val="none" w:sz="0" w:space="0" w:color="auto"/>
          </w:divBdr>
        </w:div>
        <w:div w:id="71047149">
          <w:marLeft w:val="640"/>
          <w:marRight w:val="0"/>
          <w:marTop w:val="0"/>
          <w:marBottom w:val="0"/>
          <w:divBdr>
            <w:top w:val="none" w:sz="0" w:space="0" w:color="auto"/>
            <w:left w:val="none" w:sz="0" w:space="0" w:color="auto"/>
            <w:bottom w:val="none" w:sz="0" w:space="0" w:color="auto"/>
            <w:right w:val="none" w:sz="0" w:space="0" w:color="auto"/>
          </w:divBdr>
        </w:div>
        <w:div w:id="2041129992">
          <w:marLeft w:val="640"/>
          <w:marRight w:val="0"/>
          <w:marTop w:val="0"/>
          <w:marBottom w:val="0"/>
          <w:divBdr>
            <w:top w:val="none" w:sz="0" w:space="0" w:color="auto"/>
            <w:left w:val="none" w:sz="0" w:space="0" w:color="auto"/>
            <w:bottom w:val="none" w:sz="0" w:space="0" w:color="auto"/>
            <w:right w:val="none" w:sz="0" w:space="0" w:color="auto"/>
          </w:divBdr>
        </w:div>
        <w:div w:id="1239941905">
          <w:marLeft w:val="640"/>
          <w:marRight w:val="0"/>
          <w:marTop w:val="0"/>
          <w:marBottom w:val="0"/>
          <w:divBdr>
            <w:top w:val="none" w:sz="0" w:space="0" w:color="auto"/>
            <w:left w:val="none" w:sz="0" w:space="0" w:color="auto"/>
            <w:bottom w:val="none" w:sz="0" w:space="0" w:color="auto"/>
            <w:right w:val="none" w:sz="0" w:space="0" w:color="auto"/>
          </w:divBdr>
        </w:div>
        <w:div w:id="1198155574">
          <w:marLeft w:val="640"/>
          <w:marRight w:val="0"/>
          <w:marTop w:val="0"/>
          <w:marBottom w:val="0"/>
          <w:divBdr>
            <w:top w:val="none" w:sz="0" w:space="0" w:color="auto"/>
            <w:left w:val="none" w:sz="0" w:space="0" w:color="auto"/>
            <w:bottom w:val="none" w:sz="0" w:space="0" w:color="auto"/>
            <w:right w:val="none" w:sz="0" w:space="0" w:color="auto"/>
          </w:divBdr>
        </w:div>
        <w:div w:id="2023237866">
          <w:marLeft w:val="640"/>
          <w:marRight w:val="0"/>
          <w:marTop w:val="0"/>
          <w:marBottom w:val="0"/>
          <w:divBdr>
            <w:top w:val="none" w:sz="0" w:space="0" w:color="auto"/>
            <w:left w:val="none" w:sz="0" w:space="0" w:color="auto"/>
            <w:bottom w:val="none" w:sz="0" w:space="0" w:color="auto"/>
            <w:right w:val="none" w:sz="0" w:space="0" w:color="auto"/>
          </w:divBdr>
        </w:div>
        <w:div w:id="470438620">
          <w:marLeft w:val="640"/>
          <w:marRight w:val="0"/>
          <w:marTop w:val="0"/>
          <w:marBottom w:val="0"/>
          <w:divBdr>
            <w:top w:val="none" w:sz="0" w:space="0" w:color="auto"/>
            <w:left w:val="none" w:sz="0" w:space="0" w:color="auto"/>
            <w:bottom w:val="none" w:sz="0" w:space="0" w:color="auto"/>
            <w:right w:val="none" w:sz="0" w:space="0" w:color="auto"/>
          </w:divBdr>
        </w:div>
        <w:div w:id="1014962424">
          <w:marLeft w:val="640"/>
          <w:marRight w:val="0"/>
          <w:marTop w:val="0"/>
          <w:marBottom w:val="0"/>
          <w:divBdr>
            <w:top w:val="none" w:sz="0" w:space="0" w:color="auto"/>
            <w:left w:val="none" w:sz="0" w:space="0" w:color="auto"/>
            <w:bottom w:val="none" w:sz="0" w:space="0" w:color="auto"/>
            <w:right w:val="none" w:sz="0" w:space="0" w:color="auto"/>
          </w:divBdr>
        </w:div>
        <w:div w:id="20402066">
          <w:marLeft w:val="640"/>
          <w:marRight w:val="0"/>
          <w:marTop w:val="0"/>
          <w:marBottom w:val="0"/>
          <w:divBdr>
            <w:top w:val="none" w:sz="0" w:space="0" w:color="auto"/>
            <w:left w:val="none" w:sz="0" w:space="0" w:color="auto"/>
            <w:bottom w:val="none" w:sz="0" w:space="0" w:color="auto"/>
            <w:right w:val="none" w:sz="0" w:space="0" w:color="auto"/>
          </w:divBdr>
        </w:div>
        <w:div w:id="1986473658">
          <w:marLeft w:val="640"/>
          <w:marRight w:val="0"/>
          <w:marTop w:val="0"/>
          <w:marBottom w:val="0"/>
          <w:divBdr>
            <w:top w:val="none" w:sz="0" w:space="0" w:color="auto"/>
            <w:left w:val="none" w:sz="0" w:space="0" w:color="auto"/>
            <w:bottom w:val="none" w:sz="0" w:space="0" w:color="auto"/>
            <w:right w:val="none" w:sz="0" w:space="0" w:color="auto"/>
          </w:divBdr>
        </w:div>
        <w:div w:id="1205947362">
          <w:marLeft w:val="640"/>
          <w:marRight w:val="0"/>
          <w:marTop w:val="0"/>
          <w:marBottom w:val="0"/>
          <w:divBdr>
            <w:top w:val="none" w:sz="0" w:space="0" w:color="auto"/>
            <w:left w:val="none" w:sz="0" w:space="0" w:color="auto"/>
            <w:bottom w:val="none" w:sz="0" w:space="0" w:color="auto"/>
            <w:right w:val="none" w:sz="0" w:space="0" w:color="auto"/>
          </w:divBdr>
        </w:div>
        <w:div w:id="190805734">
          <w:marLeft w:val="640"/>
          <w:marRight w:val="0"/>
          <w:marTop w:val="0"/>
          <w:marBottom w:val="0"/>
          <w:divBdr>
            <w:top w:val="none" w:sz="0" w:space="0" w:color="auto"/>
            <w:left w:val="none" w:sz="0" w:space="0" w:color="auto"/>
            <w:bottom w:val="none" w:sz="0" w:space="0" w:color="auto"/>
            <w:right w:val="none" w:sz="0" w:space="0" w:color="auto"/>
          </w:divBdr>
        </w:div>
        <w:div w:id="970328685">
          <w:marLeft w:val="640"/>
          <w:marRight w:val="0"/>
          <w:marTop w:val="0"/>
          <w:marBottom w:val="0"/>
          <w:divBdr>
            <w:top w:val="none" w:sz="0" w:space="0" w:color="auto"/>
            <w:left w:val="none" w:sz="0" w:space="0" w:color="auto"/>
            <w:bottom w:val="none" w:sz="0" w:space="0" w:color="auto"/>
            <w:right w:val="none" w:sz="0" w:space="0" w:color="auto"/>
          </w:divBdr>
        </w:div>
        <w:div w:id="400486">
          <w:marLeft w:val="640"/>
          <w:marRight w:val="0"/>
          <w:marTop w:val="0"/>
          <w:marBottom w:val="0"/>
          <w:divBdr>
            <w:top w:val="none" w:sz="0" w:space="0" w:color="auto"/>
            <w:left w:val="none" w:sz="0" w:space="0" w:color="auto"/>
            <w:bottom w:val="none" w:sz="0" w:space="0" w:color="auto"/>
            <w:right w:val="none" w:sz="0" w:space="0" w:color="auto"/>
          </w:divBdr>
        </w:div>
        <w:div w:id="983268992">
          <w:marLeft w:val="640"/>
          <w:marRight w:val="0"/>
          <w:marTop w:val="0"/>
          <w:marBottom w:val="0"/>
          <w:divBdr>
            <w:top w:val="none" w:sz="0" w:space="0" w:color="auto"/>
            <w:left w:val="none" w:sz="0" w:space="0" w:color="auto"/>
            <w:bottom w:val="none" w:sz="0" w:space="0" w:color="auto"/>
            <w:right w:val="none" w:sz="0" w:space="0" w:color="auto"/>
          </w:divBdr>
        </w:div>
        <w:div w:id="295333144">
          <w:marLeft w:val="640"/>
          <w:marRight w:val="0"/>
          <w:marTop w:val="0"/>
          <w:marBottom w:val="0"/>
          <w:divBdr>
            <w:top w:val="none" w:sz="0" w:space="0" w:color="auto"/>
            <w:left w:val="none" w:sz="0" w:space="0" w:color="auto"/>
            <w:bottom w:val="none" w:sz="0" w:space="0" w:color="auto"/>
            <w:right w:val="none" w:sz="0" w:space="0" w:color="auto"/>
          </w:divBdr>
        </w:div>
        <w:div w:id="1824196391">
          <w:marLeft w:val="640"/>
          <w:marRight w:val="0"/>
          <w:marTop w:val="0"/>
          <w:marBottom w:val="0"/>
          <w:divBdr>
            <w:top w:val="none" w:sz="0" w:space="0" w:color="auto"/>
            <w:left w:val="none" w:sz="0" w:space="0" w:color="auto"/>
            <w:bottom w:val="none" w:sz="0" w:space="0" w:color="auto"/>
            <w:right w:val="none" w:sz="0" w:space="0" w:color="auto"/>
          </w:divBdr>
        </w:div>
        <w:div w:id="864950831">
          <w:marLeft w:val="640"/>
          <w:marRight w:val="0"/>
          <w:marTop w:val="0"/>
          <w:marBottom w:val="0"/>
          <w:divBdr>
            <w:top w:val="none" w:sz="0" w:space="0" w:color="auto"/>
            <w:left w:val="none" w:sz="0" w:space="0" w:color="auto"/>
            <w:bottom w:val="none" w:sz="0" w:space="0" w:color="auto"/>
            <w:right w:val="none" w:sz="0" w:space="0" w:color="auto"/>
          </w:divBdr>
        </w:div>
        <w:div w:id="1761677586">
          <w:marLeft w:val="640"/>
          <w:marRight w:val="0"/>
          <w:marTop w:val="0"/>
          <w:marBottom w:val="0"/>
          <w:divBdr>
            <w:top w:val="none" w:sz="0" w:space="0" w:color="auto"/>
            <w:left w:val="none" w:sz="0" w:space="0" w:color="auto"/>
            <w:bottom w:val="none" w:sz="0" w:space="0" w:color="auto"/>
            <w:right w:val="none" w:sz="0" w:space="0" w:color="auto"/>
          </w:divBdr>
        </w:div>
        <w:div w:id="4989904">
          <w:marLeft w:val="640"/>
          <w:marRight w:val="0"/>
          <w:marTop w:val="0"/>
          <w:marBottom w:val="0"/>
          <w:divBdr>
            <w:top w:val="none" w:sz="0" w:space="0" w:color="auto"/>
            <w:left w:val="none" w:sz="0" w:space="0" w:color="auto"/>
            <w:bottom w:val="none" w:sz="0" w:space="0" w:color="auto"/>
            <w:right w:val="none" w:sz="0" w:space="0" w:color="auto"/>
          </w:divBdr>
        </w:div>
        <w:div w:id="794252242">
          <w:marLeft w:val="640"/>
          <w:marRight w:val="0"/>
          <w:marTop w:val="0"/>
          <w:marBottom w:val="0"/>
          <w:divBdr>
            <w:top w:val="none" w:sz="0" w:space="0" w:color="auto"/>
            <w:left w:val="none" w:sz="0" w:space="0" w:color="auto"/>
            <w:bottom w:val="none" w:sz="0" w:space="0" w:color="auto"/>
            <w:right w:val="none" w:sz="0" w:space="0" w:color="auto"/>
          </w:divBdr>
        </w:div>
        <w:div w:id="447744050">
          <w:marLeft w:val="640"/>
          <w:marRight w:val="0"/>
          <w:marTop w:val="0"/>
          <w:marBottom w:val="0"/>
          <w:divBdr>
            <w:top w:val="none" w:sz="0" w:space="0" w:color="auto"/>
            <w:left w:val="none" w:sz="0" w:space="0" w:color="auto"/>
            <w:bottom w:val="none" w:sz="0" w:space="0" w:color="auto"/>
            <w:right w:val="none" w:sz="0" w:space="0" w:color="auto"/>
          </w:divBdr>
        </w:div>
      </w:divsChild>
    </w:div>
    <w:div w:id="1913930597">
      <w:bodyDiv w:val="1"/>
      <w:marLeft w:val="0"/>
      <w:marRight w:val="0"/>
      <w:marTop w:val="0"/>
      <w:marBottom w:val="0"/>
      <w:divBdr>
        <w:top w:val="none" w:sz="0" w:space="0" w:color="auto"/>
        <w:left w:val="none" w:sz="0" w:space="0" w:color="auto"/>
        <w:bottom w:val="none" w:sz="0" w:space="0" w:color="auto"/>
        <w:right w:val="none" w:sz="0" w:space="0" w:color="auto"/>
      </w:divBdr>
      <w:divsChild>
        <w:div w:id="1934514944">
          <w:marLeft w:val="640"/>
          <w:marRight w:val="0"/>
          <w:marTop w:val="0"/>
          <w:marBottom w:val="0"/>
          <w:divBdr>
            <w:top w:val="none" w:sz="0" w:space="0" w:color="auto"/>
            <w:left w:val="none" w:sz="0" w:space="0" w:color="auto"/>
            <w:bottom w:val="none" w:sz="0" w:space="0" w:color="auto"/>
            <w:right w:val="none" w:sz="0" w:space="0" w:color="auto"/>
          </w:divBdr>
        </w:div>
        <w:div w:id="524947359">
          <w:marLeft w:val="640"/>
          <w:marRight w:val="0"/>
          <w:marTop w:val="0"/>
          <w:marBottom w:val="0"/>
          <w:divBdr>
            <w:top w:val="none" w:sz="0" w:space="0" w:color="auto"/>
            <w:left w:val="none" w:sz="0" w:space="0" w:color="auto"/>
            <w:bottom w:val="none" w:sz="0" w:space="0" w:color="auto"/>
            <w:right w:val="none" w:sz="0" w:space="0" w:color="auto"/>
          </w:divBdr>
        </w:div>
        <w:div w:id="1338073716">
          <w:marLeft w:val="640"/>
          <w:marRight w:val="0"/>
          <w:marTop w:val="0"/>
          <w:marBottom w:val="0"/>
          <w:divBdr>
            <w:top w:val="none" w:sz="0" w:space="0" w:color="auto"/>
            <w:left w:val="none" w:sz="0" w:space="0" w:color="auto"/>
            <w:bottom w:val="none" w:sz="0" w:space="0" w:color="auto"/>
            <w:right w:val="none" w:sz="0" w:space="0" w:color="auto"/>
          </w:divBdr>
        </w:div>
        <w:div w:id="277489519">
          <w:marLeft w:val="640"/>
          <w:marRight w:val="0"/>
          <w:marTop w:val="0"/>
          <w:marBottom w:val="0"/>
          <w:divBdr>
            <w:top w:val="none" w:sz="0" w:space="0" w:color="auto"/>
            <w:left w:val="none" w:sz="0" w:space="0" w:color="auto"/>
            <w:bottom w:val="none" w:sz="0" w:space="0" w:color="auto"/>
            <w:right w:val="none" w:sz="0" w:space="0" w:color="auto"/>
          </w:divBdr>
        </w:div>
        <w:div w:id="1649245091">
          <w:marLeft w:val="640"/>
          <w:marRight w:val="0"/>
          <w:marTop w:val="0"/>
          <w:marBottom w:val="0"/>
          <w:divBdr>
            <w:top w:val="none" w:sz="0" w:space="0" w:color="auto"/>
            <w:left w:val="none" w:sz="0" w:space="0" w:color="auto"/>
            <w:bottom w:val="none" w:sz="0" w:space="0" w:color="auto"/>
            <w:right w:val="none" w:sz="0" w:space="0" w:color="auto"/>
          </w:divBdr>
        </w:div>
        <w:div w:id="964851238">
          <w:marLeft w:val="640"/>
          <w:marRight w:val="0"/>
          <w:marTop w:val="0"/>
          <w:marBottom w:val="0"/>
          <w:divBdr>
            <w:top w:val="none" w:sz="0" w:space="0" w:color="auto"/>
            <w:left w:val="none" w:sz="0" w:space="0" w:color="auto"/>
            <w:bottom w:val="none" w:sz="0" w:space="0" w:color="auto"/>
            <w:right w:val="none" w:sz="0" w:space="0" w:color="auto"/>
          </w:divBdr>
        </w:div>
        <w:div w:id="695228221">
          <w:marLeft w:val="640"/>
          <w:marRight w:val="0"/>
          <w:marTop w:val="0"/>
          <w:marBottom w:val="0"/>
          <w:divBdr>
            <w:top w:val="none" w:sz="0" w:space="0" w:color="auto"/>
            <w:left w:val="none" w:sz="0" w:space="0" w:color="auto"/>
            <w:bottom w:val="none" w:sz="0" w:space="0" w:color="auto"/>
            <w:right w:val="none" w:sz="0" w:space="0" w:color="auto"/>
          </w:divBdr>
        </w:div>
      </w:divsChild>
    </w:div>
    <w:div w:id="1914587047">
      <w:bodyDiv w:val="1"/>
      <w:marLeft w:val="0"/>
      <w:marRight w:val="0"/>
      <w:marTop w:val="0"/>
      <w:marBottom w:val="0"/>
      <w:divBdr>
        <w:top w:val="none" w:sz="0" w:space="0" w:color="auto"/>
        <w:left w:val="none" w:sz="0" w:space="0" w:color="auto"/>
        <w:bottom w:val="none" w:sz="0" w:space="0" w:color="auto"/>
        <w:right w:val="none" w:sz="0" w:space="0" w:color="auto"/>
      </w:divBdr>
      <w:divsChild>
        <w:div w:id="1920208032">
          <w:marLeft w:val="640"/>
          <w:marRight w:val="0"/>
          <w:marTop w:val="0"/>
          <w:marBottom w:val="0"/>
          <w:divBdr>
            <w:top w:val="none" w:sz="0" w:space="0" w:color="auto"/>
            <w:left w:val="none" w:sz="0" w:space="0" w:color="auto"/>
            <w:bottom w:val="none" w:sz="0" w:space="0" w:color="auto"/>
            <w:right w:val="none" w:sz="0" w:space="0" w:color="auto"/>
          </w:divBdr>
        </w:div>
        <w:div w:id="1547134303">
          <w:marLeft w:val="640"/>
          <w:marRight w:val="0"/>
          <w:marTop w:val="0"/>
          <w:marBottom w:val="0"/>
          <w:divBdr>
            <w:top w:val="none" w:sz="0" w:space="0" w:color="auto"/>
            <w:left w:val="none" w:sz="0" w:space="0" w:color="auto"/>
            <w:bottom w:val="none" w:sz="0" w:space="0" w:color="auto"/>
            <w:right w:val="none" w:sz="0" w:space="0" w:color="auto"/>
          </w:divBdr>
        </w:div>
        <w:div w:id="46271812">
          <w:marLeft w:val="640"/>
          <w:marRight w:val="0"/>
          <w:marTop w:val="0"/>
          <w:marBottom w:val="0"/>
          <w:divBdr>
            <w:top w:val="none" w:sz="0" w:space="0" w:color="auto"/>
            <w:left w:val="none" w:sz="0" w:space="0" w:color="auto"/>
            <w:bottom w:val="none" w:sz="0" w:space="0" w:color="auto"/>
            <w:right w:val="none" w:sz="0" w:space="0" w:color="auto"/>
          </w:divBdr>
        </w:div>
        <w:div w:id="1901625128">
          <w:marLeft w:val="640"/>
          <w:marRight w:val="0"/>
          <w:marTop w:val="0"/>
          <w:marBottom w:val="0"/>
          <w:divBdr>
            <w:top w:val="none" w:sz="0" w:space="0" w:color="auto"/>
            <w:left w:val="none" w:sz="0" w:space="0" w:color="auto"/>
            <w:bottom w:val="none" w:sz="0" w:space="0" w:color="auto"/>
            <w:right w:val="none" w:sz="0" w:space="0" w:color="auto"/>
          </w:divBdr>
        </w:div>
        <w:div w:id="1603613362">
          <w:marLeft w:val="640"/>
          <w:marRight w:val="0"/>
          <w:marTop w:val="0"/>
          <w:marBottom w:val="0"/>
          <w:divBdr>
            <w:top w:val="none" w:sz="0" w:space="0" w:color="auto"/>
            <w:left w:val="none" w:sz="0" w:space="0" w:color="auto"/>
            <w:bottom w:val="none" w:sz="0" w:space="0" w:color="auto"/>
            <w:right w:val="none" w:sz="0" w:space="0" w:color="auto"/>
          </w:divBdr>
        </w:div>
        <w:div w:id="1613394184">
          <w:marLeft w:val="640"/>
          <w:marRight w:val="0"/>
          <w:marTop w:val="0"/>
          <w:marBottom w:val="0"/>
          <w:divBdr>
            <w:top w:val="none" w:sz="0" w:space="0" w:color="auto"/>
            <w:left w:val="none" w:sz="0" w:space="0" w:color="auto"/>
            <w:bottom w:val="none" w:sz="0" w:space="0" w:color="auto"/>
            <w:right w:val="none" w:sz="0" w:space="0" w:color="auto"/>
          </w:divBdr>
        </w:div>
        <w:div w:id="1823696793">
          <w:marLeft w:val="640"/>
          <w:marRight w:val="0"/>
          <w:marTop w:val="0"/>
          <w:marBottom w:val="0"/>
          <w:divBdr>
            <w:top w:val="none" w:sz="0" w:space="0" w:color="auto"/>
            <w:left w:val="none" w:sz="0" w:space="0" w:color="auto"/>
            <w:bottom w:val="none" w:sz="0" w:space="0" w:color="auto"/>
            <w:right w:val="none" w:sz="0" w:space="0" w:color="auto"/>
          </w:divBdr>
        </w:div>
        <w:div w:id="1939870307">
          <w:marLeft w:val="640"/>
          <w:marRight w:val="0"/>
          <w:marTop w:val="0"/>
          <w:marBottom w:val="0"/>
          <w:divBdr>
            <w:top w:val="none" w:sz="0" w:space="0" w:color="auto"/>
            <w:left w:val="none" w:sz="0" w:space="0" w:color="auto"/>
            <w:bottom w:val="none" w:sz="0" w:space="0" w:color="auto"/>
            <w:right w:val="none" w:sz="0" w:space="0" w:color="auto"/>
          </w:divBdr>
        </w:div>
        <w:div w:id="1823040716">
          <w:marLeft w:val="640"/>
          <w:marRight w:val="0"/>
          <w:marTop w:val="0"/>
          <w:marBottom w:val="0"/>
          <w:divBdr>
            <w:top w:val="none" w:sz="0" w:space="0" w:color="auto"/>
            <w:left w:val="none" w:sz="0" w:space="0" w:color="auto"/>
            <w:bottom w:val="none" w:sz="0" w:space="0" w:color="auto"/>
            <w:right w:val="none" w:sz="0" w:space="0" w:color="auto"/>
          </w:divBdr>
        </w:div>
        <w:div w:id="354311766">
          <w:marLeft w:val="640"/>
          <w:marRight w:val="0"/>
          <w:marTop w:val="0"/>
          <w:marBottom w:val="0"/>
          <w:divBdr>
            <w:top w:val="none" w:sz="0" w:space="0" w:color="auto"/>
            <w:left w:val="none" w:sz="0" w:space="0" w:color="auto"/>
            <w:bottom w:val="none" w:sz="0" w:space="0" w:color="auto"/>
            <w:right w:val="none" w:sz="0" w:space="0" w:color="auto"/>
          </w:divBdr>
        </w:div>
        <w:div w:id="551425723">
          <w:marLeft w:val="640"/>
          <w:marRight w:val="0"/>
          <w:marTop w:val="0"/>
          <w:marBottom w:val="0"/>
          <w:divBdr>
            <w:top w:val="none" w:sz="0" w:space="0" w:color="auto"/>
            <w:left w:val="none" w:sz="0" w:space="0" w:color="auto"/>
            <w:bottom w:val="none" w:sz="0" w:space="0" w:color="auto"/>
            <w:right w:val="none" w:sz="0" w:space="0" w:color="auto"/>
          </w:divBdr>
        </w:div>
        <w:div w:id="535655539">
          <w:marLeft w:val="640"/>
          <w:marRight w:val="0"/>
          <w:marTop w:val="0"/>
          <w:marBottom w:val="0"/>
          <w:divBdr>
            <w:top w:val="none" w:sz="0" w:space="0" w:color="auto"/>
            <w:left w:val="none" w:sz="0" w:space="0" w:color="auto"/>
            <w:bottom w:val="none" w:sz="0" w:space="0" w:color="auto"/>
            <w:right w:val="none" w:sz="0" w:space="0" w:color="auto"/>
          </w:divBdr>
        </w:div>
        <w:div w:id="122121208">
          <w:marLeft w:val="640"/>
          <w:marRight w:val="0"/>
          <w:marTop w:val="0"/>
          <w:marBottom w:val="0"/>
          <w:divBdr>
            <w:top w:val="none" w:sz="0" w:space="0" w:color="auto"/>
            <w:left w:val="none" w:sz="0" w:space="0" w:color="auto"/>
            <w:bottom w:val="none" w:sz="0" w:space="0" w:color="auto"/>
            <w:right w:val="none" w:sz="0" w:space="0" w:color="auto"/>
          </w:divBdr>
        </w:div>
        <w:div w:id="980115148">
          <w:marLeft w:val="640"/>
          <w:marRight w:val="0"/>
          <w:marTop w:val="0"/>
          <w:marBottom w:val="0"/>
          <w:divBdr>
            <w:top w:val="none" w:sz="0" w:space="0" w:color="auto"/>
            <w:left w:val="none" w:sz="0" w:space="0" w:color="auto"/>
            <w:bottom w:val="none" w:sz="0" w:space="0" w:color="auto"/>
            <w:right w:val="none" w:sz="0" w:space="0" w:color="auto"/>
          </w:divBdr>
        </w:div>
        <w:div w:id="1732075443">
          <w:marLeft w:val="640"/>
          <w:marRight w:val="0"/>
          <w:marTop w:val="0"/>
          <w:marBottom w:val="0"/>
          <w:divBdr>
            <w:top w:val="none" w:sz="0" w:space="0" w:color="auto"/>
            <w:left w:val="none" w:sz="0" w:space="0" w:color="auto"/>
            <w:bottom w:val="none" w:sz="0" w:space="0" w:color="auto"/>
            <w:right w:val="none" w:sz="0" w:space="0" w:color="auto"/>
          </w:divBdr>
        </w:div>
        <w:div w:id="210074470">
          <w:marLeft w:val="640"/>
          <w:marRight w:val="0"/>
          <w:marTop w:val="0"/>
          <w:marBottom w:val="0"/>
          <w:divBdr>
            <w:top w:val="none" w:sz="0" w:space="0" w:color="auto"/>
            <w:left w:val="none" w:sz="0" w:space="0" w:color="auto"/>
            <w:bottom w:val="none" w:sz="0" w:space="0" w:color="auto"/>
            <w:right w:val="none" w:sz="0" w:space="0" w:color="auto"/>
          </w:divBdr>
        </w:div>
        <w:div w:id="564797188">
          <w:marLeft w:val="640"/>
          <w:marRight w:val="0"/>
          <w:marTop w:val="0"/>
          <w:marBottom w:val="0"/>
          <w:divBdr>
            <w:top w:val="none" w:sz="0" w:space="0" w:color="auto"/>
            <w:left w:val="none" w:sz="0" w:space="0" w:color="auto"/>
            <w:bottom w:val="none" w:sz="0" w:space="0" w:color="auto"/>
            <w:right w:val="none" w:sz="0" w:space="0" w:color="auto"/>
          </w:divBdr>
        </w:div>
      </w:divsChild>
    </w:div>
    <w:div w:id="1922331881">
      <w:bodyDiv w:val="1"/>
      <w:marLeft w:val="0"/>
      <w:marRight w:val="0"/>
      <w:marTop w:val="0"/>
      <w:marBottom w:val="0"/>
      <w:divBdr>
        <w:top w:val="none" w:sz="0" w:space="0" w:color="auto"/>
        <w:left w:val="none" w:sz="0" w:space="0" w:color="auto"/>
        <w:bottom w:val="none" w:sz="0" w:space="0" w:color="auto"/>
        <w:right w:val="none" w:sz="0" w:space="0" w:color="auto"/>
      </w:divBdr>
      <w:divsChild>
        <w:div w:id="470442604">
          <w:marLeft w:val="640"/>
          <w:marRight w:val="0"/>
          <w:marTop w:val="0"/>
          <w:marBottom w:val="0"/>
          <w:divBdr>
            <w:top w:val="none" w:sz="0" w:space="0" w:color="auto"/>
            <w:left w:val="none" w:sz="0" w:space="0" w:color="auto"/>
            <w:bottom w:val="none" w:sz="0" w:space="0" w:color="auto"/>
            <w:right w:val="none" w:sz="0" w:space="0" w:color="auto"/>
          </w:divBdr>
        </w:div>
        <w:div w:id="1979609177">
          <w:marLeft w:val="640"/>
          <w:marRight w:val="0"/>
          <w:marTop w:val="0"/>
          <w:marBottom w:val="0"/>
          <w:divBdr>
            <w:top w:val="none" w:sz="0" w:space="0" w:color="auto"/>
            <w:left w:val="none" w:sz="0" w:space="0" w:color="auto"/>
            <w:bottom w:val="none" w:sz="0" w:space="0" w:color="auto"/>
            <w:right w:val="none" w:sz="0" w:space="0" w:color="auto"/>
          </w:divBdr>
        </w:div>
        <w:div w:id="875779286">
          <w:marLeft w:val="640"/>
          <w:marRight w:val="0"/>
          <w:marTop w:val="0"/>
          <w:marBottom w:val="0"/>
          <w:divBdr>
            <w:top w:val="none" w:sz="0" w:space="0" w:color="auto"/>
            <w:left w:val="none" w:sz="0" w:space="0" w:color="auto"/>
            <w:bottom w:val="none" w:sz="0" w:space="0" w:color="auto"/>
            <w:right w:val="none" w:sz="0" w:space="0" w:color="auto"/>
          </w:divBdr>
        </w:div>
        <w:div w:id="675427559">
          <w:marLeft w:val="640"/>
          <w:marRight w:val="0"/>
          <w:marTop w:val="0"/>
          <w:marBottom w:val="0"/>
          <w:divBdr>
            <w:top w:val="none" w:sz="0" w:space="0" w:color="auto"/>
            <w:left w:val="none" w:sz="0" w:space="0" w:color="auto"/>
            <w:bottom w:val="none" w:sz="0" w:space="0" w:color="auto"/>
            <w:right w:val="none" w:sz="0" w:space="0" w:color="auto"/>
          </w:divBdr>
        </w:div>
        <w:div w:id="147325618">
          <w:marLeft w:val="640"/>
          <w:marRight w:val="0"/>
          <w:marTop w:val="0"/>
          <w:marBottom w:val="0"/>
          <w:divBdr>
            <w:top w:val="none" w:sz="0" w:space="0" w:color="auto"/>
            <w:left w:val="none" w:sz="0" w:space="0" w:color="auto"/>
            <w:bottom w:val="none" w:sz="0" w:space="0" w:color="auto"/>
            <w:right w:val="none" w:sz="0" w:space="0" w:color="auto"/>
          </w:divBdr>
        </w:div>
        <w:div w:id="1929918997">
          <w:marLeft w:val="640"/>
          <w:marRight w:val="0"/>
          <w:marTop w:val="0"/>
          <w:marBottom w:val="0"/>
          <w:divBdr>
            <w:top w:val="none" w:sz="0" w:space="0" w:color="auto"/>
            <w:left w:val="none" w:sz="0" w:space="0" w:color="auto"/>
            <w:bottom w:val="none" w:sz="0" w:space="0" w:color="auto"/>
            <w:right w:val="none" w:sz="0" w:space="0" w:color="auto"/>
          </w:divBdr>
        </w:div>
        <w:div w:id="1441142781">
          <w:marLeft w:val="640"/>
          <w:marRight w:val="0"/>
          <w:marTop w:val="0"/>
          <w:marBottom w:val="0"/>
          <w:divBdr>
            <w:top w:val="none" w:sz="0" w:space="0" w:color="auto"/>
            <w:left w:val="none" w:sz="0" w:space="0" w:color="auto"/>
            <w:bottom w:val="none" w:sz="0" w:space="0" w:color="auto"/>
            <w:right w:val="none" w:sz="0" w:space="0" w:color="auto"/>
          </w:divBdr>
        </w:div>
        <w:div w:id="1131052754">
          <w:marLeft w:val="640"/>
          <w:marRight w:val="0"/>
          <w:marTop w:val="0"/>
          <w:marBottom w:val="0"/>
          <w:divBdr>
            <w:top w:val="none" w:sz="0" w:space="0" w:color="auto"/>
            <w:left w:val="none" w:sz="0" w:space="0" w:color="auto"/>
            <w:bottom w:val="none" w:sz="0" w:space="0" w:color="auto"/>
            <w:right w:val="none" w:sz="0" w:space="0" w:color="auto"/>
          </w:divBdr>
        </w:div>
        <w:div w:id="1843273693">
          <w:marLeft w:val="640"/>
          <w:marRight w:val="0"/>
          <w:marTop w:val="0"/>
          <w:marBottom w:val="0"/>
          <w:divBdr>
            <w:top w:val="none" w:sz="0" w:space="0" w:color="auto"/>
            <w:left w:val="none" w:sz="0" w:space="0" w:color="auto"/>
            <w:bottom w:val="none" w:sz="0" w:space="0" w:color="auto"/>
            <w:right w:val="none" w:sz="0" w:space="0" w:color="auto"/>
          </w:divBdr>
        </w:div>
      </w:divsChild>
    </w:div>
    <w:div w:id="1924878830">
      <w:bodyDiv w:val="1"/>
      <w:marLeft w:val="0"/>
      <w:marRight w:val="0"/>
      <w:marTop w:val="0"/>
      <w:marBottom w:val="0"/>
      <w:divBdr>
        <w:top w:val="none" w:sz="0" w:space="0" w:color="auto"/>
        <w:left w:val="none" w:sz="0" w:space="0" w:color="auto"/>
        <w:bottom w:val="none" w:sz="0" w:space="0" w:color="auto"/>
        <w:right w:val="none" w:sz="0" w:space="0" w:color="auto"/>
      </w:divBdr>
      <w:divsChild>
        <w:div w:id="1442870601">
          <w:marLeft w:val="640"/>
          <w:marRight w:val="0"/>
          <w:marTop w:val="0"/>
          <w:marBottom w:val="0"/>
          <w:divBdr>
            <w:top w:val="none" w:sz="0" w:space="0" w:color="auto"/>
            <w:left w:val="none" w:sz="0" w:space="0" w:color="auto"/>
            <w:bottom w:val="none" w:sz="0" w:space="0" w:color="auto"/>
            <w:right w:val="none" w:sz="0" w:space="0" w:color="auto"/>
          </w:divBdr>
        </w:div>
        <w:div w:id="1159495348">
          <w:marLeft w:val="640"/>
          <w:marRight w:val="0"/>
          <w:marTop w:val="0"/>
          <w:marBottom w:val="0"/>
          <w:divBdr>
            <w:top w:val="none" w:sz="0" w:space="0" w:color="auto"/>
            <w:left w:val="none" w:sz="0" w:space="0" w:color="auto"/>
            <w:bottom w:val="none" w:sz="0" w:space="0" w:color="auto"/>
            <w:right w:val="none" w:sz="0" w:space="0" w:color="auto"/>
          </w:divBdr>
        </w:div>
        <w:div w:id="953636173">
          <w:marLeft w:val="640"/>
          <w:marRight w:val="0"/>
          <w:marTop w:val="0"/>
          <w:marBottom w:val="0"/>
          <w:divBdr>
            <w:top w:val="none" w:sz="0" w:space="0" w:color="auto"/>
            <w:left w:val="none" w:sz="0" w:space="0" w:color="auto"/>
            <w:bottom w:val="none" w:sz="0" w:space="0" w:color="auto"/>
            <w:right w:val="none" w:sz="0" w:space="0" w:color="auto"/>
          </w:divBdr>
        </w:div>
        <w:div w:id="2121484404">
          <w:marLeft w:val="640"/>
          <w:marRight w:val="0"/>
          <w:marTop w:val="0"/>
          <w:marBottom w:val="0"/>
          <w:divBdr>
            <w:top w:val="none" w:sz="0" w:space="0" w:color="auto"/>
            <w:left w:val="none" w:sz="0" w:space="0" w:color="auto"/>
            <w:bottom w:val="none" w:sz="0" w:space="0" w:color="auto"/>
            <w:right w:val="none" w:sz="0" w:space="0" w:color="auto"/>
          </w:divBdr>
        </w:div>
        <w:div w:id="561794098">
          <w:marLeft w:val="640"/>
          <w:marRight w:val="0"/>
          <w:marTop w:val="0"/>
          <w:marBottom w:val="0"/>
          <w:divBdr>
            <w:top w:val="none" w:sz="0" w:space="0" w:color="auto"/>
            <w:left w:val="none" w:sz="0" w:space="0" w:color="auto"/>
            <w:bottom w:val="none" w:sz="0" w:space="0" w:color="auto"/>
            <w:right w:val="none" w:sz="0" w:space="0" w:color="auto"/>
          </w:divBdr>
        </w:div>
        <w:div w:id="1326206778">
          <w:marLeft w:val="640"/>
          <w:marRight w:val="0"/>
          <w:marTop w:val="0"/>
          <w:marBottom w:val="0"/>
          <w:divBdr>
            <w:top w:val="none" w:sz="0" w:space="0" w:color="auto"/>
            <w:left w:val="none" w:sz="0" w:space="0" w:color="auto"/>
            <w:bottom w:val="none" w:sz="0" w:space="0" w:color="auto"/>
            <w:right w:val="none" w:sz="0" w:space="0" w:color="auto"/>
          </w:divBdr>
        </w:div>
        <w:div w:id="1277712442">
          <w:marLeft w:val="640"/>
          <w:marRight w:val="0"/>
          <w:marTop w:val="0"/>
          <w:marBottom w:val="0"/>
          <w:divBdr>
            <w:top w:val="none" w:sz="0" w:space="0" w:color="auto"/>
            <w:left w:val="none" w:sz="0" w:space="0" w:color="auto"/>
            <w:bottom w:val="none" w:sz="0" w:space="0" w:color="auto"/>
            <w:right w:val="none" w:sz="0" w:space="0" w:color="auto"/>
          </w:divBdr>
        </w:div>
        <w:div w:id="904605264">
          <w:marLeft w:val="640"/>
          <w:marRight w:val="0"/>
          <w:marTop w:val="0"/>
          <w:marBottom w:val="0"/>
          <w:divBdr>
            <w:top w:val="none" w:sz="0" w:space="0" w:color="auto"/>
            <w:left w:val="none" w:sz="0" w:space="0" w:color="auto"/>
            <w:bottom w:val="none" w:sz="0" w:space="0" w:color="auto"/>
            <w:right w:val="none" w:sz="0" w:space="0" w:color="auto"/>
          </w:divBdr>
        </w:div>
        <w:div w:id="1732923265">
          <w:marLeft w:val="640"/>
          <w:marRight w:val="0"/>
          <w:marTop w:val="0"/>
          <w:marBottom w:val="0"/>
          <w:divBdr>
            <w:top w:val="none" w:sz="0" w:space="0" w:color="auto"/>
            <w:left w:val="none" w:sz="0" w:space="0" w:color="auto"/>
            <w:bottom w:val="none" w:sz="0" w:space="0" w:color="auto"/>
            <w:right w:val="none" w:sz="0" w:space="0" w:color="auto"/>
          </w:divBdr>
        </w:div>
        <w:div w:id="2126266498">
          <w:marLeft w:val="640"/>
          <w:marRight w:val="0"/>
          <w:marTop w:val="0"/>
          <w:marBottom w:val="0"/>
          <w:divBdr>
            <w:top w:val="none" w:sz="0" w:space="0" w:color="auto"/>
            <w:left w:val="none" w:sz="0" w:space="0" w:color="auto"/>
            <w:bottom w:val="none" w:sz="0" w:space="0" w:color="auto"/>
            <w:right w:val="none" w:sz="0" w:space="0" w:color="auto"/>
          </w:divBdr>
        </w:div>
        <w:div w:id="678852782">
          <w:marLeft w:val="640"/>
          <w:marRight w:val="0"/>
          <w:marTop w:val="0"/>
          <w:marBottom w:val="0"/>
          <w:divBdr>
            <w:top w:val="none" w:sz="0" w:space="0" w:color="auto"/>
            <w:left w:val="none" w:sz="0" w:space="0" w:color="auto"/>
            <w:bottom w:val="none" w:sz="0" w:space="0" w:color="auto"/>
            <w:right w:val="none" w:sz="0" w:space="0" w:color="auto"/>
          </w:divBdr>
        </w:div>
        <w:div w:id="86578507">
          <w:marLeft w:val="640"/>
          <w:marRight w:val="0"/>
          <w:marTop w:val="0"/>
          <w:marBottom w:val="0"/>
          <w:divBdr>
            <w:top w:val="none" w:sz="0" w:space="0" w:color="auto"/>
            <w:left w:val="none" w:sz="0" w:space="0" w:color="auto"/>
            <w:bottom w:val="none" w:sz="0" w:space="0" w:color="auto"/>
            <w:right w:val="none" w:sz="0" w:space="0" w:color="auto"/>
          </w:divBdr>
        </w:div>
        <w:div w:id="1157258933">
          <w:marLeft w:val="640"/>
          <w:marRight w:val="0"/>
          <w:marTop w:val="0"/>
          <w:marBottom w:val="0"/>
          <w:divBdr>
            <w:top w:val="none" w:sz="0" w:space="0" w:color="auto"/>
            <w:left w:val="none" w:sz="0" w:space="0" w:color="auto"/>
            <w:bottom w:val="none" w:sz="0" w:space="0" w:color="auto"/>
            <w:right w:val="none" w:sz="0" w:space="0" w:color="auto"/>
          </w:divBdr>
        </w:div>
        <w:div w:id="1860198627">
          <w:marLeft w:val="640"/>
          <w:marRight w:val="0"/>
          <w:marTop w:val="0"/>
          <w:marBottom w:val="0"/>
          <w:divBdr>
            <w:top w:val="none" w:sz="0" w:space="0" w:color="auto"/>
            <w:left w:val="none" w:sz="0" w:space="0" w:color="auto"/>
            <w:bottom w:val="none" w:sz="0" w:space="0" w:color="auto"/>
            <w:right w:val="none" w:sz="0" w:space="0" w:color="auto"/>
          </w:divBdr>
        </w:div>
        <w:div w:id="1417634642">
          <w:marLeft w:val="640"/>
          <w:marRight w:val="0"/>
          <w:marTop w:val="0"/>
          <w:marBottom w:val="0"/>
          <w:divBdr>
            <w:top w:val="none" w:sz="0" w:space="0" w:color="auto"/>
            <w:left w:val="none" w:sz="0" w:space="0" w:color="auto"/>
            <w:bottom w:val="none" w:sz="0" w:space="0" w:color="auto"/>
            <w:right w:val="none" w:sz="0" w:space="0" w:color="auto"/>
          </w:divBdr>
        </w:div>
        <w:div w:id="283344411">
          <w:marLeft w:val="640"/>
          <w:marRight w:val="0"/>
          <w:marTop w:val="0"/>
          <w:marBottom w:val="0"/>
          <w:divBdr>
            <w:top w:val="none" w:sz="0" w:space="0" w:color="auto"/>
            <w:left w:val="none" w:sz="0" w:space="0" w:color="auto"/>
            <w:bottom w:val="none" w:sz="0" w:space="0" w:color="auto"/>
            <w:right w:val="none" w:sz="0" w:space="0" w:color="auto"/>
          </w:divBdr>
        </w:div>
        <w:div w:id="1764884635">
          <w:marLeft w:val="640"/>
          <w:marRight w:val="0"/>
          <w:marTop w:val="0"/>
          <w:marBottom w:val="0"/>
          <w:divBdr>
            <w:top w:val="none" w:sz="0" w:space="0" w:color="auto"/>
            <w:left w:val="none" w:sz="0" w:space="0" w:color="auto"/>
            <w:bottom w:val="none" w:sz="0" w:space="0" w:color="auto"/>
            <w:right w:val="none" w:sz="0" w:space="0" w:color="auto"/>
          </w:divBdr>
        </w:div>
        <w:div w:id="2055036502">
          <w:marLeft w:val="640"/>
          <w:marRight w:val="0"/>
          <w:marTop w:val="0"/>
          <w:marBottom w:val="0"/>
          <w:divBdr>
            <w:top w:val="none" w:sz="0" w:space="0" w:color="auto"/>
            <w:left w:val="none" w:sz="0" w:space="0" w:color="auto"/>
            <w:bottom w:val="none" w:sz="0" w:space="0" w:color="auto"/>
            <w:right w:val="none" w:sz="0" w:space="0" w:color="auto"/>
          </w:divBdr>
        </w:div>
        <w:div w:id="1827819722">
          <w:marLeft w:val="640"/>
          <w:marRight w:val="0"/>
          <w:marTop w:val="0"/>
          <w:marBottom w:val="0"/>
          <w:divBdr>
            <w:top w:val="none" w:sz="0" w:space="0" w:color="auto"/>
            <w:left w:val="none" w:sz="0" w:space="0" w:color="auto"/>
            <w:bottom w:val="none" w:sz="0" w:space="0" w:color="auto"/>
            <w:right w:val="none" w:sz="0" w:space="0" w:color="auto"/>
          </w:divBdr>
        </w:div>
        <w:div w:id="498542395">
          <w:marLeft w:val="640"/>
          <w:marRight w:val="0"/>
          <w:marTop w:val="0"/>
          <w:marBottom w:val="0"/>
          <w:divBdr>
            <w:top w:val="none" w:sz="0" w:space="0" w:color="auto"/>
            <w:left w:val="none" w:sz="0" w:space="0" w:color="auto"/>
            <w:bottom w:val="none" w:sz="0" w:space="0" w:color="auto"/>
            <w:right w:val="none" w:sz="0" w:space="0" w:color="auto"/>
          </w:divBdr>
        </w:div>
        <w:div w:id="1102334983">
          <w:marLeft w:val="640"/>
          <w:marRight w:val="0"/>
          <w:marTop w:val="0"/>
          <w:marBottom w:val="0"/>
          <w:divBdr>
            <w:top w:val="none" w:sz="0" w:space="0" w:color="auto"/>
            <w:left w:val="none" w:sz="0" w:space="0" w:color="auto"/>
            <w:bottom w:val="none" w:sz="0" w:space="0" w:color="auto"/>
            <w:right w:val="none" w:sz="0" w:space="0" w:color="auto"/>
          </w:divBdr>
        </w:div>
        <w:div w:id="520628069">
          <w:marLeft w:val="640"/>
          <w:marRight w:val="0"/>
          <w:marTop w:val="0"/>
          <w:marBottom w:val="0"/>
          <w:divBdr>
            <w:top w:val="none" w:sz="0" w:space="0" w:color="auto"/>
            <w:left w:val="none" w:sz="0" w:space="0" w:color="auto"/>
            <w:bottom w:val="none" w:sz="0" w:space="0" w:color="auto"/>
            <w:right w:val="none" w:sz="0" w:space="0" w:color="auto"/>
          </w:divBdr>
        </w:div>
        <w:div w:id="1250886960">
          <w:marLeft w:val="640"/>
          <w:marRight w:val="0"/>
          <w:marTop w:val="0"/>
          <w:marBottom w:val="0"/>
          <w:divBdr>
            <w:top w:val="none" w:sz="0" w:space="0" w:color="auto"/>
            <w:left w:val="none" w:sz="0" w:space="0" w:color="auto"/>
            <w:bottom w:val="none" w:sz="0" w:space="0" w:color="auto"/>
            <w:right w:val="none" w:sz="0" w:space="0" w:color="auto"/>
          </w:divBdr>
        </w:div>
        <w:div w:id="1037045313">
          <w:marLeft w:val="640"/>
          <w:marRight w:val="0"/>
          <w:marTop w:val="0"/>
          <w:marBottom w:val="0"/>
          <w:divBdr>
            <w:top w:val="none" w:sz="0" w:space="0" w:color="auto"/>
            <w:left w:val="none" w:sz="0" w:space="0" w:color="auto"/>
            <w:bottom w:val="none" w:sz="0" w:space="0" w:color="auto"/>
            <w:right w:val="none" w:sz="0" w:space="0" w:color="auto"/>
          </w:divBdr>
        </w:div>
        <w:div w:id="1325934746">
          <w:marLeft w:val="640"/>
          <w:marRight w:val="0"/>
          <w:marTop w:val="0"/>
          <w:marBottom w:val="0"/>
          <w:divBdr>
            <w:top w:val="none" w:sz="0" w:space="0" w:color="auto"/>
            <w:left w:val="none" w:sz="0" w:space="0" w:color="auto"/>
            <w:bottom w:val="none" w:sz="0" w:space="0" w:color="auto"/>
            <w:right w:val="none" w:sz="0" w:space="0" w:color="auto"/>
          </w:divBdr>
        </w:div>
        <w:div w:id="1824076009">
          <w:marLeft w:val="640"/>
          <w:marRight w:val="0"/>
          <w:marTop w:val="0"/>
          <w:marBottom w:val="0"/>
          <w:divBdr>
            <w:top w:val="none" w:sz="0" w:space="0" w:color="auto"/>
            <w:left w:val="none" w:sz="0" w:space="0" w:color="auto"/>
            <w:bottom w:val="none" w:sz="0" w:space="0" w:color="auto"/>
            <w:right w:val="none" w:sz="0" w:space="0" w:color="auto"/>
          </w:divBdr>
        </w:div>
        <w:div w:id="1443643378">
          <w:marLeft w:val="640"/>
          <w:marRight w:val="0"/>
          <w:marTop w:val="0"/>
          <w:marBottom w:val="0"/>
          <w:divBdr>
            <w:top w:val="none" w:sz="0" w:space="0" w:color="auto"/>
            <w:left w:val="none" w:sz="0" w:space="0" w:color="auto"/>
            <w:bottom w:val="none" w:sz="0" w:space="0" w:color="auto"/>
            <w:right w:val="none" w:sz="0" w:space="0" w:color="auto"/>
          </w:divBdr>
        </w:div>
        <w:div w:id="1780295816">
          <w:marLeft w:val="640"/>
          <w:marRight w:val="0"/>
          <w:marTop w:val="0"/>
          <w:marBottom w:val="0"/>
          <w:divBdr>
            <w:top w:val="none" w:sz="0" w:space="0" w:color="auto"/>
            <w:left w:val="none" w:sz="0" w:space="0" w:color="auto"/>
            <w:bottom w:val="none" w:sz="0" w:space="0" w:color="auto"/>
            <w:right w:val="none" w:sz="0" w:space="0" w:color="auto"/>
          </w:divBdr>
        </w:div>
        <w:div w:id="518929004">
          <w:marLeft w:val="640"/>
          <w:marRight w:val="0"/>
          <w:marTop w:val="0"/>
          <w:marBottom w:val="0"/>
          <w:divBdr>
            <w:top w:val="none" w:sz="0" w:space="0" w:color="auto"/>
            <w:left w:val="none" w:sz="0" w:space="0" w:color="auto"/>
            <w:bottom w:val="none" w:sz="0" w:space="0" w:color="auto"/>
            <w:right w:val="none" w:sz="0" w:space="0" w:color="auto"/>
          </w:divBdr>
        </w:div>
        <w:div w:id="627710828">
          <w:marLeft w:val="640"/>
          <w:marRight w:val="0"/>
          <w:marTop w:val="0"/>
          <w:marBottom w:val="0"/>
          <w:divBdr>
            <w:top w:val="none" w:sz="0" w:space="0" w:color="auto"/>
            <w:left w:val="none" w:sz="0" w:space="0" w:color="auto"/>
            <w:bottom w:val="none" w:sz="0" w:space="0" w:color="auto"/>
            <w:right w:val="none" w:sz="0" w:space="0" w:color="auto"/>
          </w:divBdr>
        </w:div>
        <w:div w:id="1462261281">
          <w:marLeft w:val="640"/>
          <w:marRight w:val="0"/>
          <w:marTop w:val="0"/>
          <w:marBottom w:val="0"/>
          <w:divBdr>
            <w:top w:val="none" w:sz="0" w:space="0" w:color="auto"/>
            <w:left w:val="none" w:sz="0" w:space="0" w:color="auto"/>
            <w:bottom w:val="none" w:sz="0" w:space="0" w:color="auto"/>
            <w:right w:val="none" w:sz="0" w:space="0" w:color="auto"/>
          </w:divBdr>
        </w:div>
        <w:div w:id="1262177791">
          <w:marLeft w:val="640"/>
          <w:marRight w:val="0"/>
          <w:marTop w:val="0"/>
          <w:marBottom w:val="0"/>
          <w:divBdr>
            <w:top w:val="none" w:sz="0" w:space="0" w:color="auto"/>
            <w:left w:val="none" w:sz="0" w:space="0" w:color="auto"/>
            <w:bottom w:val="none" w:sz="0" w:space="0" w:color="auto"/>
            <w:right w:val="none" w:sz="0" w:space="0" w:color="auto"/>
          </w:divBdr>
        </w:div>
        <w:div w:id="344136154">
          <w:marLeft w:val="640"/>
          <w:marRight w:val="0"/>
          <w:marTop w:val="0"/>
          <w:marBottom w:val="0"/>
          <w:divBdr>
            <w:top w:val="none" w:sz="0" w:space="0" w:color="auto"/>
            <w:left w:val="none" w:sz="0" w:space="0" w:color="auto"/>
            <w:bottom w:val="none" w:sz="0" w:space="0" w:color="auto"/>
            <w:right w:val="none" w:sz="0" w:space="0" w:color="auto"/>
          </w:divBdr>
        </w:div>
        <w:div w:id="454257414">
          <w:marLeft w:val="640"/>
          <w:marRight w:val="0"/>
          <w:marTop w:val="0"/>
          <w:marBottom w:val="0"/>
          <w:divBdr>
            <w:top w:val="none" w:sz="0" w:space="0" w:color="auto"/>
            <w:left w:val="none" w:sz="0" w:space="0" w:color="auto"/>
            <w:bottom w:val="none" w:sz="0" w:space="0" w:color="auto"/>
            <w:right w:val="none" w:sz="0" w:space="0" w:color="auto"/>
          </w:divBdr>
        </w:div>
        <w:div w:id="654191023">
          <w:marLeft w:val="640"/>
          <w:marRight w:val="0"/>
          <w:marTop w:val="0"/>
          <w:marBottom w:val="0"/>
          <w:divBdr>
            <w:top w:val="none" w:sz="0" w:space="0" w:color="auto"/>
            <w:left w:val="none" w:sz="0" w:space="0" w:color="auto"/>
            <w:bottom w:val="none" w:sz="0" w:space="0" w:color="auto"/>
            <w:right w:val="none" w:sz="0" w:space="0" w:color="auto"/>
          </w:divBdr>
        </w:div>
        <w:div w:id="867835952">
          <w:marLeft w:val="640"/>
          <w:marRight w:val="0"/>
          <w:marTop w:val="0"/>
          <w:marBottom w:val="0"/>
          <w:divBdr>
            <w:top w:val="none" w:sz="0" w:space="0" w:color="auto"/>
            <w:left w:val="none" w:sz="0" w:space="0" w:color="auto"/>
            <w:bottom w:val="none" w:sz="0" w:space="0" w:color="auto"/>
            <w:right w:val="none" w:sz="0" w:space="0" w:color="auto"/>
          </w:divBdr>
        </w:div>
        <w:div w:id="574513882">
          <w:marLeft w:val="640"/>
          <w:marRight w:val="0"/>
          <w:marTop w:val="0"/>
          <w:marBottom w:val="0"/>
          <w:divBdr>
            <w:top w:val="none" w:sz="0" w:space="0" w:color="auto"/>
            <w:left w:val="none" w:sz="0" w:space="0" w:color="auto"/>
            <w:bottom w:val="none" w:sz="0" w:space="0" w:color="auto"/>
            <w:right w:val="none" w:sz="0" w:space="0" w:color="auto"/>
          </w:divBdr>
        </w:div>
        <w:div w:id="2064137876">
          <w:marLeft w:val="640"/>
          <w:marRight w:val="0"/>
          <w:marTop w:val="0"/>
          <w:marBottom w:val="0"/>
          <w:divBdr>
            <w:top w:val="none" w:sz="0" w:space="0" w:color="auto"/>
            <w:left w:val="none" w:sz="0" w:space="0" w:color="auto"/>
            <w:bottom w:val="none" w:sz="0" w:space="0" w:color="auto"/>
            <w:right w:val="none" w:sz="0" w:space="0" w:color="auto"/>
          </w:divBdr>
        </w:div>
        <w:div w:id="529881338">
          <w:marLeft w:val="640"/>
          <w:marRight w:val="0"/>
          <w:marTop w:val="0"/>
          <w:marBottom w:val="0"/>
          <w:divBdr>
            <w:top w:val="none" w:sz="0" w:space="0" w:color="auto"/>
            <w:left w:val="none" w:sz="0" w:space="0" w:color="auto"/>
            <w:bottom w:val="none" w:sz="0" w:space="0" w:color="auto"/>
            <w:right w:val="none" w:sz="0" w:space="0" w:color="auto"/>
          </w:divBdr>
        </w:div>
      </w:divsChild>
    </w:div>
    <w:div w:id="1929120459">
      <w:bodyDiv w:val="1"/>
      <w:marLeft w:val="0"/>
      <w:marRight w:val="0"/>
      <w:marTop w:val="0"/>
      <w:marBottom w:val="0"/>
      <w:divBdr>
        <w:top w:val="none" w:sz="0" w:space="0" w:color="auto"/>
        <w:left w:val="none" w:sz="0" w:space="0" w:color="auto"/>
        <w:bottom w:val="none" w:sz="0" w:space="0" w:color="auto"/>
        <w:right w:val="none" w:sz="0" w:space="0" w:color="auto"/>
      </w:divBdr>
      <w:divsChild>
        <w:div w:id="1146627392">
          <w:marLeft w:val="640"/>
          <w:marRight w:val="0"/>
          <w:marTop w:val="0"/>
          <w:marBottom w:val="0"/>
          <w:divBdr>
            <w:top w:val="none" w:sz="0" w:space="0" w:color="auto"/>
            <w:left w:val="none" w:sz="0" w:space="0" w:color="auto"/>
            <w:bottom w:val="none" w:sz="0" w:space="0" w:color="auto"/>
            <w:right w:val="none" w:sz="0" w:space="0" w:color="auto"/>
          </w:divBdr>
        </w:div>
        <w:div w:id="192307372">
          <w:marLeft w:val="640"/>
          <w:marRight w:val="0"/>
          <w:marTop w:val="0"/>
          <w:marBottom w:val="0"/>
          <w:divBdr>
            <w:top w:val="none" w:sz="0" w:space="0" w:color="auto"/>
            <w:left w:val="none" w:sz="0" w:space="0" w:color="auto"/>
            <w:bottom w:val="none" w:sz="0" w:space="0" w:color="auto"/>
            <w:right w:val="none" w:sz="0" w:space="0" w:color="auto"/>
          </w:divBdr>
        </w:div>
        <w:div w:id="1207916528">
          <w:marLeft w:val="640"/>
          <w:marRight w:val="0"/>
          <w:marTop w:val="0"/>
          <w:marBottom w:val="0"/>
          <w:divBdr>
            <w:top w:val="none" w:sz="0" w:space="0" w:color="auto"/>
            <w:left w:val="none" w:sz="0" w:space="0" w:color="auto"/>
            <w:bottom w:val="none" w:sz="0" w:space="0" w:color="auto"/>
            <w:right w:val="none" w:sz="0" w:space="0" w:color="auto"/>
          </w:divBdr>
        </w:div>
        <w:div w:id="614753110">
          <w:marLeft w:val="640"/>
          <w:marRight w:val="0"/>
          <w:marTop w:val="0"/>
          <w:marBottom w:val="0"/>
          <w:divBdr>
            <w:top w:val="none" w:sz="0" w:space="0" w:color="auto"/>
            <w:left w:val="none" w:sz="0" w:space="0" w:color="auto"/>
            <w:bottom w:val="none" w:sz="0" w:space="0" w:color="auto"/>
            <w:right w:val="none" w:sz="0" w:space="0" w:color="auto"/>
          </w:divBdr>
        </w:div>
        <w:div w:id="98378158">
          <w:marLeft w:val="640"/>
          <w:marRight w:val="0"/>
          <w:marTop w:val="0"/>
          <w:marBottom w:val="0"/>
          <w:divBdr>
            <w:top w:val="none" w:sz="0" w:space="0" w:color="auto"/>
            <w:left w:val="none" w:sz="0" w:space="0" w:color="auto"/>
            <w:bottom w:val="none" w:sz="0" w:space="0" w:color="auto"/>
            <w:right w:val="none" w:sz="0" w:space="0" w:color="auto"/>
          </w:divBdr>
        </w:div>
        <w:div w:id="735712938">
          <w:marLeft w:val="640"/>
          <w:marRight w:val="0"/>
          <w:marTop w:val="0"/>
          <w:marBottom w:val="0"/>
          <w:divBdr>
            <w:top w:val="none" w:sz="0" w:space="0" w:color="auto"/>
            <w:left w:val="none" w:sz="0" w:space="0" w:color="auto"/>
            <w:bottom w:val="none" w:sz="0" w:space="0" w:color="auto"/>
            <w:right w:val="none" w:sz="0" w:space="0" w:color="auto"/>
          </w:divBdr>
        </w:div>
        <w:div w:id="83382988">
          <w:marLeft w:val="640"/>
          <w:marRight w:val="0"/>
          <w:marTop w:val="0"/>
          <w:marBottom w:val="0"/>
          <w:divBdr>
            <w:top w:val="none" w:sz="0" w:space="0" w:color="auto"/>
            <w:left w:val="none" w:sz="0" w:space="0" w:color="auto"/>
            <w:bottom w:val="none" w:sz="0" w:space="0" w:color="auto"/>
            <w:right w:val="none" w:sz="0" w:space="0" w:color="auto"/>
          </w:divBdr>
        </w:div>
        <w:div w:id="35200535">
          <w:marLeft w:val="640"/>
          <w:marRight w:val="0"/>
          <w:marTop w:val="0"/>
          <w:marBottom w:val="0"/>
          <w:divBdr>
            <w:top w:val="none" w:sz="0" w:space="0" w:color="auto"/>
            <w:left w:val="none" w:sz="0" w:space="0" w:color="auto"/>
            <w:bottom w:val="none" w:sz="0" w:space="0" w:color="auto"/>
            <w:right w:val="none" w:sz="0" w:space="0" w:color="auto"/>
          </w:divBdr>
        </w:div>
        <w:div w:id="1777209343">
          <w:marLeft w:val="640"/>
          <w:marRight w:val="0"/>
          <w:marTop w:val="0"/>
          <w:marBottom w:val="0"/>
          <w:divBdr>
            <w:top w:val="none" w:sz="0" w:space="0" w:color="auto"/>
            <w:left w:val="none" w:sz="0" w:space="0" w:color="auto"/>
            <w:bottom w:val="none" w:sz="0" w:space="0" w:color="auto"/>
            <w:right w:val="none" w:sz="0" w:space="0" w:color="auto"/>
          </w:divBdr>
        </w:div>
        <w:div w:id="770051245">
          <w:marLeft w:val="640"/>
          <w:marRight w:val="0"/>
          <w:marTop w:val="0"/>
          <w:marBottom w:val="0"/>
          <w:divBdr>
            <w:top w:val="none" w:sz="0" w:space="0" w:color="auto"/>
            <w:left w:val="none" w:sz="0" w:space="0" w:color="auto"/>
            <w:bottom w:val="none" w:sz="0" w:space="0" w:color="auto"/>
            <w:right w:val="none" w:sz="0" w:space="0" w:color="auto"/>
          </w:divBdr>
        </w:div>
        <w:div w:id="1406797687">
          <w:marLeft w:val="640"/>
          <w:marRight w:val="0"/>
          <w:marTop w:val="0"/>
          <w:marBottom w:val="0"/>
          <w:divBdr>
            <w:top w:val="none" w:sz="0" w:space="0" w:color="auto"/>
            <w:left w:val="none" w:sz="0" w:space="0" w:color="auto"/>
            <w:bottom w:val="none" w:sz="0" w:space="0" w:color="auto"/>
            <w:right w:val="none" w:sz="0" w:space="0" w:color="auto"/>
          </w:divBdr>
        </w:div>
        <w:div w:id="1792891849">
          <w:marLeft w:val="640"/>
          <w:marRight w:val="0"/>
          <w:marTop w:val="0"/>
          <w:marBottom w:val="0"/>
          <w:divBdr>
            <w:top w:val="none" w:sz="0" w:space="0" w:color="auto"/>
            <w:left w:val="none" w:sz="0" w:space="0" w:color="auto"/>
            <w:bottom w:val="none" w:sz="0" w:space="0" w:color="auto"/>
            <w:right w:val="none" w:sz="0" w:space="0" w:color="auto"/>
          </w:divBdr>
        </w:div>
        <w:div w:id="1233154087">
          <w:marLeft w:val="640"/>
          <w:marRight w:val="0"/>
          <w:marTop w:val="0"/>
          <w:marBottom w:val="0"/>
          <w:divBdr>
            <w:top w:val="none" w:sz="0" w:space="0" w:color="auto"/>
            <w:left w:val="none" w:sz="0" w:space="0" w:color="auto"/>
            <w:bottom w:val="none" w:sz="0" w:space="0" w:color="auto"/>
            <w:right w:val="none" w:sz="0" w:space="0" w:color="auto"/>
          </w:divBdr>
        </w:div>
        <w:div w:id="746343204">
          <w:marLeft w:val="640"/>
          <w:marRight w:val="0"/>
          <w:marTop w:val="0"/>
          <w:marBottom w:val="0"/>
          <w:divBdr>
            <w:top w:val="none" w:sz="0" w:space="0" w:color="auto"/>
            <w:left w:val="none" w:sz="0" w:space="0" w:color="auto"/>
            <w:bottom w:val="none" w:sz="0" w:space="0" w:color="auto"/>
            <w:right w:val="none" w:sz="0" w:space="0" w:color="auto"/>
          </w:divBdr>
        </w:div>
        <w:div w:id="998382088">
          <w:marLeft w:val="640"/>
          <w:marRight w:val="0"/>
          <w:marTop w:val="0"/>
          <w:marBottom w:val="0"/>
          <w:divBdr>
            <w:top w:val="none" w:sz="0" w:space="0" w:color="auto"/>
            <w:left w:val="none" w:sz="0" w:space="0" w:color="auto"/>
            <w:bottom w:val="none" w:sz="0" w:space="0" w:color="auto"/>
            <w:right w:val="none" w:sz="0" w:space="0" w:color="auto"/>
          </w:divBdr>
        </w:div>
        <w:div w:id="784545510">
          <w:marLeft w:val="640"/>
          <w:marRight w:val="0"/>
          <w:marTop w:val="0"/>
          <w:marBottom w:val="0"/>
          <w:divBdr>
            <w:top w:val="none" w:sz="0" w:space="0" w:color="auto"/>
            <w:left w:val="none" w:sz="0" w:space="0" w:color="auto"/>
            <w:bottom w:val="none" w:sz="0" w:space="0" w:color="auto"/>
            <w:right w:val="none" w:sz="0" w:space="0" w:color="auto"/>
          </w:divBdr>
        </w:div>
        <w:div w:id="843907973">
          <w:marLeft w:val="640"/>
          <w:marRight w:val="0"/>
          <w:marTop w:val="0"/>
          <w:marBottom w:val="0"/>
          <w:divBdr>
            <w:top w:val="none" w:sz="0" w:space="0" w:color="auto"/>
            <w:left w:val="none" w:sz="0" w:space="0" w:color="auto"/>
            <w:bottom w:val="none" w:sz="0" w:space="0" w:color="auto"/>
            <w:right w:val="none" w:sz="0" w:space="0" w:color="auto"/>
          </w:divBdr>
        </w:div>
        <w:div w:id="249655891">
          <w:marLeft w:val="640"/>
          <w:marRight w:val="0"/>
          <w:marTop w:val="0"/>
          <w:marBottom w:val="0"/>
          <w:divBdr>
            <w:top w:val="none" w:sz="0" w:space="0" w:color="auto"/>
            <w:left w:val="none" w:sz="0" w:space="0" w:color="auto"/>
            <w:bottom w:val="none" w:sz="0" w:space="0" w:color="auto"/>
            <w:right w:val="none" w:sz="0" w:space="0" w:color="auto"/>
          </w:divBdr>
        </w:div>
        <w:div w:id="198474124">
          <w:marLeft w:val="640"/>
          <w:marRight w:val="0"/>
          <w:marTop w:val="0"/>
          <w:marBottom w:val="0"/>
          <w:divBdr>
            <w:top w:val="none" w:sz="0" w:space="0" w:color="auto"/>
            <w:left w:val="none" w:sz="0" w:space="0" w:color="auto"/>
            <w:bottom w:val="none" w:sz="0" w:space="0" w:color="auto"/>
            <w:right w:val="none" w:sz="0" w:space="0" w:color="auto"/>
          </w:divBdr>
        </w:div>
        <w:div w:id="396438125">
          <w:marLeft w:val="640"/>
          <w:marRight w:val="0"/>
          <w:marTop w:val="0"/>
          <w:marBottom w:val="0"/>
          <w:divBdr>
            <w:top w:val="none" w:sz="0" w:space="0" w:color="auto"/>
            <w:left w:val="none" w:sz="0" w:space="0" w:color="auto"/>
            <w:bottom w:val="none" w:sz="0" w:space="0" w:color="auto"/>
            <w:right w:val="none" w:sz="0" w:space="0" w:color="auto"/>
          </w:divBdr>
        </w:div>
        <w:div w:id="529880524">
          <w:marLeft w:val="640"/>
          <w:marRight w:val="0"/>
          <w:marTop w:val="0"/>
          <w:marBottom w:val="0"/>
          <w:divBdr>
            <w:top w:val="none" w:sz="0" w:space="0" w:color="auto"/>
            <w:left w:val="none" w:sz="0" w:space="0" w:color="auto"/>
            <w:bottom w:val="none" w:sz="0" w:space="0" w:color="auto"/>
            <w:right w:val="none" w:sz="0" w:space="0" w:color="auto"/>
          </w:divBdr>
        </w:div>
        <w:div w:id="56442261">
          <w:marLeft w:val="640"/>
          <w:marRight w:val="0"/>
          <w:marTop w:val="0"/>
          <w:marBottom w:val="0"/>
          <w:divBdr>
            <w:top w:val="none" w:sz="0" w:space="0" w:color="auto"/>
            <w:left w:val="none" w:sz="0" w:space="0" w:color="auto"/>
            <w:bottom w:val="none" w:sz="0" w:space="0" w:color="auto"/>
            <w:right w:val="none" w:sz="0" w:space="0" w:color="auto"/>
          </w:divBdr>
        </w:div>
        <w:div w:id="335235016">
          <w:marLeft w:val="640"/>
          <w:marRight w:val="0"/>
          <w:marTop w:val="0"/>
          <w:marBottom w:val="0"/>
          <w:divBdr>
            <w:top w:val="none" w:sz="0" w:space="0" w:color="auto"/>
            <w:left w:val="none" w:sz="0" w:space="0" w:color="auto"/>
            <w:bottom w:val="none" w:sz="0" w:space="0" w:color="auto"/>
            <w:right w:val="none" w:sz="0" w:space="0" w:color="auto"/>
          </w:divBdr>
        </w:div>
        <w:div w:id="1497913333">
          <w:marLeft w:val="640"/>
          <w:marRight w:val="0"/>
          <w:marTop w:val="0"/>
          <w:marBottom w:val="0"/>
          <w:divBdr>
            <w:top w:val="none" w:sz="0" w:space="0" w:color="auto"/>
            <w:left w:val="none" w:sz="0" w:space="0" w:color="auto"/>
            <w:bottom w:val="none" w:sz="0" w:space="0" w:color="auto"/>
            <w:right w:val="none" w:sz="0" w:space="0" w:color="auto"/>
          </w:divBdr>
        </w:div>
        <w:div w:id="1866140636">
          <w:marLeft w:val="640"/>
          <w:marRight w:val="0"/>
          <w:marTop w:val="0"/>
          <w:marBottom w:val="0"/>
          <w:divBdr>
            <w:top w:val="none" w:sz="0" w:space="0" w:color="auto"/>
            <w:left w:val="none" w:sz="0" w:space="0" w:color="auto"/>
            <w:bottom w:val="none" w:sz="0" w:space="0" w:color="auto"/>
            <w:right w:val="none" w:sz="0" w:space="0" w:color="auto"/>
          </w:divBdr>
        </w:div>
      </w:divsChild>
    </w:div>
    <w:div w:id="1943873765">
      <w:bodyDiv w:val="1"/>
      <w:marLeft w:val="0"/>
      <w:marRight w:val="0"/>
      <w:marTop w:val="0"/>
      <w:marBottom w:val="0"/>
      <w:divBdr>
        <w:top w:val="none" w:sz="0" w:space="0" w:color="auto"/>
        <w:left w:val="none" w:sz="0" w:space="0" w:color="auto"/>
        <w:bottom w:val="none" w:sz="0" w:space="0" w:color="auto"/>
        <w:right w:val="none" w:sz="0" w:space="0" w:color="auto"/>
      </w:divBdr>
      <w:divsChild>
        <w:div w:id="796989032">
          <w:marLeft w:val="640"/>
          <w:marRight w:val="0"/>
          <w:marTop w:val="0"/>
          <w:marBottom w:val="0"/>
          <w:divBdr>
            <w:top w:val="none" w:sz="0" w:space="0" w:color="auto"/>
            <w:left w:val="none" w:sz="0" w:space="0" w:color="auto"/>
            <w:bottom w:val="none" w:sz="0" w:space="0" w:color="auto"/>
            <w:right w:val="none" w:sz="0" w:space="0" w:color="auto"/>
          </w:divBdr>
        </w:div>
        <w:div w:id="394396255">
          <w:marLeft w:val="640"/>
          <w:marRight w:val="0"/>
          <w:marTop w:val="0"/>
          <w:marBottom w:val="0"/>
          <w:divBdr>
            <w:top w:val="none" w:sz="0" w:space="0" w:color="auto"/>
            <w:left w:val="none" w:sz="0" w:space="0" w:color="auto"/>
            <w:bottom w:val="none" w:sz="0" w:space="0" w:color="auto"/>
            <w:right w:val="none" w:sz="0" w:space="0" w:color="auto"/>
          </w:divBdr>
        </w:div>
        <w:div w:id="221799090">
          <w:marLeft w:val="640"/>
          <w:marRight w:val="0"/>
          <w:marTop w:val="0"/>
          <w:marBottom w:val="0"/>
          <w:divBdr>
            <w:top w:val="none" w:sz="0" w:space="0" w:color="auto"/>
            <w:left w:val="none" w:sz="0" w:space="0" w:color="auto"/>
            <w:bottom w:val="none" w:sz="0" w:space="0" w:color="auto"/>
            <w:right w:val="none" w:sz="0" w:space="0" w:color="auto"/>
          </w:divBdr>
        </w:div>
        <w:div w:id="1569533686">
          <w:marLeft w:val="640"/>
          <w:marRight w:val="0"/>
          <w:marTop w:val="0"/>
          <w:marBottom w:val="0"/>
          <w:divBdr>
            <w:top w:val="none" w:sz="0" w:space="0" w:color="auto"/>
            <w:left w:val="none" w:sz="0" w:space="0" w:color="auto"/>
            <w:bottom w:val="none" w:sz="0" w:space="0" w:color="auto"/>
            <w:right w:val="none" w:sz="0" w:space="0" w:color="auto"/>
          </w:divBdr>
        </w:div>
        <w:div w:id="481971075">
          <w:marLeft w:val="640"/>
          <w:marRight w:val="0"/>
          <w:marTop w:val="0"/>
          <w:marBottom w:val="0"/>
          <w:divBdr>
            <w:top w:val="none" w:sz="0" w:space="0" w:color="auto"/>
            <w:left w:val="none" w:sz="0" w:space="0" w:color="auto"/>
            <w:bottom w:val="none" w:sz="0" w:space="0" w:color="auto"/>
            <w:right w:val="none" w:sz="0" w:space="0" w:color="auto"/>
          </w:divBdr>
        </w:div>
        <w:div w:id="239561688">
          <w:marLeft w:val="640"/>
          <w:marRight w:val="0"/>
          <w:marTop w:val="0"/>
          <w:marBottom w:val="0"/>
          <w:divBdr>
            <w:top w:val="none" w:sz="0" w:space="0" w:color="auto"/>
            <w:left w:val="none" w:sz="0" w:space="0" w:color="auto"/>
            <w:bottom w:val="none" w:sz="0" w:space="0" w:color="auto"/>
            <w:right w:val="none" w:sz="0" w:space="0" w:color="auto"/>
          </w:divBdr>
        </w:div>
        <w:div w:id="1552233615">
          <w:marLeft w:val="640"/>
          <w:marRight w:val="0"/>
          <w:marTop w:val="0"/>
          <w:marBottom w:val="0"/>
          <w:divBdr>
            <w:top w:val="none" w:sz="0" w:space="0" w:color="auto"/>
            <w:left w:val="none" w:sz="0" w:space="0" w:color="auto"/>
            <w:bottom w:val="none" w:sz="0" w:space="0" w:color="auto"/>
            <w:right w:val="none" w:sz="0" w:space="0" w:color="auto"/>
          </w:divBdr>
        </w:div>
        <w:div w:id="2054496007">
          <w:marLeft w:val="640"/>
          <w:marRight w:val="0"/>
          <w:marTop w:val="0"/>
          <w:marBottom w:val="0"/>
          <w:divBdr>
            <w:top w:val="none" w:sz="0" w:space="0" w:color="auto"/>
            <w:left w:val="none" w:sz="0" w:space="0" w:color="auto"/>
            <w:bottom w:val="none" w:sz="0" w:space="0" w:color="auto"/>
            <w:right w:val="none" w:sz="0" w:space="0" w:color="auto"/>
          </w:divBdr>
        </w:div>
        <w:div w:id="1671252575">
          <w:marLeft w:val="640"/>
          <w:marRight w:val="0"/>
          <w:marTop w:val="0"/>
          <w:marBottom w:val="0"/>
          <w:divBdr>
            <w:top w:val="none" w:sz="0" w:space="0" w:color="auto"/>
            <w:left w:val="none" w:sz="0" w:space="0" w:color="auto"/>
            <w:bottom w:val="none" w:sz="0" w:space="0" w:color="auto"/>
            <w:right w:val="none" w:sz="0" w:space="0" w:color="auto"/>
          </w:divBdr>
        </w:div>
        <w:div w:id="1286889510">
          <w:marLeft w:val="640"/>
          <w:marRight w:val="0"/>
          <w:marTop w:val="0"/>
          <w:marBottom w:val="0"/>
          <w:divBdr>
            <w:top w:val="none" w:sz="0" w:space="0" w:color="auto"/>
            <w:left w:val="none" w:sz="0" w:space="0" w:color="auto"/>
            <w:bottom w:val="none" w:sz="0" w:space="0" w:color="auto"/>
            <w:right w:val="none" w:sz="0" w:space="0" w:color="auto"/>
          </w:divBdr>
        </w:div>
        <w:div w:id="1131826341">
          <w:marLeft w:val="640"/>
          <w:marRight w:val="0"/>
          <w:marTop w:val="0"/>
          <w:marBottom w:val="0"/>
          <w:divBdr>
            <w:top w:val="none" w:sz="0" w:space="0" w:color="auto"/>
            <w:left w:val="none" w:sz="0" w:space="0" w:color="auto"/>
            <w:bottom w:val="none" w:sz="0" w:space="0" w:color="auto"/>
            <w:right w:val="none" w:sz="0" w:space="0" w:color="auto"/>
          </w:divBdr>
        </w:div>
        <w:div w:id="109014308">
          <w:marLeft w:val="640"/>
          <w:marRight w:val="0"/>
          <w:marTop w:val="0"/>
          <w:marBottom w:val="0"/>
          <w:divBdr>
            <w:top w:val="none" w:sz="0" w:space="0" w:color="auto"/>
            <w:left w:val="none" w:sz="0" w:space="0" w:color="auto"/>
            <w:bottom w:val="none" w:sz="0" w:space="0" w:color="auto"/>
            <w:right w:val="none" w:sz="0" w:space="0" w:color="auto"/>
          </w:divBdr>
        </w:div>
        <w:div w:id="904874105">
          <w:marLeft w:val="640"/>
          <w:marRight w:val="0"/>
          <w:marTop w:val="0"/>
          <w:marBottom w:val="0"/>
          <w:divBdr>
            <w:top w:val="none" w:sz="0" w:space="0" w:color="auto"/>
            <w:left w:val="none" w:sz="0" w:space="0" w:color="auto"/>
            <w:bottom w:val="none" w:sz="0" w:space="0" w:color="auto"/>
            <w:right w:val="none" w:sz="0" w:space="0" w:color="auto"/>
          </w:divBdr>
        </w:div>
        <w:div w:id="1457796946">
          <w:marLeft w:val="640"/>
          <w:marRight w:val="0"/>
          <w:marTop w:val="0"/>
          <w:marBottom w:val="0"/>
          <w:divBdr>
            <w:top w:val="none" w:sz="0" w:space="0" w:color="auto"/>
            <w:left w:val="none" w:sz="0" w:space="0" w:color="auto"/>
            <w:bottom w:val="none" w:sz="0" w:space="0" w:color="auto"/>
            <w:right w:val="none" w:sz="0" w:space="0" w:color="auto"/>
          </w:divBdr>
        </w:div>
        <w:div w:id="1556772687">
          <w:marLeft w:val="640"/>
          <w:marRight w:val="0"/>
          <w:marTop w:val="0"/>
          <w:marBottom w:val="0"/>
          <w:divBdr>
            <w:top w:val="none" w:sz="0" w:space="0" w:color="auto"/>
            <w:left w:val="none" w:sz="0" w:space="0" w:color="auto"/>
            <w:bottom w:val="none" w:sz="0" w:space="0" w:color="auto"/>
            <w:right w:val="none" w:sz="0" w:space="0" w:color="auto"/>
          </w:divBdr>
        </w:div>
        <w:div w:id="951017099">
          <w:marLeft w:val="640"/>
          <w:marRight w:val="0"/>
          <w:marTop w:val="0"/>
          <w:marBottom w:val="0"/>
          <w:divBdr>
            <w:top w:val="none" w:sz="0" w:space="0" w:color="auto"/>
            <w:left w:val="none" w:sz="0" w:space="0" w:color="auto"/>
            <w:bottom w:val="none" w:sz="0" w:space="0" w:color="auto"/>
            <w:right w:val="none" w:sz="0" w:space="0" w:color="auto"/>
          </w:divBdr>
        </w:div>
        <w:div w:id="249705059">
          <w:marLeft w:val="640"/>
          <w:marRight w:val="0"/>
          <w:marTop w:val="0"/>
          <w:marBottom w:val="0"/>
          <w:divBdr>
            <w:top w:val="none" w:sz="0" w:space="0" w:color="auto"/>
            <w:left w:val="none" w:sz="0" w:space="0" w:color="auto"/>
            <w:bottom w:val="none" w:sz="0" w:space="0" w:color="auto"/>
            <w:right w:val="none" w:sz="0" w:space="0" w:color="auto"/>
          </w:divBdr>
        </w:div>
        <w:div w:id="260575757">
          <w:marLeft w:val="640"/>
          <w:marRight w:val="0"/>
          <w:marTop w:val="0"/>
          <w:marBottom w:val="0"/>
          <w:divBdr>
            <w:top w:val="none" w:sz="0" w:space="0" w:color="auto"/>
            <w:left w:val="none" w:sz="0" w:space="0" w:color="auto"/>
            <w:bottom w:val="none" w:sz="0" w:space="0" w:color="auto"/>
            <w:right w:val="none" w:sz="0" w:space="0" w:color="auto"/>
          </w:divBdr>
        </w:div>
        <w:div w:id="2132936841">
          <w:marLeft w:val="640"/>
          <w:marRight w:val="0"/>
          <w:marTop w:val="0"/>
          <w:marBottom w:val="0"/>
          <w:divBdr>
            <w:top w:val="none" w:sz="0" w:space="0" w:color="auto"/>
            <w:left w:val="none" w:sz="0" w:space="0" w:color="auto"/>
            <w:bottom w:val="none" w:sz="0" w:space="0" w:color="auto"/>
            <w:right w:val="none" w:sz="0" w:space="0" w:color="auto"/>
          </w:divBdr>
        </w:div>
        <w:div w:id="2046327616">
          <w:marLeft w:val="640"/>
          <w:marRight w:val="0"/>
          <w:marTop w:val="0"/>
          <w:marBottom w:val="0"/>
          <w:divBdr>
            <w:top w:val="none" w:sz="0" w:space="0" w:color="auto"/>
            <w:left w:val="none" w:sz="0" w:space="0" w:color="auto"/>
            <w:bottom w:val="none" w:sz="0" w:space="0" w:color="auto"/>
            <w:right w:val="none" w:sz="0" w:space="0" w:color="auto"/>
          </w:divBdr>
        </w:div>
        <w:div w:id="49621789">
          <w:marLeft w:val="640"/>
          <w:marRight w:val="0"/>
          <w:marTop w:val="0"/>
          <w:marBottom w:val="0"/>
          <w:divBdr>
            <w:top w:val="none" w:sz="0" w:space="0" w:color="auto"/>
            <w:left w:val="none" w:sz="0" w:space="0" w:color="auto"/>
            <w:bottom w:val="none" w:sz="0" w:space="0" w:color="auto"/>
            <w:right w:val="none" w:sz="0" w:space="0" w:color="auto"/>
          </w:divBdr>
        </w:div>
        <w:div w:id="337658828">
          <w:marLeft w:val="640"/>
          <w:marRight w:val="0"/>
          <w:marTop w:val="0"/>
          <w:marBottom w:val="0"/>
          <w:divBdr>
            <w:top w:val="none" w:sz="0" w:space="0" w:color="auto"/>
            <w:left w:val="none" w:sz="0" w:space="0" w:color="auto"/>
            <w:bottom w:val="none" w:sz="0" w:space="0" w:color="auto"/>
            <w:right w:val="none" w:sz="0" w:space="0" w:color="auto"/>
          </w:divBdr>
        </w:div>
        <w:div w:id="1995447944">
          <w:marLeft w:val="640"/>
          <w:marRight w:val="0"/>
          <w:marTop w:val="0"/>
          <w:marBottom w:val="0"/>
          <w:divBdr>
            <w:top w:val="none" w:sz="0" w:space="0" w:color="auto"/>
            <w:left w:val="none" w:sz="0" w:space="0" w:color="auto"/>
            <w:bottom w:val="none" w:sz="0" w:space="0" w:color="auto"/>
            <w:right w:val="none" w:sz="0" w:space="0" w:color="auto"/>
          </w:divBdr>
        </w:div>
        <w:div w:id="1667397724">
          <w:marLeft w:val="640"/>
          <w:marRight w:val="0"/>
          <w:marTop w:val="0"/>
          <w:marBottom w:val="0"/>
          <w:divBdr>
            <w:top w:val="none" w:sz="0" w:space="0" w:color="auto"/>
            <w:left w:val="none" w:sz="0" w:space="0" w:color="auto"/>
            <w:bottom w:val="none" w:sz="0" w:space="0" w:color="auto"/>
            <w:right w:val="none" w:sz="0" w:space="0" w:color="auto"/>
          </w:divBdr>
        </w:div>
        <w:div w:id="320961011">
          <w:marLeft w:val="640"/>
          <w:marRight w:val="0"/>
          <w:marTop w:val="0"/>
          <w:marBottom w:val="0"/>
          <w:divBdr>
            <w:top w:val="none" w:sz="0" w:space="0" w:color="auto"/>
            <w:left w:val="none" w:sz="0" w:space="0" w:color="auto"/>
            <w:bottom w:val="none" w:sz="0" w:space="0" w:color="auto"/>
            <w:right w:val="none" w:sz="0" w:space="0" w:color="auto"/>
          </w:divBdr>
        </w:div>
        <w:div w:id="435367389">
          <w:marLeft w:val="640"/>
          <w:marRight w:val="0"/>
          <w:marTop w:val="0"/>
          <w:marBottom w:val="0"/>
          <w:divBdr>
            <w:top w:val="none" w:sz="0" w:space="0" w:color="auto"/>
            <w:left w:val="none" w:sz="0" w:space="0" w:color="auto"/>
            <w:bottom w:val="none" w:sz="0" w:space="0" w:color="auto"/>
            <w:right w:val="none" w:sz="0" w:space="0" w:color="auto"/>
          </w:divBdr>
        </w:div>
        <w:div w:id="421419351">
          <w:marLeft w:val="640"/>
          <w:marRight w:val="0"/>
          <w:marTop w:val="0"/>
          <w:marBottom w:val="0"/>
          <w:divBdr>
            <w:top w:val="none" w:sz="0" w:space="0" w:color="auto"/>
            <w:left w:val="none" w:sz="0" w:space="0" w:color="auto"/>
            <w:bottom w:val="none" w:sz="0" w:space="0" w:color="auto"/>
            <w:right w:val="none" w:sz="0" w:space="0" w:color="auto"/>
          </w:divBdr>
        </w:div>
        <w:div w:id="217130894">
          <w:marLeft w:val="640"/>
          <w:marRight w:val="0"/>
          <w:marTop w:val="0"/>
          <w:marBottom w:val="0"/>
          <w:divBdr>
            <w:top w:val="none" w:sz="0" w:space="0" w:color="auto"/>
            <w:left w:val="none" w:sz="0" w:space="0" w:color="auto"/>
            <w:bottom w:val="none" w:sz="0" w:space="0" w:color="auto"/>
            <w:right w:val="none" w:sz="0" w:space="0" w:color="auto"/>
          </w:divBdr>
        </w:div>
        <w:div w:id="1987734667">
          <w:marLeft w:val="640"/>
          <w:marRight w:val="0"/>
          <w:marTop w:val="0"/>
          <w:marBottom w:val="0"/>
          <w:divBdr>
            <w:top w:val="none" w:sz="0" w:space="0" w:color="auto"/>
            <w:left w:val="none" w:sz="0" w:space="0" w:color="auto"/>
            <w:bottom w:val="none" w:sz="0" w:space="0" w:color="auto"/>
            <w:right w:val="none" w:sz="0" w:space="0" w:color="auto"/>
          </w:divBdr>
        </w:div>
        <w:div w:id="1195003263">
          <w:marLeft w:val="640"/>
          <w:marRight w:val="0"/>
          <w:marTop w:val="0"/>
          <w:marBottom w:val="0"/>
          <w:divBdr>
            <w:top w:val="none" w:sz="0" w:space="0" w:color="auto"/>
            <w:left w:val="none" w:sz="0" w:space="0" w:color="auto"/>
            <w:bottom w:val="none" w:sz="0" w:space="0" w:color="auto"/>
            <w:right w:val="none" w:sz="0" w:space="0" w:color="auto"/>
          </w:divBdr>
        </w:div>
        <w:div w:id="481891027">
          <w:marLeft w:val="640"/>
          <w:marRight w:val="0"/>
          <w:marTop w:val="0"/>
          <w:marBottom w:val="0"/>
          <w:divBdr>
            <w:top w:val="none" w:sz="0" w:space="0" w:color="auto"/>
            <w:left w:val="none" w:sz="0" w:space="0" w:color="auto"/>
            <w:bottom w:val="none" w:sz="0" w:space="0" w:color="auto"/>
            <w:right w:val="none" w:sz="0" w:space="0" w:color="auto"/>
          </w:divBdr>
        </w:div>
        <w:div w:id="937102743">
          <w:marLeft w:val="640"/>
          <w:marRight w:val="0"/>
          <w:marTop w:val="0"/>
          <w:marBottom w:val="0"/>
          <w:divBdr>
            <w:top w:val="none" w:sz="0" w:space="0" w:color="auto"/>
            <w:left w:val="none" w:sz="0" w:space="0" w:color="auto"/>
            <w:bottom w:val="none" w:sz="0" w:space="0" w:color="auto"/>
            <w:right w:val="none" w:sz="0" w:space="0" w:color="auto"/>
          </w:divBdr>
        </w:div>
      </w:divsChild>
    </w:div>
    <w:div w:id="1953197520">
      <w:bodyDiv w:val="1"/>
      <w:marLeft w:val="0"/>
      <w:marRight w:val="0"/>
      <w:marTop w:val="0"/>
      <w:marBottom w:val="0"/>
      <w:divBdr>
        <w:top w:val="none" w:sz="0" w:space="0" w:color="auto"/>
        <w:left w:val="none" w:sz="0" w:space="0" w:color="auto"/>
        <w:bottom w:val="none" w:sz="0" w:space="0" w:color="auto"/>
        <w:right w:val="none" w:sz="0" w:space="0" w:color="auto"/>
      </w:divBdr>
      <w:divsChild>
        <w:div w:id="214320870">
          <w:marLeft w:val="640"/>
          <w:marRight w:val="0"/>
          <w:marTop w:val="0"/>
          <w:marBottom w:val="0"/>
          <w:divBdr>
            <w:top w:val="none" w:sz="0" w:space="0" w:color="auto"/>
            <w:left w:val="none" w:sz="0" w:space="0" w:color="auto"/>
            <w:bottom w:val="none" w:sz="0" w:space="0" w:color="auto"/>
            <w:right w:val="none" w:sz="0" w:space="0" w:color="auto"/>
          </w:divBdr>
        </w:div>
        <w:div w:id="2137869753">
          <w:marLeft w:val="640"/>
          <w:marRight w:val="0"/>
          <w:marTop w:val="0"/>
          <w:marBottom w:val="0"/>
          <w:divBdr>
            <w:top w:val="none" w:sz="0" w:space="0" w:color="auto"/>
            <w:left w:val="none" w:sz="0" w:space="0" w:color="auto"/>
            <w:bottom w:val="none" w:sz="0" w:space="0" w:color="auto"/>
            <w:right w:val="none" w:sz="0" w:space="0" w:color="auto"/>
          </w:divBdr>
        </w:div>
        <w:div w:id="1135679208">
          <w:marLeft w:val="640"/>
          <w:marRight w:val="0"/>
          <w:marTop w:val="0"/>
          <w:marBottom w:val="0"/>
          <w:divBdr>
            <w:top w:val="none" w:sz="0" w:space="0" w:color="auto"/>
            <w:left w:val="none" w:sz="0" w:space="0" w:color="auto"/>
            <w:bottom w:val="none" w:sz="0" w:space="0" w:color="auto"/>
            <w:right w:val="none" w:sz="0" w:space="0" w:color="auto"/>
          </w:divBdr>
        </w:div>
        <w:div w:id="1051461982">
          <w:marLeft w:val="640"/>
          <w:marRight w:val="0"/>
          <w:marTop w:val="0"/>
          <w:marBottom w:val="0"/>
          <w:divBdr>
            <w:top w:val="none" w:sz="0" w:space="0" w:color="auto"/>
            <w:left w:val="none" w:sz="0" w:space="0" w:color="auto"/>
            <w:bottom w:val="none" w:sz="0" w:space="0" w:color="auto"/>
            <w:right w:val="none" w:sz="0" w:space="0" w:color="auto"/>
          </w:divBdr>
        </w:div>
        <w:div w:id="1453985458">
          <w:marLeft w:val="640"/>
          <w:marRight w:val="0"/>
          <w:marTop w:val="0"/>
          <w:marBottom w:val="0"/>
          <w:divBdr>
            <w:top w:val="none" w:sz="0" w:space="0" w:color="auto"/>
            <w:left w:val="none" w:sz="0" w:space="0" w:color="auto"/>
            <w:bottom w:val="none" w:sz="0" w:space="0" w:color="auto"/>
            <w:right w:val="none" w:sz="0" w:space="0" w:color="auto"/>
          </w:divBdr>
        </w:div>
        <w:div w:id="1172447294">
          <w:marLeft w:val="640"/>
          <w:marRight w:val="0"/>
          <w:marTop w:val="0"/>
          <w:marBottom w:val="0"/>
          <w:divBdr>
            <w:top w:val="none" w:sz="0" w:space="0" w:color="auto"/>
            <w:left w:val="none" w:sz="0" w:space="0" w:color="auto"/>
            <w:bottom w:val="none" w:sz="0" w:space="0" w:color="auto"/>
            <w:right w:val="none" w:sz="0" w:space="0" w:color="auto"/>
          </w:divBdr>
        </w:div>
        <w:div w:id="200633292">
          <w:marLeft w:val="640"/>
          <w:marRight w:val="0"/>
          <w:marTop w:val="0"/>
          <w:marBottom w:val="0"/>
          <w:divBdr>
            <w:top w:val="none" w:sz="0" w:space="0" w:color="auto"/>
            <w:left w:val="none" w:sz="0" w:space="0" w:color="auto"/>
            <w:bottom w:val="none" w:sz="0" w:space="0" w:color="auto"/>
            <w:right w:val="none" w:sz="0" w:space="0" w:color="auto"/>
          </w:divBdr>
        </w:div>
        <w:div w:id="289826265">
          <w:marLeft w:val="640"/>
          <w:marRight w:val="0"/>
          <w:marTop w:val="0"/>
          <w:marBottom w:val="0"/>
          <w:divBdr>
            <w:top w:val="none" w:sz="0" w:space="0" w:color="auto"/>
            <w:left w:val="none" w:sz="0" w:space="0" w:color="auto"/>
            <w:bottom w:val="none" w:sz="0" w:space="0" w:color="auto"/>
            <w:right w:val="none" w:sz="0" w:space="0" w:color="auto"/>
          </w:divBdr>
        </w:div>
        <w:div w:id="1729571069">
          <w:marLeft w:val="640"/>
          <w:marRight w:val="0"/>
          <w:marTop w:val="0"/>
          <w:marBottom w:val="0"/>
          <w:divBdr>
            <w:top w:val="none" w:sz="0" w:space="0" w:color="auto"/>
            <w:left w:val="none" w:sz="0" w:space="0" w:color="auto"/>
            <w:bottom w:val="none" w:sz="0" w:space="0" w:color="auto"/>
            <w:right w:val="none" w:sz="0" w:space="0" w:color="auto"/>
          </w:divBdr>
        </w:div>
        <w:div w:id="229537207">
          <w:marLeft w:val="640"/>
          <w:marRight w:val="0"/>
          <w:marTop w:val="0"/>
          <w:marBottom w:val="0"/>
          <w:divBdr>
            <w:top w:val="none" w:sz="0" w:space="0" w:color="auto"/>
            <w:left w:val="none" w:sz="0" w:space="0" w:color="auto"/>
            <w:bottom w:val="none" w:sz="0" w:space="0" w:color="auto"/>
            <w:right w:val="none" w:sz="0" w:space="0" w:color="auto"/>
          </w:divBdr>
        </w:div>
        <w:div w:id="146014991">
          <w:marLeft w:val="640"/>
          <w:marRight w:val="0"/>
          <w:marTop w:val="0"/>
          <w:marBottom w:val="0"/>
          <w:divBdr>
            <w:top w:val="none" w:sz="0" w:space="0" w:color="auto"/>
            <w:left w:val="none" w:sz="0" w:space="0" w:color="auto"/>
            <w:bottom w:val="none" w:sz="0" w:space="0" w:color="auto"/>
            <w:right w:val="none" w:sz="0" w:space="0" w:color="auto"/>
          </w:divBdr>
        </w:div>
        <w:div w:id="1740908295">
          <w:marLeft w:val="640"/>
          <w:marRight w:val="0"/>
          <w:marTop w:val="0"/>
          <w:marBottom w:val="0"/>
          <w:divBdr>
            <w:top w:val="none" w:sz="0" w:space="0" w:color="auto"/>
            <w:left w:val="none" w:sz="0" w:space="0" w:color="auto"/>
            <w:bottom w:val="none" w:sz="0" w:space="0" w:color="auto"/>
            <w:right w:val="none" w:sz="0" w:space="0" w:color="auto"/>
          </w:divBdr>
        </w:div>
        <w:div w:id="1359307589">
          <w:marLeft w:val="640"/>
          <w:marRight w:val="0"/>
          <w:marTop w:val="0"/>
          <w:marBottom w:val="0"/>
          <w:divBdr>
            <w:top w:val="none" w:sz="0" w:space="0" w:color="auto"/>
            <w:left w:val="none" w:sz="0" w:space="0" w:color="auto"/>
            <w:bottom w:val="none" w:sz="0" w:space="0" w:color="auto"/>
            <w:right w:val="none" w:sz="0" w:space="0" w:color="auto"/>
          </w:divBdr>
        </w:div>
        <w:div w:id="2057074605">
          <w:marLeft w:val="640"/>
          <w:marRight w:val="0"/>
          <w:marTop w:val="0"/>
          <w:marBottom w:val="0"/>
          <w:divBdr>
            <w:top w:val="none" w:sz="0" w:space="0" w:color="auto"/>
            <w:left w:val="none" w:sz="0" w:space="0" w:color="auto"/>
            <w:bottom w:val="none" w:sz="0" w:space="0" w:color="auto"/>
            <w:right w:val="none" w:sz="0" w:space="0" w:color="auto"/>
          </w:divBdr>
        </w:div>
        <w:div w:id="1101954856">
          <w:marLeft w:val="640"/>
          <w:marRight w:val="0"/>
          <w:marTop w:val="0"/>
          <w:marBottom w:val="0"/>
          <w:divBdr>
            <w:top w:val="none" w:sz="0" w:space="0" w:color="auto"/>
            <w:left w:val="none" w:sz="0" w:space="0" w:color="auto"/>
            <w:bottom w:val="none" w:sz="0" w:space="0" w:color="auto"/>
            <w:right w:val="none" w:sz="0" w:space="0" w:color="auto"/>
          </w:divBdr>
        </w:div>
        <w:div w:id="1524049875">
          <w:marLeft w:val="640"/>
          <w:marRight w:val="0"/>
          <w:marTop w:val="0"/>
          <w:marBottom w:val="0"/>
          <w:divBdr>
            <w:top w:val="none" w:sz="0" w:space="0" w:color="auto"/>
            <w:left w:val="none" w:sz="0" w:space="0" w:color="auto"/>
            <w:bottom w:val="none" w:sz="0" w:space="0" w:color="auto"/>
            <w:right w:val="none" w:sz="0" w:space="0" w:color="auto"/>
          </w:divBdr>
        </w:div>
        <w:div w:id="1444302280">
          <w:marLeft w:val="640"/>
          <w:marRight w:val="0"/>
          <w:marTop w:val="0"/>
          <w:marBottom w:val="0"/>
          <w:divBdr>
            <w:top w:val="none" w:sz="0" w:space="0" w:color="auto"/>
            <w:left w:val="none" w:sz="0" w:space="0" w:color="auto"/>
            <w:bottom w:val="none" w:sz="0" w:space="0" w:color="auto"/>
            <w:right w:val="none" w:sz="0" w:space="0" w:color="auto"/>
          </w:divBdr>
        </w:div>
        <w:div w:id="264313253">
          <w:marLeft w:val="640"/>
          <w:marRight w:val="0"/>
          <w:marTop w:val="0"/>
          <w:marBottom w:val="0"/>
          <w:divBdr>
            <w:top w:val="none" w:sz="0" w:space="0" w:color="auto"/>
            <w:left w:val="none" w:sz="0" w:space="0" w:color="auto"/>
            <w:bottom w:val="none" w:sz="0" w:space="0" w:color="auto"/>
            <w:right w:val="none" w:sz="0" w:space="0" w:color="auto"/>
          </w:divBdr>
        </w:div>
        <w:div w:id="1324629119">
          <w:marLeft w:val="640"/>
          <w:marRight w:val="0"/>
          <w:marTop w:val="0"/>
          <w:marBottom w:val="0"/>
          <w:divBdr>
            <w:top w:val="none" w:sz="0" w:space="0" w:color="auto"/>
            <w:left w:val="none" w:sz="0" w:space="0" w:color="auto"/>
            <w:bottom w:val="none" w:sz="0" w:space="0" w:color="auto"/>
            <w:right w:val="none" w:sz="0" w:space="0" w:color="auto"/>
          </w:divBdr>
        </w:div>
        <w:div w:id="2143159091">
          <w:marLeft w:val="640"/>
          <w:marRight w:val="0"/>
          <w:marTop w:val="0"/>
          <w:marBottom w:val="0"/>
          <w:divBdr>
            <w:top w:val="none" w:sz="0" w:space="0" w:color="auto"/>
            <w:left w:val="none" w:sz="0" w:space="0" w:color="auto"/>
            <w:bottom w:val="none" w:sz="0" w:space="0" w:color="auto"/>
            <w:right w:val="none" w:sz="0" w:space="0" w:color="auto"/>
          </w:divBdr>
        </w:div>
        <w:div w:id="998727012">
          <w:marLeft w:val="640"/>
          <w:marRight w:val="0"/>
          <w:marTop w:val="0"/>
          <w:marBottom w:val="0"/>
          <w:divBdr>
            <w:top w:val="none" w:sz="0" w:space="0" w:color="auto"/>
            <w:left w:val="none" w:sz="0" w:space="0" w:color="auto"/>
            <w:bottom w:val="none" w:sz="0" w:space="0" w:color="auto"/>
            <w:right w:val="none" w:sz="0" w:space="0" w:color="auto"/>
          </w:divBdr>
        </w:div>
        <w:div w:id="1962684673">
          <w:marLeft w:val="640"/>
          <w:marRight w:val="0"/>
          <w:marTop w:val="0"/>
          <w:marBottom w:val="0"/>
          <w:divBdr>
            <w:top w:val="none" w:sz="0" w:space="0" w:color="auto"/>
            <w:left w:val="none" w:sz="0" w:space="0" w:color="auto"/>
            <w:bottom w:val="none" w:sz="0" w:space="0" w:color="auto"/>
            <w:right w:val="none" w:sz="0" w:space="0" w:color="auto"/>
          </w:divBdr>
        </w:div>
        <w:div w:id="96870091">
          <w:marLeft w:val="640"/>
          <w:marRight w:val="0"/>
          <w:marTop w:val="0"/>
          <w:marBottom w:val="0"/>
          <w:divBdr>
            <w:top w:val="none" w:sz="0" w:space="0" w:color="auto"/>
            <w:left w:val="none" w:sz="0" w:space="0" w:color="auto"/>
            <w:bottom w:val="none" w:sz="0" w:space="0" w:color="auto"/>
            <w:right w:val="none" w:sz="0" w:space="0" w:color="auto"/>
          </w:divBdr>
        </w:div>
        <w:div w:id="1637370290">
          <w:marLeft w:val="640"/>
          <w:marRight w:val="0"/>
          <w:marTop w:val="0"/>
          <w:marBottom w:val="0"/>
          <w:divBdr>
            <w:top w:val="none" w:sz="0" w:space="0" w:color="auto"/>
            <w:left w:val="none" w:sz="0" w:space="0" w:color="auto"/>
            <w:bottom w:val="none" w:sz="0" w:space="0" w:color="auto"/>
            <w:right w:val="none" w:sz="0" w:space="0" w:color="auto"/>
          </w:divBdr>
        </w:div>
        <w:div w:id="1356927828">
          <w:marLeft w:val="640"/>
          <w:marRight w:val="0"/>
          <w:marTop w:val="0"/>
          <w:marBottom w:val="0"/>
          <w:divBdr>
            <w:top w:val="none" w:sz="0" w:space="0" w:color="auto"/>
            <w:left w:val="none" w:sz="0" w:space="0" w:color="auto"/>
            <w:bottom w:val="none" w:sz="0" w:space="0" w:color="auto"/>
            <w:right w:val="none" w:sz="0" w:space="0" w:color="auto"/>
          </w:divBdr>
        </w:div>
        <w:div w:id="102000894">
          <w:marLeft w:val="640"/>
          <w:marRight w:val="0"/>
          <w:marTop w:val="0"/>
          <w:marBottom w:val="0"/>
          <w:divBdr>
            <w:top w:val="none" w:sz="0" w:space="0" w:color="auto"/>
            <w:left w:val="none" w:sz="0" w:space="0" w:color="auto"/>
            <w:bottom w:val="none" w:sz="0" w:space="0" w:color="auto"/>
            <w:right w:val="none" w:sz="0" w:space="0" w:color="auto"/>
          </w:divBdr>
        </w:div>
      </w:divsChild>
    </w:div>
    <w:div w:id="1955403709">
      <w:bodyDiv w:val="1"/>
      <w:marLeft w:val="0"/>
      <w:marRight w:val="0"/>
      <w:marTop w:val="0"/>
      <w:marBottom w:val="0"/>
      <w:divBdr>
        <w:top w:val="none" w:sz="0" w:space="0" w:color="auto"/>
        <w:left w:val="none" w:sz="0" w:space="0" w:color="auto"/>
        <w:bottom w:val="none" w:sz="0" w:space="0" w:color="auto"/>
        <w:right w:val="none" w:sz="0" w:space="0" w:color="auto"/>
      </w:divBdr>
      <w:divsChild>
        <w:div w:id="517087768">
          <w:marLeft w:val="640"/>
          <w:marRight w:val="0"/>
          <w:marTop w:val="0"/>
          <w:marBottom w:val="0"/>
          <w:divBdr>
            <w:top w:val="none" w:sz="0" w:space="0" w:color="auto"/>
            <w:left w:val="none" w:sz="0" w:space="0" w:color="auto"/>
            <w:bottom w:val="none" w:sz="0" w:space="0" w:color="auto"/>
            <w:right w:val="none" w:sz="0" w:space="0" w:color="auto"/>
          </w:divBdr>
        </w:div>
        <w:div w:id="2124883310">
          <w:marLeft w:val="640"/>
          <w:marRight w:val="0"/>
          <w:marTop w:val="0"/>
          <w:marBottom w:val="0"/>
          <w:divBdr>
            <w:top w:val="none" w:sz="0" w:space="0" w:color="auto"/>
            <w:left w:val="none" w:sz="0" w:space="0" w:color="auto"/>
            <w:bottom w:val="none" w:sz="0" w:space="0" w:color="auto"/>
            <w:right w:val="none" w:sz="0" w:space="0" w:color="auto"/>
          </w:divBdr>
        </w:div>
        <w:div w:id="255597252">
          <w:marLeft w:val="640"/>
          <w:marRight w:val="0"/>
          <w:marTop w:val="0"/>
          <w:marBottom w:val="0"/>
          <w:divBdr>
            <w:top w:val="none" w:sz="0" w:space="0" w:color="auto"/>
            <w:left w:val="none" w:sz="0" w:space="0" w:color="auto"/>
            <w:bottom w:val="none" w:sz="0" w:space="0" w:color="auto"/>
            <w:right w:val="none" w:sz="0" w:space="0" w:color="auto"/>
          </w:divBdr>
        </w:div>
        <w:div w:id="1865316934">
          <w:marLeft w:val="640"/>
          <w:marRight w:val="0"/>
          <w:marTop w:val="0"/>
          <w:marBottom w:val="0"/>
          <w:divBdr>
            <w:top w:val="none" w:sz="0" w:space="0" w:color="auto"/>
            <w:left w:val="none" w:sz="0" w:space="0" w:color="auto"/>
            <w:bottom w:val="none" w:sz="0" w:space="0" w:color="auto"/>
            <w:right w:val="none" w:sz="0" w:space="0" w:color="auto"/>
          </w:divBdr>
        </w:div>
        <w:div w:id="1988898186">
          <w:marLeft w:val="640"/>
          <w:marRight w:val="0"/>
          <w:marTop w:val="0"/>
          <w:marBottom w:val="0"/>
          <w:divBdr>
            <w:top w:val="none" w:sz="0" w:space="0" w:color="auto"/>
            <w:left w:val="none" w:sz="0" w:space="0" w:color="auto"/>
            <w:bottom w:val="none" w:sz="0" w:space="0" w:color="auto"/>
            <w:right w:val="none" w:sz="0" w:space="0" w:color="auto"/>
          </w:divBdr>
        </w:div>
        <w:div w:id="200824695">
          <w:marLeft w:val="640"/>
          <w:marRight w:val="0"/>
          <w:marTop w:val="0"/>
          <w:marBottom w:val="0"/>
          <w:divBdr>
            <w:top w:val="none" w:sz="0" w:space="0" w:color="auto"/>
            <w:left w:val="none" w:sz="0" w:space="0" w:color="auto"/>
            <w:bottom w:val="none" w:sz="0" w:space="0" w:color="auto"/>
            <w:right w:val="none" w:sz="0" w:space="0" w:color="auto"/>
          </w:divBdr>
        </w:div>
        <w:div w:id="497500982">
          <w:marLeft w:val="640"/>
          <w:marRight w:val="0"/>
          <w:marTop w:val="0"/>
          <w:marBottom w:val="0"/>
          <w:divBdr>
            <w:top w:val="none" w:sz="0" w:space="0" w:color="auto"/>
            <w:left w:val="none" w:sz="0" w:space="0" w:color="auto"/>
            <w:bottom w:val="none" w:sz="0" w:space="0" w:color="auto"/>
            <w:right w:val="none" w:sz="0" w:space="0" w:color="auto"/>
          </w:divBdr>
        </w:div>
        <w:div w:id="101070186">
          <w:marLeft w:val="640"/>
          <w:marRight w:val="0"/>
          <w:marTop w:val="0"/>
          <w:marBottom w:val="0"/>
          <w:divBdr>
            <w:top w:val="none" w:sz="0" w:space="0" w:color="auto"/>
            <w:left w:val="none" w:sz="0" w:space="0" w:color="auto"/>
            <w:bottom w:val="none" w:sz="0" w:space="0" w:color="auto"/>
            <w:right w:val="none" w:sz="0" w:space="0" w:color="auto"/>
          </w:divBdr>
        </w:div>
        <w:div w:id="1170680559">
          <w:marLeft w:val="640"/>
          <w:marRight w:val="0"/>
          <w:marTop w:val="0"/>
          <w:marBottom w:val="0"/>
          <w:divBdr>
            <w:top w:val="none" w:sz="0" w:space="0" w:color="auto"/>
            <w:left w:val="none" w:sz="0" w:space="0" w:color="auto"/>
            <w:bottom w:val="none" w:sz="0" w:space="0" w:color="auto"/>
            <w:right w:val="none" w:sz="0" w:space="0" w:color="auto"/>
          </w:divBdr>
        </w:div>
        <w:div w:id="909537863">
          <w:marLeft w:val="640"/>
          <w:marRight w:val="0"/>
          <w:marTop w:val="0"/>
          <w:marBottom w:val="0"/>
          <w:divBdr>
            <w:top w:val="none" w:sz="0" w:space="0" w:color="auto"/>
            <w:left w:val="none" w:sz="0" w:space="0" w:color="auto"/>
            <w:bottom w:val="none" w:sz="0" w:space="0" w:color="auto"/>
            <w:right w:val="none" w:sz="0" w:space="0" w:color="auto"/>
          </w:divBdr>
        </w:div>
        <w:div w:id="1217206263">
          <w:marLeft w:val="640"/>
          <w:marRight w:val="0"/>
          <w:marTop w:val="0"/>
          <w:marBottom w:val="0"/>
          <w:divBdr>
            <w:top w:val="none" w:sz="0" w:space="0" w:color="auto"/>
            <w:left w:val="none" w:sz="0" w:space="0" w:color="auto"/>
            <w:bottom w:val="none" w:sz="0" w:space="0" w:color="auto"/>
            <w:right w:val="none" w:sz="0" w:space="0" w:color="auto"/>
          </w:divBdr>
        </w:div>
        <w:div w:id="2129007500">
          <w:marLeft w:val="640"/>
          <w:marRight w:val="0"/>
          <w:marTop w:val="0"/>
          <w:marBottom w:val="0"/>
          <w:divBdr>
            <w:top w:val="none" w:sz="0" w:space="0" w:color="auto"/>
            <w:left w:val="none" w:sz="0" w:space="0" w:color="auto"/>
            <w:bottom w:val="none" w:sz="0" w:space="0" w:color="auto"/>
            <w:right w:val="none" w:sz="0" w:space="0" w:color="auto"/>
          </w:divBdr>
        </w:div>
      </w:divsChild>
    </w:div>
    <w:div w:id="1960725286">
      <w:bodyDiv w:val="1"/>
      <w:marLeft w:val="0"/>
      <w:marRight w:val="0"/>
      <w:marTop w:val="0"/>
      <w:marBottom w:val="0"/>
      <w:divBdr>
        <w:top w:val="none" w:sz="0" w:space="0" w:color="auto"/>
        <w:left w:val="none" w:sz="0" w:space="0" w:color="auto"/>
        <w:bottom w:val="none" w:sz="0" w:space="0" w:color="auto"/>
        <w:right w:val="none" w:sz="0" w:space="0" w:color="auto"/>
      </w:divBdr>
      <w:divsChild>
        <w:div w:id="305012919">
          <w:marLeft w:val="640"/>
          <w:marRight w:val="0"/>
          <w:marTop w:val="0"/>
          <w:marBottom w:val="0"/>
          <w:divBdr>
            <w:top w:val="none" w:sz="0" w:space="0" w:color="auto"/>
            <w:left w:val="none" w:sz="0" w:space="0" w:color="auto"/>
            <w:bottom w:val="none" w:sz="0" w:space="0" w:color="auto"/>
            <w:right w:val="none" w:sz="0" w:space="0" w:color="auto"/>
          </w:divBdr>
        </w:div>
        <w:div w:id="226310431">
          <w:marLeft w:val="640"/>
          <w:marRight w:val="0"/>
          <w:marTop w:val="0"/>
          <w:marBottom w:val="0"/>
          <w:divBdr>
            <w:top w:val="none" w:sz="0" w:space="0" w:color="auto"/>
            <w:left w:val="none" w:sz="0" w:space="0" w:color="auto"/>
            <w:bottom w:val="none" w:sz="0" w:space="0" w:color="auto"/>
            <w:right w:val="none" w:sz="0" w:space="0" w:color="auto"/>
          </w:divBdr>
        </w:div>
        <w:div w:id="1855070005">
          <w:marLeft w:val="640"/>
          <w:marRight w:val="0"/>
          <w:marTop w:val="0"/>
          <w:marBottom w:val="0"/>
          <w:divBdr>
            <w:top w:val="none" w:sz="0" w:space="0" w:color="auto"/>
            <w:left w:val="none" w:sz="0" w:space="0" w:color="auto"/>
            <w:bottom w:val="none" w:sz="0" w:space="0" w:color="auto"/>
            <w:right w:val="none" w:sz="0" w:space="0" w:color="auto"/>
          </w:divBdr>
        </w:div>
        <w:div w:id="864489863">
          <w:marLeft w:val="640"/>
          <w:marRight w:val="0"/>
          <w:marTop w:val="0"/>
          <w:marBottom w:val="0"/>
          <w:divBdr>
            <w:top w:val="none" w:sz="0" w:space="0" w:color="auto"/>
            <w:left w:val="none" w:sz="0" w:space="0" w:color="auto"/>
            <w:bottom w:val="none" w:sz="0" w:space="0" w:color="auto"/>
            <w:right w:val="none" w:sz="0" w:space="0" w:color="auto"/>
          </w:divBdr>
        </w:div>
        <w:div w:id="88278021">
          <w:marLeft w:val="640"/>
          <w:marRight w:val="0"/>
          <w:marTop w:val="0"/>
          <w:marBottom w:val="0"/>
          <w:divBdr>
            <w:top w:val="none" w:sz="0" w:space="0" w:color="auto"/>
            <w:left w:val="none" w:sz="0" w:space="0" w:color="auto"/>
            <w:bottom w:val="none" w:sz="0" w:space="0" w:color="auto"/>
            <w:right w:val="none" w:sz="0" w:space="0" w:color="auto"/>
          </w:divBdr>
        </w:div>
        <w:div w:id="726148218">
          <w:marLeft w:val="640"/>
          <w:marRight w:val="0"/>
          <w:marTop w:val="0"/>
          <w:marBottom w:val="0"/>
          <w:divBdr>
            <w:top w:val="none" w:sz="0" w:space="0" w:color="auto"/>
            <w:left w:val="none" w:sz="0" w:space="0" w:color="auto"/>
            <w:bottom w:val="none" w:sz="0" w:space="0" w:color="auto"/>
            <w:right w:val="none" w:sz="0" w:space="0" w:color="auto"/>
          </w:divBdr>
        </w:div>
        <w:div w:id="1827891212">
          <w:marLeft w:val="640"/>
          <w:marRight w:val="0"/>
          <w:marTop w:val="0"/>
          <w:marBottom w:val="0"/>
          <w:divBdr>
            <w:top w:val="none" w:sz="0" w:space="0" w:color="auto"/>
            <w:left w:val="none" w:sz="0" w:space="0" w:color="auto"/>
            <w:bottom w:val="none" w:sz="0" w:space="0" w:color="auto"/>
            <w:right w:val="none" w:sz="0" w:space="0" w:color="auto"/>
          </w:divBdr>
        </w:div>
        <w:div w:id="1005402296">
          <w:marLeft w:val="640"/>
          <w:marRight w:val="0"/>
          <w:marTop w:val="0"/>
          <w:marBottom w:val="0"/>
          <w:divBdr>
            <w:top w:val="none" w:sz="0" w:space="0" w:color="auto"/>
            <w:left w:val="none" w:sz="0" w:space="0" w:color="auto"/>
            <w:bottom w:val="none" w:sz="0" w:space="0" w:color="auto"/>
            <w:right w:val="none" w:sz="0" w:space="0" w:color="auto"/>
          </w:divBdr>
        </w:div>
        <w:div w:id="1994479559">
          <w:marLeft w:val="640"/>
          <w:marRight w:val="0"/>
          <w:marTop w:val="0"/>
          <w:marBottom w:val="0"/>
          <w:divBdr>
            <w:top w:val="none" w:sz="0" w:space="0" w:color="auto"/>
            <w:left w:val="none" w:sz="0" w:space="0" w:color="auto"/>
            <w:bottom w:val="none" w:sz="0" w:space="0" w:color="auto"/>
            <w:right w:val="none" w:sz="0" w:space="0" w:color="auto"/>
          </w:divBdr>
        </w:div>
        <w:div w:id="355422400">
          <w:marLeft w:val="640"/>
          <w:marRight w:val="0"/>
          <w:marTop w:val="0"/>
          <w:marBottom w:val="0"/>
          <w:divBdr>
            <w:top w:val="none" w:sz="0" w:space="0" w:color="auto"/>
            <w:left w:val="none" w:sz="0" w:space="0" w:color="auto"/>
            <w:bottom w:val="none" w:sz="0" w:space="0" w:color="auto"/>
            <w:right w:val="none" w:sz="0" w:space="0" w:color="auto"/>
          </w:divBdr>
        </w:div>
        <w:div w:id="2106876950">
          <w:marLeft w:val="640"/>
          <w:marRight w:val="0"/>
          <w:marTop w:val="0"/>
          <w:marBottom w:val="0"/>
          <w:divBdr>
            <w:top w:val="none" w:sz="0" w:space="0" w:color="auto"/>
            <w:left w:val="none" w:sz="0" w:space="0" w:color="auto"/>
            <w:bottom w:val="none" w:sz="0" w:space="0" w:color="auto"/>
            <w:right w:val="none" w:sz="0" w:space="0" w:color="auto"/>
          </w:divBdr>
        </w:div>
        <w:div w:id="907228063">
          <w:marLeft w:val="640"/>
          <w:marRight w:val="0"/>
          <w:marTop w:val="0"/>
          <w:marBottom w:val="0"/>
          <w:divBdr>
            <w:top w:val="none" w:sz="0" w:space="0" w:color="auto"/>
            <w:left w:val="none" w:sz="0" w:space="0" w:color="auto"/>
            <w:bottom w:val="none" w:sz="0" w:space="0" w:color="auto"/>
            <w:right w:val="none" w:sz="0" w:space="0" w:color="auto"/>
          </w:divBdr>
        </w:div>
        <w:div w:id="1696038190">
          <w:marLeft w:val="640"/>
          <w:marRight w:val="0"/>
          <w:marTop w:val="0"/>
          <w:marBottom w:val="0"/>
          <w:divBdr>
            <w:top w:val="none" w:sz="0" w:space="0" w:color="auto"/>
            <w:left w:val="none" w:sz="0" w:space="0" w:color="auto"/>
            <w:bottom w:val="none" w:sz="0" w:space="0" w:color="auto"/>
            <w:right w:val="none" w:sz="0" w:space="0" w:color="auto"/>
          </w:divBdr>
        </w:div>
        <w:div w:id="2095125021">
          <w:marLeft w:val="640"/>
          <w:marRight w:val="0"/>
          <w:marTop w:val="0"/>
          <w:marBottom w:val="0"/>
          <w:divBdr>
            <w:top w:val="none" w:sz="0" w:space="0" w:color="auto"/>
            <w:left w:val="none" w:sz="0" w:space="0" w:color="auto"/>
            <w:bottom w:val="none" w:sz="0" w:space="0" w:color="auto"/>
            <w:right w:val="none" w:sz="0" w:space="0" w:color="auto"/>
          </w:divBdr>
        </w:div>
        <w:div w:id="2060669953">
          <w:marLeft w:val="640"/>
          <w:marRight w:val="0"/>
          <w:marTop w:val="0"/>
          <w:marBottom w:val="0"/>
          <w:divBdr>
            <w:top w:val="none" w:sz="0" w:space="0" w:color="auto"/>
            <w:left w:val="none" w:sz="0" w:space="0" w:color="auto"/>
            <w:bottom w:val="none" w:sz="0" w:space="0" w:color="auto"/>
            <w:right w:val="none" w:sz="0" w:space="0" w:color="auto"/>
          </w:divBdr>
        </w:div>
        <w:div w:id="1253780310">
          <w:marLeft w:val="640"/>
          <w:marRight w:val="0"/>
          <w:marTop w:val="0"/>
          <w:marBottom w:val="0"/>
          <w:divBdr>
            <w:top w:val="none" w:sz="0" w:space="0" w:color="auto"/>
            <w:left w:val="none" w:sz="0" w:space="0" w:color="auto"/>
            <w:bottom w:val="none" w:sz="0" w:space="0" w:color="auto"/>
            <w:right w:val="none" w:sz="0" w:space="0" w:color="auto"/>
          </w:divBdr>
        </w:div>
        <w:div w:id="309864463">
          <w:marLeft w:val="640"/>
          <w:marRight w:val="0"/>
          <w:marTop w:val="0"/>
          <w:marBottom w:val="0"/>
          <w:divBdr>
            <w:top w:val="none" w:sz="0" w:space="0" w:color="auto"/>
            <w:left w:val="none" w:sz="0" w:space="0" w:color="auto"/>
            <w:bottom w:val="none" w:sz="0" w:space="0" w:color="auto"/>
            <w:right w:val="none" w:sz="0" w:space="0" w:color="auto"/>
          </w:divBdr>
        </w:div>
        <w:div w:id="1499541826">
          <w:marLeft w:val="640"/>
          <w:marRight w:val="0"/>
          <w:marTop w:val="0"/>
          <w:marBottom w:val="0"/>
          <w:divBdr>
            <w:top w:val="none" w:sz="0" w:space="0" w:color="auto"/>
            <w:left w:val="none" w:sz="0" w:space="0" w:color="auto"/>
            <w:bottom w:val="none" w:sz="0" w:space="0" w:color="auto"/>
            <w:right w:val="none" w:sz="0" w:space="0" w:color="auto"/>
          </w:divBdr>
        </w:div>
        <w:div w:id="1142846865">
          <w:marLeft w:val="640"/>
          <w:marRight w:val="0"/>
          <w:marTop w:val="0"/>
          <w:marBottom w:val="0"/>
          <w:divBdr>
            <w:top w:val="none" w:sz="0" w:space="0" w:color="auto"/>
            <w:left w:val="none" w:sz="0" w:space="0" w:color="auto"/>
            <w:bottom w:val="none" w:sz="0" w:space="0" w:color="auto"/>
            <w:right w:val="none" w:sz="0" w:space="0" w:color="auto"/>
          </w:divBdr>
        </w:div>
        <w:div w:id="1597205330">
          <w:marLeft w:val="640"/>
          <w:marRight w:val="0"/>
          <w:marTop w:val="0"/>
          <w:marBottom w:val="0"/>
          <w:divBdr>
            <w:top w:val="none" w:sz="0" w:space="0" w:color="auto"/>
            <w:left w:val="none" w:sz="0" w:space="0" w:color="auto"/>
            <w:bottom w:val="none" w:sz="0" w:space="0" w:color="auto"/>
            <w:right w:val="none" w:sz="0" w:space="0" w:color="auto"/>
          </w:divBdr>
        </w:div>
        <w:div w:id="1200121534">
          <w:marLeft w:val="640"/>
          <w:marRight w:val="0"/>
          <w:marTop w:val="0"/>
          <w:marBottom w:val="0"/>
          <w:divBdr>
            <w:top w:val="none" w:sz="0" w:space="0" w:color="auto"/>
            <w:left w:val="none" w:sz="0" w:space="0" w:color="auto"/>
            <w:bottom w:val="none" w:sz="0" w:space="0" w:color="auto"/>
            <w:right w:val="none" w:sz="0" w:space="0" w:color="auto"/>
          </w:divBdr>
        </w:div>
        <w:div w:id="742410128">
          <w:marLeft w:val="640"/>
          <w:marRight w:val="0"/>
          <w:marTop w:val="0"/>
          <w:marBottom w:val="0"/>
          <w:divBdr>
            <w:top w:val="none" w:sz="0" w:space="0" w:color="auto"/>
            <w:left w:val="none" w:sz="0" w:space="0" w:color="auto"/>
            <w:bottom w:val="none" w:sz="0" w:space="0" w:color="auto"/>
            <w:right w:val="none" w:sz="0" w:space="0" w:color="auto"/>
          </w:divBdr>
        </w:div>
        <w:div w:id="1977877101">
          <w:marLeft w:val="640"/>
          <w:marRight w:val="0"/>
          <w:marTop w:val="0"/>
          <w:marBottom w:val="0"/>
          <w:divBdr>
            <w:top w:val="none" w:sz="0" w:space="0" w:color="auto"/>
            <w:left w:val="none" w:sz="0" w:space="0" w:color="auto"/>
            <w:bottom w:val="none" w:sz="0" w:space="0" w:color="auto"/>
            <w:right w:val="none" w:sz="0" w:space="0" w:color="auto"/>
          </w:divBdr>
        </w:div>
        <w:div w:id="440998750">
          <w:marLeft w:val="640"/>
          <w:marRight w:val="0"/>
          <w:marTop w:val="0"/>
          <w:marBottom w:val="0"/>
          <w:divBdr>
            <w:top w:val="none" w:sz="0" w:space="0" w:color="auto"/>
            <w:left w:val="none" w:sz="0" w:space="0" w:color="auto"/>
            <w:bottom w:val="none" w:sz="0" w:space="0" w:color="auto"/>
            <w:right w:val="none" w:sz="0" w:space="0" w:color="auto"/>
          </w:divBdr>
        </w:div>
        <w:div w:id="1807548602">
          <w:marLeft w:val="640"/>
          <w:marRight w:val="0"/>
          <w:marTop w:val="0"/>
          <w:marBottom w:val="0"/>
          <w:divBdr>
            <w:top w:val="none" w:sz="0" w:space="0" w:color="auto"/>
            <w:left w:val="none" w:sz="0" w:space="0" w:color="auto"/>
            <w:bottom w:val="none" w:sz="0" w:space="0" w:color="auto"/>
            <w:right w:val="none" w:sz="0" w:space="0" w:color="auto"/>
          </w:divBdr>
        </w:div>
        <w:div w:id="1678196664">
          <w:marLeft w:val="640"/>
          <w:marRight w:val="0"/>
          <w:marTop w:val="0"/>
          <w:marBottom w:val="0"/>
          <w:divBdr>
            <w:top w:val="none" w:sz="0" w:space="0" w:color="auto"/>
            <w:left w:val="none" w:sz="0" w:space="0" w:color="auto"/>
            <w:bottom w:val="none" w:sz="0" w:space="0" w:color="auto"/>
            <w:right w:val="none" w:sz="0" w:space="0" w:color="auto"/>
          </w:divBdr>
        </w:div>
        <w:div w:id="93478331">
          <w:marLeft w:val="640"/>
          <w:marRight w:val="0"/>
          <w:marTop w:val="0"/>
          <w:marBottom w:val="0"/>
          <w:divBdr>
            <w:top w:val="none" w:sz="0" w:space="0" w:color="auto"/>
            <w:left w:val="none" w:sz="0" w:space="0" w:color="auto"/>
            <w:bottom w:val="none" w:sz="0" w:space="0" w:color="auto"/>
            <w:right w:val="none" w:sz="0" w:space="0" w:color="auto"/>
          </w:divBdr>
        </w:div>
        <w:div w:id="1874343231">
          <w:marLeft w:val="640"/>
          <w:marRight w:val="0"/>
          <w:marTop w:val="0"/>
          <w:marBottom w:val="0"/>
          <w:divBdr>
            <w:top w:val="none" w:sz="0" w:space="0" w:color="auto"/>
            <w:left w:val="none" w:sz="0" w:space="0" w:color="auto"/>
            <w:bottom w:val="none" w:sz="0" w:space="0" w:color="auto"/>
            <w:right w:val="none" w:sz="0" w:space="0" w:color="auto"/>
          </w:divBdr>
        </w:div>
        <w:div w:id="1207991898">
          <w:marLeft w:val="640"/>
          <w:marRight w:val="0"/>
          <w:marTop w:val="0"/>
          <w:marBottom w:val="0"/>
          <w:divBdr>
            <w:top w:val="none" w:sz="0" w:space="0" w:color="auto"/>
            <w:left w:val="none" w:sz="0" w:space="0" w:color="auto"/>
            <w:bottom w:val="none" w:sz="0" w:space="0" w:color="auto"/>
            <w:right w:val="none" w:sz="0" w:space="0" w:color="auto"/>
          </w:divBdr>
        </w:div>
      </w:divsChild>
    </w:div>
    <w:div w:id="1961644413">
      <w:bodyDiv w:val="1"/>
      <w:marLeft w:val="0"/>
      <w:marRight w:val="0"/>
      <w:marTop w:val="0"/>
      <w:marBottom w:val="0"/>
      <w:divBdr>
        <w:top w:val="none" w:sz="0" w:space="0" w:color="auto"/>
        <w:left w:val="none" w:sz="0" w:space="0" w:color="auto"/>
        <w:bottom w:val="none" w:sz="0" w:space="0" w:color="auto"/>
        <w:right w:val="none" w:sz="0" w:space="0" w:color="auto"/>
      </w:divBdr>
      <w:divsChild>
        <w:div w:id="1763909255">
          <w:marLeft w:val="640"/>
          <w:marRight w:val="0"/>
          <w:marTop w:val="0"/>
          <w:marBottom w:val="0"/>
          <w:divBdr>
            <w:top w:val="none" w:sz="0" w:space="0" w:color="auto"/>
            <w:left w:val="none" w:sz="0" w:space="0" w:color="auto"/>
            <w:bottom w:val="none" w:sz="0" w:space="0" w:color="auto"/>
            <w:right w:val="none" w:sz="0" w:space="0" w:color="auto"/>
          </w:divBdr>
        </w:div>
        <w:div w:id="376011294">
          <w:marLeft w:val="640"/>
          <w:marRight w:val="0"/>
          <w:marTop w:val="0"/>
          <w:marBottom w:val="0"/>
          <w:divBdr>
            <w:top w:val="none" w:sz="0" w:space="0" w:color="auto"/>
            <w:left w:val="none" w:sz="0" w:space="0" w:color="auto"/>
            <w:bottom w:val="none" w:sz="0" w:space="0" w:color="auto"/>
            <w:right w:val="none" w:sz="0" w:space="0" w:color="auto"/>
          </w:divBdr>
        </w:div>
        <w:div w:id="1140610223">
          <w:marLeft w:val="640"/>
          <w:marRight w:val="0"/>
          <w:marTop w:val="0"/>
          <w:marBottom w:val="0"/>
          <w:divBdr>
            <w:top w:val="none" w:sz="0" w:space="0" w:color="auto"/>
            <w:left w:val="none" w:sz="0" w:space="0" w:color="auto"/>
            <w:bottom w:val="none" w:sz="0" w:space="0" w:color="auto"/>
            <w:right w:val="none" w:sz="0" w:space="0" w:color="auto"/>
          </w:divBdr>
        </w:div>
        <w:div w:id="1919317419">
          <w:marLeft w:val="640"/>
          <w:marRight w:val="0"/>
          <w:marTop w:val="0"/>
          <w:marBottom w:val="0"/>
          <w:divBdr>
            <w:top w:val="none" w:sz="0" w:space="0" w:color="auto"/>
            <w:left w:val="none" w:sz="0" w:space="0" w:color="auto"/>
            <w:bottom w:val="none" w:sz="0" w:space="0" w:color="auto"/>
            <w:right w:val="none" w:sz="0" w:space="0" w:color="auto"/>
          </w:divBdr>
        </w:div>
        <w:div w:id="463354117">
          <w:marLeft w:val="640"/>
          <w:marRight w:val="0"/>
          <w:marTop w:val="0"/>
          <w:marBottom w:val="0"/>
          <w:divBdr>
            <w:top w:val="none" w:sz="0" w:space="0" w:color="auto"/>
            <w:left w:val="none" w:sz="0" w:space="0" w:color="auto"/>
            <w:bottom w:val="none" w:sz="0" w:space="0" w:color="auto"/>
            <w:right w:val="none" w:sz="0" w:space="0" w:color="auto"/>
          </w:divBdr>
        </w:div>
        <w:div w:id="1322468913">
          <w:marLeft w:val="640"/>
          <w:marRight w:val="0"/>
          <w:marTop w:val="0"/>
          <w:marBottom w:val="0"/>
          <w:divBdr>
            <w:top w:val="none" w:sz="0" w:space="0" w:color="auto"/>
            <w:left w:val="none" w:sz="0" w:space="0" w:color="auto"/>
            <w:bottom w:val="none" w:sz="0" w:space="0" w:color="auto"/>
            <w:right w:val="none" w:sz="0" w:space="0" w:color="auto"/>
          </w:divBdr>
        </w:div>
        <w:div w:id="1701280823">
          <w:marLeft w:val="640"/>
          <w:marRight w:val="0"/>
          <w:marTop w:val="0"/>
          <w:marBottom w:val="0"/>
          <w:divBdr>
            <w:top w:val="none" w:sz="0" w:space="0" w:color="auto"/>
            <w:left w:val="none" w:sz="0" w:space="0" w:color="auto"/>
            <w:bottom w:val="none" w:sz="0" w:space="0" w:color="auto"/>
            <w:right w:val="none" w:sz="0" w:space="0" w:color="auto"/>
          </w:divBdr>
        </w:div>
        <w:div w:id="758411567">
          <w:marLeft w:val="640"/>
          <w:marRight w:val="0"/>
          <w:marTop w:val="0"/>
          <w:marBottom w:val="0"/>
          <w:divBdr>
            <w:top w:val="none" w:sz="0" w:space="0" w:color="auto"/>
            <w:left w:val="none" w:sz="0" w:space="0" w:color="auto"/>
            <w:bottom w:val="none" w:sz="0" w:space="0" w:color="auto"/>
            <w:right w:val="none" w:sz="0" w:space="0" w:color="auto"/>
          </w:divBdr>
        </w:div>
        <w:div w:id="1009523236">
          <w:marLeft w:val="640"/>
          <w:marRight w:val="0"/>
          <w:marTop w:val="0"/>
          <w:marBottom w:val="0"/>
          <w:divBdr>
            <w:top w:val="none" w:sz="0" w:space="0" w:color="auto"/>
            <w:left w:val="none" w:sz="0" w:space="0" w:color="auto"/>
            <w:bottom w:val="none" w:sz="0" w:space="0" w:color="auto"/>
            <w:right w:val="none" w:sz="0" w:space="0" w:color="auto"/>
          </w:divBdr>
        </w:div>
        <w:div w:id="1888957438">
          <w:marLeft w:val="640"/>
          <w:marRight w:val="0"/>
          <w:marTop w:val="0"/>
          <w:marBottom w:val="0"/>
          <w:divBdr>
            <w:top w:val="none" w:sz="0" w:space="0" w:color="auto"/>
            <w:left w:val="none" w:sz="0" w:space="0" w:color="auto"/>
            <w:bottom w:val="none" w:sz="0" w:space="0" w:color="auto"/>
            <w:right w:val="none" w:sz="0" w:space="0" w:color="auto"/>
          </w:divBdr>
        </w:div>
        <w:div w:id="944074370">
          <w:marLeft w:val="640"/>
          <w:marRight w:val="0"/>
          <w:marTop w:val="0"/>
          <w:marBottom w:val="0"/>
          <w:divBdr>
            <w:top w:val="none" w:sz="0" w:space="0" w:color="auto"/>
            <w:left w:val="none" w:sz="0" w:space="0" w:color="auto"/>
            <w:bottom w:val="none" w:sz="0" w:space="0" w:color="auto"/>
            <w:right w:val="none" w:sz="0" w:space="0" w:color="auto"/>
          </w:divBdr>
        </w:div>
        <w:div w:id="1399935936">
          <w:marLeft w:val="640"/>
          <w:marRight w:val="0"/>
          <w:marTop w:val="0"/>
          <w:marBottom w:val="0"/>
          <w:divBdr>
            <w:top w:val="none" w:sz="0" w:space="0" w:color="auto"/>
            <w:left w:val="none" w:sz="0" w:space="0" w:color="auto"/>
            <w:bottom w:val="none" w:sz="0" w:space="0" w:color="auto"/>
            <w:right w:val="none" w:sz="0" w:space="0" w:color="auto"/>
          </w:divBdr>
        </w:div>
        <w:div w:id="741678320">
          <w:marLeft w:val="640"/>
          <w:marRight w:val="0"/>
          <w:marTop w:val="0"/>
          <w:marBottom w:val="0"/>
          <w:divBdr>
            <w:top w:val="none" w:sz="0" w:space="0" w:color="auto"/>
            <w:left w:val="none" w:sz="0" w:space="0" w:color="auto"/>
            <w:bottom w:val="none" w:sz="0" w:space="0" w:color="auto"/>
            <w:right w:val="none" w:sz="0" w:space="0" w:color="auto"/>
          </w:divBdr>
        </w:div>
        <w:div w:id="663120311">
          <w:marLeft w:val="640"/>
          <w:marRight w:val="0"/>
          <w:marTop w:val="0"/>
          <w:marBottom w:val="0"/>
          <w:divBdr>
            <w:top w:val="none" w:sz="0" w:space="0" w:color="auto"/>
            <w:left w:val="none" w:sz="0" w:space="0" w:color="auto"/>
            <w:bottom w:val="none" w:sz="0" w:space="0" w:color="auto"/>
            <w:right w:val="none" w:sz="0" w:space="0" w:color="auto"/>
          </w:divBdr>
        </w:div>
        <w:div w:id="2027518979">
          <w:marLeft w:val="640"/>
          <w:marRight w:val="0"/>
          <w:marTop w:val="0"/>
          <w:marBottom w:val="0"/>
          <w:divBdr>
            <w:top w:val="none" w:sz="0" w:space="0" w:color="auto"/>
            <w:left w:val="none" w:sz="0" w:space="0" w:color="auto"/>
            <w:bottom w:val="none" w:sz="0" w:space="0" w:color="auto"/>
            <w:right w:val="none" w:sz="0" w:space="0" w:color="auto"/>
          </w:divBdr>
        </w:div>
        <w:div w:id="316686613">
          <w:marLeft w:val="640"/>
          <w:marRight w:val="0"/>
          <w:marTop w:val="0"/>
          <w:marBottom w:val="0"/>
          <w:divBdr>
            <w:top w:val="none" w:sz="0" w:space="0" w:color="auto"/>
            <w:left w:val="none" w:sz="0" w:space="0" w:color="auto"/>
            <w:bottom w:val="none" w:sz="0" w:space="0" w:color="auto"/>
            <w:right w:val="none" w:sz="0" w:space="0" w:color="auto"/>
          </w:divBdr>
        </w:div>
        <w:div w:id="947934910">
          <w:marLeft w:val="640"/>
          <w:marRight w:val="0"/>
          <w:marTop w:val="0"/>
          <w:marBottom w:val="0"/>
          <w:divBdr>
            <w:top w:val="none" w:sz="0" w:space="0" w:color="auto"/>
            <w:left w:val="none" w:sz="0" w:space="0" w:color="auto"/>
            <w:bottom w:val="none" w:sz="0" w:space="0" w:color="auto"/>
            <w:right w:val="none" w:sz="0" w:space="0" w:color="auto"/>
          </w:divBdr>
        </w:div>
        <w:div w:id="1695955891">
          <w:marLeft w:val="640"/>
          <w:marRight w:val="0"/>
          <w:marTop w:val="0"/>
          <w:marBottom w:val="0"/>
          <w:divBdr>
            <w:top w:val="none" w:sz="0" w:space="0" w:color="auto"/>
            <w:left w:val="none" w:sz="0" w:space="0" w:color="auto"/>
            <w:bottom w:val="none" w:sz="0" w:space="0" w:color="auto"/>
            <w:right w:val="none" w:sz="0" w:space="0" w:color="auto"/>
          </w:divBdr>
        </w:div>
        <w:div w:id="447967320">
          <w:marLeft w:val="640"/>
          <w:marRight w:val="0"/>
          <w:marTop w:val="0"/>
          <w:marBottom w:val="0"/>
          <w:divBdr>
            <w:top w:val="none" w:sz="0" w:space="0" w:color="auto"/>
            <w:left w:val="none" w:sz="0" w:space="0" w:color="auto"/>
            <w:bottom w:val="none" w:sz="0" w:space="0" w:color="auto"/>
            <w:right w:val="none" w:sz="0" w:space="0" w:color="auto"/>
          </w:divBdr>
        </w:div>
        <w:div w:id="60300763">
          <w:marLeft w:val="640"/>
          <w:marRight w:val="0"/>
          <w:marTop w:val="0"/>
          <w:marBottom w:val="0"/>
          <w:divBdr>
            <w:top w:val="none" w:sz="0" w:space="0" w:color="auto"/>
            <w:left w:val="none" w:sz="0" w:space="0" w:color="auto"/>
            <w:bottom w:val="none" w:sz="0" w:space="0" w:color="auto"/>
            <w:right w:val="none" w:sz="0" w:space="0" w:color="auto"/>
          </w:divBdr>
        </w:div>
        <w:div w:id="839732391">
          <w:marLeft w:val="640"/>
          <w:marRight w:val="0"/>
          <w:marTop w:val="0"/>
          <w:marBottom w:val="0"/>
          <w:divBdr>
            <w:top w:val="none" w:sz="0" w:space="0" w:color="auto"/>
            <w:left w:val="none" w:sz="0" w:space="0" w:color="auto"/>
            <w:bottom w:val="none" w:sz="0" w:space="0" w:color="auto"/>
            <w:right w:val="none" w:sz="0" w:space="0" w:color="auto"/>
          </w:divBdr>
        </w:div>
        <w:div w:id="1290476862">
          <w:marLeft w:val="640"/>
          <w:marRight w:val="0"/>
          <w:marTop w:val="0"/>
          <w:marBottom w:val="0"/>
          <w:divBdr>
            <w:top w:val="none" w:sz="0" w:space="0" w:color="auto"/>
            <w:left w:val="none" w:sz="0" w:space="0" w:color="auto"/>
            <w:bottom w:val="none" w:sz="0" w:space="0" w:color="auto"/>
            <w:right w:val="none" w:sz="0" w:space="0" w:color="auto"/>
          </w:divBdr>
        </w:div>
        <w:div w:id="1390227749">
          <w:marLeft w:val="640"/>
          <w:marRight w:val="0"/>
          <w:marTop w:val="0"/>
          <w:marBottom w:val="0"/>
          <w:divBdr>
            <w:top w:val="none" w:sz="0" w:space="0" w:color="auto"/>
            <w:left w:val="none" w:sz="0" w:space="0" w:color="auto"/>
            <w:bottom w:val="none" w:sz="0" w:space="0" w:color="auto"/>
            <w:right w:val="none" w:sz="0" w:space="0" w:color="auto"/>
          </w:divBdr>
        </w:div>
        <w:div w:id="1925066605">
          <w:marLeft w:val="640"/>
          <w:marRight w:val="0"/>
          <w:marTop w:val="0"/>
          <w:marBottom w:val="0"/>
          <w:divBdr>
            <w:top w:val="none" w:sz="0" w:space="0" w:color="auto"/>
            <w:left w:val="none" w:sz="0" w:space="0" w:color="auto"/>
            <w:bottom w:val="none" w:sz="0" w:space="0" w:color="auto"/>
            <w:right w:val="none" w:sz="0" w:space="0" w:color="auto"/>
          </w:divBdr>
        </w:div>
        <w:div w:id="1019237870">
          <w:marLeft w:val="640"/>
          <w:marRight w:val="0"/>
          <w:marTop w:val="0"/>
          <w:marBottom w:val="0"/>
          <w:divBdr>
            <w:top w:val="none" w:sz="0" w:space="0" w:color="auto"/>
            <w:left w:val="none" w:sz="0" w:space="0" w:color="auto"/>
            <w:bottom w:val="none" w:sz="0" w:space="0" w:color="auto"/>
            <w:right w:val="none" w:sz="0" w:space="0" w:color="auto"/>
          </w:divBdr>
        </w:div>
        <w:div w:id="443767616">
          <w:marLeft w:val="640"/>
          <w:marRight w:val="0"/>
          <w:marTop w:val="0"/>
          <w:marBottom w:val="0"/>
          <w:divBdr>
            <w:top w:val="none" w:sz="0" w:space="0" w:color="auto"/>
            <w:left w:val="none" w:sz="0" w:space="0" w:color="auto"/>
            <w:bottom w:val="none" w:sz="0" w:space="0" w:color="auto"/>
            <w:right w:val="none" w:sz="0" w:space="0" w:color="auto"/>
          </w:divBdr>
        </w:div>
        <w:div w:id="1305237341">
          <w:marLeft w:val="640"/>
          <w:marRight w:val="0"/>
          <w:marTop w:val="0"/>
          <w:marBottom w:val="0"/>
          <w:divBdr>
            <w:top w:val="none" w:sz="0" w:space="0" w:color="auto"/>
            <w:left w:val="none" w:sz="0" w:space="0" w:color="auto"/>
            <w:bottom w:val="none" w:sz="0" w:space="0" w:color="auto"/>
            <w:right w:val="none" w:sz="0" w:space="0" w:color="auto"/>
          </w:divBdr>
        </w:div>
        <w:div w:id="395500">
          <w:marLeft w:val="640"/>
          <w:marRight w:val="0"/>
          <w:marTop w:val="0"/>
          <w:marBottom w:val="0"/>
          <w:divBdr>
            <w:top w:val="none" w:sz="0" w:space="0" w:color="auto"/>
            <w:left w:val="none" w:sz="0" w:space="0" w:color="auto"/>
            <w:bottom w:val="none" w:sz="0" w:space="0" w:color="auto"/>
            <w:right w:val="none" w:sz="0" w:space="0" w:color="auto"/>
          </w:divBdr>
        </w:div>
        <w:div w:id="839126048">
          <w:marLeft w:val="640"/>
          <w:marRight w:val="0"/>
          <w:marTop w:val="0"/>
          <w:marBottom w:val="0"/>
          <w:divBdr>
            <w:top w:val="none" w:sz="0" w:space="0" w:color="auto"/>
            <w:left w:val="none" w:sz="0" w:space="0" w:color="auto"/>
            <w:bottom w:val="none" w:sz="0" w:space="0" w:color="auto"/>
            <w:right w:val="none" w:sz="0" w:space="0" w:color="auto"/>
          </w:divBdr>
        </w:div>
        <w:div w:id="1448043743">
          <w:marLeft w:val="640"/>
          <w:marRight w:val="0"/>
          <w:marTop w:val="0"/>
          <w:marBottom w:val="0"/>
          <w:divBdr>
            <w:top w:val="none" w:sz="0" w:space="0" w:color="auto"/>
            <w:left w:val="none" w:sz="0" w:space="0" w:color="auto"/>
            <w:bottom w:val="none" w:sz="0" w:space="0" w:color="auto"/>
            <w:right w:val="none" w:sz="0" w:space="0" w:color="auto"/>
          </w:divBdr>
        </w:div>
        <w:div w:id="495417281">
          <w:marLeft w:val="640"/>
          <w:marRight w:val="0"/>
          <w:marTop w:val="0"/>
          <w:marBottom w:val="0"/>
          <w:divBdr>
            <w:top w:val="none" w:sz="0" w:space="0" w:color="auto"/>
            <w:left w:val="none" w:sz="0" w:space="0" w:color="auto"/>
            <w:bottom w:val="none" w:sz="0" w:space="0" w:color="auto"/>
            <w:right w:val="none" w:sz="0" w:space="0" w:color="auto"/>
          </w:divBdr>
        </w:div>
        <w:div w:id="104272546">
          <w:marLeft w:val="640"/>
          <w:marRight w:val="0"/>
          <w:marTop w:val="0"/>
          <w:marBottom w:val="0"/>
          <w:divBdr>
            <w:top w:val="none" w:sz="0" w:space="0" w:color="auto"/>
            <w:left w:val="none" w:sz="0" w:space="0" w:color="auto"/>
            <w:bottom w:val="none" w:sz="0" w:space="0" w:color="auto"/>
            <w:right w:val="none" w:sz="0" w:space="0" w:color="auto"/>
          </w:divBdr>
        </w:div>
        <w:div w:id="834221091">
          <w:marLeft w:val="640"/>
          <w:marRight w:val="0"/>
          <w:marTop w:val="0"/>
          <w:marBottom w:val="0"/>
          <w:divBdr>
            <w:top w:val="none" w:sz="0" w:space="0" w:color="auto"/>
            <w:left w:val="none" w:sz="0" w:space="0" w:color="auto"/>
            <w:bottom w:val="none" w:sz="0" w:space="0" w:color="auto"/>
            <w:right w:val="none" w:sz="0" w:space="0" w:color="auto"/>
          </w:divBdr>
        </w:div>
        <w:div w:id="1914312026">
          <w:marLeft w:val="640"/>
          <w:marRight w:val="0"/>
          <w:marTop w:val="0"/>
          <w:marBottom w:val="0"/>
          <w:divBdr>
            <w:top w:val="none" w:sz="0" w:space="0" w:color="auto"/>
            <w:left w:val="none" w:sz="0" w:space="0" w:color="auto"/>
            <w:bottom w:val="none" w:sz="0" w:space="0" w:color="auto"/>
            <w:right w:val="none" w:sz="0" w:space="0" w:color="auto"/>
          </w:divBdr>
        </w:div>
        <w:div w:id="336079080">
          <w:marLeft w:val="640"/>
          <w:marRight w:val="0"/>
          <w:marTop w:val="0"/>
          <w:marBottom w:val="0"/>
          <w:divBdr>
            <w:top w:val="none" w:sz="0" w:space="0" w:color="auto"/>
            <w:left w:val="none" w:sz="0" w:space="0" w:color="auto"/>
            <w:bottom w:val="none" w:sz="0" w:space="0" w:color="auto"/>
            <w:right w:val="none" w:sz="0" w:space="0" w:color="auto"/>
          </w:divBdr>
        </w:div>
      </w:divsChild>
    </w:div>
    <w:div w:id="1965693295">
      <w:bodyDiv w:val="1"/>
      <w:marLeft w:val="0"/>
      <w:marRight w:val="0"/>
      <w:marTop w:val="0"/>
      <w:marBottom w:val="0"/>
      <w:divBdr>
        <w:top w:val="none" w:sz="0" w:space="0" w:color="auto"/>
        <w:left w:val="none" w:sz="0" w:space="0" w:color="auto"/>
        <w:bottom w:val="none" w:sz="0" w:space="0" w:color="auto"/>
        <w:right w:val="none" w:sz="0" w:space="0" w:color="auto"/>
      </w:divBdr>
      <w:divsChild>
        <w:div w:id="1322271216">
          <w:marLeft w:val="640"/>
          <w:marRight w:val="0"/>
          <w:marTop w:val="0"/>
          <w:marBottom w:val="0"/>
          <w:divBdr>
            <w:top w:val="none" w:sz="0" w:space="0" w:color="auto"/>
            <w:left w:val="none" w:sz="0" w:space="0" w:color="auto"/>
            <w:bottom w:val="none" w:sz="0" w:space="0" w:color="auto"/>
            <w:right w:val="none" w:sz="0" w:space="0" w:color="auto"/>
          </w:divBdr>
        </w:div>
        <w:div w:id="1548565364">
          <w:marLeft w:val="640"/>
          <w:marRight w:val="0"/>
          <w:marTop w:val="0"/>
          <w:marBottom w:val="0"/>
          <w:divBdr>
            <w:top w:val="none" w:sz="0" w:space="0" w:color="auto"/>
            <w:left w:val="none" w:sz="0" w:space="0" w:color="auto"/>
            <w:bottom w:val="none" w:sz="0" w:space="0" w:color="auto"/>
            <w:right w:val="none" w:sz="0" w:space="0" w:color="auto"/>
          </w:divBdr>
        </w:div>
        <w:div w:id="353043417">
          <w:marLeft w:val="640"/>
          <w:marRight w:val="0"/>
          <w:marTop w:val="0"/>
          <w:marBottom w:val="0"/>
          <w:divBdr>
            <w:top w:val="none" w:sz="0" w:space="0" w:color="auto"/>
            <w:left w:val="none" w:sz="0" w:space="0" w:color="auto"/>
            <w:bottom w:val="none" w:sz="0" w:space="0" w:color="auto"/>
            <w:right w:val="none" w:sz="0" w:space="0" w:color="auto"/>
          </w:divBdr>
        </w:div>
        <w:div w:id="1750233271">
          <w:marLeft w:val="640"/>
          <w:marRight w:val="0"/>
          <w:marTop w:val="0"/>
          <w:marBottom w:val="0"/>
          <w:divBdr>
            <w:top w:val="none" w:sz="0" w:space="0" w:color="auto"/>
            <w:left w:val="none" w:sz="0" w:space="0" w:color="auto"/>
            <w:bottom w:val="none" w:sz="0" w:space="0" w:color="auto"/>
            <w:right w:val="none" w:sz="0" w:space="0" w:color="auto"/>
          </w:divBdr>
        </w:div>
        <w:div w:id="280916040">
          <w:marLeft w:val="640"/>
          <w:marRight w:val="0"/>
          <w:marTop w:val="0"/>
          <w:marBottom w:val="0"/>
          <w:divBdr>
            <w:top w:val="none" w:sz="0" w:space="0" w:color="auto"/>
            <w:left w:val="none" w:sz="0" w:space="0" w:color="auto"/>
            <w:bottom w:val="none" w:sz="0" w:space="0" w:color="auto"/>
            <w:right w:val="none" w:sz="0" w:space="0" w:color="auto"/>
          </w:divBdr>
        </w:div>
        <w:div w:id="1405762605">
          <w:marLeft w:val="640"/>
          <w:marRight w:val="0"/>
          <w:marTop w:val="0"/>
          <w:marBottom w:val="0"/>
          <w:divBdr>
            <w:top w:val="none" w:sz="0" w:space="0" w:color="auto"/>
            <w:left w:val="none" w:sz="0" w:space="0" w:color="auto"/>
            <w:bottom w:val="none" w:sz="0" w:space="0" w:color="auto"/>
            <w:right w:val="none" w:sz="0" w:space="0" w:color="auto"/>
          </w:divBdr>
        </w:div>
        <w:div w:id="1150902530">
          <w:marLeft w:val="640"/>
          <w:marRight w:val="0"/>
          <w:marTop w:val="0"/>
          <w:marBottom w:val="0"/>
          <w:divBdr>
            <w:top w:val="none" w:sz="0" w:space="0" w:color="auto"/>
            <w:left w:val="none" w:sz="0" w:space="0" w:color="auto"/>
            <w:bottom w:val="none" w:sz="0" w:space="0" w:color="auto"/>
            <w:right w:val="none" w:sz="0" w:space="0" w:color="auto"/>
          </w:divBdr>
        </w:div>
        <w:div w:id="112097371">
          <w:marLeft w:val="640"/>
          <w:marRight w:val="0"/>
          <w:marTop w:val="0"/>
          <w:marBottom w:val="0"/>
          <w:divBdr>
            <w:top w:val="none" w:sz="0" w:space="0" w:color="auto"/>
            <w:left w:val="none" w:sz="0" w:space="0" w:color="auto"/>
            <w:bottom w:val="none" w:sz="0" w:space="0" w:color="auto"/>
            <w:right w:val="none" w:sz="0" w:space="0" w:color="auto"/>
          </w:divBdr>
        </w:div>
        <w:div w:id="157036930">
          <w:marLeft w:val="640"/>
          <w:marRight w:val="0"/>
          <w:marTop w:val="0"/>
          <w:marBottom w:val="0"/>
          <w:divBdr>
            <w:top w:val="none" w:sz="0" w:space="0" w:color="auto"/>
            <w:left w:val="none" w:sz="0" w:space="0" w:color="auto"/>
            <w:bottom w:val="none" w:sz="0" w:space="0" w:color="auto"/>
            <w:right w:val="none" w:sz="0" w:space="0" w:color="auto"/>
          </w:divBdr>
        </w:div>
        <w:div w:id="15546166">
          <w:marLeft w:val="640"/>
          <w:marRight w:val="0"/>
          <w:marTop w:val="0"/>
          <w:marBottom w:val="0"/>
          <w:divBdr>
            <w:top w:val="none" w:sz="0" w:space="0" w:color="auto"/>
            <w:left w:val="none" w:sz="0" w:space="0" w:color="auto"/>
            <w:bottom w:val="none" w:sz="0" w:space="0" w:color="auto"/>
            <w:right w:val="none" w:sz="0" w:space="0" w:color="auto"/>
          </w:divBdr>
        </w:div>
        <w:div w:id="1721711840">
          <w:marLeft w:val="640"/>
          <w:marRight w:val="0"/>
          <w:marTop w:val="0"/>
          <w:marBottom w:val="0"/>
          <w:divBdr>
            <w:top w:val="none" w:sz="0" w:space="0" w:color="auto"/>
            <w:left w:val="none" w:sz="0" w:space="0" w:color="auto"/>
            <w:bottom w:val="none" w:sz="0" w:space="0" w:color="auto"/>
            <w:right w:val="none" w:sz="0" w:space="0" w:color="auto"/>
          </w:divBdr>
        </w:div>
        <w:div w:id="253244250">
          <w:marLeft w:val="640"/>
          <w:marRight w:val="0"/>
          <w:marTop w:val="0"/>
          <w:marBottom w:val="0"/>
          <w:divBdr>
            <w:top w:val="none" w:sz="0" w:space="0" w:color="auto"/>
            <w:left w:val="none" w:sz="0" w:space="0" w:color="auto"/>
            <w:bottom w:val="none" w:sz="0" w:space="0" w:color="auto"/>
            <w:right w:val="none" w:sz="0" w:space="0" w:color="auto"/>
          </w:divBdr>
        </w:div>
        <w:div w:id="149715608">
          <w:marLeft w:val="640"/>
          <w:marRight w:val="0"/>
          <w:marTop w:val="0"/>
          <w:marBottom w:val="0"/>
          <w:divBdr>
            <w:top w:val="none" w:sz="0" w:space="0" w:color="auto"/>
            <w:left w:val="none" w:sz="0" w:space="0" w:color="auto"/>
            <w:bottom w:val="none" w:sz="0" w:space="0" w:color="auto"/>
            <w:right w:val="none" w:sz="0" w:space="0" w:color="auto"/>
          </w:divBdr>
        </w:div>
        <w:div w:id="1645811257">
          <w:marLeft w:val="640"/>
          <w:marRight w:val="0"/>
          <w:marTop w:val="0"/>
          <w:marBottom w:val="0"/>
          <w:divBdr>
            <w:top w:val="none" w:sz="0" w:space="0" w:color="auto"/>
            <w:left w:val="none" w:sz="0" w:space="0" w:color="auto"/>
            <w:bottom w:val="none" w:sz="0" w:space="0" w:color="auto"/>
            <w:right w:val="none" w:sz="0" w:space="0" w:color="auto"/>
          </w:divBdr>
        </w:div>
        <w:div w:id="887834366">
          <w:marLeft w:val="640"/>
          <w:marRight w:val="0"/>
          <w:marTop w:val="0"/>
          <w:marBottom w:val="0"/>
          <w:divBdr>
            <w:top w:val="none" w:sz="0" w:space="0" w:color="auto"/>
            <w:left w:val="none" w:sz="0" w:space="0" w:color="auto"/>
            <w:bottom w:val="none" w:sz="0" w:space="0" w:color="auto"/>
            <w:right w:val="none" w:sz="0" w:space="0" w:color="auto"/>
          </w:divBdr>
        </w:div>
        <w:div w:id="173347474">
          <w:marLeft w:val="640"/>
          <w:marRight w:val="0"/>
          <w:marTop w:val="0"/>
          <w:marBottom w:val="0"/>
          <w:divBdr>
            <w:top w:val="none" w:sz="0" w:space="0" w:color="auto"/>
            <w:left w:val="none" w:sz="0" w:space="0" w:color="auto"/>
            <w:bottom w:val="none" w:sz="0" w:space="0" w:color="auto"/>
            <w:right w:val="none" w:sz="0" w:space="0" w:color="auto"/>
          </w:divBdr>
        </w:div>
        <w:div w:id="192503014">
          <w:marLeft w:val="640"/>
          <w:marRight w:val="0"/>
          <w:marTop w:val="0"/>
          <w:marBottom w:val="0"/>
          <w:divBdr>
            <w:top w:val="none" w:sz="0" w:space="0" w:color="auto"/>
            <w:left w:val="none" w:sz="0" w:space="0" w:color="auto"/>
            <w:bottom w:val="none" w:sz="0" w:space="0" w:color="auto"/>
            <w:right w:val="none" w:sz="0" w:space="0" w:color="auto"/>
          </w:divBdr>
        </w:div>
        <w:div w:id="1968123762">
          <w:marLeft w:val="640"/>
          <w:marRight w:val="0"/>
          <w:marTop w:val="0"/>
          <w:marBottom w:val="0"/>
          <w:divBdr>
            <w:top w:val="none" w:sz="0" w:space="0" w:color="auto"/>
            <w:left w:val="none" w:sz="0" w:space="0" w:color="auto"/>
            <w:bottom w:val="none" w:sz="0" w:space="0" w:color="auto"/>
            <w:right w:val="none" w:sz="0" w:space="0" w:color="auto"/>
          </w:divBdr>
        </w:div>
        <w:div w:id="1479683281">
          <w:marLeft w:val="640"/>
          <w:marRight w:val="0"/>
          <w:marTop w:val="0"/>
          <w:marBottom w:val="0"/>
          <w:divBdr>
            <w:top w:val="none" w:sz="0" w:space="0" w:color="auto"/>
            <w:left w:val="none" w:sz="0" w:space="0" w:color="auto"/>
            <w:bottom w:val="none" w:sz="0" w:space="0" w:color="auto"/>
            <w:right w:val="none" w:sz="0" w:space="0" w:color="auto"/>
          </w:divBdr>
        </w:div>
        <w:div w:id="197745911">
          <w:marLeft w:val="640"/>
          <w:marRight w:val="0"/>
          <w:marTop w:val="0"/>
          <w:marBottom w:val="0"/>
          <w:divBdr>
            <w:top w:val="none" w:sz="0" w:space="0" w:color="auto"/>
            <w:left w:val="none" w:sz="0" w:space="0" w:color="auto"/>
            <w:bottom w:val="none" w:sz="0" w:space="0" w:color="auto"/>
            <w:right w:val="none" w:sz="0" w:space="0" w:color="auto"/>
          </w:divBdr>
        </w:div>
        <w:div w:id="2120906349">
          <w:marLeft w:val="640"/>
          <w:marRight w:val="0"/>
          <w:marTop w:val="0"/>
          <w:marBottom w:val="0"/>
          <w:divBdr>
            <w:top w:val="none" w:sz="0" w:space="0" w:color="auto"/>
            <w:left w:val="none" w:sz="0" w:space="0" w:color="auto"/>
            <w:bottom w:val="none" w:sz="0" w:space="0" w:color="auto"/>
            <w:right w:val="none" w:sz="0" w:space="0" w:color="auto"/>
          </w:divBdr>
        </w:div>
        <w:div w:id="1124083593">
          <w:marLeft w:val="640"/>
          <w:marRight w:val="0"/>
          <w:marTop w:val="0"/>
          <w:marBottom w:val="0"/>
          <w:divBdr>
            <w:top w:val="none" w:sz="0" w:space="0" w:color="auto"/>
            <w:left w:val="none" w:sz="0" w:space="0" w:color="auto"/>
            <w:bottom w:val="none" w:sz="0" w:space="0" w:color="auto"/>
            <w:right w:val="none" w:sz="0" w:space="0" w:color="auto"/>
          </w:divBdr>
        </w:div>
        <w:div w:id="1998066758">
          <w:marLeft w:val="640"/>
          <w:marRight w:val="0"/>
          <w:marTop w:val="0"/>
          <w:marBottom w:val="0"/>
          <w:divBdr>
            <w:top w:val="none" w:sz="0" w:space="0" w:color="auto"/>
            <w:left w:val="none" w:sz="0" w:space="0" w:color="auto"/>
            <w:bottom w:val="none" w:sz="0" w:space="0" w:color="auto"/>
            <w:right w:val="none" w:sz="0" w:space="0" w:color="auto"/>
          </w:divBdr>
        </w:div>
        <w:div w:id="1640842519">
          <w:marLeft w:val="640"/>
          <w:marRight w:val="0"/>
          <w:marTop w:val="0"/>
          <w:marBottom w:val="0"/>
          <w:divBdr>
            <w:top w:val="none" w:sz="0" w:space="0" w:color="auto"/>
            <w:left w:val="none" w:sz="0" w:space="0" w:color="auto"/>
            <w:bottom w:val="none" w:sz="0" w:space="0" w:color="auto"/>
            <w:right w:val="none" w:sz="0" w:space="0" w:color="auto"/>
          </w:divBdr>
        </w:div>
        <w:div w:id="522062718">
          <w:marLeft w:val="640"/>
          <w:marRight w:val="0"/>
          <w:marTop w:val="0"/>
          <w:marBottom w:val="0"/>
          <w:divBdr>
            <w:top w:val="none" w:sz="0" w:space="0" w:color="auto"/>
            <w:left w:val="none" w:sz="0" w:space="0" w:color="auto"/>
            <w:bottom w:val="none" w:sz="0" w:space="0" w:color="auto"/>
            <w:right w:val="none" w:sz="0" w:space="0" w:color="auto"/>
          </w:divBdr>
        </w:div>
        <w:div w:id="1888639607">
          <w:marLeft w:val="640"/>
          <w:marRight w:val="0"/>
          <w:marTop w:val="0"/>
          <w:marBottom w:val="0"/>
          <w:divBdr>
            <w:top w:val="none" w:sz="0" w:space="0" w:color="auto"/>
            <w:left w:val="none" w:sz="0" w:space="0" w:color="auto"/>
            <w:bottom w:val="none" w:sz="0" w:space="0" w:color="auto"/>
            <w:right w:val="none" w:sz="0" w:space="0" w:color="auto"/>
          </w:divBdr>
        </w:div>
        <w:div w:id="1136531814">
          <w:marLeft w:val="640"/>
          <w:marRight w:val="0"/>
          <w:marTop w:val="0"/>
          <w:marBottom w:val="0"/>
          <w:divBdr>
            <w:top w:val="none" w:sz="0" w:space="0" w:color="auto"/>
            <w:left w:val="none" w:sz="0" w:space="0" w:color="auto"/>
            <w:bottom w:val="none" w:sz="0" w:space="0" w:color="auto"/>
            <w:right w:val="none" w:sz="0" w:space="0" w:color="auto"/>
          </w:divBdr>
        </w:div>
        <w:div w:id="788814358">
          <w:marLeft w:val="640"/>
          <w:marRight w:val="0"/>
          <w:marTop w:val="0"/>
          <w:marBottom w:val="0"/>
          <w:divBdr>
            <w:top w:val="none" w:sz="0" w:space="0" w:color="auto"/>
            <w:left w:val="none" w:sz="0" w:space="0" w:color="auto"/>
            <w:bottom w:val="none" w:sz="0" w:space="0" w:color="auto"/>
            <w:right w:val="none" w:sz="0" w:space="0" w:color="auto"/>
          </w:divBdr>
        </w:div>
        <w:div w:id="692850714">
          <w:marLeft w:val="640"/>
          <w:marRight w:val="0"/>
          <w:marTop w:val="0"/>
          <w:marBottom w:val="0"/>
          <w:divBdr>
            <w:top w:val="none" w:sz="0" w:space="0" w:color="auto"/>
            <w:left w:val="none" w:sz="0" w:space="0" w:color="auto"/>
            <w:bottom w:val="none" w:sz="0" w:space="0" w:color="auto"/>
            <w:right w:val="none" w:sz="0" w:space="0" w:color="auto"/>
          </w:divBdr>
        </w:div>
        <w:div w:id="1850217861">
          <w:marLeft w:val="640"/>
          <w:marRight w:val="0"/>
          <w:marTop w:val="0"/>
          <w:marBottom w:val="0"/>
          <w:divBdr>
            <w:top w:val="none" w:sz="0" w:space="0" w:color="auto"/>
            <w:left w:val="none" w:sz="0" w:space="0" w:color="auto"/>
            <w:bottom w:val="none" w:sz="0" w:space="0" w:color="auto"/>
            <w:right w:val="none" w:sz="0" w:space="0" w:color="auto"/>
          </w:divBdr>
        </w:div>
        <w:div w:id="2110926542">
          <w:marLeft w:val="640"/>
          <w:marRight w:val="0"/>
          <w:marTop w:val="0"/>
          <w:marBottom w:val="0"/>
          <w:divBdr>
            <w:top w:val="none" w:sz="0" w:space="0" w:color="auto"/>
            <w:left w:val="none" w:sz="0" w:space="0" w:color="auto"/>
            <w:bottom w:val="none" w:sz="0" w:space="0" w:color="auto"/>
            <w:right w:val="none" w:sz="0" w:space="0" w:color="auto"/>
          </w:divBdr>
        </w:div>
        <w:div w:id="8022861">
          <w:marLeft w:val="640"/>
          <w:marRight w:val="0"/>
          <w:marTop w:val="0"/>
          <w:marBottom w:val="0"/>
          <w:divBdr>
            <w:top w:val="none" w:sz="0" w:space="0" w:color="auto"/>
            <w:left w:val="none" w:sz="0" w:space="0" w:color="auto"/>
            <w:bottom w:val="none" w:sz="0" w:space="0" w:color="auto"/>
            <w:right w:val="none" w:sz="0" w:space="0" w:color="auto"/>
          </w:divBdr>
        </w:div>
        <w:div w:id="424882259">
          <w:marLeft w:val="640"/>
          <w:marRight w:val="0"/>
          <w:marTop w:val="0"/>
          <w:marBottom w:val="0"/>
          <w:divBdr>
            <w:top w:val="none" w:sz="0" w:space="0" w:color="auto"/>
            <w:left w:val="none" w:sz="0" w:space="0" w:color="auto"/>
            <w:bottom w:val="none" w:sz="0" w:space="0" w:color="auto"/>
            <w:right w:val="none" w:sz="0" w:space="0" w:color="auto"/>
          </w:divBdr>
        </w:div>
        <w:div w:id="1188372429">
          <w:marLeft w:val="640"/>
          <w:marRight w:val="0"/>
          <w:marTop w:val="0"/>
          <w:marBottom w:val="0"/>
          <w:divBdr>
            <w:top w:val="none" w:sz="0" w:space="0" w:color="auto"/>
            <w:left w:val="none" w:sz="0" w:space="0" w:color="auto"/>
            <w:bottom w:val="none" w:sz="0" w:space="0" w:color="auto"/>
            <w:right w:val="none" w:sz="0" w:space="0" w:color="auto"/>
          </w:divBdr>
        </w:div>
      </w:divsChild>
    </w:div>
    <w:div w:id="1988824137">
      <w:bodyDiv w:val="1"/>
      <w:marLeft w:val="0"/>
      <w:marRight w:val="0"/>
      <w:marTop w:val="0"/>
      <w:marBottom w:val="0"/>
      <w:divBdr>
        <w:top w:val="none" w:sz="0" w:space="0" w:color="auto"/>
        <w:left w:val="none" w:sz="0" w:space="0" w:color="auto"/>
        <w:bottom w:val="none" w:sz="0" w:space="0" w:color="auto"/>
        <w:right w:val="none" w:sz="0" w:space="0" w:color="auto"/>
      </w:divBdr>
    </w:div>
    <w:div w:id="1991861496">
      <w:bodyDiv w:val="1"/>
      <w:marLeft w:val="0"/>
      <w:marRight w:val="0"/>
      <w:marTop w:val="0"/>
      <w:marBottom w:val="0"/>
      <w:divBdr>
        <w:top w:val="none" w:sz="0" w:space="0" w:color="auto"/>
        <w:left w:val="none" w:sz="0" w:space="0" w:color="auto"/>
        <w:bottom w:val="none" w:sz="0" w:space="0" w:color="auto"/>
        <w:right w:val="none" w:sz="0" w:space="0" w:color="auto"/>
      </w:divBdr>
      <w:divsChild>
        <w:div w:id="598681814">
          <w:marLeft w:val="640"/>
          <w:marRight w:val="0"/>
          <w:marTop w:val="0"/>
          <w:marBottom w:val="0"/>
          <w:divBdr>
            <w:top w:val="none" w:sz="0" w:space="0" w:color="auto"/>
            <w:left w:val="none" w:sz="0" w:space="0" w:color="auto"/>
            <w:bottom w:val="none" w:sz="0" w:space="0" w:color="auto"/>
            <w:right w:val="none" w:sz="0" w:space="0" w:color="auto"/>
          </w:divBdr>
        </w:div>
        <w:div w:id="480772813">
          <w:marLeft w:val="640"/>
          <w:marRight w:val="0"/>
          <w:marTop w:val="0"/>
          <w:marBottom w:val="0"/>
          <w:divBdr>
            <w:top w:val="none" w:sz="0" w:space="0" w:color="auto"/>
            <w:left w:val="none" w:sz="0" w:space="0" w:color="auto"/>
            <w:bottom w:val="none" w:sz="0" w:space="0" w:color="auto"/>
            <w:right w:val="none" w:sz="0" w:space="0" w:color="auto"/>
          </w:divBdr>
        </w:div>
        <w:div w:id="981620383">
          <w:marLeft w:val="640"/>
          <w:marRight w:val="0"/>
          <w:marTop w:val="0"/>
          <w:marBottom w:val="0"/>
          <w:divBdr>
            <w:top w:val="none" w:sz="0" w:space="0" w:color="auto"/>
            <w:left w:val="none" w:sz="0" w:space="0" w:color="auto"/>
            <w:bottom w:val="none" w:sz="0" w:space="0" w:color="auto"/>
            <w:right w:val="none" w:sz="0" w:space="0" w:color="auto"/>
          </w:divBdr>
        </w:div>
        <w:div w:id="823164327">
          <w:marLeft w:val="640"/>
          <w:marRight w:val="0"/>
          <w:marTop w:val="0"/>
          <w:marBottom w:val="0"/>
          <w:divBdr>
            <w:top w:val="none" w:sz="0" w:space="0" w:color="auto"/>
            <w:left w:val="none" w:sz="0" w:space="0" w:color="auto"/>
            <w:bottom w:val="none" w:sz="0" w:space="0" w:color="auto"/>
            <w:right w:val="none" w:sz="0" w:space="0" w:color="auto"/>
          </w:divBdr>
        </w:div>
        <w:div w:id="662705348">
          <w:marLeft w:val="640"/>
          <w:marRight w:val="0"/>
          <w:marTop w:val="0"/>
          <w:marBottom w:val="0"/>
          <w:divBdr>
            <w:top w:val="none" w:sz="0" w:space="0" w:color="auto"/>
            <w:left w:val="none" w:sz="0" w:space="0" w:color="auto"/>
            <w:bottom w:val="none" w:sz="0" w:space="0" w:color="auto"/>
            <w:right w:val="none" w:sz="0" w:space="0" w:color="auto"/>
          </w:divBdr>
        </w:div>
        <w:div w:id="625817655">
          <w:marLeft w:val="640"/>
          <w:marRight w:val="0"/>
          <w:marTop w:val="0"/>
          <w:marBottom w:val="0"/>
          <w:divBdr>
            <w:top w:val="none" w:sz="0" w:space="0" w:color="auto"/>
            <w:left w:val="none" w:sz="0" w:space="0" w:color="auto"/>
            <w:bottom w:val="none" w:sz="0" w:space="0" w:color="auto"/>
            <w:right w:val="none" w:sz="0" w:space="0" w:color="auto"/>
          </w:divBdr>
        </w:div>
        <w:div w:id="1864857211">
          <w:marLeft w:val="640"/>
          <w:marRight w:val="0"/>
          <w:marTop w:val="0"/>
          <w:marBottom w:val="0"/>
          <w:divBdr>
            <w:top w:val="none" w:sz="0" w:space="0" w:color="auto"/>
            <w:left w:val="none" w:sz="0" w:space="0" w:color="auto"/>
            <w:bottom w:val="none" w:sz="0" w:space="0" w:color="auto"/>
            <w:right w:val="none" w:sz="0" w:space="0" w:color="auto"/>
          </w:divBdr>
        </w:div>
        <w:div w:id="1721856719">
          <w:marLeft w:val="640"/>
          <w:marRight w:val="0"/>
          <w:marTop w:val="0"/>
          <w:marBottom w:val="0"/>
          <w:divBdr>
            <w:top w:val="none" w:sz="0" w:space="0" w:color="auto"/>
            <w:left w:val="none" w:sz="0" w:space="0" w:color="auto"/>
            <w:bottom w:val="none" w:sz="0" w:space="0" w:color="auto"/>
            <w:right w:val="none" w:sz="0" w:space="0" w:color="auto"/>
          </w:divBdr>
        </w:div>
        <w:div w:id="764883238">
          <w:marLeft w:val="640"/>
          <w:marRight w:val="0"/>
          <w:marTop w:val="0"/>
          <w:marBottom w:val="0"/>
          <w:divBdr>
            <w:top w:val="none" w:sz="0" w:space="0" w:color="auto"/>
            <w:left w:val="none" w:sz="0" w:space="0" w:color="auto"/>
            <w:bottom w:val="none" w:sz="0" w:space="0" w:color="auto"/>
            <w:right w:val="none" w:sz="0" w:space="0" w:color="auto"/>
          </w:divBdr>
        </w:div>
        <w:div w:id="269625924">
          <w:marLeft w:val="640"/>
          <w:marRight w:val="0"/>
          <w:marTop w:val="0"/>
          <w:marBottom w:val="0"/>
          <w:divBdr>
            <w:top w:val="none" w:sz="0" w:space="0" w:color="auto"/>
            <w:left w:val="none" w:sz="0" w:space="0" w:color="auto"/>
            <w:bottom w:val="none" w:sz="0" w:space="0" w:color="auto"/>
            <w:right w:val="none" w:sz="0" w:space="0" w:color="auto"/>
          </w:divBdr>
        </w:div>
        <w:div w:id="1183545718">
          <w:marLeft w:val="640"/>
          <w:marRight w:val="0"/>
          <w:marTop w:val="0"/>
          <w:marBottom w:val="0"/>
          <w:divBdr>
            <w:top w:val="none" w:sz="0" w:space="0" w:color="auto"/>
            <w:left w:val="none" w:sz="0" w:space="0" w:color="auto"/>
            <w:bottom w:val="none" w:sz="0" w:space="0" w:color="auto"/>
            <w:right w:val="none" w:sz="0" w:space="0" w:color="auto"/>
          </w:divBdr>
        </w:div>
        <w:div w:id="1191995267">
          <w:marLeft w:val="640"/>
          <w:marRight w:val="0"/>
          <w:marTop w:val="0"/>
          <w:marBottom w:val="0"/>
          <w:divBdr>
            <w:top w:val="none" w:sz="0" w:space="0" w:color="auto"/>
            <w:left w:val="none" w:sz="0" w:space="0" w:color="auto"/>
            <w:bottom w:val="none" w:sz="0" w:space="0" w:color="auto"/>
            <w:right w:val="none" w:sz="0" w:space="0" w:color="auto"/>
          </w:divBdr>
        </w:div>
        <w:div w:id="690302180">
          <w:marLeft w:val="640"/>
          <w:marRight w:val="0"/>
          <w:marTop w:val="0"/>
          <w:marBottom w:val="0"/>
          <w:divBdr>
            <w:top w:val="none" w:sz="0" w:space="0" w:color="auto"/>
            <w:left w:val="none" w:sz="0" w:space="0" w:color="auto"/>
            <w:bottom w:val="none" w:sz="0" w:space="0" w:color="auto"/>
            <w:right w:val="none" w:sz="0" w:space="0" w:color="auto"/>
          </w:divBdr>
        </w:div>
        <w:div w:id="1720783585">
          <w:marLeft w:val="640"/>
          <w:marRight w:val="0"/>
          <w:marTop w:val="0"/>
          <w:marBottom w:val="0"/>
          <w:divBdr>
            <w:top w:val="none" w:sz="0" w:space="0" w:color="auto"/>
            <w:left w:val="none" w:sz="0" w:space="0" w:color="auto"/>
            <w:bottom w:val="none" w:sz="0" w:space="0" w:color="auto"/>
            <w:right w:val="none" w:sz="0" w:space="0" w:color="auto"/>
          </w:divBdr>
        </w:div>
        <w:div w:id="1769616896">
          <w:marLeft w:val="640"/>
          <w:marRight w:val="0"/>
          <w:marTop w:val="0"/>
          <w:marBottom w:val="0"/>
          <w:divBdr>
            <w:top w:val="none" w:sz="0" w:space="0" w:color="auto"/>
            <w:left w:val="none" w:sz="0" w:space="0" w:color="auto"/>
            <w:bottom w:val="none" w:sz="0" w:space="0" w:color="auto"/>
            <w:right w:val="none" w:sz="0" w:space="0" w:color="auto"/>
          </w:divBdr>
        </w:div>
        <w:div w:id="1818842122">
          <w:marLeft w:val="640"/>
          <w:marRight w:val="0"/>
          <w:marTop w:val="0"/>
          <w:marBottom w:val="0"/>
          <w:divBdr>
            <w:top w:val="none" w:sz="0" w:space="0" w:color="auto"/>
            <w:left w:val="none" w:sz="0" w:space="0" w:color="auto"/>
            <w:bottom w:val="none" w:sz="0" w:space="0" w:color="auto"/>
            <w:right w:val="none" w:sz="0" w:space="0" w:color="auto"/>
          </w:divBdr>
        </w:div>
        <w:div w:id="2046175781">
          <w:marLeft w:val="640"/>
          <w:marRight w:val="0"/>
          <w:marTop w:val="0"/>
          <w:marBottom w:val="0"/>
          <w:divBdr>
            <w:top w:val="none" w:sz="0" w:space="0" w:color="auto"/>
            <w:left w:val="none" w:sz="0" w:space="0" w:color="auto"/>
            <w:bottom w:val="none" w:sz="0" w:space="0" w:color="auto"/>
            <w:right w:val="none" w:sz="0" w:space="0" w:color="auto"/>
          </w:divBdr>
        </w:div>
        <w:div w:id="1956403782">
          <w:marLeft w:val="640"/>
          <w:marRight w:val="0"/>
          <w:marTop w:val="0"/>
          <w:marBottom w:val="0"/>
          <w:divBdr>
            <w:top w:val="none" w:sz="0" w:space="0" w:color="auto"/>
            <w:left w:val="none" w:sz="0" w:space="0" w:color="auto"/>
            <w:bottom w:val="none" w:sz="0" w:space="0" w:color="auto"/>
            <w:right w:val="none" w:sz="0" w:space="0" w:color="auto"/>
          </w:divBdr>
        </w:div>
        <w:div w:id="1745756973">
          <w:marLeft w:val="640"/>
          <w:marRight w:val="0"/>
          <w:marTop w:val="0"/>
          <w:marBottom w:val="0"/>
          <w:divBdr>
            <w:top w:val="none" w:sz="0" w:space="0" w:color="auto"/>
            <w:left w:val="none" w:sz="0" w:space="0" w:color="auto"/>
            <w:bottom w:val="none" w:sz="0" w:space="0" w:color="auto"/>
            <w:right w:val="none" w:sz="0" w:space="0" w:color="auto"/>
          </w:divBdr>
        </w:div>
        <w:div w:id="1888488519">
          <w:marLeft w:val="640"/>
          <w:marRight w:val="0"/>
          <w:marTop w:val="0"/>
          <w:marBottom w:val="0"/>
          <w:divBdr>
            <w:top w:val="none" w:sz="0" w:space="0" w:color="auto"/>
            <w:left w:val="none" w:sz="0" w:space="0" w:color="auto"/>
            <w:bottom w:val="none" w:sz="0" w:space="0" w:color="auto"/>
            <w:right w:val="none" w:sz="0" w:space="0" w:color="auto"/>
          </w:divBdr>
        </w:div>
        <w:div w:id="798231082">
          <w:marLeft w:val="640"/>
          <w:marRight w:val="0"/>
          <w:marTop w:val="0"/>
          <w:marBottom w:val="0"/>
          <w:divBdr>
            <w:top w:val="none" w:sz="0" w:space="0" w:color="auto"/>
            <w:left w:val="none" w:sz="0" w:space="0" w:color="auto"/>
            <w:bottom w:val="none" w:sz="0" w:space="0" w:color="auto"/>
            <w:right w:val="none" w:sz="0" w:space="0" w:color="auto"/>
          </w:divBdr>
        </w:div>
        <w:div w:id="1976062892">
          <w:marLeft w:val="640"/>
          <w:marRight w:val="0"/>
          <w:marTop w:val="0"/>
          <w:marBottom w:val="0"/>
          <w:divBdr>
            <w:top w:val="none" w:sz="0" w:space="0" w:color="auto"/>
            <w:left w:val="none" w:sz="0" w:space="0" w:color="auto"/>
            <w:bottom w:val="none" w:sz="0" w:space="0" w:color="auto"/>
            <w:right w:val="none" w:sz="0" w:space="0" w:color="auto"/>
          </w:divBdr>
        </w:div>
        <w:div w:id="1329478269">
          <w:marLeft w:val="640"/>
          <w:marRight w:val="0"/>
          <w:marTop w:val="0"/>
          <w:marBottom w:val="0"/>
          <w:divBdr>
            <w:top w:val="none" w:sz="0" w:space="0" w:color="auto"/>
            <w:left w:val="none" w:sz="0" w:space="0" w:color="auto"/>
            <w:bottom w:val="none" w:sz="0" w:space="0" w:color="auto"/>
            <w:right w:val="none" w:sz="0" w:space="0" w:color="auto"/>
          </w:divBdr>
        </w:div>
        <w:div w:id="1286351556">
          <w:marLeft w:val="640"/>
          <w:marRight w:val="0"/>
          <w:marTop w:val="0"/>
          <w:marBottom w:val="0"/>
          <w:divBdr>
            <w:top w:val="none" w:sz="0" w:space="0" w:color="auto"/>
            <w:left w:val="none" w:sz="0" w:space="0" w:color="auto"/>
            <w:bottom w:val="none" w:sz="0" w:space="0" w:color="auto"/>
            <w:right w:val="none" w:sz="0" w:space="0" w:color="auto"/>
          </w:divBdr>
        </w:div>
        <w:div w:id="1845394554">
          <w:marLeft w:val="640"/>
          <w:marRight w:val="0"/>
          <w:marTop w:val="0"/>
          <w:marBottom w:val="0"/>
          <w:divBdr>
            <w:top w:val="none" w:sz="0" w:space="0" w:color="auto"/>
            <w:left w:val="none" w:sz="0" w:space="0" w:color="auto"/>
            <w:bottom w:val="none" w:sz="0" w:space="0" w:color="auto"/>
            <w:right w:val="none" w:sz="0" w:space="0" w:color="auto"/>
          </w:divBdr>
        </w:div>
        <w:div w:id="1199010029">
          <w:marLeft w:val="640"/>
          <w:marRight w:val="0"/>
          <w:marTop w:val="0"/>
          <w:marBottom w:val="0"/>
          <w:divBdr>
            <w:top w:val="none" w:sz="0" w:space="0" w:color="auto"/>
            <w:left w:val="none" w:sz="0" w:space="0" w:color="auto"/>
            <w:bottom w:val="none" w:sz="0" w:space="0" w:color="auto"/>
            <w:right w:val="none" w:sz="0" w:space="0" w:color="auto"/>
          </w:divBdr>
        </w:div>
        <w:div w:id="40791416">
          <w:marLeft w:val="640"/>
          <w:marRight w:val="0"/>
          <w:marTop w:val="0"/>
          <w:marBottom w:val="0"/>
          <w:divBdr>
            <w:top w:val="none" w:sz="0" w:space="0" w:color="auto"/>
            <w:left w:val="none" w:sz="0" w:space="0" w:color="auto"/>
            <w:bottom w:val="none" w:sz="0" w:space="0" w:color="auto"/>
            <w:right w:val="none" w:sz="0" w:space="0" w:color="auto"/>
          </w:divBdr>
        </w:div>
        <w:div w:id="1340545148">
          <w:marLeft w:val="640"/>
          <w:marRight w:val="0"/>
          <w:marTop w:val="0"/>
          <w:marBottom w:val="0"/>
          <w:divBdr>
            <w:top w:val="none" w:sz="0" w:space="0" w:color="auto"/>
            <w:left w:val="none" w:sz="0" w:space="0" w:color="auto"/>
            <w:bottom w:val="none" w:sz="0" w:space="0" w:color="auto"/>
            <w:right w:val="none" w:sz="0" w:space="0" w:color="auto"/>
          </w:divBdr>
        </w:div>
        <w:div w:id="1904558089">
          <w:marLeft w:val="640"/>
          <w:marRight w:val="0"/>
          <w:marTop w:val="0"/>
          <w:marBottom w:val="0"/>
          <w:divBdr>
            <w:top w:val="none" w:sz="0" w:space="0" w:color="auto"/>
            <w:left w:val="none" w:sz="0" w:space="0" w:color="auto"/>
            <w:bottom w:val="none" w:sz="0" w:space="0" w:color="auto"/>
            <w:right w:val="none" w:sz="0" w:space="0" w:color="auto"/>
          </w:divBdr>
        </w:div>
        <w:div w:id="1133255539">
          <w:marLeft w:val="640"/>
          <w:marRight w:val="0"/>
          <w:marTop w:val="0"/>
          <w:marBottom w:val="0"/>
          <w:divBdr>
            <w:top w:val="none" w:sz="0" w:space="0" w:color="auto"/>
            <w:left w:val="none" w:sz="0" w:space="0" w:color="auto"/>
            <w:bottom w:val="none" w:sz="0" w:space="0" w:color="auto"/>
            <w:right w:val="none" w:sz="0" w:space="0" w:color="auto"/>
          </w:divBdr>
        </w:div>
        <w:div w:id="349531863">
          <w:marLeft w:val="640"/>
          <w:marRight w:val="0"/>
          <w:marTop w:val="0"/>
          <w:marBottom w:val="0"/>
          <w:divBdr>
            <w:top w:val="none" w:sz="0" w:space="0" w:color="auto"/>
            <w:left w:val="none" w:sz="0" w:space="0" w:color="auto"/>
            <w:bottom w:val="none" w:sz="0" w:space="0" w:color="auto"/>
            <w:right w:val="none" w:sz="0" w:space="0" w:color="auto"/>
          </w:divBdr>
        </w:div>
        <w:div w:id="2074548657">
          <w:marLeft w:val="640"/>
          <w:marRight w:val="0"/>
          <w:marTop w:val="0"/>
          <w:marBottom w:val="0"/>
          <w:divBdr>
            <w:top w:val="none" w:sz="0" w:space="0" w:color="auto"/>
            <w:left w:val="none" w:sz="0" w:space="0" w:color="auto"/>
            <w:bottom w:val="none" w:sz="0" w:space="0" w:color="auto"/>
            <w:right w:val="none" w:sz="0" w:space="0" w:color="auto"/>
          </w:divBdr>
        </w:div>
        <w:div w:id="1034621703">
          <w:marLeft w:val="640"/>
          <w:marRight w:val="0"/>
          <w:marTop w:val="0"/>
          <w:marBottom w:val="0"/>
          <w:divBdr>
            <w:top w:val="none" w:sz="0" w:space="0" w:color="auto"/>
            <w:left w:val="none" w:sz="0" w:space="0" w:color="auto"/>
            <w:bottom w:val="none" w:sz="0" w:space="0" w:color="auto"/>
            <w:right w:val="none" w:sz="0" w:space="0" w:color="auto"/>
          </w:divBdr>
        </w:div>
      </w:divsChild>
    </w:div>
    <w:div w:id="1996949406">
      <w:bodyDiv w:val="1"/>
      <w:marLeft w:val="0"/>
      <w:marRight w:val="0"/>
      <w:marTop w:val="0"/>
      <w:marBottom w:val="0"/>
      <w:divBdr>
        <w:top w:val="none" w:sz="0" w:space="0" w:color="auto"/>
        <w:left w:val="none" w:sz="0" w:space="0" w:color="auto"/>
        <w:bottom w:val="none" w:sz="0" w:space="0" w:color="auto"/>
        <w:right w:val="none" w:sz="0" w:space="0" w:color="auto"/>
      </w:divBdr>
      <w:divsChild>
        <w:div w:id="724724417">
          <w:marLeft w:val="640"/>
          <w:marRight w:val="0"/>
          <w:marTop w:val="0"/>
          <w:marBottom w:val="0"/>
          <w:divBdr>
            <w:top w:val="none" w:sz="0" w:space="0" w:color="auto"/>
            <w:left w:val="none" w:sz="0" w:space="0" w:color="auto"/>
            <w:bottom w:val="none" w:sz="0" w:space="0" w:color="auto"/>
            <w:right w:val="none" w:sz="0" w:space="0" w:color="auto"/>
          </w:divBdr>
        </w:div>
        <w:div w:id="2079086939">
          <w:marLeft w:val="640"/>
          <w:marRight w:val="0"/>
          <w:marTop w:val="0"/>
          <w:marBottom w:val="0"/>
          <w:divBdr>
            <w:top w:val="none" w:sz="0" w:space="0" w:color="auto"/>
            <w:left w:val="none" w:sz="0" w:space="0" w:color="auto"/>
            <w:bottom w:val="none" w:sz="0" w:space="0" w:color="auto"/>
            <w:right w:val="none" w:sz="0" w:space="0" w:color="auto"/>
          </w:divBdr>
        </w:div>
        <w:div w:id="1084952625">
          <w:marLeft w:val="640"/>
          <w:marRight w:val="0"/>
          <w:marTop w:val="0"/>
          <w:marBottom w:val="0"/>
          <w:divBdr>
            <w:top w:val="none" w:sz="0" w:space="0" w:color="auto"/>
            <w:left w:val="none" w:sz="0" w:space="0" w:color="auto"/>
            <w:bottom w:val="none" w:sz="0" w:space="0" w:color="auto"/>
            <w:right w:val="none" w:sz="0" w:space="0" w:color="auto"/>
          </w:divBdr>
        </w:div>
        <w:div w:id="540367262">
          <w:marLeft w:val="640"/>
          <w:marRight w:val="0"/>
          <w:marTop w:val="0"/>
          <w:marBottom w:val="0"/>
          <w:divBdr>
            <w:top w:val="none" w:sz="0" w:space="0" w:color="auto"/>
            <w:left w:val="none" w:sz="0" w:space="0" w:color="auto"/>
            <w:bottom w:val="none" w:sz="0" w:space="0" w:color="auto"/>
            <w:right w:val="none" w:sz="0" w:space="0" w:color="auto"/>
          </w:divBdr>
        </w:div>
        <w:div w:id="327176038">
          <w:marLeft w:val="640"/>
          <w:marRight w:val="0"/>
          <w:marTop w:val="0"/>
          <w:marBottom w:val="0"/>
          <w:divBdr>
            <w:top w:val="none" w:sz="0" w:space="0" w:color="auto"/>
            <w:left w:val="none" w:sz="0" w:space="0" w:color="auto"/>
            <w:bottom w:val="none" w:sz="0" w:space="0" w:color="auto"/>
            <w:right w:val="none" w:sz="0" w:space="0" w:color="auto"/>
          </w:divBdr>
        </w:div>
        <w:div w:id="331295405">
          <w:marLeft w:val="640"/>
          <w:marRight w:val="0"/>
          <w:marTop w:val="0"/>
          <w:marBottom w:val="0"/>
          <w:divBdr>
            <w:top w:val="none" w:sz="0" w:space="0" w:color="auto"/>
            <w:left w:val="none" w:sz="0" w:space="0" w:color="auto"/>
            <w:bottom w:val="none" w:sz="0" w:space="0" w:color="auto"/>
            <w:right w:val="none" w:sz="0" w:space="0" w:color="auto"/>
          </w:divBdr>
        </w:div>
        <w:div w:id="363332712">
          <w:marLeft w:val="640"/>
          <w:marRight w:val="0"/>
          <w:marTop w:val="0"/>
          <w:marBottom w:val="0"/>
          <w:divBdr>
            <w:top w:val="none" w:sz="0" w:space="0" w:color="auto"/>
            <w:left w:val="none" w:sz="0" w:space="0" w:color="auto"/>
            <w:bottom w:val="none" w:sz="0" w:space="0" w:color="auto"/>
            <w:right w:val="none" w:sz="0" w:space="0" w:color="auto"/>
          </w:divBdr>
        </w:div>
        <w:div w:id="480001592">
          <w:marLeft w:val="640"/>
          <w:marRight w:val="0"/>
          <w:marTop w:val="0"/>
          <w:marBottom w:val="0"/>
          <w:divBdr>
            <w:top w:val="none" w:sz="0" w:space="0" w:color="auto"/>
            <w:left w:val="none" w:sz="0" w:space="0" w:color="auto"/>
            <w:bottom w:val="none" w:sz="0" w:space="0" w:color="auto"/>
            <w:right w:val="none" w:sz="0" w:space="0" w:color="auto"/>
          </w:divBdr>
        </w:div>
        <w:div w:id="1216623633">
          <w:marLeft w:val="640"/>
          <w:marRight w:val="0"/>
          <w:marTop w:val="0"/>
          <w:marBottom w:val="0"/>
          <w:divBdr>
            <w:top w:val="none" w:sz="0" w:space="0" w:color="auto"/>
            <w:left w:val="none" w:sz="0" w:space="0" w:color="auto"/>
            <w:bottom w:val="none" w:sz="0" w:space="0" w:color="auto"/>
            <w:right w:val="none" w:sz="0" w:space="0" w:color="auto"/>
          </w:divBdr>
        </w:div>
        <w:div w:id="1300725734">
          <w:marLeft w:val="640"/>
          <w:marRight w:val="0"/>
          <w:marTop w:val="0"/>
          <w:marBottom w:val="0"/>
          <w:divBdr>
            <w:top w:val="none" w:sz="0" w:space="0" w:color="auto"/>
            <w:left w:val="none" w:sz="0" w:space="0" w:color="auto"/>
            <w:bottom w:val="none" w:sz="0" w:space="0" w:color="auto"/>
            <w:right w:val="none" w:sz="0" w:space="0" w:color="auto"/>
          </w:divBdr>
        </w:div>
        <w:div w:id="190995074">
          <w:marLeft w:val="640"/>
          <w:marRight w:val="0"/>
          <w:marTop w:val="0"/>
          <w:marBottom w:val="0"/>
          <w:divBdr>
            <w:top w:val="none" w:sz="0" w:space="0" w:color="auto"/>
            <w:left w:val="none" w:sz="0" w:space="0" w:color="auto"/>
            <w:bottom w:val="none" w:sz="0" w:space="0" w:color="auto"/>
            <w:right w:val="none" w:sz="0" w:space="0" w:color="auto"/>
          </w:divBdr>
        </w:div>
        <w:div w:id="819073606">
          <w:marLeft w:val="640"/>
          <w:marRight w:val="0"/>
          <w:marTop w:val="0"/>
          <w:marBottom w:val="0"/>
          <w:divBdr>
            <w:top w:val="none" w:sz="0" w:space="0" w:color="auto"/>
            <w:left w:val="none" w:sz="0" w:space="0" w:color="auto"/>
            <w:bottom w:val="none" w:sz="0" w:space="0" w:color="auto"/>
            <w:right w:val="none" w:sz="0" w:space="0" w:color="auto"/>
          </w:divBdr>
        </w:div>
        <w:div w:id="226652835">
          <w:marLeft w:val="640"/>
          <w:marRight w:val="0"/>
          <w:marTop w:val="0"/>
          <w:marBottom w:val="0"/>
          <w:divBdr>
            <w:top w:val="none" w:sz="0" w:space="0" w:color="auto"/>
            <w:left w:val="none" w:sz="0" w:space="0" w:color="auto"/>
            <w:bottom w:val="none" w:sz="0" w:space="0" w:color="auto"/>
            <w:right w:val="none" w:sz="0" w:space="0" w:color="auto"/>
          </w:divBdr>
        </w:div>
        <w:div w:id="1503426409">
          <w:marLeft w:val="640"/>
          <w:marRight w:val="0"/>
          <w:marTop w:val="0"/>
          <w:marBottom w:val="0"/>
          <w:divBdr>
            <w:top w:val="none" w:sz="0" w:space="0" w:color="auto"/>
            <w:left w:val="none" w:sz="0" w:space="0" w:color="auto"/>
            <w:bottom w:val="none" w:sz="0" w:space="0" w:color="auto"/>
            <w:right w:val="none" w:sz="0" w:space="0" w:color="auto"/>
          </w:divBdr>
        </w:div>
        <w:div w:id="1483234722">
          <w:marLeft w:val="640"/>
          <w:marRight w:val="0"/>
          <w:marTop w:val="0"/>
          <w:marBottom w:val="0"/>
          <w:divBdr>
            <w:top w:val="none" w:sz="0" w:space="0" w:color="auto"/>
            <w:left w:val="none" w:sz="0" w:space="0" w:color="auto"/>
            <w:bottom w:val="none" w:sz="0" w:space="0" w:color="auto"/>
            <w:right w:val="none" w:sz="0" w:space="0" w:color="auto"/>
          </w:divBdr>
        </w:div>
        <w:div w:id="850334543">
          <w:marLeft w:val="640"/>
          <w:marRight w:val="0"/>
          <w:marTop w:val="0"/>
          <w:marBottom w:val="0"/>
          <w:divBdr>
            <w:top w:val="none" w:sz="0" w:space="0" w:color="auto"/>
            <w:left w:val="none" w:sz="0" w:space="0" w:color="auto"/>
            <w:bottom w:val="none" w:sz="0" w:space="0" w:color="auto"/>
            <w:right w:val="none" w:sz="0" w:space="0" w:color="auto"/>
          </w:divBdr>
        </w:div>
        <w:div w:id="1492256925">
          <w:marLeft w:val="640"/>
          <w:marRight w:val="0"/>
          <w:marTop w:val="0"/>
          <w:marBottom w:val="0"/>
          <w:divBdr>
            <w:top w:val="none" w:sz="0" w:space="0" w:color="auto"/>
            <w:left w:val="none" w:sz="0" w:space="0" w:color="auto"/>
            <w:bottom w:val="none" w:sz="0" w:space="0" w:color="auto"/>
            <w:right w:val="none" w:sz="0" w:space="0" w:color="auto"/>
          </w:divBdr>
        </w:div>
        <w:div w:id="34739246">
          <w:marLeft w:val="640"/>
          <w:marRight w:val="0"/>
          <w:marTop w:val="0"/>
          <w:marBottom w:val="0"/>
          <w:divBdr>
            <w:top w:val="none" w:sz="0" w:space="0" w:color="auto"/>
            <w:left w:val="none" w:sz="0" w:space="0" w:color="auto"/>
            <w:bottom w:val="none" w:sz="0" w:space="0" w:color="auto"/>
            <w:right w:val="none" w:sz="0" w:space="0" w:color="auto"/>
          </w:divBdr>
        </w:div>
        <w:div w:id="1416517005">
          <w:marLeft w:val="640"/>
          <w:marRight w:val="0"/>
          <w:marTop w:val="0"/>
          <w:marBottom w:val="0"/>
          <w:divBdr>
            <w:top w:val="none" w:sz="0" w:space="0" w:color="auto"/>
            <w:left w:val="none" w:sz="0" w:space="0" w:color="auto"/>
            <w:bottom w:val="none" w:sz="0" w:space="0" w:color="auto"/>
            <w:right w:val="none" w:sz="0" w:space="0" w:color="auto"/>
          </w:divBdr>
        </w:div>
        <w:div w:id="1725905478">
          <w:marLeft w:val="640"/>
          <w:marRight w:val="0"/>
          <w:marTop w:val="0"/>
          <w:marBottom w:val="0"/>
          <w:divBdr>
            <w:top w:val="none" w:sz="0" w:space="0" w:color="auto"/>
            <w:left w:val="none" w:sz="0" w:space="0" w:color="auto"/>
            <w:bottom w:val="none" w:sz="0" w:space="0" w:color="auto"/>
            <w:right w:val="none" w:sz="0" w:space="0" w:color="auto"/>
          </w:divBdr>
        </w:div>
        <w:div w:id="1346010219">
          <w:marLeft w:val="640"/>
          <w:marRight w:val="0"/>
          <w:marTop w:val="0"/>
          <w:marBottom w:val="0"/>
          <w:divBdr>
            <w:top w:val="none" w:sz="0" w:space="0" w:color="auto"/>
            <w:left w:val="none" w:sz="0" w:space="0" w:color="auto"/>
            <w:bottom w:val="none" w:sz="0" w:space="0" w:color="auto"/>
            <w:right w:val="none" w:sz="0" w:space="0" w:color="auto"/>
          </w:divBdr>
        </w:div>
        <w:div w:id="1396859334">
          <w:marLeft w:val="640"/>
          <w:marRight w:val="0"/>
          <w:marTop w:val="0"/>
          <w:marBottom w:val="0"/>
          <w:divBdr>
            <w:top w:val="none" w:sz="0" w:space="0" w:color="auto"/>
            <w:left w:val="none" w:sz="0" w:space="0" w:color="auto"/>
            <w:bottom w:val="none" w:sz="0" w:space="0" w:color="auto"/>
            <w:right w:val="none" w:sz="0" w:space="0" w:color="auto"/>
          </w:divBdr>
        </w:div>
        <w:div w:id="2085107877">
          <w:marLeft w:val="640"/>
          <w:marRight w:val="0"/>
          <w:marTop w:val="0"/>
          <w:marBottom w:val="0"/>
          <w:divBdr>
            <w:top w:val="none" w:sz="0" w:space="0" w:color="auto"/>
            <w:left w:val="none" w:sz="0" w:space="0" w:color="auto"/>
            <w:bottom w:val="none" w:sz="0" w:space="0" w:color="auto"/>
            <w:right w:val="none" w:sz="0" w:space="0" w:color="auto"/>
          </w:divBdr>
        </w:div>
        <w:div w:id="362052904">
          <w:marLeft w:val="640"/>
          <w:marRight w:val="0"/>
          <w:marTop w:val="0"/>
          <w:marBottom w:val="0"/>
          <w:divBdr>
            <w:top w:val="none" w:sz="0" w:space="0" w:color="auto"/>
            <w:left w:val="none" w:sz="0" w:space="0" w:color="auto"/>
            <w:bottom w:val="none" w:sz="0" w:space="0" w:color="auto"/>
            <w:right w:val="none" w:sz="0" w:space="0" w:color="auto"/>
          </w:divBdr>
        </w:div>
        <w:div w:id="500312302">
          <w:marLeft w:val="640"/>
          <w:marRight w:val="0"/>
          <w:marTop w:val="0"/>
          <w:marBottom w:val="0"/>
          <w:divBdr>
            <w:top w:val="none" w:sz="0" w:space="0" w:color="auto"/>
            <w:left w:val="none" w:sz="0" w:space="0" w:color="auto"/>
            <w:bottom w:val="none" w:sz="0" w:space="0" w:color="auto"/>
            <w:right w:val="none" w:sz="0" w:space="0" w:color="auto"/>
          </w:divBdr>
        </w:div>
        <w:div w:id="1432893949">
          <w:marLeft w:val="640"/>
          <w:marRight w:val="0"/>
          <w:marTop w:val="0"/>
          <w:marBottom w:val="0"/>
          <w:divBdr>
            <w:top w:val="none" w:sz="0" w:space="0" w:color="auto"/>
            <w:left w:val="none" w:sz="0" w:space="0" w:color="auto"/>
            <w:bottom w:val="none" w:sz="0" w:space="0" w:color="auto"/>
            <w:right w:val="none" w:sz="0" w:space="0" w:color="auto"/>
          </w:divBdr>
        </w:div>
        <w:div w:id="1838617071">
          <w:marLeft w:val="640"/>
          <w:marRight w:val="0"/>
          <w:marTop w:val="0"/>
          <w:marBottom w:val="0"/>
          <w:divBdr>
            <w:top w:val="none" w:sz="0" w:space="0" w:color="auto"/>
            <w:left w:val="none" w:sz="0" w:space="0" w:color="auto"/>
            <w:bottom w:val="none" w:sz="0" w:space="0" w:color="auto"/>
            <w:right w:val="none" w:sz="0" w:space="0" w:color="auto"/>
          </w:divBdr>
        </w:div>
        <w:div w:id="1189610960">
          <w:marLeft w:val="640"/>
          <w:marRight w:val="0"/>
          <w:marTop w:val="0"/>
          <w:marBottom w:val="0"/>
          <w:divBdr>
            <w:top w:val="none" w:sz="0" w:space="0" w:color="auto"/>
            <w:left w:val="none" w:sz="0" w:space="0" w:color="auto"/>
            <w:bottom w:val="none" w:sz="0" w:space="0" w:color="auto"/>
            <w:right w:val="none" w:sz="0" w:space="0" w:color="auto"/>
          </w:divBdr>
        </w:div>
        <w:div w:id="502431174">
          <w:marLeft w:val="640"/>
          <w:marRight w:val="0"/>
          <w:marTop w:val="0"/>
          <w:marBottom w:val="0"/>
          <w:divBdr>
            <w:top w:val="none" w:sz="0" w:space="0" w:color="auto"/>
            <w:left w:val="none" w:sz="0" w:space="0" w:color="auto"/>
            <w:bottom w:val="none" w:sz="0" w:space="0" w:color="auto"/>
            <w:right w:val="none" w:sz="0" w:space="0" w:color="auto"/>
          </w:divBdr>
        </w:div>
        <w:div w:id="111637365">
          <w:marLeft w:val="640"/>
          <w:marRight w:val="0"/>
          <w:marTop w:val="0"/>
          <w:marBottom w:val="0"/>
          <w:divBdr>
            <w:top w:val="none" w:sz="0" w:space="0" w:color="auto"/>
            <w:left w:val="none" w:sz="0" w:space="0" w:color="auto"/>
            <w:bottom w:val="none" w:sz="0" w:space="0" w:color="auto"/>
            <w:right w:val="none" w:sz="0" w:space="0" w:color="auto"/>
          </w:divBdr>
        </w:div>
      </w:divsChild>
    </w:div>
    <w:div w:id="2000034479">
      <w:bodyDiv w:val="1"/>
      <w:marLeft w:val="0"/>
      <w:marRight w:val="0"/>
      <w:marTop w:val="0"/>
      <w:marBottom w:val="0"/>
      <w:divBdr>
        <w:top w:val="none" w:sz="0" w:space="0" w:color="auto"/>
        <w:left w:val="none" w:sz="0" w:space="0" w:color="auto"/>
        <w:bottom w:val="none" w:sz="0" w:space="0" w:color="auto"/>
        <w:right w:val="none" w:sz="0" w:space="0" w:color="auto"/>
      </w:divBdr>
      <w:divsChild>
        <w:div w:id="699281359">
          <w:marLeft w:val="640"/>
          <w:marRight w:val="0"/>
          <w:marTop w:val="0"/>
          <w:marBottom w:val="0"/>
          <w:divBdr>
            <w:top w:val="none" w:sz="0" w:space="0" w:color="auto"/>
            <w:left w:val="none" w:sz="0" w:space="0" w:color="auto"/>
            <w:bottom w:val="none" w:sz="0" w:space="0" w:color="auto"/>
            <w:right w:val="none" w:sz="0" w:space="0" w:color="auto"/>
          </w:divBdr>
        </w:div>
        <w:div w:id="404106800">
          <w:marLeft w:val="640"/>
          <w:marRight w:val="0"/>
          <w:marTop w:val="0"/>
          <w:marBottom w:val="0"/>
          <w:divBdr>
            <w:top w:val="none" w:sz="0" w:space="0" w:color="auto"/>
            <w:left w:val="none" w:sz="0" w:space="0" w:color="auto"/>
            <w:bottom w:val="none" w:sz="0" w:space="0" w:color="auto"/>
            <w:right w:val="none" w:sz="0" w:space="0" w:color="auto"/>
          </w:divBdr>
        </w:div>
        <w:div w:id="17243657">
          <w:marLeft w:val="640"/>
          <w:marRight w:val="0"/>
          <w:marTop w:val="0"/>
          <w:marBottom w:val="0"/>
          <w:divBdr>
            <w:top w:val="none" w:sz="0" w:space="0" w:color="auto"/>
            <w:left w:val="none" w:sz="0" w:space="0" w:color="auto"/>
            <w:bottom w:val="none" w:sz="0" w:space="0" w:color="auto"/>
            <w:right w:val="none" w:sz="0" w:space="0" w:color="auto"/>
          </w:divBdr>
        </w:div>
        <w:div w:id="1283343846">
          <w:marLeft w:val="640"/>
          <w:marRight w:val="0"/>
          <w:marTop w:val="0"/>
          <w:marBottom w:val="0"/>
          <w:divBdr>
            <w:top w:val="none" w:sz="0" w:space="0" w:color="auto"/>
            <w:left w:val="none" w:sz="0" w:space="0" w:color="auto"/>
            <w:bottom w:val="none" w:sz="0" w:space="0" w:color="auto"/>
            <w:right w:val="none" w:sz="0" w:space="0" w:color="auto"/>
          </w:divBdr>
        </w:div>
        <w:div w:id="666633325">
          <w:marLeft w:val="640"/>
          <w:marRight w:val="0"/>
          <w:marTop w:val="0"/>
          <w:marBottom w:val="0"/>
          <w:divBdr>
            <w:top w:val="none" w:sz="0" w:space="0" w:color="auto"/>
            <w:left w:val="none" w:sz="0" w:space="0" w:color="auto"/>
            <w:bottom w:val="none" w:sz="0" w:space="0" w:color="auto"/>
            <w:right w:val="none" w:sz="0" w:space="0" w:color="auto"/>
          </w:divBdr>
        </w:div>
        <w:div w:id="2013288314">
          <w:marLeft w:val="640"/>
          <w:marRight w:val="0"/>
          <w:marTop w:val="0"/>
          <w:marBottom w:val="0"/>
          <w:divBdr>
            <w:top w:val="none" w:sz="0" w:space="0" w:color="auto"/>
            <w:left w:val="none" w:sz="0" w:space="0" w:color="auto"/>
            <w:bottom w:val="none" w:sz="0" w:space="0" w:color="auto"/>
            <w:right w:val="none" w:sz="0" w:space="0" w:color="auto"/>
          </w:divBdr>
        </w:div>
        <w:div w:id="31879788">
          <w:marLeft w:val="640"/>
          <w:marRight w:val="0"/>
          <w:marTop w:val="0"/>
          <w:marBottom w:val="0"/>
          <w:divBdr>
            <w:top w:val="none" w:sz="0" w:space="0" w:color="auto"/>
            <w:left w:val="none" w:sz="0" w:space="0" w:color="auto"/>
            <w:bottom w:val="none" w:sz="0" w:space="0" w:color="auto"/>
            <w:right w:val="none" w:sz="0" w:space="0" w:color="auto"/>
          </w:divBdr>
        </w:div>
        <w:div w:id="659968432">
          <w:marLeft w:val="640"/>
          <w:marRight w:val="0"/>
          <w:marTop w:val="0"/>
          <w:marBottom w:val="0"/>
          <w:divBdr>
            <w:top w:val="none" w:sz="0" w:space="0" w:color="auto"/>
            <w:left w:val="none" w:sz="0" w:space="0" w:color="auto"/>
            <w:bottom w:val="none" w:sz="0" w:space="0" w:color="auto"/>
            <w:right w:val="none" w:sz="0" w:space="0" w:color="auto"/>
          </w:divBdr>
        </w:div>
        <w:div w:id="312567989">
          <w:marLeft w:val="640"/>
          <w:marRight w:val="0"/>
          <w:marTop w:val="0"/>
          <w:marBottom w:val="0"/>
          <w:divBdr>
            <w:top w:val="none" w:sz="0" w:space="0" w:color="auto"/>
            <w:left w:val="none" w:sz="0" w:space="0" w:color="auto"/>
            <w:bottom w:val="none" w:sz="0" w:space="0" w:color="auto"/>
            <w:right w:val="none" w:sz="0" w:space="0" w:color="auto"/>
          </w:divBdr>
        </w:div>
        <w:div w:id="803427386">
          <w:marLeft w:val="640"/>
          <w:marRight w:val="0"/>
          <w:marTop w:val="0"/>
          <w:marBottom w:val="0"/>
          <w:divBdr>
            <w:top w:val="none" w:sz="0" w:space="0" w:color="auto"/>
            <w:left w:val="none" w:sz="0" w:space="0" w:color="auto"/>
            <w:bottom w:val="none" w:sz="0" w:space="0" w:color="auto"/>
            <w:right w:val="none" w:sz="0" w:space="0" w:color="auto"/>
          </w:divBdr>
        </w:div>
        <w:div w:id="598028222">
          <w:marLeft w:val="640"/>
          <w:marRight w:val="0"/>
          <w:marTop w:val="0"/>
          <w:marBottom w:val="0"/>
          <w:divBdr>
            <w:top w:val="none" w:sz="0" w:space="0" w:color="auto"/>
            <w:left w:val="none" w:sz="0" w:space="0" w:color="auto"/>
            <w:bottom w:val="none" w:sz="0" w:space="0" w:color="auto"/>
            <w:right w:val="none" w:sz="0" w:space="0" w:color="auto"/>
          </w:divBdr>
        </w:div>
        <w:div w:id="1901205476">
          <w:marLeft w:val="640"/>
          <w:marRight w:val="0"/>
          <w:marTop w:val="0"/>
          <w:marBottom w:val="0"/>
          <w:divBdr>
            <w:top w:val="none" w:sz="0" w:space="0" w:color="auto"/>
            <w:left w:val="none" w:sz="0" w:space="0" w:color="auto"/>
            <w:bottom w:val="none" w:sz="0" w:space="0" w:color="auto"/>
            <w:right w:val="none" w:sz="0" w:space="0" w:color="auto"/>
          </w:divBdr>
        </w:div>
        <w:div w:id="1349019657">
          <w:marLeft w:val="640"/>
          <w:marRight w:val="0"/>
          <w:marTop w:val="0"/>
          <w:marBottom w:val="0"/>
          <w:divBdr>
            <w:top w:val="none" w:sz="0" w:space="0" w:color="auto"/>
            <w:left w:val="none" w:sz="0" w:space="0" w:color="auto"/>
            <w:bottom w:val="none" w:sz="0" w:space="0" w:color="auto"/>
            <w:right w:val="none" w:sz="0" w:space="0" w:color="auto"/>
          </w:divBdr>
        </w:div>
        <w:div w:id="2012676152">
          <w:marLeft w:val="640"/>
          <w:marRight w:val="0"/>
          <w:marTop w:val="0"/>
          <w:marBottom w:val="0"/>
          <w:divBdr>
            <w:top w:val="none" w:sz="0" w:space="0" w:color="auto"/>
            <w:left w:val="none" w:sz="0" w:space="0" w:color="auto"/>
            <w:bottom w:val="none" w:sz="0" w:space="0" w:color="auto"/>
            <w:right w:val="none" w:sz="0" w:space="0" w:color="auto"/>
          </w:divBdr>
        </w:div>
        <w:div w:id="778767421">
          <w:marLeft w:val="640"/>
          <w:marRight w:val="0"/>
          <w:marTop w:val="0"/>
          <w:marBottom w:val="0"/>
          <w:divBdr>
            <w:top w:val="none" w:sz="0" w:space="0" w:color="auto"/>
            <w:left w:val="none" w:sz="0" w:space="0" w:color="auto"/>
            <w:bottom w:val="none" w:sz="0" w:space="0" w:color="auto"/>
            <w:right w:val="none" w:sz="0" w:space="0" w:color="auto"/>
          </w:divBdr>
        </w:div>
        <w:div w:id="760024210">
          <w:marLeft w:val="640"/>
          <w:marRight w:val="0"/>
          <w:marTop w:val="0"/>
          <w:marBottom w:val="0"/>
          <w:divBdr>
            <w:top w:val="none" w:sz="0" w:space="0" w:color="auto"/>
            <w:left w:val="none" w:sz="0" w:space="0" w:color="auto"/>
            <w:bottom w:val="none" w:sz="0" w:space="0" w:color="auto"/>
            <w:right w:val="none" w:sz="0" w:space="0" w:color="auto"/>
          </w:divBdr>
        </w:div>
        <w:div w:id="118573897">
          <w:marLeft w:val="640"/>
          <w:marRight w:val="0"/>
          <w:marTop w:val="0"/>
          <w:marBottom w:val="0"/>
          <w:divBdr>
            <w:top w:val="none" w:sz="0" w:space="0" w:color="auto"/>
            <w:left w:val="none" w:sz="0" w:space="0" w:color="auto"/>
            <w:bottom w:val="none" w:sz="0" w:space="0" w:color="auto"/>
            <w:right w:val="none" w:sz="0" w:space="0" w:color="auto"/>
          </w:divBdr>
        </w:div>
        <w:div w:id="912855036">
          <w:marLeft w:val="640"/>
          <w:marRight w:val="0"/>
          <w:marTop w:val="0"/>
          <w:marBottom w:val="0"/>
          <w:divBdr>
            <w:top w:val="none" w:sz="0" w:space="0" w:color="auto"/>
            <w:left w:val="none" w:sz="0" w:space="0" w:color="auto"/>
            <w:bottom w:val="none" w:sz="0" w:space="0" w:color="auto"/>
            <w:right w:val="none" w:sz="0" w:space="0" w:color="auto"/>
          </w:divBdr>
        </w:div>
        <w:div w:id="1375471107">
          <w:marLeft w:val="640"/>
          <w:marRight w:val="0"/>
          <w:marTop w:val="0"/>
          <w:marBottom w:val="0"/>
          <w:divBdr>
            <w:top w:val="none" w:sz="0" w:space="0" w:color="auto"/>
            <w:left w:val="none" w:sz="0" w:space="0" w:color="auto"/>
            <w:bottom w:val="none" w:sz="0" w:space="0" w:color="auto"/>
            <w:right w:val="none" w:sz="0" w:space="0" w:color="auto"/>
          </w:divBdr>
        </w:div>
        <w:div w:id="2078477149">
          <w:marLeft w:val="640"/>
          <w:marRight w:val="0"/>
          <w:marTop w:val="0"/>
          <w:marBottom w:val="0"/>
          <w:divBdr>
            <w:top w:val="none" w:sz="0" w:space="0" w:color="auto"/>
            <w:left w:val="none" w:sz="0" w:space="0" w:color="auto"/>
            <w:bottom w:val="none" w:sz="0" w:space="0" w:color="auto"/>
            <w:right w:val="none" w:sz="0" w:space="0" w:color="auto"/>
          </w:divBdr>
        </w:div>
        <w:div w:id="494341802">
          <w:marLeft w:val="640"/>
          <w:marRight w:val="0"/>
          <w:marTop w:val="0"/>
          <w:marBottom w:val="0"/>
          <w:divBdr>
            <w:top w:val="none" w:sz="0" w:space="0" w:color="auto"/>
            <w:left w:val="none" w:sz="0" w:space="0" w:color="auto"/>
            <w:bottom w:val="none" w:sz="0" w:space="0" w:color="auto"/>
            <w:right w:val="none" w:sz="0" w:space="0" w:color="auto"/>
          </w:divBdr>
        </w:div>
        <w:div w:id="248856246">
          <w:marLeft w:val="640"/>
          <w:marRight w:val="0"/>
          <w:marTop w:val="0"/>
          <w:marBottom w:val="0"/>
          <w:divBdr>
            <w:top w:val="none" w:sz="0" w:space="0" w:color="auto"/>
            <w:left w:val="none" w:sz="0" w:space="0" w:color="auto"/>
            <w:bottom w:val="none" w:sz="0" w:space="0" w:color="auto"/>
            <w:right w:val="none" w:sz="0" w:space="0" w:color="auto"/>
          </w:divBdr>
        </w:div>
        <w:div w:id="1127972078">
          <w:marLeft w:val="640"/>
          <w:marRight w:val="0"/>
          <w:marTop w:val="0"/>
          <w:marBottom w:val="0"/>
          <w:divBdr>
            <w:top w:val="none" w:sz="0" w:space="0" w:color="auto"/>
            <w:left w:val="none" w:sz="0" w:space="0" w:color="auto"/>
            <w:bottom w:val="none" w:sz="0" w:space="0" w:color="auto"/>
            <w:right w:val="none" w:sz="0" w:space="0" w:color="auto"/>
          </w:divBdr>
        </w:div>
        <w:div w:id="1293245031">
          <w:marLeft w:val="640"/>
          <w:marRight w:val="0"/>
          <w:marTop w:val="0"/>
          <w:marBottom w:val="0"/>
          <w:divBdr>
            <w:top w:val="none" w:sz="0" w:space="0" w:color="auto"/>
            <w:left w:val="none" w:sz="0" w:space="0" w:color="auto"/>
            <w:bottom w:val="none" w:sz="0" w:space="0" w:color="auto"/>
            <w:right w:val="none" w:sz="0" w:space="0" w:color="auto"/>
          </w:divBdr>
        </w:div>
        <w:div w:id="306135142">
          <w:marLeft w:val="640"/>
          <w:marRight w:val="0"/>
          <w:marTop w:val="0"/>
          <w:marBottom w:val="0"/>
          <w:divBdr>
            <w:top w:val="none" w:sz="0" w:space="0" w:color="auto"/>
            <w:left w:val="none" w:sz="0" w:space="0" w:color="auto"/>
            <w:bottom w:val="none" w:sz="0" w:space="0" w:color="auto"/>
            <w:right w:val="none" w:sz="0" w:space="0" w:color="auto"/>
          </w:divBdr>
        </w:div>
        <w:div w:id="1903100651">
          <w:marLeft w:val="640"/>
          <w:marRight w:val="0"/>
          <w:marTop w:val="0"/>
          <w:marBottom w:val="0"/>
          <w:divBdr>
            <w:top w:val="none" w:sz="0" w:space="0" w:color="auto"/>
            <w:left w:val="none" w:sz="0" w:space="0" w:color="auto"/>
            <w:bottom w:val="none" w:sz="0" w:space="0" w:color="auto"/>
            <w:right w:val="none" w:sz="0" w:space="0" w:color="auto"/>
          </w:divBdr>
        </w:div>
        <w:div w:id="868878907">
          <w:marLeft w:val="640"/>
          <w:marRight w:val="0"/>
          <w:marTop w:val="0"/>
          <w:marBottom w:val="0"/>
          <w:divBdr>
            <w:top w:val="none" w:sz="0" w:space="0" w:color="auto"/>
            <w:left w:val="none" w:sz="0" w:space="0" w:color="auto"/>
            <w:bottom w:val="none" w:sz="0" w:space="0" w:color="auto"/>
            <w:right w:val="none" w:sz="0" w:space="0" w:color="auto"/>
          </w:divBdr>
        </w:div>
        <w:div w:id="992219113">
          <w:marLeft w:val="640"/>
          <w:marRight w:val="0"/>
          <w:marTop w:val="0"/>
          <w:marBottom w:val="0"/>
          <w:divBdr>
            <w:top w:val="none" w:sz="0" w:space="0" w:color="auto"/>
            <w:left w:val="none" w:sz="0" w:space="0" w:color="auto"/>
            <w:bottom w:val="none" w:sz="0" w:space="0" w:color="auto"/>
            <w:right w:val="none" w:sz="0" w:space="0" w:color="auto"/>
          </w:divBdr>
        </w:div>
        <w:div w:id="1370031536">
          <w:marLeft w:val="640"/>
          <w:marRight w:val="0"/>
          <w:marTop w:val="0"/>
          <w:marBottom w:val="0"/>
          <w:divBdr>
            <w:top w:val="none" w:sz="0" w:space="0" w:color="auto"/>
            <w:left w:val="none" w:sz="0" w:space="0" w:color="auto"/>
            <w:bottom w:val="none" w:sz="0" w:space="0" w:color="auto"/>
            <w:right w:val="none" w:sz="0" w:space="0" w:color="auto"/>
          </w:divBdr>
        </w:div>
        <w:div w:id="278147875">
          <w:marLeft w:val="640"/>
          <w:marRight w:val="0"/>
          <w:marTop w:val="0"/>
          <w:marBottom w:val="0"/>
          <w:divBdr>
            <w:top w:val="none" w:sz="0" w:space="0" w:color="auto"/>
            <w:left w:val="none" w:sz="0" w:space="0" w:color="auto"/>
            <w:bottom w:val="none" w:sz="0" w:space="0" w:color="auto"/>
            <w:right w:val="none" w:sz="0" w:space="0" w:color="auto"/>
          </w:divBdr>
        </w:div>
      </w:divsChild>
    </w:div>
    <w:div w:id="2006321849">
      <w:bodyDiv w:val="1"/>
      <w:marLeft w:val="0"/>
      <w:marRight w:val="0"/>
      <w:marTop w:val="0"/>
      <w:marBottom w:val="0"/>
      <w:divBdr>
        <w:top w:val="none" w:sz="0" w:space="0" w:color="auto"/>
        <w:left w:val="none" w:sz="0" w:space="0" w:color="auto"/>
        <w:bottom w:val="none" w:sz="0" w:space="0" w:color="auto"/>
        <w:right w:val="none" w:sz="0" w:space="0" w:color="auto"/>
      </w:divBdr>
      <w:divsChild>
        <w:div w:id="1749765974">
          <w:marLeft w:val="640"/>
          <w:marRight w:val="0"/>
          <w:marTop w:val="0"/>
          <w:marBottom w:val="0"/>
          <w:divBdr>
            <w:top w:val="none" w:sz="0" w:space="0" w:color="auto"/>
            <w:left w:val="none" w:sz="0" w:space="0" w:color="auto"/>
            <w:bottom w:val="none" w:sz="0" w:space="0" w:color="auto"/>
            <w:right w:val="none" w:sz="0" w:space="0" w:color="auto"/>
          </w:divBdr>
        </w:div>
        <w:div w:id="871108719">
          <w:marLeft w:val="640"/>
          <w:marRight w:val="0"/>
          <w:marTop w:val="0"/>
          <w:marBottom w:val="0"/>
          <w:divBdr>
            <w:top w:val="none" w:sz="0" w:space="0" w:color="auto"/>
            <w:left w:val="none" w:sz="0" w:space="0" w:color="auto"/>
            <w:bottom w:val="none" w:sz="0" w:space="0" w:color="auto"/>
            <w:right w:val="none" w:sz="0" w:space="0" w:color="auto"/>
          </w:divBdr>
        </w:div>
        <w:div w:id="75715807">
          <w:marLeft w:val="640"/>
          <w:marRight w:val="0"/>
          <w:marTop w:val="0"/>
          <w:marBottom w:val="0"/>
          <w:divBdr>
            <w:top w:val="none" w:sz="0" w:space="0" w:color="auto"/>
            <w:left w:val="none" w:sz="0" w:space="0" w:color="auto"/>
            <w:bottom w:val="none" w:sz="0" w:space="0" w:color="auto"/>
            <w:right w:val="none" w:sz="0" w:space="0" w:color="auto"/>
          </w:divBdr>
        </w:div>
        <w:div w:id="500974073">
          <w:marLeft w:val="640"/>
          <w:marRight w:val="0"/>
          <w:marTop w:val="0"/>
          <w:marBottom w:val="0"/>
          <w:divBdr>
            <w:top w:val="none" w:sz="0" w:space="0" w:color="auto"/>
            <w:left w:val="none" w:sz="0" w:space="0" w:color="auto"/>
            <w:bottom w:val="none" w:sz="0" w:space="0" w:color="auto"/>
            <w:right w:val="none" w:sz="0" w:space="0" w:color="auto"/>
          </w:divBdr>
        </w:div>
      </w:divsChild>
    </w:div>
    <w:div w:id="2006588116">
      <w:bodyDiv w:val="1"/>
      <w:marLeft w:val="0"/>
      <w:marRight w:val="0"/>
      <w:marTop w:val="0"/>
      <w:marBottom w:val="0"/>
      <w:divBdr>
        <w:top w:val="none" w:sz="0" w:space="0" w:color="auto"/>
        <w:left w:val="none" w:sz="0" w:space="0" w:color="auto"/>
        <w:bottom w:val="none" w:sz="0" w:space="0" w:color="auto"/>
        <w:right w:val="none" w:sz="0" w:space="0" w:color="auto"/>
      </w:divBdr>
      <w:divsChild>
        <w:div w:id="2020505966">
          <w:marLeft w:val="640"/>
          <w:marRight w:val="0"/>
          <w:marTop w:val="0"/>
          <w:marBottom w:val="0"/>
          <w:divBdr>
            <w:top w:val="none" w:sz="0" w:space="0" w:color="auto"/>
            <w:left w:val="none" w:sz="0" w:space="0" w:color="auto"/>
            <w:bottom w:val="none" w:sz="0" w:space="0" w:color="auto"/>
            <w:right w:val="none" w:sz="0" w:space="0" w:color="auto"/>
          </w:divBdr>
        </w:div>
        <w:div w:id="399211158">
          <w:marLeft w:val="640"/>
          <w:marRight w:val="0"/>
          <w:marTop w:val="0"/>
          <w:marBottom w:val="0"/>
          <w:divBdr>
            <w:top w:val="none" w:sz="0" w:space="0" w:color="auto"/>
            <w:left w:val="none" w:sz="0" w:space="0" w:color="auto"/>
            <w:bottom w:val="none" w:sz="0" w:space="0" w:color="auto"/>
            <w:right w:val="none" w:sz="0" w:space="0" w:color="auto"/>
          </w:divBdr>
        </w:div>
        <w:div w:id="166287886">
          <w:marLeft w:val="640"/>
          <w:marRight w:val="0"/>
          <w:marTop w:val="0"/>
          <w:marBottom w:val="0"/>
          <w:divBdr>
            <w:top w:val="none" w:sz="0" w:space="0" w:color="auto"/>
            <w:left w:val="none" w:sz="0" w:space="0" w:color="auto"/>
            <w:bottom w:val="none" w:sz="0" w:space="0" w:color="auto"/>
            <w:right w:val="none" w:sz="0" w:space="0" w:color="auto"/>
          </w:divBdr>
        </w:div>
        <w:div w:id="1546602914">
          <w:marLeft w:val="640"/>
          <w:marRight w:val="0"/>
          <w:marTop w:val="0"/>
          <w:marBottom w:val="0"/>
          <w:divBdr>
            <w:top w:val="none" w:sz="0" w:space="0" w:color="auto"/>
            <w:left w:val="none" w:sz="0" w:space="0" w:color="auto"/>
            <w:bottom w:val="none" w:sz="0" w:space="0" w:color="auto"/>
            <w:right w:val="none" w:sz="0" w:space="0" w:color="auto"/>
          </w:divBdr>
        </w:div>
        <w:div w:id="1453934413">
          <w:marLeft w:val="640"/>
          <w:marRight w:val="0"/>
          <w:marTop w:val="0"/>
          <w:marBottom w:val="0"/>
          <w:divBdr>
            <w:top w:val="none" w:sz="0" w:space="0" w:color="auto"/>
            <w:left w:val="none" w:sz="0" w:space="0" w:color="auto"/>
            <w:bottom w:val="none" w:sz="0" w:space="0" w:color="auto"/>
            <w:right w:val="none" w:sz="0" w:space="0" w:color="auto"/>
          </w:divBdr>
        </w:div>
        <w:div w:id="33233044">
          <w:marLeft w:val="640"/>
          <w:marRight w:val="0"/>
          <w:marTop w:val="0"/>
          <w:marBottom w:val="0"/>
          <w:divBdr>
            <w:top w:val="none" w:sz="0" w:space="0" w:color="auto"/>
            <w:left w:val="none" w:sz="0" w:space="0" w:color="auto"/>
            <w:bottom w:val="none" w:sz="0" w:space="0" w:color="auto"/>
            <w:right w:val="none" w:sz="0" w:space="0" w:color="auto"/>
          </w:divBdr>
        </w:div>
        <w:div w:id="134026073">
          <w:marLeft w:val="640"/>
          <w:marRight w:val="0"/>
          <w:marTop w:val="0"/>
          <w:marBottom w:val="0"/>
          <w:divBdr>
            <w:top w:val="none" w:sz="0" w:space="0" w:color="auto"/>
            <w:left w:val="none" w:sz="0" w:space="0" w:color="auto"/>
            <w:bottom w:val="none" w:sz="0" w:space="0" w:color="auto"/>
            <w:right w:val="none" w:sz="0" w:space="0" w:color="auto"/>
          </w:divBdr>
        </w:div>
        <w:div w:id="1159729469">
          <w:marLeft w:val="640"/>
          <w:marRight w:val="0"/>
          <w:marTop w:val="0"/>
          <w:marBottom w:val="0"/>
          <w:divBdr>
            <w:top w:val="none" w:sz="0" w:space="0" w:color="auto"/>
            <w:left w:val="none" w:sz="0" w:space="0" w:color="auto"/>
            <w:bottom w:val="none" w:sz="0" w:space="0" w:color="auto"/>
            <w:right w:val="none" w:sz="0" w:space="0" w:color="auto"/>
          </w:divBdr>
        </w:div>
        <w:div w:id="1409842827">
          <w:marLeft w:val="640"/>
          <w:marRight w:val="0"/>
          <w:marTop w:val="0"/>
          <w:marBottom w:val="0"/>
          <w:divBdr>
            <w:top w:val="none" w:sz="0" w:space="0" w:color="auto"/>
            <w:left w:val="none" w:sz="0" w:space="0" w:color="auto"/>
            <w:bottom w:val="none" w:sz="0" w:space="0" w:color="auto"/>
            <w:right w:val="none" w:sz="0" w:space="0" w:color="auto"/>
          </w:divBdr>
        </w:div>
        <w:div w:id="909852258">
          <w:marLeft w:val="640"/>
          <w:marRight w:val="0"/>
          <w:marTop w:val="0"/>
          <w:marBottom w:val="0"/>
          <w:divBdr>
            <w:top w:val="none" w:sz="0" w:space="0" w:color="auto"/>
            <w:left w:val="none" w:sz="0" w:space="0" w:color="auto"/>
            <w:bottom w:val="none" w:sz="0" w:space="0" w:color="auto"/>
            <w:right w:val="none" w:sz="0" w:space="0" w:color="auto"/>
          </w:divBdr>
        </w:div>
        <w:div w:id="1191532979">
          <w:marLeft w:val="640"/>
          <w:marRight w:val="0"/>
          <w:marTop w:val="0"/>
          <w:marBottom w:val="0"/>
          <w:divBdr>
            <w:top w:val="none" w:sz="0" w:space="0" w:color="auto"/>
            <w:left w:val="none" w:sz="0" w:space="0" w:color="auto"/>
            <w:bottom w:val="none" w:sz="0" w:space="0" w:color="auto"/>
            <w:right w:val="none" w:sz="0" w:space="0" w:color="auto"/>
          </w:divBdr>
        </w:div>
        <w:div w:id="1099834383">
          <w:marLeft w:val="640"/>
          <w:marRight w:val="0"/>
          <w:marTop w:val="0"/>
          <w:marBottom w:val="0"/>
          <w:divBdr>
            <w:top w:val="none" w:sz="0" w:space="0" w:color="auto"/>
            <w:left w:val="none" w:sz="0" w:space="0" w:color="auto"/>
            <w:bottom w:val="none" w:sz="0" w:space="0" w:color="auto"/>
            <w:right w:val="none" w:sz="0" w:space="0" w:color="auto"/>
          </w:divBdr>
        </w:div>
      </w:divsChild>
    </w:div>
    <w:div w:id="2031639364">
      <w:bodyDiv w:val="1"/>
      <w:marLeft w:val="0"/>
      <w:marRight w:val="0"/>
      <w:marTop w:val="0"/>
      <w:marBottom w:val="0"/>
      <w:divBdr>
        <w:top w:val="none" w:sz="0" w:space="0" w:color="auto"/>
        <w:left w:val="none" w:sz="0" w:space="0" w:color="auto"/>
        <w:bottom w:val="none" w:sz="0" w:space="0" w:color="auto"/>
        <w:right w:val="none" w:sz="0" w:space="0" w:color="auto"/>
      </w:divBdr>
      <w:divsChild>
        <w:div w:id="1575968288">
          <w:marLeft w:val="640"/>
          <w:marRight w:val="0"/>
          <w:marTop w:val="0"/>
          <w:marBottom w:val="0"/>
          <w:divBdr>
            <w:top w:val="none" w:sz="0" w:space="0" w:color="auto"/>
            <w:left w:val="none" w:sz="0" w:space="0" w:color="auto"/>
            <w:bottom w:val="none" w:sz="0" w:space="0" w:color="auto"/>
            <w:right w:val="none" w:sz="0" w:space="0" w:color="auto"/>
          </w:divBdr>
        </w:div>
        <w:div w:id="95253426">
          <w:marLeft w:val="640"/>
          <w:marRight w:val="0"/>
          <w:marTop w:val="0"/>
          <w:marBottom w:val="0"/>
          <w:divBdr>
            <w:top w:val="none" w:sz="0" w:space="0" w:color="auto"/>
            <w:left w:val="none" w:sz="0" w:space="0" w:color="auto"/>
            <w:bottom w:val="none" w:sz="0" w:space="0" w:color="auto"/>
            <w:right w:val="none" w:sz="0" w:space="0" w:color="auto"/>
          </w:divBdr>
        </w:div>
        <w:div w:id="13727008">
          <w:marLeft w:val="640"/>
          <w:marRight w:val="0"/>
          <w:marTop w:val="0"/>
          <w:marBottom w:val="0"/>
          <w:divBdr>
            <w:top w:val="none" w:sz="0" w:space="0" w:color="auto"/>
            <w:left w:val="none" w:sz="0" w:space="0" w:color="auto"/>
            <w:bottom w:val="none" w:sz="0" w:space="0" w:color="auto"/>
            <w:right w:val="none" w:sz="0" w:space="0" w:color="auto"/>
          </w:divBdr>
        </w:div>
        <w:div w:id="65881562">
          <w:marLeft w:val="640"/>
          <w:marRight w:val="0"/>
          <w:marTop w:val="0"/>
          <w:marBottom w:val="0"/>
          <w:divBdr>
            <w:top w:val="none" w:sz="0" w:space="0" w:color="auto"/>
            <w:left w:val="none" w:sz="0" w:space="0" w:color="auto"/>
            <w:bottom w:val="none" w:sz="0" w:space="0" w:color="auto"/>
            <w:right w:val="none" w:sz="0" w:space="0" w:color="auto"/>
          </w:divBdr>
        </w:div>
        <w:div w:id="488060581">
          <w:marLeft w:val="640"/>
          <w:marRight w:val="0"/>
          <w:marTop w:val="0"/>
          <w:marBottom w:val="0"/>
          <w:divBdr>
            <w:top w:val="none" w:sz="0" w:space="0" w:color="auto"/>
            <w:left w:val="none" w:sz="0" w:space="0" w:color="auto"/>
            <w:bottom w:val="none" w:sz="0" w:space="0" w:color="auto"/>
            <w:right w:val="none" w:sz="0" w:space="0" w:color="auto"/>
          </w:divBdr>
        </w:div>
        <w:div w:id="1781992241">
          <w:marLeft w:val="640"/>
          <w:marRight w:val="0"/>
          <w:marTop w:val="0"/>
          <w:marBottom w:val="0"/>
          <w:divBdr>
            <w:top w:val="none" w:sz="0" w:space="0" w:color="auto"/>
            <w:left w:val="none" w:sz="0" w:space="0" w:color="auto"/>
            <w:bottom w:val="none" w:sz="0" w:space="0" w:color="auto"/>
            <w:right w:val="none" w:sz="0" w:space="0" w:color="auto"/>
          </w:divBdr>
        </w:div>
        <w:div w:id="83497639">
          <w:marLeft w:val="640"/>
          <w:marRight w:val="0"/>
          <w:marTop w:val="0"/>
          <w:marBottom w:val="0"/>
          <w:divBdr>
            <w:top w:val="none" w:sz="0" w:space="0" w:color="auto"/>
            <w:left w:val="none" w:sz="0" w:space="0" w:color="auto"/>
            <w:bottom w:val="none" w:sz="0" w:space="0" w:color="auto"/>
            <w:right w:val="none" w:sz="0" w:space="0" w:color="auto"/>
          </w:divBdr>
        </w:div>
        <w:div w:id="184180022">
          <w:marLeft w:val="640"/>
          <w:marRight w:val="0"/>
          <w:marTop w:val="0"/>
          <w:marBottom w:val="0"/>
          <w:divBdr>
            <w:top w:val="none" w:sz="0" w:space="0" w:color="auto"/>
            <w:left w:val="none" w:sz="0" w:space="0" w:color="auto"/>
            <w:bottom w:val="none" w:sz="0" w:space="0" w:color="auto"/>
            <w:right w:val="none" w:sz="0" w:space="0" w:color="auto"/>
          </w:divBdr>
        </w:div>
        <w:div w:id="254944692">
          <w:marLeft w:val="640"/>
          <w:marRight w:val="0"/>
          <w:marTop w:val="0"/>
          <w:marBottom w:val="0"/>
          <w:divBdr>
            <w:top w:val="none" w:sz="0" w:space="0" w:color="auto"/>
            <w:left w:val="none" w:sz="0" w:space="0" w:color="auto"/>
            <w:bottom w:val="none" w:sz="0" w:space="0" w:color="auto"/>
            <w:right w:val="none" w:sz="0" w:space="0" w:color="auto"/>
          </w:divBdr>
        </w:div>
        <w:div w:id="2004238219">
          <w:marLeft w:val="640"/>
          <w:marRight w:val="0"/>
          <w:marTop w:val="0"/>
          <w:marBottom w:val="0"/>
          <w:divBdr>
            <w:top w:val="none" w:sz="0" w:space="0" w:color="auto"/>
            <w:left w:val="none" w:sz="0" w:space="0" w:color="auto"/>
            <w:bottom w:val="none" w:sz="0" w:space="0" w:color="auto"/>
            <w:right w:val="none" w:sz="0" w:space="0" w:color="auto"/>
          </w:divBdr>
        </w:div>
        <w:div w:id="364212560">
          <w:marLeft w:val="640"/>
          <w:marRight w:val="0"/>
          <w:marTop w:val="0"/>
          <w:marBottom w:val="0"/>
          <w:divBdr>
            <w:top w:val="none" w:sz="0" w:space="0" w:color="auto"/>
            <w:left w:val="none" w:sz="0" w:space="0" w:color="auto"/>
            <w:bottom w:val="none" w:sz="0" w:space="0" w:color="auto"/>
            <w:right w:val="none" w:sz="0" w:space="0" w:color="auto"/>
          </w:divBdr>
        </w:div>
        <w:div w:id="2064786992">
          <w:marLeft w:val="640"/>
          <w:marRight w:val="0"/>
          <w:marTop w:val="0"/>
          <w:marBottom w:val="0"/>
          <w:divBdr>
            <w:top w:val="none" w:sz="0" w:space="0" w:color="auto"/>
            <w:left w:val="none" w:sz="0" w:space="0" w:color="auto"/>
            <w:bottom w:val="none" w:sz="0" w:space="0" w:color="auto"/>
            <w:right w:val="none" w:sz="0" w:space="0" w:color="auto"/>
          </w:divBdr>
        </w:div>
        <w:div w:id="1730112498">
          <w:marLeft w:val="640"/>
          <w:marRight w:val="0"/>
          <w:marTop w:val="0"/>
          <w:marBottom w:val="0"/>
          <w:divBdr>
            <w:top w:val="none" w:sz="0" w:space="0" w:color="auto"/>
            <w:left w:val="none" w:sz="0" w:space="0" w:color="auto"/>
            <w:bottom w:val="none" w:sz="0" w:space="0" w:color="auto"/>
            <w:right w:val="none" w:sz="0" w:space="0" w:color="auto"/>
          </w:divBdr>
        </w:div>
        <w:div w:id="555698953">
          <w:marLeft w:val="640"/>
          <w:marRight w:val="0"/>
          <w:marTop w:val="0"/>
          <w:marBottom w:val="0"/>
          <w:divBdr>
            <w:top w:val="none" w:sz="0" w:space="0" w:color="auto"/>
            <w:left w:val="none" w:sz="0" w:space="0" w:color="auto"/>
            <w:bottom w:val="none" w:sz="0" w:space="0" w:color="auto"/>
            <w:right w:val="none" w:sz="0" w:space="0" w:color="auto"/>
          </w:divBdr>
        </w:div>
        <w:div w:id="1430153441">
          <w:marLeft w:val="640"/>
          <w:marRight w:val="0"/>
          <w:marTop w:val="0"/>
          <w:marBottom w:val="0"/>
          <w:divBdr>
            <w:top w:val="none" w:sz="0" w:space="0" w:color="auto"/>
            <w:left w:val="none" w:sz="0" w:space="0" w:color="auto"/>
            <w:bottom w:val="none" w:sz="0" w:space="0" w:color="auto"/>
            <w:right w:val="none" w:sz="0" w:space="0" w:color="auto"/>
          </w:divBdr>
        </w:div>
        <w:div w:id="1869294174">
          <w:marLeft w:val="640"/>
          <w:marRight w:val="0"/>
          <w:marTop w:val="0"/>
          <w:marBottom w:val="0"/>
          <w:divBdr>
            <w:top w:val="none" w:sz="0" w:space="0" w:color="auto"/>
            <w:left w:val="none" w:sz="0" w:space="0" w:color="auto"/>
            <w:bottom w:val="none" w:sz="0" w:space="0" w:color="auto"/>
            <w:right w:val="none" w:sz="0" w:space="0" w:color="auto"/>
          </w:divBdr>
        </w:div>
        <w:div w:id="495070852">
          <w:marLeft w:val="640"/>
          <w:marRight w:val="0"/>
          <w:marTop w:val="0"/>
          <w:marBottom w:val="0"/>
          <w:divBdr>
            <w:top w:val="none" w:sz="0" w:space="0" w:color="auto"/>
            <w:left w:val="none" w:sz="0" w:space="0" w:color="auto"/>
            <w:bottom w:val="none" w:sz="0" w:space="0" w:color="auto"/>
            <w:right w:val="none" w:sz="0" w:space="0" w:color="auto"/>
          </w:divBdr>
        </w:div>
        <w:div w:id="302470908">
          <w:marLeft w:val="640"/>
          <w:marRight w:val="0"/>
          <w:marTop w:val="0"/>
          <w:marBottom w:val="0"/>
          <w:divBdr>
            <w:top w:val="none" w:sz="0" w:space="0" w:color="auto"/>
            <w:left w:val="none" w:sz="0" w:space="0" w:color="auto"/>
            <w:bottom w:val="none" w:sz="0" w:space="0" w:color="auto"/>
            <w:right w:val="none" w:sz="0" w:space="0" w:color="auto"/>
          </w:divBdr>
        </w:div>
        <w:div w:id="1141655126">
          <w:marLeft w:val="640"/>
          <w:marRight w:val="0"/>
          <w:marTop w:val="0"/>
          <w:marBottom w:val="0"/>
          <w:divBdr>
            <w:top w:val="none" w:sz="0" w:space="0" w:color="auto"/>
            <w:left w:val="none" w:sz="0" w:space="0" w:color="auto"/>
            <w:bottom w:val="none" w:sz="0" w:space="0" w:color="auto"/>
            <w:right w:val="none" w:sz="0" w:space="0" w:color="auto"/>
          </w:divBdr>
        </w:div>
        <w:div w:id="166751849">
          <w:marLeft w:val="640"/>
          <w:marRight w:val="0"/>
          <w:marTop w:val="0"/>
          <w:marBottom w:val="0"/>
          <w:divBdr>
            <w:top w:val="none" w:sz="0" w:space="0" w:color="auto"/>
            <w:left w:val="none" w:sz="0" w:space="0" w:color="auto"/>
            <w:bottom w:val="none" w:sz="0" w:space="0" w:color="auto"/>
            <w:right w:val="none" w:sz="0" w:space="0" w:color="auto"/>
          </w:divBdr>
        </w:div>
        <w:div w:id="966157576">
          <w:marLeft w:val="640"/>
          <w:marRight w:val="0"/>
          <w:marTop w:val="0"/>
          <w:marBottom w:val="0"/>
          <w:divBdr>
            <w:top w:val="none" w:sz="0" w:space="0" w:color="auto"/>
            <w:left w:val="none" w:sz="0" w:space="0" w:color="auto"/>
            <w:bottom w:val="none" w:sz="0" w:space="0" w:color="auto"/>
            <w:right w:val="none" w:sz="0" w:space="0" w:color="auto"/>
          </w:divBdr>
        </w:div>
        <w:div w:id="164591433">
          <w:marLeft w:val="640"/>
          <w:marRight w:val="0"/>
          <w:marTop w:val="0"/>
          <w:marBottom w:val="0"/>
          <w:divBdr>
            <w:top w:val="none" w:sz="0" w:space="0" w:color="auto"/>
            <w:left w:val="none" w:sz="0" w:space="0" w:color="auto"/>
            <w:bottom w:val="none" w:sz="0" w:space="0" w:color="auto"/>
            <w:right w:val="none" w:sz="0" w:space="0" w:color="auto"/>
          </w:divBdr>
        </w:div>
        <w:div w:id="1865441857">
          <w:marLeft w:val="640"/>
          <w:marRight w:val="0"/>
          <w:marTop w:val="0"/>
          <w:marBottom w:val="0"/>
          <w:divBdr>
            <w:top w:val="none" w:sz="0" w:space="0" w:color="auto"/>
            <w:left w:val="none" w:sz="0" w:space="0" w:color="auto"/>
            <w:bottom w:val="none" w:sz="0" w:space="0" w:color="auto"/>
            <w:right w:val="none" w:sz="0" w:space="0" w:color="auto"/>
          </w:divBdr>
        </w:div>
        <w:div w:id="1163818823">
          <w:marLeft w:val="640"/>
          <w:marRight w:val="0"/>
          <w:marTop w:val="0"/>
          <w:marBottom w:val="0"/>
          <w:divBdr>
            <w:top w:val="none" w:sz="0" w:space="0" w:color="auto"/>
            <w:left w:val="none" w:sz="0" w:space="0" w:color="auto"/>
            <w:bottom w:val="none" w:sz="0" w:space="0" w:color="auto"/>
            <w:right w:val="none" w:sz="0" w:space="0" w:color="auto"/>
          </w:divBdr>
        </w:div>
        <w:div w:id="28067529">
          <w:marLeft w:val="640"/>
          <w:marRight w:val="0"/>
          <w:marTop w:val="0"/>
          <w:marBottom w:val="0"/>
          <w:divBdr>
            <w:top w:val="none" w:sz="0" w:space="0" w:color="auto"/>
            <w:left w:val="none" w:sz="0" w:space="0" w:color="auto"/>
            <w:bottom w:val="none" w:sz="0" w:space="0" w:color="auto"/>
            <w:right w:val="none" w:sz="0" w:space="0" w:color="auto"/>
          </w:divBdr>
        </w:div>
        <w:div w:id="989099228">
          <w:marLeft w:val="640"/>
          <w:marRight w:val="0"/>
          <w:marTop w:val="0"/>
          <w:marBottom w:val="0"/>
          <w:divBdr>
            <w:top w:val="none" w:sz="0" w:space="0" w:color="auto"/>
            <w:left w:val="none" w:sz="0" w:space="0" w:color="auto"/>
            <w:bottom w:val="none" w:sz="0" w:space="0" w:color="auto"/>
            <w:right w:val="none" w:sz="0" w:space="0" w:color="auto"/>
          </w:divBdr>
        </w:div>
        <w:div w:id="354580115">
          <w:marLeft w:val="640"/>
          <w:marRight w:val="0"/>
          <w:marTop w:val="0"/>
          <w:marBottom w:val="0"/>
          <w:divBdr>
            <w:top w:val="none" w:sz="0" w:space="0" w:color="auto"/>
            <w:left w:val="none" w:sz="0" w:space="0" w:color="auto"/>
            <w:bottom w:val="none" w:sz="0" w:space="0" w:color="auto"/>
            <w:right w:val="none" w:sz="0" w:space="0" w:color="auto"/>
          </w:divBdr>
        </w:div>
        <w:div w:id="431363812">
          <w:marLeft w:val="640"/>
          <w:marRight w:val="0"/>
          <w:marTop w:val="0"/>
          <w:marBottom w:val="0"/>
          <w:divBdr>
            <w:top w:val="none" w:sz="0" w:space="0" w:color="auto"/>
            <w:left w:val="none" w:sz="0" w:space="0" w:color="auto"/>
            <w:bottom w:val="none" w:sz="0" w:space="0" w:color="auto"/>
            <w:right w:val="none" w:sz="0" w:space="0" w:color="auto"/>
          </w:divBdr>
        </w:div>
        <w:div w:id="1607810105">
          <w:marLeft w:val="640"/>
          <w:marRight w:val="0"/>
          <w:marTop w:val="0"/>
          <w:marBottom w:val="0"/>
          <w:divBdr>
            <w:top w:val="none" w:sz="0" w:space="0" w:color="auto"/>
            <w:left w:val="none" w:sz="0" w:space="0" w:color="auto"/>
            <w:bottom w:val="none" w:sz="0" w:space="0" w:color="auto"/>
            <w:right w:val="none" w:sz="0" w:space="0" w:color="auto"/>
          </w:divBdr>
        </w:div>
        <w:div w:id="1076709086">
          <w:marLeft w:val="640"/>
          <w:marRight w:val="0"/>
          <w:marTop w:val="0"/>
          <w:marBottom w:val="0"/>
          <w:divBdr>
            <w:top w:val="none" w:sz="0" w:space="0" w:color="auto"/>
            <w:left w:val="none" w:sz="0" w:space="0" w:color="auto"/>
            <w:bottom w:val="none" w:sz="0" w:space="0" w:color="auto"/>
            <w:right w:val="none" w:sz="0" w:space="0" w:color="auto"/>
          </w:divBdr>
        </w:div>
      </w:divsChild>
    </w:div>
    <w:div w:id="2061051830">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5">
          <w:marLeft w:val="640"/>
          <w:marRight w:val="0"/>
          <w:marTop w:val="0"/>
          <w:marBottom w:val="0"/>
          <w:divBdr>
            <w:top w:val="none" w:sz="0" w:space="0" w:color="auto"/>
            <w:left w:val="none" w:sz="0" w:space="0" w:color="auto"/>
            <w:bottom w:val="none" w:sz="0" w:space="0" w:color="auto"/>
            <w:right w:val="none" w:sz="0" w:space="0" w:color="auto"/>
          </w:divBdr>
        </w:div>
        <w:div w:id="2033650429">
          <w:marLeft w:val="640"/>
          <w:marRight w:val="0"/>
          <w:marTop w:val="0"/>
          <w:marBottom w:val="0"/>
          <w:divBdr>
            <w:top w:val="none" w:sz="0" w:space="0" w:color="auto"/>
            <w:left w:val="none" w:sz="0" w:space="0" w:color="auto"/>
            <w:bottom w:val="none" w:sz="0" w:space="0" w:color="auto"/>
            <w:right w:val="none" w:sz="0" w:space="0" w:color="auto"/>
          </w:divBdr>
        </w:div>
        <w:div w:id="450978189">
          <w:marLeft w:val="640"/>
          <w:marRight w:val="0"/>
          <w:marTop w:val="0"/>
          <w:marBottom w:val="0"/>
          <w:divBdr>
            <w:top w:val="none" w:sz="0" w:space="0" w:color="auto"/>
            <w:left w:val="none" w:sz="0" w:space="0" w:color="auto"/>
            <w:bottom w:val="none" w:sz="0" w:space="0" w:color="auto"/>
            <w:right w:val="none" w:sz="0" w:space="0" w:color="auto"/>
          </w:divBdr>
        </w:div>
        <w:div w:id="2081100898">
          <w:marLeft w:val="640"/>
          <w:marRight w:val="0"/>
          <w:marTop w:val="0"/>
          <w:marBottom w:val="0"/>
          <w:divBdr>
            <w:top w:val="none" w:sz="0" w:space="0" w:color="auto"/>
            <w:left w:val="none" w:sz="0" w:space="0" w:color="auto"/>
            <w:bottom w:val="none" w:sz="0" w:space="0" w:color="auto"/>
            <w:right w:val="none" w:sz="0" w:space="0" w:color="auto"/>
          </w:divBdr>
        </w:div>
        <w:div w:id="35204632">
          <w:marLeft w:val="640"/>
          <w:marRight w:val="0"/>
          <w:marTop w:val="0"/>
          <w:marBottom w:val="0"/>
          <w:divBdr>
            <w:top w:val="none" w:sz="0" w:space="0" w:color="auto"/>
            <w:left w:val="none" w:sz="0" w:space="0" w:color="auto"/>
            <w:bottom w:val="none" w:sz="0" w:space="0" w:color="auto"/>
            <w:right w:val="none" w:sz="0" w:space="0" w:color="auto"/>
          </w:divBdr>
        </w:div>
        <w:div w:id="1963533795">
          <w:marLeft w:val="640"/>
          <w:marRight w:val="0"/>
          <w:marTop w:val="0"/>
          <w:marBottom w:val="0"/>
          <w:divBdr>
            <w:top w:val="none" w:sz="0" w:space="0" w:color="auto"/>
            <w:left w:val="none" w:sz="0" w:space="0" w:color="auto"/>
            <w:bottom w:val="none" w:sz="0" w:space="0" w:color="auto"/>
            <w:right w:val="none" w:sz="0" w:space="0" w:color="auto"/>
          </w:divBdr>
        </w:div>
        <w:div w:id="275259449">
          <w:marLeft w:val="640"/>
          <w:marRight w:val="0"/>
          <w:marTop w:val="0"/>
          <w:marBottom w:val="0"/>
          <w:divBdr>
            <w:top w:val="none" w:sz="0" w:space="0" w:color="auto"/>
            <w:left w:val="none" w:sz="0" w:space="0" w:color="auto"/>
            <w:bottom w:val="none" w:sz="0" w:space="0" w:color="auto"/>
            <w:right w:val="none" w:sz="0" w:space="0" w:color="auto"/>
          </w:divBdr>
        </w:div>
        <w:div w:id="866870973">
          <w:marLeft w:val="640"/>
          <w:marRight w:val="0"/>
          <w:marTop w:val="0"/>
          <w:marBottom w:val="0"/>
          <w:divBdr>
            <w:top w:val="none" w:sz="0" w:space="0" w:color="auto"/>
            <w:left w:val="none" w:sz="0" w:space="0" w:color="auto"/>
            <w:bottom w:val="none" w:sz="0" w:space="0" w:color="auto"/>
            <w:right w:val="none" w:sz="0" w:space="0" w:color="auto"/>
          </w:divBdr>
        </w:div>
        <w:div w:id="444155022">
          <w:marLeft w:val="640"/>
          <w:marRight w:val="0"/>
          <w:marTop w:val="0"/>
          <w:marBottom w:val="0"/>
          <w:divBdr>
            <w:top w:val="none" w:sz="0" w:space="0" w:color="auto"/>
            <w:left w:val="none" w:sz="0" w:space="0" w:color="auto"/>
            <w:bottom w:val="none" w:sz="0" w:space="0" w:color="auto"/>
            <w:right w:val="none" w:sz="0" w:space="0" w:color="auto"/>
          </w:divBdr>
        </w:div>
        <w:div w:id="334958607">
          <w:marLeft w:val="640"/>
          <w:marRight w:val="0"/>
          <w:marTop w:val="0"/>
          <w:marBottom w:val="0"/>
          <w:divBdr>
            <w:top w:val="none" w:sz="0" w:space="0" w:color="auto"/>
            <w:left w:val="none" w:sz="0" w:space="0" w:color="auto"/>
            <w:bottom w:val="none" w:sz="0" w:space="0" w:color="auto"/>
            <w:right w:val="none" w:sz="0" w:space="0" w:color="auto"/>
          </w:divBdr>
        </w:div>
        <w:div w:id="700975378">
          <w:marLeft w:val="640"/>
          <w:marRight w:val="0"/>
          <w:marTop w:val="0"/>
          <w:marBottom w:val="0"/>
          <w:divBdr>
            <w:top w:val="none" w:sz="0" w:space="0" w:color="auto"/>
            <w:left w:val="none" w:sz="0" w:space="0" w:color="auto"/>
            <w:bottom w:val="none" w:sz="0" w:space="0" w:color="auto"/>
            <w:right w:val="none" w:sz="0" w:space="0" w:color="auto"/>
          </w:divBdr>
        </w:div>
        <w:div w:id="2111663649">
          <w:marLeft w:val="640"/>
          <w:marRight w:val="0"/>
          <w:marTop w:val="0"/>
          <w:marBottom w:val="0"/>
          <w:divBdr>
            <w:top w:val="none" w:sz="0" w:space="0" w:color="auto"/>
            <w:left w:val="none" w:sz="0" w:space="0" w:color="auto"/>
            <w:bottom w:val="none" w:sz="0" w:space="0" w:color="auto"/>
            <w:right w:val="none" w:sz="0" w:space="0" w:color="auto"/>
          </w:divBdr>
        </w:div>
        <w:div w:id="105079049">
          <w:marLeft w:val="640"/>
          <w:marRight w:val="0"/>
          <w:marTop w:val="0"/>
          <w:marBottom w:val="0"/>
          <w:divBdr>
            <w:top w:val="none" w:sz="0" w:space="0" w:color="auto"/>
            <w:left w:val="none" w:sz="0" w:space="0" w:color="auto"/>
            <w:bottom w:val="none" w:sz="0" w:space="0" w:color="auto"/>
            <w:right w:val="none" w:sz="0" w:space="0" w:color="auto"/>
          </w:divBdr>
        </w:div>
        <w:div w:id="1183395289">
          <w:marLeft w:val="640"/>
          <w:marRight w:val="0"/>
          <w:marTop w:val="0"/>
          <w:marBottom w:val="0"/>
          <w:divBdr>
            <w:top w:val="none" w:sz="0" w:space="0" w:color="auto"/>
            <w:left w:val="none" w:sz="0" w:space="0" w:color="auto"/>
            <w:bottom w:val="none" w:sz="0" w:space="0" w:color="auto"/>
            <w:right w:val="none" w:sz="0" w:space="0" w:color="auto"/>
          </w:divBdr>
        </w:div>
      </w:divsChild>
    </w:div>
    <w:div w:id="2062052376">
      <w:bodyDiv w:val="1"/>
      <w:marLeft w:val="0"/>
      <w:marRight w:val="0"/>
      <w:marTop w:val="0"/>
      <w:marBottom w:val="0"/>
      <w:divBdr>
        <w:top w:val="none" w:sz="0" w:space="0" w:color="auto"/>
        <w:left w:val="none" w:sz="0" w:space="0" w:color="auto"/>
        <w:bottom w:val="none" w:sz="0" w:space="0" w:color="auto"/>
        <w:right w:val="none" w:sz="0" w:space="0" w:color="auto"/>
      </w:divBdr>
      <w:divsChild>
        <w:div w:id="1381904767">
          <w:marLeft w:val="640"/>
          <w:marRight w:val="0"/>
          <w:marTop w:val="0"/>
          <w:marBottom w:val="0"/>
          <w:divBdr>
            <w:top w:val="none" w:sz="0" w:space="0" w:color="auto"/>
            <w:left w:val="none" w:sz="0" w:space="0" w:color="auto"/>
            <w:bottom w:val="none" w:sz="0" w:space="0" w:color="auto"/>
            <w:right w:val="none" w:sz="0" w:space="0" w:color="auto"/>
          </w:divBdr>
        </w:div>
        <w:div w:id="1811439277">
          <w:marLeft w:val="640"/>
          <w:marRight w:val="0"/>
          <w:marTop w:val="0"/>
          <w:marBottom w:val="0"/>
          <w:divBdr>
            <w:top w:val="none" w:sz="0" w:space="0" w:color="auto"/>
            <w:left w:val="none" w:sz="0" w:space="0" w:color="auto"/>
            <w:bottom w:val="none" w:sz="0" w:space="0" w:color="auto"/>
            <w:right w:val="none" w:sz="0" w:space="0" w:color="auto"/>
          </w:divBdr>
        </w:div>
        <w:div w:id="1369379184">
          <w:marLeft w:val="640"/>
          <w:marRight w:val="0"/>
          <w:marTop w:val="0"/>
          <w:marBottom w:val="0"/>
          <w:divBdr>
            <w:top w:val="none" w:sz="0" w:space="0" w:color="auto"/>
            <w:left w:val="none" w:sz="0" w:space="0" w:color="auto"/>
            <w:bottom w:val="none" w:sz="0" w:space="0" w:color="auto"/>
            <w:right w:val="none" w:sz="0" w:space="0" w:color="auto"/>
          </w:divBdr>
        </w:div>
        <w:div w:id="383061575">
          <w:marLeft w:val="640"/>
          <w:marRight w:val="0"/>
          <w:marTop w:val="0"/>
          <w:marBottom w:val="0"/>
          <w:divBdr>
            <w:top w:val="none" w:sz="0" w:space="0" w:color="auto"/>
            <w:left w:val="none" w:sz="0" w:space="0" w:color="auto"/>
            <w:bottom w:val="none" w:sz="0" w:space="0" w:color="auto"/>
            <w:right w:val="none" w:sz="0" w:space="0" w:color="auto"/>
          </w:divBdr>
        </w:div>
        <w:div w:id="721176333">
          <w:marLeft w:val="640"/>
          <w:marRight w:val="0"/>
          <w:marTop w:val="0"/>
          <w:marBottom w:val="0"/>
          <w:divBdr>
            <w:top w:val="none" w:sz="0" w:space="0" w:color="auto"/>
            <w:left w:val="none" w:sz="0" w:space="0" w:color="auto"/>
            <w:bottom w:val="none" w:sz="0" w:space="0" w:color="auto"/>
            <w:right w:val="none" w:sz="0" w:space="0" w:color="auto"/>
          </w:divBdr>
        </w:div>
        <w:div w:id="1236359868">
          <w:marLeft w:val="640"/>
          <w:marRight w:val="0"/>
          <w:marTop w:val="0"/>
          <w:marBottom w:val="0"/>
          <w:divBdr>
            <w:top w:val="none" w:sz="0" w:space="0" w:color="auto"/>
            <w:left w:val="none" w:sz="0" w:space="0" w:color="auto"/>
            <w:bottom w:val="none" w:sz="0" w:space="0" w:color="auto"/>
            <w:right w:val="none" w:sz="0" w:space="0" w:color="auto"/>
          </w:divBdr>
        </w:div>
        <w:div w:id="1008368401">
          <w:marLeft w:val="640"/>
          <w:marRight w:val="0"/>
          <w:marTop w:val="0"/>
          <w:marBottom w:val="0"/>
          <w:divBdr>
            <w:top w:val="none" w:sz="0" w:space="0" w:color="auto"/>
            <w:left w:val="none" w:sz="0" w:space="0" w:color="auto"/>
            <w:bottom w:val="none" w:sz="0" w:space="0" w:color="auto"/>
            <w:right w:val="none" w:sz="0" w:space="0" w:color="auto"/>
          </w:divBdr>
        </w:div>
        <w:div w:id="1939487546">
          <w:marLeft w:val="640"/>
          <w:marRight w:val="0"/>
          <w:marTop w:val="0"/>
          <w:marBottom w:val="0"/>
          <w:divBdr>
            <w:top w:val="none" w:sz="0" w:space="0" w:color="auto"/>
            <w:left w:val="none" w:sz="0" w:space="0" w:color="auto"/>
            <w:bottom w:val="none" w:sz="0" w:space="0" w:color="auto"/>
            <w:right w:val="none" w:sz="0" w:space="0" w:color="auto"/>
          </w:divBdr>
        </w:div>
        <w:div w:id="1285771513">
          <w:marLeft w:val="640"/>
          <w:marRight w:val="0"/>
          <w:marTop w:val="0"/>
          <w:marBottom w:val="0"/>
          <w:divBdr>
            <w:top w:val="none" w:sz="0" w:space="0" w:color="auto"/>
            <w:left w:val="none" w:sz="0" w:space="0" w:color="auto"/>
            <w:bottom w:val="none" w:sz="0" w:space="0" w:color="auto"/>
            <w:right w:val="none" w:sz="0" w:space="0" w:color="auto"/>
          </w:divBdr>
        </w:div>
        <w:div w:id="75979710">
          <w:marLeft w:val="640"/>
          <w:marRight w:val="0"/>
          <w:marTop w:val="0"/>
          <w:marBottom w:val="0"/>
          <w:divBdr>
            <w:top w:val="none" w:sz="0" w:space="0" w:color="auto"/>
            <w:left w:val="none" w:sz="0" w:space="0" w:color="auto"/>
            <w:bottom w:val="none" w:sz="0" w:space="0" w:color="auto"/>
            <w:right w:val="none" w:sz="0" w:space="0" w:color="auto"/>
          </w:divBdr>
        </w:div>
        <w:div w:id="309556302">
          <w:marLeft w:val="640"/>
          <w:marRight w:val="0"/>
          <w:marTop w:val="0"/>
          <w:marBottom w:val="0"/>
          <w:divBdr>
            <w:top w:val="none" w:sz="0" w:space="0" w:color="auto"/>
            <w:left w:val="none" w:sz="0" w:space="0" w:color="auto"/>
            <w:bottom w:val="none" w:sz="0" w:space="0" w:color="auto"/>
            <w:right w:val="none" w:sz="0" w:space="0" w:color="auto"/>
          </w:divBdr>
        </w:div>
        <w:div w:id="484052593">
          <w:marLeft w:val="640"/>
          <w:marRight w:val="0"/>
          <w:marTop w:val="0"/>
          <w:marBottom w:val="0"/>
          <w:divBdr>
            <w:top w:val="none" w:sz="0" w:space="0" w:color="auto"/>
            <w:left w:val="none" w:sz="0" w:space="0" w:color="auto"/>
            <w:bottom w:val="none" w:sz="0" w:space="0" w:color="auto"/>
            <w:right w:val="none" w:sz="0" w:space="0" w:color="auto"/>
          </w:divBdr>
        </w:div>
        <w:div w:id="1098283864">
          <w:marLeft w:val="640"/>
          <w:marRight w:val="0"/>
          <w:marTop w:val="0"/>
          <w:marBottom w:val="0"/>
          <w:divBdr>
            <w:top w:val="none" w:sz="0" w:space="0" w:color="auto"/>
            <w:left w:val="none" w:sz="0" w:space="0" w:color="auto"/>
            <w:bottom w:val="none" w:sz="0" w:space="0" w:color="auto"/>
            <w:right w:val="none" w:sz="0" w:space="0" w:color="auto"/>
          </w:divBdr>
        </w:div>
        <w:div w:id="512379942">
          <w:marLeft w:val="640"/>
          <w:marRight w:val="0"/>
          <w:marTop w:val="0"/>
          <w:marBottom w:val="0"/>
          <w:divBdr>
            <w:top w:val="none" w:sz="0" w:space="0" w:color="auto"/>
            <w:left w:val="none" w:sz="0" w:space="0" w:color="auto"/>
            <w:bottom w:val="none" w:sz="0" w:space="0" w:color="auto"/>
            <w:right w:val="none" w:sz="0" w:space="0" w:color="auto"/>
          </w:divBdr>
        </w:div>
        <w:div w:id="1246647528">
          <w:marLeft w:val="640"/>
          <w:marRight w:val="0"/>
          <w:marTop w:val="0"/>
          <w:marBottom w:val="0"/>
          <w:divBdr>
            <w:top w:val="none" w:sz="0" w:space="0" w:color="auto"/>
            <w:left w:val="none" w:sz="0" w:space="0" w:color="auto"/>
            <w:bottom w:val="none" w:sz="0" w:space="0" w:color="auto"/>
            <w:right w:val="none" w:sz="0" w:space="0" w:color="auto"/>
          </w:divBdr>
        </w:div>
        <w:div w:id="1221597070">
          <w:marLeft w:val="640"/>
          <w:marRight w:val="0"/>
          <w:marTop w:val="0"/>
          <w:marBottom w:val="0"/>
          <w:divBdr>
            <w:top w:val="none" w:sz="0" w:space="0" w:color="auto"/>
            <w:left w:val="none" w:sz="0" w:space="0" w:color="auto"/>
            <w:bottom w:val="none" w:sz="0" w:space="0" w:color="auto"/>
            <w:right w:val="none" w:sz="0" w:space="0" w:color="auto"/>
          </w:divBdr>
        </w:div>
        <w:div w:id="242225823">
          <w:marLeft w:val="640"/>
          <w:marRight w:val="0"/>
          <w:marTop w:val="0"/>
          <w:marBottom w:val="0"/>
          <w:divBdr>
            <w:top w:val="none" w:sz="0" w:space="0" w:color="auto"/>
            <w:left w:val="none" w:sz="0" w:space="0" w:color="auto"/>
            <w:bottom w:val="none" w:sz="0" w:space="0" w:color="auto"/>
            <w:right w:val="none" w:sz="0" w:space="0" w:color="auto"/>
          </w:divBdr>
        </w:div>
        <w:div w:id="2036728916">
          <w:marLeft w:val="640"/>
          <w:marRight w:val="0"/>
          <w:marTop w:val="0"/>
          <w:marBottom w:val="0"/>
          <w:divBdr>
            <w:top w:val="none" w:sz="0" w:space="0" w:color="auto"/>
            <w:left w:val="none" w:sz="0" w:space="0" w:color="auto"/>
            <w:bottom w:val="none" w:sz="0" w:space="0" w:color="auto"/>
            <w:right w:val="none" w:sz="0" w:space="0" w:color="auto"/>
          </w:divBdr>
        </w:div>
        <w:div w:id="109395031">
          <w:marLeft w:val="640"/>
          <w:marRight w:val="0"/>
          <w:marTop w:val="0"/>
          <w:marBottom w:val="0"/>
          <w:divBdr>
            <w:top w:val="none" w:sz="0" w:space="0" w:color="auto"/>
            <w:left w:val="none" w:sz="0" w:space="0" w:color="auto"/>
            <w:bottom w:val="none" w:sz="0" w:space="0" w:color="auto"/>
            <w:right w:val="none" w:sz="0" w:space="0" w:color="auto"/>
          </w:divBdr>
        </w:div>
        <w:div w:id="2105027526">
          <w:marLeft w:val="640"/>
          <w:marRight w:val="0"/>
          <w:marTop w:val="0"/>
          <w:marBottom w:val="0"/>
          <w:divBdr>
            <w:top w:val="none" w:sz="0" w:space="0" w:color="auto"/>
            <w:left w:val="none" w:sz="0" w:space="0" w:color="auto"/>
            <w:bottom w:val="none" w:sz="0" w:space="0" w:color="auto"/>
            <w:right w:val="none" w:sz="0" w:space="0" w:color="auto"/>
          </w:divBdr>
        </w:div>
        <w:div w:id="157887567">
          <w:marLeft w:val="640"/>
          <w:marRight w:val="0"/>
          <w:marTop w:val="0"/>
          <w:marBottom w:val="0"/>
          <w:divBdr>
            <w:top w:val="none" w:sz="0" w:space="0" w:color="auto"/>
            <w:left w:val="none" w:sz="0" w:space="0" w:color="auto"/>
            <w:bottom w:val="none" w:sz="0" w:space="0" w:color="auto"/>
            <w:right w:val="none" w:sz="0" w:space="0" w:color="auto"/>
          </w:divBdr>
        </w:div>
        <w:div w:id="1370185105">
          <w:marLeft w:val="640"/>
          <w:marRight w:val="0"/>
          <w:marTop w:val="0"/>
          <w:marBottom w:val="0"/>
          <w:divBdr>
            <w:top w:val="none" w:sz="0" w:space="0" w:color="auto"/>
            <w:left w:val="none" w:sz="0" w:space="0" w:color="auto"/>
            <w:bottom w:val="none" w:sz="0" w:space="0" w:color="auto"/>
            <w:right w:val="none" w:sz="0" w:space="0" w:color="auto"/>
          </w:divBdr>
        </w:div>
        <w:div w:id="1918048413">
          <w:marLeft w:val="640"/>
          <w:marRight w:val="0"/>
          <w:marTop w:val="0"/>
          <w:marBottom w:val="0"/>
          <w:divBdr>
            <w:top w:val="none" w:sz="0" w:space="0" w:color="auto"/>
            <w:left w:val="none" w:sz="0" w:space="0" w:color="auto"/>
            <w:bottom w:val="none" w:sz="0" w:space="0" w:color="auto"/>
            <w:right w:val="none" w:sz="0" w:space="0" w:color="auto"/>
          </w:divBdr>
        </w:div>
        <w:div w:id="872574745">
          <w:marLeft w:val="640"/>
          <w:marRight w:val="0"/>
          <w:marTop w:val="0"/>
          <w:marBottom w:val="0"/>
          <w:divBdr>
            <w:top w:val="none" w:sz="0" w:space="0" w:color="auto"/>
            <w:left w:val="none" w:sz="0" w:space="0" w:color="auto"/>
            <w:bottom w:val="none" w:sz="0" w:space="0" w:color="auto"/>
            <w:right w:val="none" w:sz="0" w:space="0" w:color="auto"/>
          </w:divBdr>
        </w:div>
        <w:div w:id="423035736">
          <w:marLeft w:val="640"/>
          <w:marRight w:val="0"/>
          <w:marTop w:val="0"/>
          <w:marBottom w:val="0"/>
          <w:divBdr>
            <w:top w:val="none" w:sz="0" w:space="0" w:color="auto"/>
            <w:left w:val="none" w:sz="0" w:space="0" w:color="auto"/>
            <w:bottom w:val="none" w:sz="0" w:space="0" w:color="auto"/>
            <w:right w:val="none" w:sz="0" w:space="0" w:color="auto"/>
          </w:divBdr>
        </w:div>
        <w:div w:id="1703288716">
          <w:marLeft w:val="640"/>
          <w:marRight w:val="0"/>
          <w:marTop w:val="0"/>
          <w:marBottom w:val="0"/>
          <w:divBdr>
            <w:top w:val="none" w:sz="0" w:space="0" w:color="auto"/>
            <w:left w:val="none" w:sz="0" w:space="0" w:color="auto"/>
            <w:bottom w:val="none" w:sz="0" w:space="0" w:color="auto"/>
            <w:right w:val="none" w:sz="0" w:space="0" w:color="auto"/>
          </w:divBdr>
        </w:div>
        <w:div w:id="1314719783">
          <w:marLeft w:val="640"/>
          <w:marRight w:val="0"/>
          <w:marTop w:val="0"/>
          <w:marBottom w:val="0"/>
          <w:divBdr>
            <w:top w:val="none" w:sz="0" w:space="0" w:color="auto"/>
            <w:left w:val="none" w:sz="0" w:space="0" w:color="auto"/>
            <w:bottom w:val="none" w:sz="0" w:space="0" w:color="auto"/>
            <w:right w:val="none" w:sz="0" w:space="0" w:color="auto"/>
          </w:divBdr>
        </w:div>
        <w:div w:id="393505623">
          <w:marLeft w:val="640"/>
          <w:marRight w:val="0"/>
          <w:marTop w:val="0"/>
          <w:marBottom w:val="0"/>
          <w:divBdr>
            <w:top w:val="none" w:sz="0" w:space="0" w:color="auto"/>
            <w:left w:val="none" w:sz="0" w:space="0" w:color="auto"/>
            <w:bottom w:val="none" w:sz="0" w:space="0" w:color="auto"/>
            <w:right w:val="none" w:sz="0" w:space="0" w:color="auto"/>
          </w:divBdr>
        </w:div>
        <w:div w:id="460802663">
          <w:marLeft w:val="640"/>
          <w:marRight w:val="0"/>
          <w:marTop w:val="0"/>
          <w:marBottom w:val="0"/>
          <w:divBdr>
            <w:top w:val="none" w:sz="0" w:space="0" w:color="auto"/>
            <w:left w:val="none" w:sz="0" w:space="0" w:color="auto"/>
            <w:bottom w:val="none" w:sz="0" w:space="0" w:color="auto"/>
            <w:right w:val="none" w:sz="0" w:space="0" w:color="auto"/>
          </w:divBdr>
        </w:div>
        <w:div w:id="1935821182">
          <w:marLeft w:val="640"/>
          <w:marRight w:val="0"/>
          <w:marTop w:val="0"/>
          <w:marBottom w:val="0"/>
          <w:divBdr>
            <w:top w:val="none" w:sz="0" w:space="0" w:color="auto"/>
            <w:left w:val="none" w:sz="0" w:space="0" w:color="auto"/>
            <w:bottom w:val="none" w:sz="0" w:space="0" w:color="auto"/>
            <w:right w:val="none" w:sz="0" w:space="0" w:color="auto"/>
          </w:divBdr>
        </w:div>
        <w:div w:id="804271075">
          <w:marLeft w:val="640"/>
          <w:marRight w:val="0"/>
          <w:marTop w:val="0"/>
          <w:marBottom w:val="0"/>
          <w:divBdr>
            <w:top w:val="none" w:sz="0" w:space="0" w:color="auto"/>
            <w:left w:val="none" w:sz="0" w:space="0" w:color="auto"/>
            <w:bottom w:val="none" w:sz="0" w:space="0" w:color="auto"/>
            <w:right w:val="none" w:sz="0" w:space="0" w:color="auto"/>
          </w:divBdr>
        </w:div>
        <w:div w:id="961418640">
          <w:marLeft w:val="640"/>
          <w:marRight w:val="0"/>
          <w:marTop w:val="0"/>
          <w:marBottom w:val="0"/>
          <w:divBdr>
            <w:top w:val="none" w:sz="0" w:space="0" w:color="auto"/>
            <w:left w:val="none" w:sz="0" w:space="0" w:color="auto"/>
            <w:bottom w:val="none" w:sz="0" w:space="0" w:color="auto"/>
            <w:right w:val="none" w:sz="0" w:space="0" w:color="auto"/>
          </w:divBdr>
        </w:div>
      </w:divsChild>
    </w:div>
    <w:div w:id="2082218593">
      <w:bodyDiv w:val="1"/>
      <w:marLeft w:val="0"/>
      <w:marRight w:val="0"/>
      <w:marTop w:val="0"/>
      <w:marBottom w:val="0"/>
      <w:divBdr>
        <w:top w:val="none" w:sz="0" w:space="0" w:color="auto"/>
        <w:left w:val="none" w:sz="0" w:space="0" w:color="auto"/>
        <w:bottom w:val="none" w:sz="0" w:space="0" w:color="auto"/>
        <w:right w:val="none" w:sz="0" w:space="0" w:color="auto"/>
      </w:divBdr>
    </w:div>
    <w:div w:id="2082363859">
      <w:bodyDiv w:val="1"/>
      <w:marLeft w:val="0"/>
      <w:marRight w:val="0"/>
      <w:marTop w:val="0"/>
      <w:marBottom w:val="0"/>
      <w:divBdr>
        <w:top w:val="none" w:sz="0" w:space="0" w:color="auto"/>
        <w:left w:val="none" w:sz="0" w:space="0" w:color="auto"/>
        <w:bottom w:val="none" w:sz="0" w:space="0" w:color="auto"/>
        <w:right w:val="none" w:sz="0" w:space="0" w:color="auto"/>
      </w:divBdr>
    </w:div>
    <w:div w:id="2092307541">
      <w:bodyDiv w:val="1"/>
      <w:marLeft w:val="0"/>
      <w:marRight w:val="0"/>
      <w:marTop w:val="0"/>
      <w:marBottom w:val="0"/>
      <w:divBdr>
        <w:top w:val="none" w:sz="0" w:space="0" w:color="auto"/>
        <w:left w:val="none" w:sz="0" w:space="0" w:color="auto"/>
        <w:bottom w:val="none" w:sz="0" w:space="0" w:color="auto"/>
        <w:right w:val="none" w:sz="0" w:space="0" w:color="auto"/>
      </w:divBdr>
      <w:divsChild>
        <w:div w:id="1025863545">
          <w:marLeft w:val="640"/>
          <w:marRight w:val="0"/>
          <w:marTop w:val="0"/>
          <w:marBottom w:val="0"/>
          <w:divBdr>
            <w:top w:val="none" w:sz="0" w:space="0" w:color="auto"/>
            <w:left w:val="none" w:sz="0" w:space="0" w:color="auto"/>
            <w:bottom w:val="none" w:sz="0" w:space="0" w:color="auto"/>
            <w:right w:val="none" w:sz="0" w:space="0" w:color="auto"/>
          </w:divBdr>
        </w:div>
        <w:div w:id="378093889">
          <w:marLeft w:val="640"/>
          <w:marRight w:val="0"/>
          <w:marTop w:val="0"/>
          <w:marBottom w:val="0"/>
          <w:divBdr>
            <w:top w:val="none" w:sz="0" w:space="0" w:color="auto"/>
            <w:left w:val="none" w:sz="0" w:space="0" w:color="auto"/>
            <w:bottom w:val="none" w:sz="0" w:space="0" w:color="auto"/>
            <w:right w:val="none" w:sz="0" w:space="0" w:color="auto"/>
          </w:divBdr>
        </w:div>
        <w:div w:id="1903523843">
          <w:marLeft w:val="640"/>
          <w:marRight w:val="0"/>
          <w:marTop w:val="0"/>
          <w:marBottom w:val="0"/>
          <w:divBdr>
            <w:top w:val="none" w:sz="0" w:space="0" w:color="auto"/>
            <w:left w:val="none" w:sz="0" w:space="0" w:color="auto"/>
            <w:bottom w:val="none" w:sz="0" w:space="0" w:color="auto"/>
            <w:right w:val="none" w:sz="0" w:space="0" w:color="auto"/>
          </w:divBdr>
        </w:div>
        <w:div w:id="1231846181">
          <w:marLeft w:val="640"/>
          <w:marRight w:val="0"/>
          <w:marTop w:val="0"/>
          <w:marBottom w:val="0"/>
          <w:divBdr>
            <w:top w:val="none" w:sz="0" w:space="0" w:color="auto"/>
            <w:left w:val="none" w:sz="0" w:space="0" w:color="auto"/>
            <w:bottom w:val="none" w:sz="0" w:space="0" w:color="auto"/>
            <w:right w:val="none" w:sz="0" w:space="0" w:color="auto"/>
          </w:divBdr>
        </w:div>
        <w:div w:id="1884830576">
          <w:marLeft w:val="640"/>
          <w:marRight w:val="0"/>
          <w:marTop w:val="0"/>
          <w:marBottom w:val="0"/>
          <w:divBdr>
            <w:top w:val="none" w:sz="0" w:space="0" w:color="auto"/>
            <w:left w:val="none" w:sz="0" w:space="0" w:color="auto"/>
            <w:bottom w:val="none" w:sz="0" w:space="0" w:color="auto"/>
            <w:right w:val="none" w:sz="0" w:space="0" w:color="auto"/>
          </w:divBdr>
        </w:div>
        <w:div w:id="1129283369">
          <w:marLeft w:val="640"/>
          <w:marRight w:val="0"/>
          <w:marTop w:val="0"/>
          <w:marBottom w:val="0"/>
          <w:divBdr>
            <w:top w:val="none" w:sz="0" w:space="0" w:color="auto"/>
            <w:left w:val="none" w:sz="0" w:space="0" w:color="auto"/>
            <w:bottom w:val="none" w:sz="0" w:space="0" w:color="auto"/>
            <w:right w:val="none" w:sz="0" w:space="0" w:color="auto"/>
          </w:divBdr>
        </w:div>
        <w:div w:id="57244952">
          <w:marLeft w:val="640"/>
          <w:marRight w:val="0"/>
          <w:marTop w:val="0"/>
          <w:marBottom w:val="0"/>
          <w:divBdr>
            <w:top w:val="none" w:sz="0" w:space="0" w:color="auto"/>
            <w:left w:val="none" w:sz="0" w:space="0" w:color="auto"/>
            <w:bottom w:val="none" w:sz="0" w:space="0" w:color="auto"/>
            <w:right w:val="none" w:sz="0" w:space="0" w:color="auto"/>
          </w:divBdr>
        </w:div>
        <w:div w:id="1091243860">
          <w:marLeft w:val="640"/>
          <w:marRight w:val="0"/>
          <w:marTop w:val="0"/>
          <w:marBottom w:val="0"/>
          <w:divBdr>
            <w:top w:val="none" w:sz="0" w:space="0" w:color="auto"/>
            <w:left w:val="none" w:sz="0" w:space="0" w:color="auto"/>
            <w:bottom w:val="none" w:sz="0" w:space="0" w:color="auto"/>
            <w:right w:val="none" w:sz="0" w:space="0" w:color="auto"/>
          </w:divBdr>
        </w:div>
        <w:div w:id="406347313">
          <w:marLeft w:val="640"/>
          <w:marRight w:val="0"/>
          <w:marTop w:val="0"/>
          <w:marBottom w:val="0"/>
          <w:divBdr>
            <w:top w:val="none" w:sz="0" w:space="0" w:color="auto"/>
            <w:left w:val="none" w:sz="0" w:space="0" w:color="auto"/>
            <w:bottom w:val="none" w:sz="0" w:space="0" w:color="auto"/>
            <w:right w:val="none" w:sz="0" w:space="0" w:color="auto"/>
          </w:divBdr>
        </w:div>
        <w:div w:id="650838250">
          <w:marLeft w:val="640"/>
          <w:marRight w:val="0"/>
          <w:marTop w:val="0"/>
          <w:marBottom w:val="0"/>
          <w:divBdr>
            <w:top w:val="none" w:sz="0" w:space="0" w:color="auto"/>
            <w:left w:val="none" w:sz="0" w:space="0" w:color="auto"/>
            <w:bottom w:val="none" w:sz="0" w:space="0" w:color="auto"/>
            <w:right w:val="none" w:sz="0" w:space="0" w:color="auto"/>
          </w:divBdr>
        </w:div>
        <w:div w:id="691343850">
          <w:marLeft w:val="640"/>
          <w:marRight w:val="0"/>
          <w:marTop w:val="0"/>
          <w:marBottom w:val="0"/>
          <w:divBdr>
            <w:top w:val="none" w:sz="0" w:space="0" w:color="auto"/>
            <w:left w:val="none" w:sz="0" w:space="0" w:color="auto"/>
            <w:bottom w:val="none" w:sz="0" w:space="0" w:color="auto"/>
            <w:right w:val="none" w:sz="0" w:space="0" w:color="auto"/>
          </w:divBdr>
        </w:div>
        <w:div w:id="1009790828">
          <w:marLeft w:val="640"/>
          <w:marRight w:val="0"/>
          <w:marTop w:val="0"/>
          <w:marBottom w:val="0"/>
          <w:divBdr>
            <w:top w:val="none" w:sz="0" w:space="0" w:color="auto"/>
            <w:left w:val="none" w:sz="0" w:space="0" w:color="auto"/>
            <w:bottom w:val="none" w:sz="0" w:space="0" w:color="auto"/>
            <w:right w:val="none" w:sz="0" w:space="0" w:color="auto"/>
          </w:divBdr>
        </w:div>
        <w:div w:id="1307587435">
          <w:marLeft w:val="640"/>
          <w:marRight w:val="0"/>
          <w:marTop w:val="0"/>
          <w:marBottom w:val="0"/>
          <w:divBdr>
            <w:top w:val="none" w:sz="0" w:space="0" w:color="auto"/>
            <w:left w:val="none" w:sz="0" w:space="0" w:color="auto"/>
            <w:bottom w:val="none" w:sz="0" w:space="0" w:color="auto"/>
            <w:right w:val="none" w:sz="0" w:space="0" w:color="auto"/>
          </w:divBdr>
        </w:div>
        <w:div w:id="794564386">
          <w:marLeft w:val="640"/>
          <w:marRight w:val="0"/>
          <w:marTop w:val="0"/>
          <w:marBottom w:val="0"/>
          <w:divBdr>
            <w:top w:val="none" w:sz="0" w:space="0" w:color="auto"/>
            <w:left w:val="none" w:sz="0" w:space="0" w:color="auto"/>
            <w:bottom w:val="none" w:sz="0" w:space="0" w:color="auto"/>
            <w:right w:val="none" w:sz="0" w:space="0" w:color="auto"/>
          </w:divBdr>
        </w:div>
        <w:div w:id="294876899">
          <w:marLeft w:val="640"/>
          <w:marRight w:val="0"/>
          <w:marTop w:val="0"/>
          <w:marBottom w:val="0"/>
          <w:divBdr>
            <w:top w:val="none" w:sz="0" w:space="0" w:color="auto"/>
            <w:left w:val="none" w:sz="0" w:space="0" w:color="auto"/>
            <w:bottom w:val="none" w:sz="0" w:space="0" w:color="auto"/>
            <w:right w:val="none" w:sz="0" w:space="0" w:color="auto"/>
          </w:divBdr>
        </w:div>
        <w:div w:id="412319684">
          <w:marLeft w:val="640"/>
          <w:marRight w:val="0"/>
          <w:marTop w:val="0"/>
          <w:marBottom w:val="0"/>
          <w:divBdr>
            <w:top w:val="none" w:sz="0" w:space="0" w:color="auto"/>
            <w:left w:val="none" w:sz="0" w:space="0" w:color="auto"/>
            <w:bottom w:val="none" w:sz="0" w:space="0" w:color="auto"/>
            <w:right w:val="none" w:sz="0" w:space="0" w:color="auto"/>
          </w:divBdr>
        </w:div>
        <w:div w:id="548806129">
          <w:marLeft w:val="640"/>
          <w:marRight w:val="0"/>
          <w:marTop w:val="0"/>
          <w:marBottom w:val="0"/>
          <w:divBdr>
            <w:top w:val="none" w:sz="0" w:space="0" w:color="auto"/>
            <w:left w:val="none" w:sz="0" w:space="0" w:color="auto"/>
            <w:bottom w:val="none" w:sz="0" w:space="0" w:color="auto"/>
            <w:right w:val="none" w:sz="0" w:space="0" w:color="auto"/>
          </w:divBdr>
        </w:div>
        <w:div w:id="739013324">
          <w:marLeft w:val="640"/>
          <w:marRight w:val="0"/>
          <w:marTop w:val="0"/>
          <w:marBottom w:val="0"/>
          <w:divBdr>
            <w:top w:val="none" w:sz="0" w:space="0" w:color="auto"/>
            <w:left w:val="none" w:sz="0" w:space="0" w:color="auto"/>
            <w:bottom w:val="none" w:sz="0" w:space="0" w:color="auto"/>
            <w:right w:val="none" w:sz="0" w:space="0" w:color="auto"/>
          </w:divBdr>
        </w:div>
        <w:div w:id="445008052">
          <w:marLeft w:val="640"/>
          <w:marRight w:val="0"/>
          <w:marTop w:val="0"/>
          <w:marBottom w:val="0"/>
          <w:divBdr>
            <w:top w:val="none" w:sz="0" w:space="0" w:color="auto"/>
            <w:left w:val="none" w:sz="0" w:space="0" w:color="auto"/>
            <w:bottom w:val="none" w:sz="0" w:space="0" w:color="auto"/>
            <w:right w:val="none" w:sz="0" w:space="0" w:color="auto"/>
          </w:divBdr>
        </w:div>
        <w:div w:id="790365427">
          <w:marLeft w:val="640"/>
          <w:marRight w:val="0"/>
          <w:marTop w:val="0"/>
          <w:marBottom w:val="0"/>
          <w:divBdr>
            <w:top w:val="none" w:sz="0" w:space="0" w:color="auto"/>
            <w:left w:val="none" w:sz="0" w:space="0" w:color="auto"/>
            <w:bottom w:val="none" w:sz="0" w:space="0" w:color="auto"/>
            <w:right w:val="none" w:sz="0" w:space="0" w:color="auto"/>
          </w:divBdr>
        </w:div>
        <w:div w:id="1654218533">
          <w:marLeft w:val="640"/>
          <w:marRight w:val="0"/>
          <w:marTop w:val="0"/>
          <w:marBottom w:val="0"/>
          <w:divBdr>
            <w:top w:val="none" w:sz="0" w:space="0" w:color="auto"/>
            <w:left w:val="none" w:sz="0" w:space="0" w:color="auto"/>
            <w:bottom w:val="none" w:sz="0" w:space="0" w:color="auto"/>
            <w:right w:val="none" w:sz="0" w:space="0" w:color="auto"/>
          </w:divBdr>
        </w:div>
        <w:div w:id="588082044">
          <w:marLeft w:val="640"/>
          <w:marRight w:val="0"/>
          <w:marTop w:val="0"/>
          <w:marBottom w:val="0"/>
          <w:divBdr>
            <w:top w:val="none" w:sz="0" w:space="0" w:color="auto"/>
            <w:left w:val="none" w:sz="0" w:space="0" w:color="auto"/>
            <w:bottom w:val="none" w:sz="0" w:space="0" w:color="auto"/>
            <w:right w:val="none" w:sz="0" w:space="0" w:color="auto"/>
          </w:divBdr>
        </w:div>
        <w:div w:id="357857211">
          <w:marLeft w:val="640"/>
          <w:marRight w:val="0"/>
          <w:marTop w:val="0"/>
          <w:marBottom w:val="0"/>
          <w:divBdr>
            <w:top w:val="none" w:sz="0" w:space="0" w:color="auto"/>
            <w:left w:val="none" w:sz="0" w:space="0" w:color="auto"/>
            <w:bottom w:val="none" w:sz="0" w:space="0" w:color="auto"/>
            <w:right w:val="none" w:sz="0" w:space="0" w:color="auto"/>
          </w:divBdr>
        </w:div>
      </w:divsChild>
    </w:div>
    <w:div w:id="2100715023">
      <w:bodyDiv w:val="1"/>
      <w:marLeft w:val="0"/>
      <w:marRight w:val="0"/>
      <w:marTop w:val="0"/>
      <w:marBottom w:val="0"/>
      <w:divBdr>
        <w:top w:val="none" w:sz="0" w:space="0" w:color="auto"/>
        <w:left w:val="none" w:sz="0" w:space="0" w:color="auto"/>
        <w:bottom w:val="none" w:sz="0" w:space="0" w:color="auto"/>
        <w:right w:val="none" w:sz="0" w:space="0" w:color="auto"/>
      </w:divBdr>
    </w:div>
    <w:div w:id="2104034217">
      <w:bodyDiv w:val="1"/>
      <w:marLeft w:val="0"/>
      <w:marRight w:val="0"/>
      <w:marTop w:val="0"/>
      <w:marBottom w:val="0"/>
      <w:divBdr>
        <w:top w:val="none" w:sz="0" w:space="0" w:color="auto"/>
        <w:left w:val="none" w:sz="0" w:space="0" w:color="auto"/>
        <w:bottom w:val="none" w:sz="0" w:space="0" w:color="auto"/>
        <w:right w:val="none" w:sz="0" w:space="0" w:color="auto"/>
      </w:divBdr>
      <w:divsChild>
        <w:div w:id="1226650819">
          <w:marLeft w:val="640"/>
          <w:marRight w:val="0"/>
          <w:marTop w:val="0"/>
          <w:marBottom w:val="0"/>
          <w:divBdr>
            <w:top w:val="none" w:sz="0" w:space="0" w:color="auto"/>
            <w:left w:val="none" w:sz="0" w:space="0" w:color="auto"/>
            <w:bottom w:val="none" w:sz="0" w:space="0" w:color="auto"/>
            <w:right w:val="none" w:sz="0" w:space="0" w:color="auto"/>
          </w:divBdr>
        </w:div>
        <w:div w:id="875000320">
          <w:marLeft w:val="640"/>
          <w:marRight w:val="0"/>
          <w:marTop w:val="0"/>
          <w:marBottom w:val="0"/>
          <w:divBdr>
            <w:top w:val="none" w:sz="0" w:space="0" w:color="auto"/>
            <w:left w:val="none" w:sz="0" w:space="0" w:color="auto"/>
            <w:bottom w:val="none" w:sz="0" w:space="0" w:color="auto"/>
            <w:right w:val="none" w:sz="0" w:space="0" w:color="auto"/>
          </w:divBdr>
        </w:div>
        <w:div w:id="204100929">
          <w:marLeft w:val="640"/>
          <w:marRight w:val="0"/>
          <w:marTop w:val="0"/>
          <w:marBottom w:val="0"/>
          <w:divBdr>
            <w:top w:val="none" w:sz="0" w:space="0" w:color="auto"/>
            <w:left w:val="none" w:sz="0" w:space="0" w:color="auto"/>
            <w:bottom w:val="none" w:sz="0" w:space="0" w:color="auto"/>
            <w:right w:val="none" w:sz="0" w:space="0" w:color="auto"/>
          </w:divBdr>
        </w:div>
        <w:div w:id="1272008996">
          <w:marLeft w:val="640"/>
          <w:marRight w:val="0"/>
          <w:marTop w:val="0"/>
          <w:marBottom w:val="0"/>
          <w:divBdr>
            <w:top w:val="none" w:sz="0" w:space="0" w:color="auto"/>
            <w:left w:val="none" w:sz="0" w:space="0" w:color="auto"/>
            <w:bottom w:val="none" w:sz="0" w:space="0" w:color="auto"/>
            <w:right w:val="none" w:sz="0" w:space="0" w:color="auto"/>
          </w:divBdr>
        </w:div>
        <w:div w:id="1905215396">
          <w:marLeft w:val="640"/>
          <w:marRight w:val="0"/>
          <w:marTop w:val="0"/>
          <w:marBottom w:val="0"/>
          <w:divBdr>
            <w:top w:val="none" w:sz="0" w:space="0" w:color="auto"/>
            <w:left w:val="none" w:sz="0" w:space="0" w:color="auto"/>
            <w:bottom w:val="none" w:sz="0" w:space="0" w:color="auto"/>
            <w:right w:val="none" w:sz="0" w:space="0" w:color="auto"/>
          </w:divBdr>
        </w:div>
        <w:div w:id="1864122952">
          <w:marLeft w:val="640"/>
          <w:marRight w:val="0"/>
          <w:marTop w:val="0"/>
          <w:marBottom w:val="0"/>
          <w:divBdr>
            <w:top w:val="none" w:sz="0" w:space="0" w:color="auto"/>
            <w:left w:val="none" w:sz="0" w:space="0" w:color="auto"/>
            <w:bottom w:val="none" w:sz="0" w:space="0" w:color="auto"/>
            <w:right w:val="none" w:sz="0" w:space="0" w:color="auto"/>
          </w:divBdr>
        </w:div>
        <w:div w:id="1877741610">
          <w:marLeft w:val="640"/>
          <w:marRight w:val="0"/>
          <w:marTop w:val="0"/>
          <w:marBottom w:val="0"/>
          <w:divBdr>
            <w:top w:val="none" w:sz="0" w:space="0" w:color="auto"/>
            <w:left w:val="none" w:sz="0" w:space="0" w:color="auto"/>
            <w:bottom w:val="none" w:sz="0" w:space="0" w:color="auto"/>
            <w:right w:val="none" w:sz="0" w:space="0" w:color="auto"/>
          </w:divBdr>
        </w:div>
        <w:div w:id="912736970">
          <w:marLeft w:val="640"/>
          <w:marRight w:val="0"/>
          <w:marTop w:val="0"/>
          <w:marBottom w:val="0"/>
          <w:divBdr>
            <w:top w:val="none" w:sz="0" w:space="0" w:color="auto"/>
            <w:left w:val="none" w:sz="0" w:space="0" w:color="auto"/>
            <w:bottom w:val="none" w:sz="0" w:space="0" w:color="auto"/>
            <w:right w:val="none" w:sz="0" w:space="0" w:color="auto"/>
          </w:divBdr>
        </w:div>
        <w:div w:id="1842039396">
          <w:marLeft w:val="640"/>
          <w:marRight w:val="0"/>
          <w:marTop w:val="0"/>
          <w:marBottom w:val="0"/>
          <w:divBdr>
            <w:top w:val="none" w:sz="0" w:space="0" w:color="auto"/>
            <w:left w:val="none" w:sz="0" w:space="0" w:color="auto"/>
            <w:bottom w:val="none" w:sz="0" w:space="0" w:color="auto"/>
            <w:right w:val="none" w:sz="0" w:space="0" w:color="auto"/>
          </w:divBdr>
        </w:div>
        <w:div w:id="1980840528">
          <w:marLeft w:val="640"/>
          <w:marRight w:val="0"/>
          <w:marTop w:val="0"/>
          <w:marBottom w:val="0"/>
          <w:divBdr>
            <w:top w:val="none" w:sz="0" w:space="0" w:color="auto"/>
            <w:left w:val="none" w:sz="0" w:space="0" w:color="auto"/>
            <w:bottom w:val="none" w:sz="0" w:space="0" w:color="auto"/>
            <w:right w:val="none" w:sz="0" w:space="0" w:color="auto"/>
          </w:divBdr>
        </w:div>
        <w:div w:id="621888983">
          <w:marLeft w:val="640"/>
          <w:marRight w:val="0"/>
          <w:marTop w:val="0"/>
          <w:marBottom w:val="0"/>
          <w:divBdr>
            <w:top w:val="none" w:sz="0" w:space="0" w:color="auto"/>
            <w:left w:val="none" w:sz="0" w:space="0" w:color="auto"/>
            <w:bottom w:val="none" w:sz="0" w:space="0" w:color="auto"/>
            <w:right w:val="none" w:sz="0" w:space="0" w:color="auto"/>
          </w:divBdr>
        </w:div>
        <w:div w:id="1710299142">
          <w:marLeft w:val="640"/>
          <w:marRight w:val="0"/>
          <w:marTop w:val="0"/>
          <w:marBottom w:val="0"/>
          <w:divBdr>
            <w:top w:val="none" w:sz="0" w:space="0" w:color="auto"/>
            <w:left w:val="none" w:sz="0" w:space="0" w:color="auto"/>
            <w:bottom w:val="none" w:sz="0" w:space="0" w:color="auto"/>
            <w:right w:val="none" w:sz="0" w:space="0" w:color="auto"/>
          </w:divBdr>
        </w:div>
        <w:div w:id="956565251">
          <w:marLeft w:val="640"/>
          <w:marRight w:val="0"/>
          <w:marTop w:val="0"/>
          <w:marBottom w:val="0"/>
          <w:divBdr>
            <w:top w:val="none" w:sz="0" w:space="0" w:color="auto"/>
            <w:left w:val="none" w:sz="0" w:space="0" w:color="auto"/>
            <w:bottom w:val="none" w:sz="0" w:space="0" w:color="auto"/>
            <w:right w:val="none" w:sz="0" w:space="0" w:color="auto"/>
          </w:divBdr>
        </w:div>
        <w:div w:id="2064059704">
          <w:marLeft w:val="640"/>
          <w:marRight w:val="0"/>
          <w:marTop w:val="0"/>
          <w:marBottom w:val="0"/>
          <w:divBdr>
            <w:top w:val="none" w:sz="0" w:space="0" w:color="auto"/>
            <w:left w:val="none" w:sz="0" w:space="0" w:color="auto"/>
            <w:bottom w:val="none" w:sz="0" w:space="0" w:color="auto"/>
            <w:right w:val="none" w:sz="0" w:space="0" w:color="auto"/>
          </w:divBdr>
        </w:div>
        <w:div w:id="690759072">
          <w:marLeft w:val="640"/>
          <w:marRight w:val="0"/>
          <w:marTop w:val="0"/>
          <w:marBottom w:val="0"/>
          <w:divBdr>
            <w:top w:val="none" w:sz="0" w:space="0" w:color="auto"/>
            <w:left w:val="none" w:sz="0" w:space="0" w:color="auto"/>
            <w:bottom w:val="none" w:sz="0" w:space="0" w:color="auto"/>
            <w:right w:val="none" w:sz="0" w:space="0" w:color="auto"/>
          </w:divBdr>
        </w:div>
        <w:div w:id="2061321529">
          <w:marLeft w:val="640"/>
          <w:marRight w:val="0"/>
          <w:marTop w:val="0"/>
          <w:marBottom w:val="0"/>
          <w:divBdr>
            <w:top w:val="none" w:sz="0" w:space="0" w:color="auto"/>
            <w:left w:val="none" w:sz="0" w:space="0" w:color="auto"/>
            <w:bottom w:val="none" w:sz="0" w:space="0" w:color="auto"/>
            <w:right w:val="none" w:sz="0" w:space="0" w:color="auto"/>
          </w:divBdr>
        </w:div>
        <w:div w:id="751968021">
          <w:marLeft w:val="640"/>
          <w:marRight w:val="0"/>
          <w:marTop w:val="0"/>
          <w:marBottom w:val="0"/>
          <w:divBdr>
            <w:top w:val="none" w:sz="0" w:space="0" w:color="auto"/>
            <w:left w:val="none" w:sz="0" w:space="0" w:color="auto"/>
            <w:bottom w:val="none" w:sz="0" w:space="0" w:color="auto"/>
            <w:right w:val="none" w:sz="0" w:space="0" w:color="auto"/>
          </w:divBdr>
        </w:div>
      </w:divsChild>
    </w:div>
    <w:div w:id="2112234131">
      <w:bodyDiv w:val="1"/>
      <w:marLeft w:val="0"/>
      <w:marRight w:val="0"/>
      <w:marTop w:val="0"/>
      <w:marBottom w:val="0"/>
      <w:divBdr>
        <w:top w:val="none" w:sz="0" w:space="0" w:color="auto"/>
        <w:left w:val="none" w:sz="0" w:space="0" w:color="auto"/>
        <w:bottom w:val="none" w:sz="0" w:space="0" w:color="auto"/>
        <w:right w:val="none" w:sz="0" w:space="0" w:color="auto"/>
      </w:divBdr>
      <w:divsChild>
        <w:div w:id="665010058">
          <w:marLeft w:val="640"/>
          <w:marRight w:val="0"/>
          <w:marTop w:val="0"/>
          <w:marBottom w:val="0"/>
          <w:divBdr>
            <w:top w:val="none" w:sz="0" w:space="0" w:color="auto"/>
            <w:left w:val="none" w:sz="0" w:space="0" w:color="auto"/>
            <w:bottom w:val="none" w:sz="0" w:space="0" w:color="auto"/>
            <w:right w:val="none" w:sz="0" w:space="0" w:color="auto"/>
          </w:divBdr>
        </w:div>
        <w:div w:id="947808078">
          <w:marLeft w:val="640"/>
          <w:marRight w:val="0"/>
          <w:marTop w:val="0"/>
          <w:marBottom w:val="0"/>
          <w:divBdr>
            <w:top w:val="none" w:sz="0" w:space="0" w:color="auto"/>
            <w:left w:val="none" w:sz="0" w:space="0" w:color="auto"/>
            <w:bottom w:val="none" w:sz="0" w:space="0" w:color="auto"/>
            <w:right w:val="none" w:sz="0" w:space="0" w:color="auto"/>
          </w:divBdr>
        </w:div>
        <w:div w:id="1102410110">
          <w:marLeft w:val="640"/>
          <w:marRight w:val="0"/>
          <w:marTop w:val="0"/>
          <w:marBottom w:val="0"/>
          <w:divBdr>
            <w:top w:val="none" w:sz="0" w:space="0" w:color="auto"/>
            <w:left w:val="none" w:sz="0" w:space="0" w:color="auto"/>
            <w:bottom w:val="none" w:sz="0" w:space="0" w:color="auto"/>
            <w:right w:val="none" w:sz="0" w:space="0" w:color="auto"/>
          </w:divBdr>
        </w:div>
        <w:div w:id="420760906">
          <w:marLeft w:val="640"/>
          <w:marRight w:val="0"/>
          <w:marTop w:val="0"/>
          <w:marBottom w:val="0"/>
          <w:divBdr>
            <w:top w:val="none" w:sz="0" w:space="0" w:color="auto"/>
            <w:left w:val="none" w:sz="0" w:space="0" w:color="auto"/>
            <w:bottom w:val="none" w:sz="0" w:space="0" w:color="auto"/>
            <w:right w:val="none" w:sz="0" w:space="0" w:color="auto"/>
          </w:divBdr>
        </w:div>
        <w:div w:id="641929365">
          <w:marLeft w:val="640"/>
          <w:marRight w:val="0"/>
          <w:marTop w:val="0"/>
          <w:marBottom w:val="0"/>
          <w:divBdr>
            <w:top w:val="none" w:sz="0" w:space="0" w:color="auto"/>
            <w:left w:val="none" w:sz="0" w:space="0" w:color="auto"/>
            <w:bottom w:val="none" w:sz="0" w:space="0" w:color="auto"/>
            <w:right w:val="none" w:sz="0" w:space="0" w:color="auto"/>
          </w:divBdr>
        </w:div>
        <w:div w:id="876507039">
          <w:marLeft w:val="640"/>
          <w:marRight w:val="0"/>
          <w:marTop w:val="0"/>
          <w:marBottom w:val="0"/>
          <w:divBdr>
            <w:top w:val="none" w:sz="0" w:space="0" w:color="auto"/>
            <w:left w:val="none" w:sz="0" w:space="0" w:color="auto"/>
            <w:bottom w:val="none" w:sz="0" w:space="0" w:color="auto"/>
            <w:right w:val="none" w:sz="0" w:space="0" w:color="auto"/>
          </w:divBdr>
        </w:div>
        <w:div w:id="1466391802">
          <w:marLeft w:val="640"/>
          <w:marRight w:val="0"/>
          <w:marTop w:val="0"/>
          <w:marBottom w:val="0"/>
          <w:divBdr>
            <w:top w:val="none" w:sz="0" w:space="0" w:color="auto"/>
            <w:left w:val="none" w:sz="0" w:space="0" w:color="auto"/>
            <w:bottom w:val="none" w:sz="0" w:space="0" w:color="auto"/>
            <w:right w:val="none" w:sz="0" w:space="0" w:color="auto"/>
          </w:divBdr>
        </w:div>
        <w:div w:id="70468673">
          <w:marLeft w:val="640"/>
          <w:marRight w:val="0"/>
          <w:marTop w:val="0"/>
          <w:marBottom w:val="0"/>
          <w:divBdr>
            <w:top w:val="none" w:sz="0" w:space="0" w:color="auto"/>
            <w:left w:val="none" w:sz="0" w:space="0" w:color="auto"/>
            <w:bottom w:val="none" w:sz="0" w:space="0" w:color="auto"/>
            <w:right w:val="none" w:sz="0" w:space="0" w:color="auto"/>
          </w:divBdr>
        </w:div>
        <w:div w:id="132142663">
          <w:marLeft w:val="640"/>
          <w:marRight w:val="0"/>
          <w:marTop w:val="0"/>
          <w:marBottom w:val="0"/>
          <w:divBdr>
            <w:top w:val="none" w:sz="0" w:space="0" w:color="auto"/>
            <w:left w:val="none" w:sz="0" w:space="0" w:color="auto"/>
            <w:bottom w:val="none" w:sz="0" w:space="0" w:color="auto"/>
            <w:right w:val="none" w:sz="0" w:space="0" w:color="auto"/>
          </w:divBdr>
        </w:div>
        <w:div w:id="56514525">
          <w:marLeft w:val="640"/>
          <w:marRight w:val="0"/>
          <w:marTop w:val="0"/>
          <w:marBottom w:val="0"/>
          <w:divBdr>
            <w:top w:val="none" w:sz="0" w:space="0" w:color="auto"/>
            <w:left w:val="none" w:sz="0" w:space="0" w:color="auto"/>
            <w:bottom w:val="none" w:sz="0" w:space="0" w:color="auto"/>
            <w:right w:val="none" w:sz="0" w:space="0" w:color="auto"/>
          </w:divBdr>
        </w:div>
        <w:div w:id="1492715144">
          <w:marLeft w:val="640"/>
          <w:marRight w:val="0"/>
          <w:marTop w:val="0"/>
          <w:marBottom w:val="0"/>
          <w:divBdr>
            <w:top w:val="none" w:sz="0" w:space="0" w:color="auto"/>
            <w:left w:val="none" w:sz="0" w:space="0" w:color="auto"/>
            <w:bottom w:val="none" w:sz="0" w:space="0" w:color="auto"/>
            <w:right w:val="none" w:sz="0" w:space="0" w:color="auto"/>
          </w:divBdr>
        </w:div>
        <w:div w:id="490753001">
          <w:marLeft w:val="640"/>
          <w:marRight w:val="0"/>
          <w:marTop w:val="0"/>
          <w:marBottom w:val="0"/>
          <w:divBdr>
            <w:top w:val="none" w:sz="0" w:space="0" w:color="auto"/>
            <w:left w:val="none" w:sz="0" w:space="0" w:color="auto"/>
            <w:bottom w:val="none" w:sz="0" w:space="0" w:color="auto"/>
            <w:right w:val="none" w:sz="0" w:space="0" w:color="auto"/>
          </w:divBdr>
        </w:div>
        <w:div w:id="1526209221">
          <w:marLeft w:val="640"/>
          <w:marRight w:val="0"/>
          <w:marTop w:val="0"/>
          <w:marBottom w:val="0"/>
          <w:divBdr>
            <w:top w:val="none" w:sz="0" w:space="0" w:color="auto"/>
            <w:left w:val="none" w:sz="0" w:space="0" w:color="auto"/>
            <w:bottom w:val="none" w:sz="0" w:space="0" w:color="auto"/>
            <w:right w:val="none" w:sz="0" w:space="0" w:color="auto"/>
          </w:divBdr>
        </w:div>
        <w:div w:id="1983390450">
          <w:marLeft w:val="640"/>
          <w:marRight w:val="0"/>
          <w:marTop w:val="0"/>
          <w:marBottom w:val="0"/>
          <w:divBdr>
            <w:top w:val="none" w:sz="0" w:space="0" w:color="auto"/>
            <w:left w:val="none" w:sz="0" w:space="0" w:color="auto"/>
            <w:bottom w:val="none" w:sz="0" w:space="0" w:color="auto"/>
            <w:right w:val="none" w:sz="0" w:space="0" w:color="auto"/>
          </w:divBdr>
        </w:div>
        <w:div w:id="1016614656">
          <w:marLeft w:val="640"/>
          <w:marRight w:val="0"/>
          <w:marTop w:val="0"/>
          <w:marBottom w:val="0"/>
          <w:divBdr>
            <w:top w:val="none" w:sz="0" w:space="0" w:color="auto"/>
            <w:left w:val="none" w:sz="0" w:space="0" w:color="auto"/>
            <w:bottom w:val="none" w:sz="0" w:space="0" w:color="auto"/>
            <w:right w:val="none" w:sz="0" w:space="0" w:color="auto"/>
          </w:divBdr>
        </w:div>
        <w:div w:id="1271207993">
          <w:marLeft w:val="640"/>
          <w:marRight w:val="0"/>
          <w:marTop w:val="0"/>
          <w:marBottom w:val="0"/>
          <w:divBdr>
            <w:top w:val="none" w:sz="0" w:space="0" w:color="auto"/>
            <w:left w:val="none" w:sz="0" w:space="0" w:color="auto"/>
            <w:bottom w:val="none" w:sz="0" w:space="0" w:color="auto"/>
            <w:right w:val="none" w:sz="0" w:space="0" w:color="auto"/>
          </w:divBdr>
        </w:div>
        <w:div w:id="1603486343">
          <w:marLeft w:val="640"/>
          <w:marRight w:val="0"/>
          <w:marTop w:val="0"/>
          <w:marBottom w:val="0"/>
          <w:divBdr>
            <w:top w:val="none" w:sz="0" w:space="0" w:color="auto"/>
            <w:left w:val="none" w:sz="0" w:space="0" w:color="auto"/>
            <w:bottom w:val="none" w:sz="0" w:space="0" w:color="auto"/>
            <w:right w:val="none" w:sz="0" w:space="0" w:color="auto"/>
          </w:divBdr>
        </w:div>
        <w:div w:id="1644196451">
          <w:marLeft w:val="640"/>
          <w:marRight w:val="0"/>
          <w:marTop w:val="0"/>
          <w:marBottom w:val="0"/>
          <w:divBdr>
            <w:top w:val="none" w:sz="0" w:space="0" w:color="auto"/>
            <w:left w:val="none" w:sz="0" w:space="0" w:color="auto"/>
            <w:bottom w:val="none" w:sz="0" w:space="0" w:color="auto"/>
            <w:right w:val="none" w:sz="0" w:space="0" w:color="auto"/>
          </w:divBdr>
        </w:div>
        <w:div w:id="1778406917">
          <w:marLeft w:val="640"/>
          <w:marRight w:val="0"/>
          <w:marTop w:val="0"/>
          <w:marBottom w:val="0"/>
          <w:divBdr>
            <w:top w:val="none" w:sz="0" w:space="0" w:color="auto"/>
            <w:left w:val="none" w:sz="0" w:space="0" w:color="auto"/>
            <w:bottom w:val="none" w:sz="0" w:space="0" w:color="auto"/>
            <w:right w:val="none" w:sz="0" w:space="0" w:color="auto"/>
          </w:divBdr>
        </w:div>
        <w:div w:id="663048855">
          <w:marLeft w:val="640"/>
          <w:marRight w:val="0"/>
          <w:marTop w:val="0"/>
          <w:marBottom w:val="0"/>
          <w:divBdr>
            <w:top w:val="none" w:sz="0" w:space="0" w:color="auto"/>
            <w:left w:val="none" w:sz="0" w:space="0" w:color="auto"/>
            <w:bottom w:val="none" w:sz="0" w:space="0" w:color="auto"/>
            <w:right w:val="none" w:sz="0" w:space="0" w:color="auto"/>
          </w:divBdr>
        </w:div>
        <w:div w:id="369184085">
          <w:marLeft w:val="640"/>
          <w:marRight w:val="0"/>
          <w:marTop w:val="0"/>
          <w:marBottom w:val="0"/>
          <w:divBdr>
            <w:top w:val="none" w:sz="0" w:space="0" w:color="auto"/>
            <w:left w:val="none" w:sz="0" w:space="0" w:color="auto"/>
            <w:bottom w:val="none" w:sz="0" w:space="0" w:color="auto"/>
            <w:right w:val="none" w:sz="0" w:space="0" w:color="auto"/>
          </w:divBdr>
        </w:div>
        <w:div w:id="1541094118">
          <w:marLeft w:val="640"/>
          <w:marRight w:val="0"/>
          <w:marTop w:val="0"/>
          <w:marBottom w:val="0"/>
          <w:divBdr>
            <w:top w:val="none" w:sz="0" w:space="0" w:color="auto"/>
            <w:left w:val="none" w:sz="0" w:space="0" w:color="auto"/>
            <w:bottom w:val="none" w:sz="0" w:space="0" w:color="auto"/>
            <w:right w:val="none" w:sz="0" w:space="0" w:color="auto"/>
          </w:divBdr>
        </w:div>
        <w:div w:id="634412364">
          <w:marLeft w:val="640"/>
          <w:marRight w:val="0"/>
          <w:marTop w:val="0"/>
          <w:marBottom w:val="0"/>
          <w:divBdr>
            <w:top w:val="none" w:sz="0" w:space="0" w:color="auto"/>
            <w:left w:val="none" w:sz="0" w:space="0" w:color="auto"/>
            <w:bottom w:val="none" w:sz="0" w:space="0" w:color="auto"/>
            <w:right w:val="none" w:sz="0" w:space="0" w:color="auto"/>
          </w:divBdr>
        </w:div>
        <w:div w:id="1337270423">
          <w:marLeft w:val="640"/>
          <w:marRight w:val="0"/>
          <w:marTop w:val="0"/>
          <w:marBottom w:val="0"/>
          <w:divBdr>
            <w:top w:val="none" w:sz="0" w:space="0" w:color="auto"/>
            <w:left w:val="none" w:sz="0" w:space="0" w:color="auto"/>
            <w:bottom w:val="none" w:sz="0" w:space="0" w:color="auto"/>
            <w:right w:val="none" w:sz="0" w:space="0" w:color="auto"/>
          </w:divBdr>
        </w:div>
        <w:div w:id="1640110070">
          <w:marLeft w:val="640"/>
          <w:marRight w:val="0"/>
          <w:marTop w:val="0"/>
          <w:marBottom w:val="0"/>
          <w:divBdr>
            <w:top w:val="none" w:sz="0" w:space="0" w:color="auto"/>
            <w:left w:val="none" w:sz="0" w:space="0" w:color="auto"/>
            <w:bottom w:val="none" w:sz="0" w:space="0" w:color="auto"/>
            <w:right w:val="none" w:sz="0" w:space="0" w:color="auto"/>
          </w:divBdr>
        </w:div>
        <w:div w:id="1497770203">
          <w:marLeft w:val="640"/>
          <w:marRight w:val="0"/>
          <w:marTop w:val="0"/>
          <w:marBottom w:val="0"/>
          <w:divBdr>
            <w:top w:val="none" w:sz="0" w:space="0" w:color="auto"/>
            <w:left w:val="none" w:sz="0" w:space="0" w:color="auto"/>
            <w:bottom w:val="none" w:sz="0" w:space="0" w:color="auto"/>
            <w:right w:val="none" w:sz="0" w:space="0" w:color="auto"/>
          </w:divBdr>
        </w:div>
        <w:div w:id="1666472181">
          <w:marLeft w:val="640"/>
          <w:marRight w:val="0"/>
          <w:marTop w:val="0"/>
          <w:marBottom w:val="0"/>
          <w:divBdr>
            <w:top w:val="none" w:sz="0" w:space="0" w:color="auto"/>
            <w:left w:val="none" w:sz="0" w:space="0" w:color="auto"/>
            <w:bottom w:val="none" w:sz="0" w:space="0" w:color="auto"/>
            <w:right w:val="none" w:sz="0" w:space="0" w:color="auto"/>
          </w:divBdr>
        </w:div>
        <w:div w:id="1154876906">
          <w:marLeft w:val="640"/>
          <w:marRight w:val="0"/>
          <w:marTop w:val="0"/>
          <w:marBottom w:val="0"/>
          <w:divBdr>
            <w:top w:val="none" w:sz="0" w:space="0" w:color="auto"/>
            <w:left w:val="none" w:sz="0" w:space="0" w:color="auto"/>
            <w:bottom w:val="none" w:sz="0" w:space="0" w:color="auto"/>
            <w:right w:val="none" w:sz="0" w:space="0" w:color="auto"/>
          </w:divBdr>
        </w:div>
        <w:div w:id="1613824993">
          <w:marLeft w:val="640"/>
          <w:marRight w:val="0"/>
          <w:marTop w:val="0"/>
          <w:marBottom w:val="0"/>
          <w:divBdr>
            <w:top w:val="none" w:sz="0" w:space="0" w:color="auto"/>
            <w:left w:val="none" w:sz="0" w:space="0" w:color="auto"/>
            <w:bottom w:val="none" w:sz="0" w:space="0" w:color="auto"/>
            <w:right w:val="none" w:sz="0" w:space="0" w:color="auto"/>
          </w:divBdr>
        </w:div>
        <w:div w:id="1541479462">
          <w:marLeft w:val="640"/>
          <w:marRight w:val="0"/>
          <w:marTop w:val="0"/>
          <w:marBottom w:val="0"/>
          <w:divBdr>
            <w:top w:val="none" w:sz="0" w:space="0" w:color="auto"/>
            <w:left w:val="none" w:sz="0" w:space="0" w:color="auto"/>
            <w:bottom w:val="none" w:sz="0" w:space="0" w:color="auto"/>
            <w:right w:val="none" w:sz="0" w:space="0" w:color="auto"/>
          </w:divBdr>
        </w:div>
      </w:divsChild>
    </w:div>
    <w:div w:id="2121603919">
      <w:bodyDiv w:val="1"/>
      <w:marLeft w:val="0"/>
      <w:marRight w:val="0"/>
      <w:marTop w:val="0"/>
      <w:marBottom w:val="0"/>
      <w:divBdr>
        <w:top w:val="none" w:sz="0" w:space="0" w:color="auto"/>
        <w:left w:val="none" w:sz="0" w:space="0" w:color="auto"/>
        <w:bottom w:val="none" w:sz="0" w:space="0" w:color="auto"/>
        <w:right w:val="none" w:sz="0" w:space="0" w:color="auto"/>
      </w:divBdr>
      <w:divsChild>
        <w:div w:id="834566082">
          <w:marLeft w:val="640"/>
          <w:marRight w:val="0"/>
          <w:marTop w:val="0"/>
          <w:marBottom w:val="0"/>
          <w:divBdr>
            <w:top w:val="none" w:sz="0" w:space="0" w:color="auto"/>
            <w:left w:val="none" w:sz="0" w:space="0" w:color="auto"/>
            <w:bottom w:val="none" w:sz="0" w:space="0" w:color="auto"/>
            <w:right w:val="none" w:sz="0" w:space="0" w:color="auto"/>
          </w:divBdr>
        </w:div>
        <w:div w:id="1736322316">
          <w:marLeft w:val="640"/>
          <w:marRight w:val="0"/>
          <w:marTop w:val="0"/>
          <w:marBottom w:val="0"/>
          <w:divBdr>
            <w:top w:val="none" w:sz="0" w:space="0" w:color="auto"/>
            <w:left w:val="none" w:sz="0" w:space="0" w:color="auto"/>
            <w:bottom w:val="none" w:sz="0" w:space="0" w:color="auto"/>
            <w:right w:val="none" w:sz="0" w:space="0" w:color="auto"/>
          </w:divBdr>
        </w:div>
        <w:div w:id="767116266">
          <w:marLeft w:val="640"/>
          <w:marRight w:val="0"/>
          <w:marTop w:val="0"/>
          <w:marBottom w:val="0"/>
          <w:divBdr>
            <w:top w:val="none" w:sz="0" w:space="0" w:color="auto"/>
            <w:left w:val="none" w:sz="0" w:space="0" w:color="auto"/>
            <w:bottom w:val="none" w:sz="0" w:space="0" w:color="auto"/>
            <w:right w:val="none" w:sz="0" w:space="0" w:color="auto"/>
          </w:divBdr>
        </w:div>
      </w:divsChild>
    </w:div>
    <w:div w:id="2124185516">
      <w:bodyDiv w:val="1"/>
      <w:marLeft w:val="0"/>
      <w:marRight w:val="0"/>
      <w:marTop w:val="0"/>
      <w:marBottom w:val="0"/>
      <w:divBdr>
        <w:top w:val="none" w:sz="0" w:space="0" w:color="auto"/>
        <w:left w:val="none" w:sz="0" w:space="0" w:color="auto"/>
        <w:bottom w:val="none" w:sz="0" w:space="0" w:color="auto"/>
        <w:right w:val="none" w:sz="0" w:space="0" w:color="auto"/>
      </w:divBdr>
      <w:divsChild>
        <w:div w:id="1453279562">
          <w:marLeft w:val="640"/>
          <w:marRight w:val="0"/>
          <w:marTop w:val="0"/>
          <w:marBottom w:val="0"/>
          <w:divBdr>
            <w:top w:val="none" w:sz="0" w:space="0" w:color="auto"/>
            <w:left w:val="none" w:sz="0" w:space="0" w:color="auto"/>
            <w:bottom w:val="none" w:sz="0" w:space="0" w:color="auto"/>
            <w:right w:val="none" w:sz="0" w:space="0" w:color="auto"/>
          </w:divBdr>
        </w:div>
        <w:div w:id="656029631">
          <w:marLeft w:val="640"/>
          <w:marRight w:val="0"/>
          <w:marTop w:val="0"/>
          <w:marBottom w:val="0"/>
          <w:divBdr>
            <w:top w:val="none" w:sz="0" w:space="0" w:color="auto"/>
            <w:left w:val="none" w:sz="0" w:space="0" w:color="auto"/>
            <w:bottom w:val="none" w:sz="0" w:space="0" w:color="auto"/>
            <w:right w:val="none" w:sz="0" w:space="0" w:color="auto"/>
          </w:divBdr>
        </w:div>
        <w:div w:id="668559300">
          <w:marLeft w:val="640"/>
          <w:marRight w:val="0"/>
          <w:marTop w:val="0"/>
          <w:marBottom w:val="0"/>
          <w:divBdr>
            <w:top w:val="none" w:sz="0" w:space="0" w:color="auto"/>
            <w:left w:val="none" w:sz="0" w:space="0" w:color="auto"/>
            <w:bottom w:val="none" w:sz="0" w:space="0" w:color="auto"/>
            <w:right w:val="none" w:sz="0" w:space="0" w:color="auto"/>
          </w:divBdr>
        </w:div>
        <w:div w:id="1651137015">
          <w:marLeft w:val="640"/>
          <w:marRight w:val="0"/>
          <w:marTop w:val="0"/>
          <w:marBottom w:val="0"/>
          <w:divBdr>
            <w:top w:val="none" w:sz="0" w:space="0" w:color="auto"/>
            <w:left w:val="none" w:sz="0" w:space="0" w:color="auto"/>
            <w:bottom w:val="none" w:sz="0" w:space="0" w:color="auto"/>
            <w:right w:val="none" w:sz="0" w:space="0" w:color="auto"/>
          </w:divBdr>
        </w:div>
        <w:div w:id="1973825655">
          <w:marLeft w:val="640"/>
          <w:marRight w:val="0"/>
          <w:marTop w:val="0"/>
          <w:marBottom w:val="0"/>
          <w:divBdr>
            <w:top w:val="none" w:sz="0" w:space="0" w:color="auto"/>
            <w:left w:val="none" w:sz="0" w:space="0" w:color="auto"/>
            <w:bottom w:val="none" w:sz="0" w:space="0" w:color="auto"/>
            <w:right w:val="none" w:sz="0" w:space="0" w:color="auto"/>
          </w:divBdr>
        </w:div>
        <w:div w:id="1369257286">
          <w:marLeft w:val="640"/>
          <w:marRight w:val="0"/>
          <w:marTop w:val="0"/>
          <w:marBottom w:val="0"/>
          <w:divBdr>
            <w:top w:val="none" w:sz="0" w:space="0" w:color="auto"/>
            <w:left w:val="none" w:sz="0" w:space="0" w:color="auto"/>
            <w:bottom w:val="none" w:sz="0" w:space="0" w:color="auto"/>
            <w:right w:val="none" w:sz="0" w:space="0" w:color="auto"/>
          </w:divBdr>
        </w:div>
        <w:div w:id="1505853058">
          <w:marLeft w:val="640"/>
          <w:marRight w:val="0"/>
          <w:marTop w:val="0"/>
          <w:marBottom w:val="0"/>
          <w:divBdr>
            <w:top w:val="none" w:sz="0" w:space="0" w:color="auto"/>
            <w:left w:val="none" w:sz="0" w:space="0" w:color="auto"/>
            <w:bottom w:val="none" w:sz="0" w:space="0" w:color="auto"/>
            <w:right w:val="none" w:sz="0" w:space="0" w:color="auto"/>
          </w:divBdr>
        </w:div>
        <w:div w:id="1546867582">
          <w:marLeft w:val="640"/>
          <w:marRight w:val="0"/>
          <w:marTop w:val="0"/>
          <w:marBottom w:val="0"/>
          <w:divBdr>
            <w:top w:val="none" w:sz="0" w:space="0" w:color="auto"/>
            <w:left w:val="none" w:sz="0" w:space="0" w:color="auto"/>
            <w:bottom w:val="none" w:sz="0" w:space="0" w:color="auto"/>
            <w:right w:val="none" w:sz="0" w:space="0" w:color="auto"/>
          </w:divBdr>
        </w:div>
        <w:div w:id="496308741">
          <w:marLeft w:val="640"/>
          <w:marRight w:val="0"/>
          <w:marTop w:val="0"/>
          <w:marBottom w:val="0"/>
          <w:divBdr>
            <w:top w:val="none" w:sz="0" w:space="0" w:color="auto"/>
            <w:left w:val="none" w:sz="0" w:space="0" w:color="auto"/>
            <w:bottom w:val="none" w:sz="0" w:space="0" w:color="auto"/>
            <w:right w:val="none" w:sz="0" w:space="0" w:color="auto"/>
          </w:divBdr>
        </w:div>
        <w:div w:id="1187600460">
          <w:marLeft w:val="640"/>
          <w:marRight w:val="0"/>
          <w:marTop w:val="0"/>
          <w:marBottom w:val="0"/>
          <w:divBdr>
            <w:top w:val="none" w:sz="0" w:space="0" w:color="auto"/>
            <w:left w:val="none" w:sz="0" w:space="0" w:color="auto"/>
            <w:bottom w:val="none" w:sz="0" w:space="0" w:color="auto"/>
            <w:right w:val="none" w:sz="0" w:space="0" w:color="auto"/>
          </w:divBdr>
        </w:div>
        <w:div w:id="1802844998">
          <w:marLeft w:val="640"/>
          <w:marRight w:val="0"/>
          <w:marTop w:val="0"/>
          <w:marBottom w:val="0"/>
          <w:divBdr>
            <w:top w:val="none" w:sz="0" w:space="0" w:color="auto"/>
            <w:left w:val="none" w:sz="0" w:space="0" w:color="auto"/>
            <w:bottom w:val="none" w:sz="0" w:space="0" w:color="auto"/>
            <w:right w:val="none" w:sz="0" w:space="0" w:color="auto"/>
          </w:divBdr>
        </w:div>
        <w:div w:id="344675106">
          <w:marLeft w:val="640"/>
          <w:marRight w:val="0"/>
          <w:marTop w:val="0"/>
          <w:marBottom w:val="0"/>
          <w:divBdr>
            <w:top w:val="none" w:sz="0" w:space="0" w:color="auto"/>
            <w:left w:val="none" w:sz="0" w:space="0" w:color="auto"/>
            <w:bottom w:val="none" w:sz="0" w:space="0" w:color="auto"/>
            <w:right w:val="none" w:sz="0" w:space="0" w:color="auto"/>
          </w:divBdr>
        </w:div>
        <w:div w:id="1654021734">
          <w:marLeft w:val="640"/>
          <w:marRight w:val="0"/>
          <w:marTop w:val="0"/>
          <w:marBottom w:val="0"/>
          <w:divBdr>
            <w:top w:val="none" w:sz="0" w:space="0" w:color="auto"/>
            <w:left w:val="none" w:sz="0" w:space="0" w:color="auto"/>
            <w:bottom w:val="none" w:sz="0" w:space="0" w:color="auto"/>
            <w:right w:val="none" w:sz="0" w:space="0" w:color="auto"/>
          </w:divBdr>
        </w:div>
        <w:div w:id="198277450">
          <w:marLeft w:val="640"/>
          <w:marRight w:val="0"/>
          <w:marTop w:val="0"/>
          <w:marBottom w:val="0"/>
          <w:divBdr>
            <w:top w:val="none" w:sz="0" w:space="0" w:color="auto"/>
            <w:left w:val="none" w:sz="0" w:space="0" w:color="auto"/>
            <w:bottom w:val="none" w:sz="0" w:space="0" w:color="auto"/>
            <w:right w:val="none" w:sz="0" w:space="0" w:color="auto"/>
          </w:divBdr>
        </w:div>
        <w:div w:id="832065172">
          <w:marLeft w:val="640"/>
          <w:marRight w:val="0"/>
          <w:marTop w:val="0"/>
          <w:marBottom w:val="0"/>
          <w:divBdr>
            <w:top w:val="none" w:sz="0" w:space="0" w:color="auto"/>
            <w:left w:val="none" w:sz="0" w:space="0" w:color="auto"/>
            <w:bottom w:val="none" w:sz="0" w:space="0" w:color="auto"/>
            <w:right w:val="none" w:sz="0" w:space="0" w:color="auto"/>
          </w:divBdr>
        </w:div>
        <w:div w:id="493448348">
          <w:marLeft w:val="640"/>
          <w:marRight w:val="0"/>
          <w:marTop w:val="0"/>
          <w:marBottom w:val="0"/>
          <w:divBdr>
            <w:top w:val="none" w:sz="0" w:space="0" w:color="auto"/>
            <w:left w:val="none" w:sz="0" w:space="0" w:color="auto"/>
            <w:bottom w:val="none" w:sz="0" w:space="0" w:color="auto"/>
            <w:right w:val="none" w:sz="0" w:space="0" w:color="auto"/>
          </w:divBdr>
        </w:div>
        <w:div w:id="1280836279">
          <w:marLeft w:val="640"/>
          <w:marRight w:val="0"/>
          <w:marTop w:val="0"/>
          <w:marBottom w:val="0"/>
          <w:divBdr>
            <w:top w:val="none" w:sz="0" w:space="0" w:color="auto"/>
            <w:left w:val="none" w:sz="0" w:space="0" w:color="auto"/>
            <w:bottom w:val="none" w:sz="0" w:space="0" w:color="auto"/>
            <w:right w:val="none" w:sz="0" w:space="0" w:color="auto"/>
          </w:divBdr>
        </w:div>
        <w:div w:id="914435247">
          <w:marLeft w:val="640"/>
          <w:marRight w:val="0"/>
          <w:marTop w:val="0"/>
          <w:marBottom w:val="0"/>
          <w:divBdr>
            <w:top w:val="none" w:sz="0" w:space="0" w:color="auto"/>
            <w:left w:val="none" w:sz="0" w:space="0" w:color="auto"/>
            <w:bottom w:val="none" w:sz="0" w:space="0" w:color="auto"/>
            <w:right w:val="none" w:sz="0" w:space="0" w:color="auto"/>
          </w:divBdr>
        </w:div>
        <w:div w:id="1570340816">
          <w:marLeft w:val="640"/>
          <w:marRight w:val="0"/>
          <w:marTop w:val="0"/>
          <w:marBottom w:val="0"/>
          <w:divBdr>
            <w:top w:val="none" w:sz="0" w:space="0" w:color="auto"/>
            <w:left w:val="none" w:sz="0" w:space="0" w:color="auto"/>
            <w:bottom w:val="none" w:sz="0" w:space="0" w:color="auto"/>
            <w:right w:val="none" w:sz="0" w:space="0" w:color="auto"/>
          </w:divBdr>
        </w:div>
        <w:div w:id="2096631924">
          <w:marLeft w:val="640"/>
          <w:marRight w:val="0"/>
          <w:marTop w:val="0"/>
          <w:marBottom w:val="0"/>
          <w:divBdr>
            <w:top w:val="none" w:sz="0" w:space="0" w:color="auto"/>
            <w:left w:val="none" w:sz="0" w:space="0" w:color="auto"/>
            <w:bottom w:val="none" w:sz="0" w:space="0" w:color="auto"/>
            <w:right w:val="none" w:sz="0" w:space="0" w:color="auto"/>
          </w:divBdr>
        </w:div>
        <w:div w:id="785392611">
          <w:marLeft w:val="640"/>
          <w:marRight w:val="0"/>
          <w:marTop w:val="0"/>
          <w:marBottom w:val="0"/>
          <w:divBdr>
            <w:top w:val="none" w:sz="0" w:space="0" w:color="auto"/>
            <w:left w:val="none" w:sz="0" w:space="0" w:color="auto"/>
            <w:bottom w:val="none" w:sz="0" w:space="0" w:color="auto"/>
            <w:right w:val="none" w:sz="0" w:space="0" w:color="auto"/>
          </w:divBdr>
        </w:div>
        <w:div w:id="1233588578">
          <w:marLeft w:val="640"/>
          <w:marRight w:val="0"/>
          <w:marTop w:val="0"/>
          <w:marBottom w:val="0"/>
          <w:divBdr>
            <w:top w:val="none" w:sz="0" w:space="0" w:color="auto"/>
            <w:left w:val="none" w:sz="0" w:space="0" w:color="auto"/>
            <w:bottom w:val="none" w:sz="0" w:space="0" w:color="auto"/>
            <w:right w:val="none" w:sz="0" w:space="0" w:color="auto"/>
          </w:divBdr>
        </w:div>
        <w:div w:id="1753045356">
          <w:marLeft w:val="640"/>
          <w:marRight w:val="0"/>
          <w:marTop w:val="0"/>
          <w:marBottom w:val="0"/>
          <w:divBdr>
            <w:top w:val="none" w:sz="0" w:space="0" w:color="auto"/>
            <w:left w:val="none" w:sz="0" w:space="0" w:color="auto"/>
            <w:bottom w:val="none" w:sz="0" w:space="0" w:color="auto"/>
            <w:right w:val="none" w:sz="0" w:space="0" w:color="auto"/>
          </w:divBdr>
        </w:div>
        <w:div w:id="862085476">
          <w:marLeft w:val="640"/>
          <w:marRight w:val="0"/>
          <w:marTop w:val="0"/>
          <w:marBottom w:val="0"/>
          <w:divBdr>
            <w:top w:val="none" w:sz="0" w:space="0" w:color="auto"/>
            <w:left w:val="none" w:sz="0" w:space="0" w:color="auto"/>
            <w:bottom w:val="none" w:sz="0" w:space="0" w:color="auto"/>
            <w:right w:val="none" w:sz="0" w:space="0" w:color="auto"/>
          </w:divBdr>
        </w:div>
        <w:div w:id="1839611197">
          <w:marLeft w:val="640"/>
          <w:marRight w:val="0"/>
          <w:marTop w:val="0"/>
          <w:marBottom w:val="0"/>
          <w:divBdr>
            <w:top w:val="none" w:sz="0" w:space="0" w:color="auto"/>
            <w:left w:val="none" w:sz="0" w:space="0" w:color="auto"/>
            <w:bottom w:val="none" w:sz="0" w:space="0" w:color="auto"/>
            <w:right w:val="none" w:sz="0" w:space="0" w:color="auto"/>
          </w:divBdr>
        </w:div>
        <w:div w:id="1786775964">
          <w:marLeft w:val="640"/>
          <w:marRight w:val="0"/>
          <w:marTop w:val="0"/>
          <w:marBottom w:val="0"/>
          <w:divBdr>
            <w:top w:val="none" w:sz="0" w:space="0" w:color="auto"/>
            <w:left w:val="none" w:sz="0" w:space="0" w:color="auto"/>
            <w:bottom w:val="none" w:sz="0" w:space="0" w:color="auto"/>
            <w:right w:val="none" w:sz="0" w:space="0" w:color="auto"/>
          </w:divBdr>
        </w:div>
        <w:div w:id="1013458149">
          <w:marLeft w:val="640"/>
          <w:marRight w:val="0"/>
          <w:marTop w:val="0"/>
          <w:marBottom w:val="0"/>
          <w:divBdr>
            <w:top w:val="none" w:sz="0" w:space="0" w:color="auto"/>
            <w:left w:val="none" w:sz="0" w:space="0" w:color="auto"/>
            <w:bottom w:val="none" w:sz="0" w:space="0" w:color="auto"/>
            <w:right w:val="none" w:sz="0" w:space="0" w:color="auto"/>
          </w:divBdr>
        </w:div>
        <w:div w:id="187640915">
          <w:marLeft w:val="640"/>
          <w:marRight w:val="0"/>
          <w:marTop w:val="0"/>
          <w:marBottom w:val="0"/>
          <w:divBdr>
            <w:top w:val="none" w:sz="0" w:space="0" w:color="auto"/>
            <w:left w:val="none" w:sz="0" w:space="0" w:color="auto"/>
            <w:bottom w:val="none" w:sz="0" w:space="0" w:color="auto"/>
            <w:right w:val="none" w:sz="0" w:space="0" w:color="auto"/>
          </w:divBdr>
        </w:div>
      </w:divsChild>
    </w:div>
    <w:div w:id="2132164568">
      <w:bodyDiv w:val="1"/>
      <w:marLeft w:val="0"/>
      <w:marRight w:val="0"/>
      <w:marTop w:val="0"/>
      <w:marBottom w:val="0"/>
      <w:divBdr>
        <w:top w:val="none" w:sz="0" w:space="0" w:color="auto"/>
        <w:left w:val="none" w:sz="0" w:space="0" w:color="auto"/>
        <w:bottom w:val="none" w:sz="0" w:space="0" w:color="auto"/>
        <w:right w:val="none" w:sz="0" w:space="0" w:color="auto"/>
      </w:divBdr>
      <w:divsChild>
        <w:div w:id="1744792447">
          <w:marLeft w:val="640"/>
          <w:marRight w:val="0"/>
          <w:marTop w:val="0"/>
          <w:marBottom w:val="0"/>
          <w:divBdr>
            <w:top w:val="none" w:sz="0" w:space="0" w:color="auto"/>
            <w:left w:val="none" w:sz="0" w:space="0" w:color="auto"/>
            <w:bottom w:val="none" w:sz="0" w:space="0" w:color="auto"/>
            <w:right w:val="none" w:sz="0" w:space="0" w:color="auto"/>
          </w:divBdr>
        </w:div>
        <w:div w:id="440881053">
          <w:marLeft w:val="640"/>
          <w:marRight w:val="0"/>
          <w:marTop w:val="0"/>
          <w:marBottom w:val="0"/>
          <w:divBdr>
            <w:top w:val="none" w:sz="0" w:space="0" w:color="auto"/>
            <w:left w:val="none" w:sz="0" w:space="0" w:color="auto"/>
            <w:bottom w:val="none" w:sz="0" w:space="0" w:color="auto"/>
            <w:right w:val="none" w:sz="0" w:space="0" w:color="auto"/>
          </w:divBdr>
        </w:div>
        <w:div w:id="1437559840">
          <w:marLeft w:val="640"/>
          <w:marRight w:val="0"/>
          <w:marTop w:val="0"/>
          <w:marBottom w:val="0"/>
          <w:divBdr>
            <w:top w:val="none" w:sz="0" w:space="0" w:color="auto"/>
            <w:left w:val="none" w:sz="0" w:space="0" w:color="auto"/>
            <w:bottom w:val="none" w:sz="0" w:space="0" w:color="auto"/>
            <w:right w:val="none" w:sz="0" w:space="0" w:color="auto"/>
          </w:divBdr>
        </w:div>
        <w:div w:id="716003806">
          <w:marLeft w:val="640"/>
          <w:marRight w:val="0"/>
          <w:marTop w:val="0"/>
          <w:marBottom w:val="0"/>
          <w:divBdr>
            <w:top w:val="none" w:sz="0" w:space="0" w:color="auto"/>
            <w:left w:val="none" w:sz="0" w:space="0" w:color="auto"/>
            <w:bottom w:val="none" w:sz="0" w:space="0" w:color="auto"/>
            <w:right w:val="none" w:sz="0" w:space="0" w:color="auto"/>
          </w:divBdr>
        </w:div>
        <w:div w:id="839735522">
          <w:marLeft w:val="640"/>
          <w:marRight w:val="0"/>
          <w:marTop w:val="0"/>
          <w:marBottom w:val="0"/>
          <w:divBdr>
            <w:top w:val="none" w:sz="0" w:space="0" w:color="auto"/>
            <w:left w:val="none" w:sz="0" w:space="0" w:color="auto"/>
            <w:bottom w:val="none" w:sz="0" w:space="0" w:color="auto"/>
            <w:right w:val="none" w:sz="0" w:space="0" w:color="auto"/>
          </w:divBdr>
        </w:div>
        <w:div w:id="1880976241">
          <w:marLeft w:val="640"/>
          <w:marRight w:val="0"/>
          <w:marTop w:val="0"/>
          <w:marBottom w:val="0"/>
          <w:divBdr>
            <w:top w:val="none" w:sz="0" w:space="0" w:color="auto"/>
            <w:left w:val="none" w:sz="0" w:space="0" w:color="auto"/>
            <w:bottom w:val="none" w:sz="0" w:space="0" w:color="auto"/>
            <w:right w:val="none" w:sz="0" w:space="0" w:color="auto"/>
          </w:divBdr>
        </w:div>
        <w:div w:id="1679430643">
          <w:marLeft w:val="640"/>
          <w:marRight w:val="0"/>
          <w:marTop w:val="0"/>
          <w:marBottom w:val="0"/>
          <w:divBdr>
            <w:top w:val="none" w:sz="0" w:space="0" w:color="auto"/>
            <w:left w:val="none" w:sz="0" w:space="0" w:color="auto"/>
            <w:bottom w:val="none" w:sz="0" w:space="0" w:color="auto"/>
            <w:right w:val="none" w:sz="0" w:space="0" w:color="auto"/>
          </w:divBdr>
        </w:div>
        <w:div w:id="1838224556">
          <w:marLeft w:val="640"/>
          <w:marRight w:val="0"/>
          <w:marTop w:val="0"/>
          <w:marBottom w:val="0"/>
          <w:divBdr>
            <w:top w:val="none" w:sz="0" w:space="0" w:color="auto"/>
            <w:left w:val="none" w:sz="0" w:space="0" w:color="auto"/>
            <w:bottom w:val="none" w:sz="0" w:space="0" w:color="auto"/>
            <w:right w:val="none" w:sz="0" w:space="0" w:color="auto"/>
          </w:divBdr>
        </w:div>
        <w:div w:id="559054337">
          <w:marLeft w:val="640"/>
          <w:marRight w:val="0"/>
          <w:marTop w:val="0"/>
          <w:marBottom w:val="0"/>
          <w:divBdr>
            <w:top w:val="none" w:sz="0" w:space="0" w:color="auto"/>
            <w:left w:val="none" w:sz="0" w:space="0" w:color="auto"/>
            <w:bottom w:val="none" w:sz="0" w:space="0" w:color="auto"/>
            <w:right w:val="none" w:sz="0" w:space="0" w:color="auto"/>
          </w:divBdr>
        </w:div>
        <w:div w:id="410545437">
          <w:marLeft w:val="640"/>
          <w:marRight w:val="0"/>
          <w:marTop w:val="0"/>
          <w:marBottom w:val="0"/>
          <w:divBdr>
            <w:top w:val="none" w:sz="0" w:space="0" w:color="auto"/>
            <w:left w:val="none" w:sz="0" w:space="0" w:color="auto"/>
            <w:bottom w:val="none" w:sz="0" w:space="0" w:color="auto"/>
            <w:right w:val="none" w:sz="0" w:space="0" w:color="auto"/>
          </w:divBdr>
        </w:div>
        <w:div w:id="241260486">
          <w:marLeft w:val="640"/>
          <w:marRight w:val="0"/>
          <w:marTop w:val="0"/>
          <w:marBottom w:val="0"/>
          <w:divBdr>
            <w:top w:val="none" w:sz="0" w:space="0" w:color="auto"/>
            <w:left w:val="none" w:sz="0" w:space="0" w:color="auto"/>
            <w:bottom w:val="none" w:sz="0" w:space="0" w:color="auto"/>
            <w:right w:val="none" w:sz="0" w:space="0" w:color="auto"/>
          </w:divBdr>
        </w:div>
        <w:div w:id="2081437717">
          <w:marLeft w:val="640"/>
          <w:marRight w:val="0"/>
          <w:marTop w:val="0"/>
          <w:marBottom w:val="0"/>
          <w:divBdr>
            <w:top w:val="none" w:sz="0" w:space="0" w:color="auto"/>
            <w:left w:val="none" w:sz="0" w:space="0" w:color="auto"/>
            <w:bottom w:val="none" w:sz="0" w:space="0" w:color="auto"/>
            <w:right w:val="none" w:sz="0" w:space="0" w:color="auto"/>
          </w:divBdr>
        </w:div>
        <w:div w:id="621692784">
          <w:marLeft w:val="640"/>
          <w:marRight w:val="0"/>
          <w:marTop w:val="0"/>
          <w:marBottom w:val="0"/>
          <w:divBdr>
            <w:top w:val="none" w:sz="0" w:space="0" w:color="auto"/>
            <w:left w:val="none" w:sz="0" w:space="0" w:color="auto"/>
            <w:bottom w:val="none" w:sz="0" w:space="0" w:color="auto"/>
            <w:right w:val="none" w:sz="0" w:space="0" w:color="auto"/>
          </w:divBdr>
        </w:div>
        <w:div w:id="698169132">
          <w:marLeft w:val="640"/>
          <w:marRight w:val="0"/>
          <w:marTop w:val="0"/>
          <w:marBottom w:val="0"/>
          <w:divBdr>
            <w:top w:val="none" w:sz="0" w:space="0" w:color="auto"/>
            <w:left w:val="none" w:sz="0" w:space="0" w:color="auto"/>
            <w:bottom w:val="none" w:sz="0" w:space="0" w:color="auto"/>
            <w:right w:val="none" w:sz="0" w:space="0" w:color="auto"/>
          </w:divBdr>
        </w:div>
        <w:div w:id="421801739">
          <w:marLeft w:val="640"/>
          <w:marRight w:val="0"/>
          <w:marTop w:val="0"/>
          <w:marBottom w:val="0"/>
          <w:divBdr>
            <w:top w:val="none" w:sz="0" w:space="0" w:color="auto"/>
            <w:left w:val="none" w:sz="0" w:space="0" w:color="auto"/>
            <w:bottom w:val="none" w:sz="0" w:space="0" w:color="auto"/>
            <w:right w:val="none" w:sz="0" w:space="0" w:color="auto"/>
          </w:divBdr>
        </w:div>
        <w:div w:id="1439565625">
          <w:marLeft w:val="640"/>
          <w:marRight w:val="0"/>
          <w:marTop w:val="0"/>
          <w:marBottom w:val="0"/>
          <w:divBdr>
            <w:top w:val="none" w:sz="0" w:space="0" w:color="auto"/>
            <w:left w:val="none" w:sz="0" w:space="0" w:color="auto"/>
            <w:bottom w:val="none" w:sz="0" w:space="0" w:color="auto"/>
            <w:right w:val="none" w:sz="0" w:space="0" w:color="auto"/>
          </w:divBdr>
        </w:div>
        <w:div w:id="766661551">
          <w:marLeft w:val="640"/>
          <w:marRight w:val="0"/>
          <w:marTop w:val="0"/>
          <w:marBottom w:val="0"/>
          <w:divBdr>
            <w:top w:val="none" w:sz="0" w:space="0" w:color="auto"/>
            <w:left w:val="none" w:sz="0" w:space="0" w:color="auto"/>
            <w:bottom w:val="none" w:sz="0" w:space="0" w:color="auto"/>
            <w:right w:val="none" w:sz="0" w:space="0" w:color="auto"/>
          </w:divBdr>
        </w:div>
        <w:div w:id="87508876">
          <w:marLeft w:val="640"/>
          <w:marRight w:val="0"/>
          <w:marTop w:val="0"/>
          <w:marBottom w:val="0"/>
          <w:divBdr>
            <w:top w:val="none" w:sz="0" w:space="0" w:color="auto"/>
            <w:left w:val="none" w:sz="0" w:space="0" w:color="auto"/>
            <w:bottom w:val="none" w:sz="0" w:space="0" w:color="auto"/>
            <w:right w:val="none" w:sz="0" w:space="0" w:color="auto"/>
          </w:divBdr>
        </w:div>
        <w:div w:id="192599078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krahman@bond.edu.au" TargetMode="External"/><Relationship Id="rId18" Type="http://schemas.openxmlformats.org/officeDocument/2006/relationships/hyperlink" Target="mailto:p.paudyal@keele.ac.uk"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n.haider@keele.ac.uk" TargetMode="External"/><Relationship Id="rId7" Type="http://schemas.openxmlformats.org/officeDocument/2006/relationships/endnotes" Target="endnotes.xml"/><Relationship Id="rId12" Type="http://schemas.openxmlformats.org/officeDocument/2006/relationships/hyperlink" Target="mailto:drshahashrafi@gmail.com" TargetMode="External"/><Relationship Id="rId17" Type="http://schemas.openxmlformats.org/officeDocument/2006/relationships/hyperlink" Target="mailto:d.papakonstantinou@keele.ac.u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vinash.nccs@gmail.com" TargetMode="External"/><Relationship Id="rId20" Type="http://schemas.openxmlformats.org/officeDocument/2006/relationships/hyperlink" Target="mailto:a.zumla@ucl.ac.uk"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aj.cm48@gmail.com" TargetMode="External"/><Relationship Id="rId24" Type="http://schemas.openxmlformats.org/officeDocument/2006/relationships/hyperlink" Target="https://old.dghs.gov.bd/index.php/bd/home/5200-daily-dengue-status-report" TargetMode="External"/><Relationship Id="rId5" Type="http://schemas.openxmlformats.org/officeDocument/2006/relationships/webSettings" Target="webSettings.xml"/><Relationship Id="rId15" Type="http://schemas.openxmlformats.org/officeDocument/2006/relationships/hyperlink" Target="mailto:Farhana.Haque@lshtm.ac.uk" TargetMode="External"/><Relationship Id="rId23" Type="http://schemas.openxmlformats.org/officeDocument/2006/relationships/hyperlink" Target="tel:+441782734414" TargetMode="External"/><Relationship Id="rId28" Type="http://schemas.microsoft.com/office/2011/relationships/people" Target="people.xml"/><Relationship Id="rId10" Type="http://schemas.openxmlformats.org/officeDocument/2006/relationships/hyperlink" Target="mailto:ferdous48@yahoo.com" TargetMode="External"/><Relationship Id="rId19" Type="http://schemas.openxmlformats.org/officeDocument/2006/relationships/hyperlink" Target="mailto:md.asaduzzaman@staffs.ac.uk" TargetMode="External"/><Relationship Id="rId4" Type="http://schemas.openxmlformats.org/officeDocument/2006/relationships/settings" Target="settings.xml"/><Relationship Id="rId9" Type="http://schemas.openxmlformats.org/officeDocument/2006/relationships/hyperlink" Target="mailto:dr_mahbub@yahoo.com" TargetMode="External"/><Relationship Id="rId14" Type="http://schemas.openxmlformats.org/officeDocument/2006/relationships/hyperlink" Target="mailto:kishorkumar.paul@student.unsw.edu.au" TargetMode="External"/><Relationship Id="rId22" Type="http://schemas.openxmlformats.org/officeDocument/2006/relationships/hyperlink" Target="mailto:n.haider@keele.ac.uk"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8FCE259-A5B8-4362-A0F5-272D6E8BCF4D}"/>
      </w:docPartPr>
      <w:docPartBody>
        <w:p w:rsidR="00D664AF" w:rsidRDefault="004D7D78">
          <w:r w:rsidRPr="00AA6D7E">
            <w:rPr>
              <w:rStyle w:val="PlaceholderText"/>
            </w:rPr>
            <w:t>Click or tap here to enter text.</w:t>
          </w:r>
        </w:p>
      </w:docPartBody>
    </w:docPart>
    <w:docPart>
      <w:docPartPr>
        <w:name w:val="BEB65B31868F4F0484D832EBC960C08A"/>
        <w:category>
          <w:name w:val="General"/>
          <w:gallery w:val="placeholder"/>
        </w:category>
        <w:types>
          <w:type w:val="bbPlcHdr"/>
        </w:types>
        <w:behaviors>
          <w:behavior w:val="content"/>
        </w:behaviors>
        <w:guid w:val="{9E5E22AA-CE17-436E-8362-A9E1081B1CB5}"/>
      </w:docPartPr>
      <w:docPartBody>
        <w:p w:rsidR="003B45BC" w:rsidRDefault="003B45BC" w:rsidP="003B45BC">
          <w:pPr>
            <w:pStyle w:val="BEB65B31868F4F0484D832EBC960C08A"/>
          </w:pPr>
          <w:r w:rsidRPr="00AA6D7E">
            <w:rPr>
              <w:rStyle w:val="PlaceholderText"/>
            </w:rPr>
            <w:t>Click or tap here to enter text.</w:t>
          </w:r>
        </w:p>
      </w:docPartBody>
    </w:docPart>
    <w:docPart>
      <w:docPartPr>
        <w:name w:val="3D7BE807383B4FF7A1B8FB3B8EBD3B6B"/>
        <w:category>
          <w:name w:val="General"/>
          <w:gallery w:val="placeholder"/>
        </w:category>
        <w:types>
          <w:type w:val="bbPlcHdr"/>
        </w:types>
        <w:behaviors>
          <w:behavior w:val="content"/>
        </w:behaviors>
        <w:guid w:val="{C194510A-8431-4FF4-A55A-E57F22D32B85}"/>
      </w:docPartPr>
      <w:docPartBody>
        <w:p w:rsidR="007C413A" w:rsidRDefault="004C69EC" w:rsidP="004C69EC">
          <w:pPr>
            <w:pStyle w:val="3D7BE807383B4FF7A1B8FB3B8EBD3B6B"/>
          </w:pPr>
          <w:r w:rsidRPr="00AA6D7E">
            <w:rPr>
              <w:rStyle w:val="PlaceholderText"/>
            </w:rPr>
            <w:t>Click or tap here to enter text.</w:t>
          </w:r>
        </w:p>
      </w:docPartBody>
    </w:docPart>
    <w:docPart>
      <w:docPartPr>
        <w:name w:val="29DE1C54359C4BC8AFCAFCFC9EB7A465"/>
        <w:category>
          <w:name w:val="General"/>
          <w:gallery w:val="placeholder"/>
        </w:category>
        <w:types>
          <w:type w:val="bbPlcHdr"/>
        </w:types>
        <w:behaviors>
          <w:behavior w:val="content"/>
        </w:behaviors>
        <w:guid w:val="{1278A2B5-3100-4596-8020-AF1B3A13C78D}"/>
      </w:docPartPr>
      <w:docPartBody>
        <w:p w:rsidR="007F3DE3" w:rsidRDefault="00D248F9" w:rsidP="00D248F9">
          <w:pPr>
            <w:pStyle w:val="29DE1C54359C4BC8AFCAFCFC9EB7A465"/>
          </w:pPr>
          <w:r w:rsidRPr="000E1FF9">
            <w:rPr>
              <w:rStyle w:val="PlaceholderText"/>
            </w:rPr>
            <w:t>Click or tap here to enter text.</w:t>
          </w:r>
        </w:p>
      </w:docPartBody>
    </w:docPart>
    <w:docPart>
      <w:docPartPr>
        <w:name w:val="239E18D7464041A689733AB65F54CA33"/>
        <w:category>
          <w:name w:val="General"/>
          <w:gallery w:val="placeholder"/>
        </w:category>
        <w:types>
          <w:type w:val="bbPlcHdr"/>
        </w:types>
        <w:behaviors>
          <w:behavior w:val="content"/>
        </w:behaviors>
        <w:guid w:val="{54A9450A-8396-4620-8A01-649A0691F809}"/>
      </w:docPartPr>
      <w:docPartBody>
        <w:p w:rsidR="00A266A7" w:rsidRDefault="00556500" w:rsidP="00556500">
          <w:pPr>
            <w:pStyle w:val="239E18D7464041A689733AB65F54CA33"/>
          </w:pPr>
          <w:r w:rsidRPr="00AA6D7E">
            <w:rPr>
              <w:rStyle w:val="PlaceholderText"/>
            </w:rPr>
            <w:t>Click or tap here to enter text.</w:t>
          </w:r>
        </w:p>
      </w:docPartBody>
    </w:docPart>
    <w:docPart>
      <w:docPartPr>
        <w:name w:val="E9F0DDAA5F0A499B8F2ED725AE037FE8"/>
        <w:category>
          <w:name w:val="General"/>
          <w:gallery w:val="placeholder"/>
        </w:category>
        <w:types>
          <w:type w:val="bbPlcHdr"/>
        </w:types>
        <w:behaviors>
          <w:behavior w:val="content"/>
        </w:behaviors>
        <w:guid w:val="{E4143496-88B3-4B02-8C42-354D5B719E7B}"/>
      </w:docPartPr>
      <w:docPartBody>
        <w:p w:rsidR="00A266A7" w:rsidRDefault="00556500" w:rsidP="00556500">
          <w:pPr>
            <w:pStyle w:val="E9F0DDAA5F0A499B8F2ED725AE037FE8"/>
          </w:pPr>
          <w:r w:rsidRPr="00AA6D7E">
            <w:rPr>
              <w:rStyle w:val="PlaceholderText"/>
            </w:rPr>
            <w:t>Click or tap here to enter text.</w:t>
          </w:r>
        </w:p>
      </w:docPartBody>
    </w:docPart>
    <w:docPart>
      <w:docPartPr>
        <w:name w:val="F6284EE4766947D6BD74CA59373E961B"/>
        <w:category>
          <w:name w:val="General"/>
          <w:gallery w:val="placeholder"/>
        </w:category>
        <w:types>
          <w:type w:val="bbPlcHdr"/>
        </w:types>
        <w:behaviors>
          <w:behavior w:val="content"/>
        </w:behaviors>
        <w:guid w:val="{4428EC82-BD7D-4A0B-A41E-C7D6E6A7EB0D}"/>
      </w:docPartPr>
      <w:docPartBody>
        <w:p w:rsidR="005A7E3B" w:rsidRDefault="00A266A7" w:rsidP="00A266A7">
          <w:pPr>
            <w:pStyle w:val="F6284EE4766947D6BD74CA59373E961B"/>
          </w:pPr>
          <w:r w:rsidRPr="00AA6D7E">
            <w:rPr>
              <w:rStyle w:val="PlaceholderText"/>
            </w:rPr>
            <w:t>Click or tap here to enter text.</w:t>
          </w:r>
        </w:p>
      </w:docPartBody>
    </w:docPart>
    <w:docPart>
      <w:docPartPr>
        <w:name w:val="F1551FC681AD4C94819DBC20D1B6A928"/>
        <w:category>
          <w:name w:val="General"/>
          <w:gallery w:val="placeholder"/>
        </w:category>
        <w:types>
          <w:type w:val="bbPlcHdr"/>
        </w:types>
        <w:behaviors>
          <w:behavior w:val="content"/>
        </w:behaviors>
        <w:guid w:val="{35A5A2F7-57CE-4190-BCB6-85D9B98DD507}"/>
      </w:docPartPr>
      <w:docPartBody>
        <w:p w:rsidR="005A7E3B" w:rsidRDefault="00A266A7" w:rsidP="00A266A7">
          <w:pPr>
            <w:pStyle w:val="F1551FC681AD4C94819DBC20D1B6A928"/>
          </w:pPr>
          <w:r w:rsidRPr="00AA6D7E">
            <w:rPr>
              <w:rStyle w:val="PlaceholderText"/>
            </w:rPr>
            <w:t>Click or tap here to enter text.</w:t>
          </w:r>
        </w:p>
      </w:docPartBody>
    </w:docPart>
    <w:docPart>
      <w:docPartPr>
        <w:name w:val="5633041A1D224EB39BEAEDA7A385167E"/>
        <w:category>
          <w:name w:val="General"/>
          <w:gallery w:val="placeholder"/>
        </w:category>
        <w:types>
          <w:type w:val="bbPlcHdr"/>
        </w:types>
        <w:behaviors>
          <w:behavior w:val="content"/>
        </w:behaviors>
        <w:guid w:val="{3BD058B5-22E5-45B3-830C-AAD6275EA099}"/>
      </w:docPartPr>
      <w:docPartBody>
        <w:p w:rsidR="00A6630A" w:rsidRDefault="005A7E3B" w:rsidP="005A7E3B">
          <w:pPr>
            <w:pStyle w:val="5633041A1D224EB39BEAEDA7A385167E"/>
          </w:pPr>
          <w:r w:rsidRPr="00AA6D7E">
            <w:rPr>
              <w:rStyle w:val="PlaceholderText"/>
            </w:rPr>
            <w:t>Click or tap here to enter text.</w:t>
          </w:r>
        </w:p>
      </w:docPartBody>
    </w:docPart>
    <w:docPart>
      <w:docPartPr>
        <w:name w:val="907997298840481ABD09CFD1EA1B69C3"/>
        <w:category>
          <w:name w:val="General"/>
          <w:gallery w:val="placeholder"/>
        </w:category>
        <w:types>
          <w:type w:val="bbPlcHdr"/>
        </w:types>
        <w:behaviors>
          <w:behavior w:val="content"/>
        </w:behaviors>
        <w:guid w:val="{1EA21A7F-09AC-4BF8-945E-CE7C8F64B32F}"/>
      </w:docPartPr>
      <w:docPartBody>
        <w:p w:rsidR="00FF2C0D" w:rsidRDefault="00FF2C0D" w:rsidP="00FF2C0D">
          <w:pPr>
            <w:pStyle w:val="907997298840481ABD09CFD1EA1B69C3"/>
          </w:pPr>
          <w:r w:rsidRPr="00AA6D7E">
            <w:rPr>
              <w:rStyle w:val="PlaceholderText"/>
            </w:rPr>
            <w:t>Click or tap here to enter text.</w:t>
          </w:r>
        </w:p>
      </w:docPartBody>
    </w:docPart>
    <w:docPart>
      <w:docPartPr>
        <w:name w:val="F2FEDA47EF9D4B9A8BA8D506B1640EF1"/>
        <w:category>
          <w:name w:val="General"/>
          <w:gallery w:val="placeholder"/>
        </w:category>
        <w:types>
          <w:type w:val="bbPlcHdr"/>
        </w:types>
        <w:behaviors>
          <w:behavior w:val="content"/>
        </w:behaviors>
        <w:guid w:val="{C43578C3-FEDE-4E0E-8E9A-7749D1A1FE5B}"/>
      </w:docPartPr>
      <w:docPartBody>
        <w:p w:rsidR="004B671E" w:rsidRDefault="004B671E" w:rsidP="004B671E">
          <w:pPr>
            <w:pStyle w:val="F2FEDA47EF9D4B9A8BA8D506B1640EF1"/>
          </w:pPr>
          <w:r w:rsidRPr="00AA6D7E">
            <w:rPr>
              <w:rStyle w:val="PlaceholderText"/>
            </w:rPr>
            <w:t>Click or tap here to enter text.</w:t>
          </w:r>
        </w:p>
      </w:docPartBody>
    </w:docPart>
    <w:docPart>
      <w:docPartPr>
        <w:name w:val="69568F5C9FAA49569A64B0D2107F2C63"/>
        <w:category>
          <w:name w:val="General"/>
          <w:gallery w:val="placeholder"/>
        </w:category>
        <w:types>
          <w:type w:val="bbPlcHdr"/>
        </w:types>
        <w:behaviors>
          <w:behavior w:val="content"/>
        </w:behaviors>
        <w:guid w:val="{03BF603A-634B-4A10-83D0-F8E7C8010A6B}"/>
      </w:docPartPr>
      <w:docPartBody>
        <w:p w:rsidR="00E455E4" w:rsidRDefault="00E455E4" w:rsidP="00E455E4">
          <w:pPr>
            <w:pStyle w:val="69568F5C9FAA49569A64B0D2107F2C63"/>
          </w:pPr>
          <w:r w:rsidRPr="00AA6D7E">
            <w:rPr>
              <w:rStyle w:val="PlaceholderText"/>
            </w:rPr>
            <w:t>Click or tap here to enter text.</w:t>
          </w:r>
        </w:p>
      </w:docPartBody>
    </w:docPart>
    <w:docPart>
      <w:docPartPr>
        <w:name w:val="D1A0E6DBC87D43A49E86F67E72316465"/>
        <w:category>
          <w:name w:val="General"/>
          <w:gallery w:val="placeholder"/>
        </w:category>
        <w:types>
          <w:type w:val="bbPlcHdr"/>
        </w:types>
        <w:behaviors>
          <w:behavior w:val="content"/>
        </w:behaviors>
        <w:guid w:val="{92D7340E-836D-4C1C-8FE7-2F12C9C86EFE}"/>
      </w:docPartPr>
      <w:docPartBody>
        <w:p w:rsidR="003756E6" w:rsidRDefault="00477478" w:rsidP="00477478">
          <w:pPr>
            <w:pStyle w:val="D1A0E6DBC87D43A49E86F67E72316465"/>
          </w:pPr>
          <w:r w:rsidRPr="00AA6D7E">
            <w:rPr>
              <w:rStyle w:val="PlaceholderText"/>
            </w:rPr>
            <w:t>Click or tap here to enter text.</w:t>
          </w:r>
        </w:p>
      </w:docPartBody>
    </w:docPart>
    <w:docPart>
      <w:docPartPr>
        <w:name w:val="3B95C4D5B3134DC3936FF917BEB05977"/>
        <w:category>
          <w:name w:val="General"/>
          <w:gallery w:val="placeholder"/>
        </w:category>
        <w:types>
          <w:type w:val="bbPlcHdr"/>
        </w:types>
        <w:behaviors>
          <w:behavior w:val="content"/>
        </w:behaviors>
        <w:guid w:val="{822035A2-3D00-4EFD-9A5C-05FBF145D47E}"/>
      </w:docPartPr>
      <w:docPartBody>
        <w:p w:rsidR="008A6500" w:rsidRDefault="008A6500" w:rsidP="008A6500">
          <w:pPr>
            <w:pStyle w:val="3B95C4D5B3134DC3936FF917BEB05977"/>
          </w:pPr>
          <w:r w:rsidRPr="00AA6D7E">
            <w:rPr>
              <w:rStyle w:val="PlaceholderText"/>
            </w:rPr>
            <w:t>Click or tap here to enter text.</w:t>
          </w:r>
        </w:p>
      </w:docPartBody>
    </w:docPart>
    <w:docPart>
      <w:docPartPr>
        <w:name w:val="96A45933F2AF463AA35B518F0864948F"/>
        <w:category>
          <w:name w:val="General"/>
          <w:gallery w:val="placeholder"/>
        </w:category>
        <w:types>
          <w:type w:val="bbPlcHdr"/>
        </w:types>
        <w:behaviors>
          <w:behavior w:val="content"/>
        </w:behaviors>
        <w:guid w:val="{F4379459-9685-4041-8E17-59414CA6970D}"/>
      </w:docPartPr>
      <w:docPartBody>
        <w:p w:rsidR="008A6500" w:rsidRDefault="008A6500" w:rsidP="008A6500">
          <w:pPr>
            <w:pStyle w:val="96A45933F2AF463AA35B518F0864948F"/>
          </w:pPr>
          <w:r w:rsidRPr="00AA6D7E">
            <w:rPr>
              <w:rStyle w:val="PlaceholderText"/>
            </w:rPr>
            <w:t>Click or tap here to enter text.</w:t>
          </w:r>
        </w:p>
      </w:docPartBody>
    </w:docPart>
    <w:docPart>
      <w:docPartPr>
        <w:name w:val="6BF174591505439C9CABF05828659DFD"/>
        <w:category>
          <w:name w:val="General"/>
          <w:gallery w:val="placeholder"/>
        </w:category>
        <w:types>
          <w:type w:val="bbPlcHdr"/>
        </w:types>
        <w:behaviors>
          <w:behavior w:val="content"/>
        </w:behaviors>
        <w:guid w:val="{2D98D296-7847-4386-85AE-CB77C5C0D0DD}"/>
      </w:docPartPr>
      <w:docPartBody>
        <w:p w:rsidR="008A6500" w:rsidRDefault="008A6500" w:rsidP="008A6500">
          <w:pPr>
            <w:pStyle w:val="6BF174591505439C9CABF05828659DFD"/>
          </w:pPr>
          <w:r w:rsidRPr="00AA6D7E">
            <w:rPr>
              <w:rStyle w:val="PlaceholderText"/>
            </w:rPr>
            <w:t>Click or tap here to enter text.</w:t>
          </w:r>
        </w:p>
      </w:docPartBody>
    </w:docPart>
    <w:docPart>
      <w:docPartPr>
        <w:name w:val="26D9AED7DC0048ABB36BAC25CDE1EB25"/>
        <w:category>
          <w:name w:val="General"/>
          <w:gallery w:val="placeholder"/>
        </w:category>
        <w:types>
          <w:type w:val="bbPlcHdr"/>
        </w:types>
        <w:behaviors>
          <w:behavior w:val="content"/>
        </w:behaviors>
        <w:guid w:val="{6769882E-1E23-40E2-8644-CD5CBC1AB5F9}"/>
      </w:docPartPr>
      <w:docPartBody>
        <w:p w:rsidR="00EB5D21" w:rsidRDefault="00EB5D21" w:rsidP="00EB5D21">
          <w:pPr>
            <w:pStyle w:val="26D9AED7DC0048ABB36BAC25CDE1EB25"/>
          </w:pPr>
          <w:r w:rsidRPr="000B12BB">
            <w:rPr>
              <w:rStyle w:val="PlaceholderText"/>
            </w:rPr>
            <w:t>Click or tap here to enter text.</w:t>
          </w:r>
        </w:p>
      </w:docPartBody>
    </w:docPart>
    <w:docPart>
      <w:docPartPr>
        <w:name w:val="253B4ADA32FD427FA6BE14DFCCD8E291"/>
        <w:category>
          <w:name w:val="General"/>
          <w:gallery w:val="placeholder"/>
        </w:category>
        <w:types>
          <w:type w:val="bbPlcHdr"/>
        </w:types>
        <w:behaviors>
          <w:behavior w:val="content"/>
        </w:behaviors>
        <w:guid w:val="{01B3F4F5-96CF-4F63-B0DD-ED57F8023BD7}"/>
      </w:docPartPr>
      <w:docPartBody>
        <w:p w:rsidR="00682F7B" w:rsidRDefault="000D77D1" w:rsidP="000D77D1">
          <w:pPr>
            <w:pStyle w:val="253B4ADA32FD427FA6BE14DFCCD8E291"/>
          </w:pPr>
          <w:r w:rsidRPr="00AA6D7E">
            <w:rPr>
              <w:rStyle w:val="PlaceholderText"/>
            </w:rPr>
            <w:t>Click or tap here to enter text.</w:t>
          </w:r>
        </w:p>
      </w:docPartBody>
    </w:docPart>
    <w:docPart>
      <w:docPartPr>
        <w:name w:val="8C9AA3E8D43E4B16B57476A02DA3243A"/>
        <w:category>
          <w:name w:val="General"/>
          <w:gallery w:val="placeholder"/>
        </w:category>
        <w:types>
          <w:type w:val="bbPlcHdr"/>
        </w:types>
        <w:behaviors>
          <w:behavior w:val="content"/>
        </w:behaviors>
        <w:guid w:val="{FD10FB6B-3212-4169-A16B-A5095D430ED0}"/>
      </w:docPartPr>
      <w:docPartBody>
        <w:p w:rsidR="00A618AA" w:rsidRDefault="00D75E61" w:rsidP="00D75E61">
          <w:pPr>
            <w:pStyle w:val="8C9AA3E8D43E4B16B57476A02DA3243A"/>
          </w:pPr>
          <w:r w:rsidRPr="00AA6D7E">
            <w:rPr>
              <w:rStyle w:val="PlaceholderText"/>
            </w:rPr>
            <w:t>Click or tap here to enter text.</w:t>
          </w:r>
        </w:p>
      </w:docPartBody>
    </w:docPart>
    <w:docPart>
      <w:docPartPr>
        <w:name w:val="138A1E6B8CE842C4ADA779A348B74137"/>
        <w:category>
          <w:name w:val="General"/>
          <w:gallery w:val="placeholder"/>
        </w:category>
        <w:types>
          <w:type w:val="bbPlcHdr"/>
        </w:types>
        <w:behaviors>
          <w:behavior w:val="content"/>
        </w:behaviors>
        <w:guid w:val="{BF1ABC45-82A8-496D-8492-056628B93105}"/>
      </w:docPartPr>
      <w:docPartBody>
        <w:p w:rsidR="00883879" w:rsidRDefault="00512BA8" w:rsidP="00512BA8">
          <w:pPr>
            <w:pStyle w:val="138A1E6B8CE842C4ADA779A348B74137"/>
          </w:pPr>
          <w:r w:rsidRPr="00AA6D7E">
            <w:rPr>
              <w:rStyle w:val="PlaceholderText"/>
            </w:rPr>
            <w:t>Click or tap here to enter text.</w:t>
          </w:r>
        </w:p>
      </w:docPartBody>
    </w:docPart>
    <w:docPart>
      <w:docPartPr>
        <w:name w:val="AA5295DB6CDF445C82D9A2CB89D52D30"/>
        <w:category>
          <w:name w:val="General"/>
          <w:gallery w:val="placeholder"/>
        </w:category>
        <w:types>
          <w:type w:val="bbPlcHdr"/>
        </w:types>
        <w:behaviors>
          <w:behavior w:val="content"/>
        </w:behaviors>
        <w:guid w:val="{702FCEB5-9DB7-4237-8155-F0E0C924D8D5}"/>
      </w:docPartPr>
      <w:docPartBody>
        <w:p w:rsidR="00883879" w:rsidRDefault="00512BA8" w:rsidP="00512BA8">
          <w:pPr>
            <w:pStyle w:val="AA5295DB6CDF445C82D9A2CB89D52D30"/>
          </w:pPr>
          <w:r w:rsidRPr="00AA6D7E">
            <w:rPr>
              <w:rStyle w:val="PlaceholderText"/>
            </w:rPr>
            <w:t>Click or tap here to enter text.</w:t>
          </w:r>
        </w:p>
      </w:docPartBody>
    </w:docPart>
    <w:docPart>
      <w:docPartPr>
        <w:name w:val="3230AA30D35F48C5BED2DC38F9966295"/>
        <w:category>
          <w:name w:val="General"/>
          <w:gallery w:val="placeholder"/>
        </w:category>
        <w:types>
          <w:type w:val="bbPlcHdr"/>
        </w:types>
        <w:behaviors>
          <w:behavior w:val="content"/>
        </w:behaviors>
        <w:guid w:val="{C0B6D706-89C0-45D7-B0F1-841F3AE1A7D8}"/>
      </w:docPartPr>
      <w:docPartBody>
        <w:p w:rsidR="005864C1" w:rsidRDefault="005864C1" w:rsidP="005864C1">
          <w:pPr>
            <w:pStyle w:val="3230AA30D35F48C5BED2DC38F9966295"/>
          </w:pPr>
          <w:r w:rsidRPr="00AA6D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78"/>
    <w:rsid w:val="00002FC6"/>
    <w:rsid w:val="0001313D"/>
    <w:rsid w:val="00015B8F"/>
    <w:rsid w:val="00031CB6"/>
    <w:rsid w:val="000412DF"/>
    <w:rsid w:val="00043A85"/>
    <w:rsid w:val="00046EDD"/>
    <w:rsid w:val="00052691"/>
    <w:rsid w:val="000606D3"/>
    <w:rsid w:val="000850FD"/>
    <w:rsid w:val="00087CB8"/>
    <w:rsid w:val="000A1CEF"/>
    <w:rsid w:val="000A437E"/>
    <w:rsid w:val="000B017C"/>
    <w:rsid w:val="000C14A3"/>
    <w:rsid w:val="000C1B51"/>
    <w:rsid w:val="000C325F"/>
    <w:rsid w:val="000C5AA3"/>
    <w:rsid w:val="000D77D1"/>
    <w:rsid w:val="000E19BE"/>
    <w:rsid w:val="001079A9"/>
    <w:rsid w:val="00182513"/>
    <w:rsid w:val="00184996"/>
    <w:rsid w:val="001A4F35"/>
    <w:rsid w:val="001C42F8"/>
    <w:rsid w:val="001C6EFE"/>
    <w:rsid w:val="001F0B43"/>
    <w:rsid w:val="001F6DDA"/>
    <w:rsid w:val="0022175C"/>
    <w:rsid w:val="0022332D"/>
    <w:rsid w:val="00234DBC"/>
    <w:rsid w:val="00275DBA"/>
    <w:rsid w:val="00277F75"/>
    <w:rsid w:val="00280B32"/>
    <w:rsid w:val="00291805"/>
    <w:rsid w:val="002B7C9F"/>
    <w:rsid w:val="002D2475"/>
    <w:rsid w:val="002D2F74"/>
    <w:rsid w:val="002D47A1"/>
    <w:rsid w:val="002E5933"/>
    <w:rsid w:val="002E6A4F"/>
    <w:rsid w:val="0030284A"/>
    <w:rsid w:val="00304ECD"/>
    <w:rsid w:val="0030725B"/>
    <w:rsid w:val="00337EF7"/>
    <w:rsid w:val="003479C1"/>
    <w:rsid w:val="00351012"/>
    <w:rsid w:val="00352AB1"/>
    <w:rsid w:val="00370E0F"/>
    <w:rsid w:val="003756E6"/>
    <w:rsid w:val="003B45BC"/>
    <w:rsid w:val="003B5F01"/>
    <w:rsid w:val="003D510B"/>
    <w:rsid w:val="003E3655"/>
    <w:rsid w:val="003E4623"/>
    <w:rsid w:val="003F7689"/>
    <w:rsid w:val="00433416"/>
    <w:rsid w:val="00433D6A"/>
    <w:rsid w:val="00455809"/>
    <w:rsid w:val="00457E39"/>
    <w:rsid w:val="00467F9D"/>
    <w:rsid w:val="0047192C"/>
    <w:rsid w:val="00477478"/>
    <w:rsid w:val="0049160F"/>
    <w:rsid w:val="004B671E"/>
    <w:rsid w:val="004C69EC"/>
    <w:rsid w:val="004C7651"/>
    <w:rsid w:val="004D317C"/>
    <w:rsid w:val="004D7D78"/>
    <w:rsid w:val="004E69B4"/>
    <w:rsid w:val="00505EAF"/>
    <w:rsid w:val="00512BA8"/>
    <w:rsid w:val="00515112"/>
    <w:rsid w:val="00520FD5"/>
    <w:rsid w:val="00521F0A"/>
    <w:rsid w:val="00536271"/>
    <w:rsid w:val="00556500"/>
    <w:rsid w:val="0056218A"/>
    <w:rsid w:val="00580DA9"/>
    <w:rsid w:val="005864C1"/>
    <w:rsid w:val="0058657E"/>
    <w:rsid w:val="00592FC6"/>
    <w:rsid w:val="00596EE3"/>
    <w:rsid w:val="005A0652"/>
    <w:rsid w:val="005A7E3B"/>
    <w:rsid w:val="005C05A3"/>
    <w:rsid w:val="005C05E1"/>
    <w:rsid w:val="005F57AB"/>
    <w:rsid w:val="005F5D2B"/>
    <w:rsid w:val="00624968"/>
    <w:rsid w:val="00633418"/>
    <w:rsid w:val="00635513"/>
    <w:rsid w:val="00637E68"/>
    <w:rsid w:val="00640283"/>
    <w:rsid w:val="00645716"/>
    <w:rsid w:val="00663918"/>
    <w:rsid w:val="00667404"/>
    <w:rsid w:val="00674935"/>
    <w:rsid w:val="00682F7B"/>
    <w:rsid w:val="00694B52"/>
    <w:rsid w:val="006E038D"/>
    <w:rsid w:val="00727988"/>
    <w:rsid w:val="00731FF8"/>
    <w:rsid w:val="0073261D"/>
    <w:rsid w:val="007524E3"/>
    <w:rsid w:val="0076692E"/>
    <w:rsid w:val="0078279E"/>
    <w:rsid w:val="007B16AB"/>
    <w:rsid w:val="007C413A"/>
    <w:rsid w:val="007F3DE3"/>
    <w:rsid w:val="00832679"/>
    <w:rsid w:val="008500CA"/>
    <w:rsid w:val="00877242"/>
    <w:rsid w:val="00883879"/>
    <w:rsid w:val="00896D70"/>
    <w:rsid w:val="008A1DE3"/>
    <w:rsid w:val="008A6500"/>
    <w:rsid w:val="008C1F05"/>
    <w:rsid w:val="008D6782"/>
    <w:rsid w:val="008E4441"/>
    <w:rsid w:val="008E6298"/>
    <w:rsid w:val="008F6256"/>
    <w:rsid w:val="00901C3C"/>
    <w:rsid w:val="00920C0B"/>
    <w:rsid w:val="009406A2"/>
    <w:rsid w:val="00963A2C"/>
    <w:rsid w:val="0096595B"/>
    <w:rsid w:val="009A4945"/>
    <w:rsid w:val="009A5617"/>
    <w:rsid w:val="009C3D55"/>
    <w:rsid w:val="009E1478"/>
    <w:rsid w:val="00A06B7D"/>
    <w:rsid w:val="00A266A7"/>
    <w:rsid w:val="00A32D94"/>
    <w:rsid w:val="00A443A3"/>
    <w:rsid w:val="00A54F8F"/>
    <w:rsid w:val="00A618AA"/>
    <w:rsid w:val="00A64263"/>
    <w:rsid w:val="00A6630A"/>
    <w:rsid w:val="00A6710E"/>
    <w:rsid w:val="00A74B89"/>
    <w:rsid w:val="00A94875"/>
    <w:rsid w:val="00A96802"/>
    <w:rsid w:val="00AA4707"/>
    <w:rsid w:val="00AA72C2"/>
    <w:rsid w:val="00AF2A0E"/>
    <w:rsid w:val="00AF4542"/>
    <w:rsid w:val="00B17443"/>
    <w:rsid w:val="00B36967"/>
    <w:rsid w:val="00B56C16"/>
    <w:rsid w:val="00B679C5"/>
    <w:rsid w:val="00B706B5"/>
    <w:rsid w:val="00BF6B1B"/>
    <w:rsid w:val="00C05851"/>
    <w:rsid w:val="00C102CE"/>
    <w:rsid w:val="00C11BCD"/>
    <w:rsid w:val="00C161FB"/>
    <w:rsid w:val="00C347FF"/>
    <w:rsid w:val="00C5799B"/>
    <w:rsid w:val="00C64A32"/>
    <w:rsid w:val="00C94E44"/>
    <w:rsid w:val="00CB7264"/>
    <w:rsid w:val="00CC2074"/>
    <w:rsid w:val="00CE43FD"/>
    <w:rsid w:val="00CE7063"/>
    <w:rsid w:val="00CF42F7"/>
    <w:rsid w:val="00D075D8"/>
    <w:rsid w:val="00D10FB4"/>
    <w:rsid w:val="00D248F9"/>
    <w:rsid w:val="00D260C9"/>
    <w:rsid w:val="00D44F8A"/>
    <w:rsid w:val="00D621BC"/>
    <w:rsid w:val="00D664AF"/>
    <w:rsid w:val="00D75E61"/>
    <w:rsid w:val="00D93048"/>
    <w:rsid w:val="00DB1BE4"/>
    <w:rsid w:val="00DD3D6C"/>
    <w:rsid w:val="00DE7A43"/>
    <w:rsid w:val="00DE7F2D"/>
    <w:rsid w:val="00E02A34"/>
    <w:rsid w:val="00E2118A"/>
    <w:rsid w:val="00E21FF7"/>
    <w:rsid w:val="00E23B97"/>
    <w:rsid w:val="00E323E2"/>
    <w:rsid w:val="00E34506"/>
    <w:rsid w:val="00E455E4"/>
    <w:rsid w:val="00E733FF"/>
    <w:rsid w:val="00E92B86"/>
    <w:rsid w:val="00EA11E7"/>
    <w:rsid w:val="00EB5D21"/>
    <w:rsid w:val="00EC45BF"/>
    <w:rsid w:val="00ED1440"/>
    <w:rsid w:val="00ED4261"/>
    <w:rsid w:val="00F11E2D"/>
    <w:rsid w:val="00F164D0"/>
    <w:rsid w:val="00F354F6"/>
    <w:rsid w:val="00F37900"/>
    <w:rsid w:val="00F42AA1"/>
    <w:rsid w:val="00F51F97"/>
    <w:rsid w:val="00F67683"/>
    <w:rsid w:val="00F72562"/>
    <w:rsid w:val="00F96313"/>
    <w:rsid w:val="00FD18A5"/>
    <w:rsid w:val="00FD37AA"/>
    <w:rsid w:val="00FE63B1"/>
    <w:rsid w:val="00FF2C0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4:docId w14:val="28B64D8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4C1"/>
    <w:rPr>
      <w:color w:val="808080"/>
    </w:rPr>
  </w:style>
  <w:style w:type="paragraph" w:customStyle="1" w:styleId="BEB65B31868F4F0484D832EBC960C08A">
    <w:name w:val="BEB65B31868F4F0484D832EBC960C08A"/>
    <w:rsid w:val="003B45BC"/>
  </w:style>
  <w:style w:type="paragraph" w:customStyle="1" w:styleId="3D7BE807383B4FF7A1B8FB3B8EBD3B6B">
    <w:name w:val="3D7BE807383B4FF7A1B8FB3B8EBD3B6B"/>
    <w:rsid w:val="004C69EC"/>
  </w:style>
  <w:style w:type="paragraph" w:customStyle="1" w:styleId="5633041A1D224EB39BEAEDA7A385167E">
    <w:name w:val="5633041A1D224EB39BEAEDA7A385167E"/>
    <w:rsid w:val="005A7E3B"/>
  </w:style>
  <w:style w:type="paragraph" w:customStyle="1" w:styleId="29DE1C54359C4BC8AFCAFCFC9EB7A465">
    <w:name w:val="29DE1C54359C4BC8AFCAFCFC9EB7A465"/>
    <w:rsid w:val="00D248F9"/>
  </w:style>
  <w:style w:type="paragraph" w:customStyle="1" w:styleId="239E18D7464041A689733AB65F54CA33">
    <w:name w:val="239E18D7464041A689733AB65F54CA33"/>
    <w:rsid w:val="00556500"/>
    <w:rPr>
      <w:lang w:val="en-US" w:eastAsia="en-US"/>
    </w:rPr>
  </w:style>
  <w:style w:type="paragraph" w:customStyle="1" w:styleId="E9F0DDAA5F0A499B8F2ED725AE037FE8">
    <w:name w:val="E9F0DDAA5F0A499B8F2ED725AE037FE8"/>
    <w:rsid w:val="00556500"/>
    <w:rPr>
      <w:lang w:val="en-US" w:eastAsia="en-US"/>
    </w:rPr>
  </w:style>
  <w:style w:type="paragraph" w:customStyle="1" w:styleId="F6284EE4766947D6BD74CA59373E961B">
    <w:name w:val="F6284EE4766947D6BD74CA59373E961B"/>
    <w:rsid w:val="00A266A7"/>
  </w:style>
  <w:style w:type="paragraph" w:customStyle="1" w:styleId="F1551FC681AD4C94819DBC20D1B6A928">
    <w:name w:val="F1551FC681AD4C94819DBC20D1B6A928"/>
    <w:rsid w:val="00A266A7"/>
  </w:style>
  <w:style w:type="paragraph" w:customStyle="1" w:styleId="907997298840481ABD09CFD1EA1B69C3">
    <w:name w:val="907997298840481ABD09CFD1EA1B69C3"/>
    <w:rsid w:val="00FF2C0D"/>
    <w:pPr>
      <w:spacing w:line="278" w:lineRule="auto"/>
    </w:pPr>
    <w:rPr>
      <w:sz w:val="24"/>
      <w:szCs w:val="24"/>
    </w:rPr>
  </w:style>
  <w:style w:type="paragraph" w:customStyle="1" w:styleId="F2FEDA47EF9D4B9A8BA8D506B1640EF1">
    <w:name w:val="F2FEDA47EF9D4B9A8BA8D506B1640EF1"/>
    <w:rsid w:val="004B671E"/>
    <w:pPr>
      <w:spacing w:line="278" w:lineRule="auto"/>
    </w:pPr>
    <w:rPr>
      <w:sz w:val="24"/>
      <w:szCs w:val="24"/>
    </w:rPr>
  </w:style>
  <w:style w:type="paragraph" w:customStyle="1" w:styleId="69568F5C9FAA49569A64B0D2107F2C63">
    <w:name w:val="69568F5C9FAA49569A64B0D2107F2C63"/>
    <w:rsid w:val="00E455E4"/>
    <w:pPr>
      <w:spacing w:line="278" w:lineRule="auto"/>
    </w:pPr>
    <w:rPr>
      <w:sz w:val="24"/>
      <w:szCs w:val="24"/>
    </w:rPr>
  </w:style>
  <w:style w:type="paragraph" w:customStyle="1" w:styleId="3B95C4D5B3134DC3936FF917BEB05977">
    <w:name w:val="3B95C4D5B3134DC3936FF917BEB05977"/>
    <w:rsid w:val="008A6500"/>
    <w:pPr>
      <w:spacing w:line="278" w:lineRule="auto"/>
    </w:pPr>
    <w:rPr>
      <w:sz w:val="24"/>
      <w:szCs w:val="24"/>
    </w:rPr>
  </w:style>
  <w:style w:type="paragraph" w:customStyle="1" w:styleId="D1A0E6DBC87D43A49E86F67E72316465">
    <w:name w:val="D1A0E6DBC87D43A49E86F67E72316465"/>
    <w:rsid w:val="00477478"/>
    <w:pPr>
      <w:spacing w:line="278" w:lineRule="auto"/>
    </w:pPr>
    <w:rPr>
      <w:sz w:val="24"/>
      <w:szCs w:val="24"/>
    </w:rPr>
  </w:style>
  <w:style w:type="paragraph" w:customStyle="1" w:styleId="96A45933F2AF463AA35B518F0864948F">
    <w:name w:val="96A45933F2AF463AA35B518F0864948F"/>
    <w:rsid w:val="008A6500"/>
    <w:pPr>
      <w:spacing w:line="278" w:lineRule="auto"/>
    </w:pPr>
    <w:rPr>
      <w:sz w:val="24"/>
      <w:szCs w:val="24"/>
    </w:rPr>
  </w:style>
  <w:style w:type="paragraph" w:customStyle="1" w:styleId="6BF174591505439C9CABF05828659DFD">
    <w:name w:val="6BF174591505439C9CABF05828659DFD"/>
    <w:rsid w:val="008A6500"/>
    <w:pPr>
      <w:spacing w:line="278" w:lineRule="auto"/>
    </w:pPr>
    <w:rPr>
      <w:sz w:val="24"/>
      <w:szCs w:val="24"/>
    </w:rPr>
  </w:style>
  <w:style w:type="paragraph" w:customStyle="1" w:styleId="26D9AED7DC0048ABB36BAC25CDE1EB25">
    <w:name w:val="26D9AED7DC0048ABB36BAC25CDE1EB25"/>
    <w:rsid w:val="00EB5D21"/>
    <w:pPr>
      <w:spacing w:line="278" w:lineRule="auto"/>
    </w:pPr>
    <w:rPr>
      <w:sz w:val="24"/>
      <w:szCs w:val="24"/>
    </w:rPr>
  </w:style>
  <w:style w:type="paragraph" w:customStyle="1" w:styleId="253B4ADA32FD427FA6BE14DFCCD8E291">
    <w:name w:val="253B4ADA32FD427FA6BE14DFCCD8E291"/>
    <w:rsid w:val="000D77D1"/>
    <w:rPr>
      <w:lang w:val="en-US" w:eastAsia="en-US"/>
    </w:rPr>
  </w:style>
  <w:style w:type="paragraph" w:customStyle="1" w:styleId="8C9AA3E8D43E4B16B57476A02DA3243A">
    <w:name w:val="8C9AA3E8D43E4B16B57476A02DA3243A"/>
    <w:rsid w:val="00D75E61"/>
    <w:pPr>
      <w:spacing w:line="278" w:lineRule="auto"/>
    </w:pPr>
    <w:rPr>
      <w:sz w:val="24"/>
      <w:szCs w:val="24"/>
    </w:rPr>
  </w:style>
  <w:style w:type="paragraph" w:customStyle="1" w:styleId="138A1E6B8CE842C4ADA779A348B74137">
    <w:name w:val="138A1E6B8CE842C4ADA779A348B74137"/>
    <w:rsid w:val="00512BA8"/>
    <w:pPr>
      <w:spacing w:line="278" w:lineRule="auto"/>
    </w:pPr>
    <w:rPr>
      <w:sz w:val="24"/>
      <w:szCs w:val="24"/>
    </w:rPr>
  </w:style>
  <w:style w:type="paragraph" w:customStyle="1" w:styleId="AA5295DB6CDF445C82D9A2CB89D52D30">
    <w:name w:val="AA5295DB6CDF445C82D9A2CB89D52D30"/>
    <w:rsid w:val="00512BA8"/>
    <w:pPr>
      <w:spacing w:line="278" w:lineRule="auto"/>
    </w:pPr>
    <w:rPr>
      <w:sz w:val="24"/>
      <w:szCs w:val="24"/>
    </w:rPr>
  </w:style>
  <w:style w:type="paragraph" w:customStyle="1" w:styleId="3230AA30D35F48C5BED2DC38F9966295">
    <w:name w:val="3230AA30D35F48C5BED2DC38F9966295"/>
    <w:rsid w:val="005864C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4033CD-D90E-43B3-AD53-7FBAC8C5C1B3}">
  <we:reference id="wa104382081" version="1.55.1.0" store="en-US" storeType="OMEX"/>
  <we:alternateReferences>
    <we:reference id="wa104382081" version="1.55.1.0" store="" storeType="OMEX"/>
  </we:alternateReferences>
  <we:properties>
    <we:property name="MENDELEY_CITATIONS" value="[{&quot;citationID&quot;:&quot;MENDELEY_CITATION_d2110dd9-3779-4a2d-a587-9ba75ad1defe&quot;,&quot;properties&quot;:{&quot;noteIndex&quot;:0},&quot;isEdited&quot;:false,&quot;manualOverride&quot;:{&quot;isManuallyOverridden&quot;:false,&quot;citeprocText&quot;:&quot;[1]&quot;,&quot;manualOverrideText&quot;:&quot;&quot;},&quot;citationTag&quot;:&quot;MENDELEY_CITATION_v3_eyJjaXRhdGlvbklEIjoiTUVOREVMRVlfQ0lUQVRJT05fZDIxMTBkZDktMzc3OS00YTJkLWE1ODctOWJhNzVhZDFkZWZlIiwicHJvcGVydGllcyI6eyJub3RlSW5kZXgiOjB9LCJpc0VkaXRlZCI6ZmFsc2UsIm1hbnVhbE92ZXJyaWRlIjp7ImlzTWFudWFsbHlPdmVycmlkZGVuIjpmYWxzZSwiY2l0ZXByb2NUZXh0IjoiWzF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48b87dfe-027e-45dc-94f1-e463fbded6f4&quot;,&quot;properties&quot;:{&quot;noteIndex&quot;:0},&quot;isEdited&quot;:false,&quot;manualOverride&quot;:{&quot;isManuallyOverridden&quot;:false,&quot;citeprocText&quot;:&quot;[2]&quot;,&quot;manualOverrideText&quot;:&quot;&quot;},&quot;citationTag&quot;:&quot;MENDELEY_CITATION_v3_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&quot;,&quot;citationItems&quot;:[{&quot;id&quot;:&quot;0d4c69be-972d-398e-85de-bf11b2f19ba5&quot;,&quot;itemData&quot;:{&quot;type&quot;:&quot;webpage&quot;,&quot;id&quot;:&quot;0d4c69be-972d-398e-85de-bf11b2f19ba5&quot;,&quot;title&quot;:&quot;Population, total - Bangladesh: https://data.worldbank.org/country/bangladesh&quot;,&quot;author&quot;:[{&quot;family&quot;:&quot;World Bank&quot;,&quot;given&quot;:&quot;&quot;,&quot;parse-names&quot;:false,&quot;dropping-particle&quot;:&quot;&quot;,&quot;non-dropping-particle&quot;:&quot;&quot;}],&quot;container-title&quot;:&quot;2024&quot;,&quot;issued&quot;:{&quot;date-parts&quot;:[[2024,9,26]]},&quot;container-title-short&quot;:&quot;&quot;},&quot;isTemporary&quot;:false}]},{&quot;citationID&quot;:&quot;MENDELEY_CITATION_ac7947fc-00c7-4c42-8013-b9097799f923&quot;,&quot;properties&quot;:{&quot;noteIndex&quot;:0},&quot;isEdited&quot;:false,&quot;manualOverride&quot;:{&quot;isManuallyOverridden&quot;:false,&quot;citeprocText&quot;:&quot;[3]&quot;,&quot;manualOverrideText&quot;:&quot;&quot;},&quot;citationTag&quot;:&quot;MENDELEY_CITATION_v3_eyJjaXRhdGlvbklEIjoiTUVOREVMRVlfQ0lUQVRJT05fYWM3OTQ3ZmMtMDBjNy00YzQyLTgwMTMtYjkwOTc3OTlmOTIz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cede50f0-0cb8-4fbe-bb4f-bb53ad09a357&quot;,&quot;properties&quot;:{&quot;noteIndex&quot;:0},&quot;isEdited&quot;:false,&quot;manualOverride&quot;:{&quot;isManuallyOverridden&quot;:false,&quot;citeprocText&quot;:&quot;[3]&quot;,&quot;manualOverrideText&quot;:&quot;&quot;},&quot;citationTag&quot;:&quot;MENDELEY_CITATION_v3_eyJjaXRhdGlvbklEIjoiTUVOREVMRVlfQ0lUQVRJT05fY2VkZTUwZjAtMGNiOC00ZmJlLWJiNGYtYmI1M2FkMDlhMzU3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6880cd6b-b44d-4b23-b0ca-f4dca7652889&quot;,&quot;properties&quot;:{&quot;noteIndex&quot;:0},&quot;isEdited&quot;:false,&quot;manualOverride&quot;:{&quot;isManuallyOverridden&quot;:false,&quot;citeprocText&quot;:&quot;[3–6]&quot;,&quot;manualOverrideText&quot;:&quot;&quot;},&quot;citationTag&quot;:&quot;MENDELEY_CITATION_v3_eyJjaXRhdGlvbklEIjoiTUVOREVMRVlfQ0lUQVRJT05fNjg4MGNkNmItYjQ0ZC00YjIzLWIwY2EtZjRkY2E3NjUyODg5IiwicHJvcGVydGllcyI6eyJub3RlSW5kZXgiOjB9LCJpc0VkaXRlZCI6ZmFsc2UsIm1hbnVhbE92ZXJyaWRlIjp7ImlzTWFudWFsbHlPdmVycmlkZGVuIjpmYWxzZSwiY2l0ZXByb2NUZXh0IjoiWzPigJM2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NmNlZDE4MC0wNDZiLTMwYzgtODAwYy00NTFhZGIxZWVmMmIiLCJpdGVtRGF0YSI6eyJ0eXBlIjoiYXJ0aWNsZS1qb3VybmFsIiwiaWQiOiI1NmNlZDE4MC0wNDZiLTMwYzgtODAwYy00NTFhZGIxZWVmMmI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RE9JIjoiMTAuMTA5My9qbWUvdGphZTAwMSIsIklTU04iOiIwMDIyLTI1ODU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Sx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&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0f2151bd-3381-40a5-a034-b0bdcb9f9a7a&quot;,&quot;properties&quot;:{&quot;noteIndex&quot;:0},&quot;isEdited&quot;:false,&quot;manualOverride&quot;:{&quot;isManuallyOverridden&quot;:false,&quot;citeprocText&quot;:&quot;[7]&quot;,&quot;manualOverrideText&quot;:&quot;&quot;},&quot;citationTag&quot;:&quot;MENDELEY_CITATION_v3_eyJjaXRhdGlvbklEIjoiTUVOREVMRVlfQ0lUQVRJT05fMGYyMTUxYmQtMzM4MS00MGE1LWEwMzQtYjBiZGNiOWY5YTdh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516ccfe1-f02f-43f6-badf-704e49f3968e&quot;,&quot;properties&quot;:{&quot;noteIndex&quot;:0},&quot;isEdited&quot;:false,&quot;manualOverride&quot;:{&quot;isManuallyOverridden&quot;:false,&quot;citeprocText&quot;:&quot;[3]&quot;,&quot;manualOverrideText&quot;:&quot;&quot;},&quot;citationTag&quot;:&quot;MENDELEY_CITATION_v3_eyJjaXRhdGlvbklEIjoiTUVOREVMRVlfQ0lUQVRJT05fNTE2Y2NmZTEtZjAyZi00M2Y2LWJhZGYtNzA0ZTQ5ZjM5Njhl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7b1b75ee-875f-4328-8645-5fc9654d0e7a&quot;,&quot;properties&quot;:{&quot;noteIndex&quot;:0},&quot;isEdited&quot;:false,&quot;manualOverride&quot;:{&quot;isManuallyOverridden&quot;:false,&quot;citeprocText&quot;:&quot;[8]&quot;,&quot;manualOverrideText&quot;:&quot;&quot;},&quot;citationTag&quot;:&quot;MENDELEY_CITATION_v3_eyJjaXRhdGlvbklEIjoiTUVOREVMRVlfQ0lUQVRJT05fN2IxYjc1ZWUtODc1Zi00MzI4LTg2NDUtNWZjOTY1NGQwZTdhIiwicHJvcGVydGllcyI6eyJub3RlSW5kZXgiOjB9LCJpc0VkaXRlZCI6ZmFsc2UsIm1hbnVhbE92ZXJyaWRlIjp7ImlzTWFudWFsbHlPdmVycmlkZGVuIjpmYWxzZSwiY2l0ZXByb2NUZXh0IjoiWzh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2ec426f0-cdb0-487a-9115-1769b5795847&quot;,&quot;properties&quot;:{&quot;noteIndex&quot;:0},&quot;isEdited&quot;:false,&quot;manualOverride&quot;:{&quot;isManuallyOverridden&quot;:false,&quot;citeprocText&quot;:&quot;[9]&quot;,&quot;manualOverrideText&quot;:&quot;&quot;},&quot;citationTag&quot;:&quot;MENDELEY_CITATION_v3_eyJjaXRhdGlvbklEIjoiTUVOREVMRVlfQ0lUQVRJT05fMmVjNDI2ZjAtY2RiMC00ODdhLTkxMTUtMTc2OWI1Nzk1ODQ3IiwicHJvcGVydGllcyI6eyJub3RlSW5kZXgiOjB9LCJpc0VkaXRlZCI6ZmFsc2UsIm1hbnVhbE92ZXJyaWRlIjp7ImlzTWFudWFsbHlPdmVycmlkZGVuIjpmYWxzZSwiY2l0ZXByb2NUZXh0IjoiWzl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quot;,&quot;citationItems&quot;:[{&quot;id&quot;:&quot;3587e4fb-8ab0-34b1-9ea3-7b28c923860d&quot;,&quot;itemData&quot;:{&quot;type&quot;:&quot;article-journal&quot;,&quot;id&quot;:&quot;3587e4fb-8ab0-34b1-9ea3-7b28c923860d&quot;,&quot;title&quot;:&quot;Dengue in a crowded megacity: Lessons learnt from 2019 outbreak in Dhaka, Bangladesh&quot;,&quot;author&quot;:[{&quot;family&quot;:&quot;Hossain&quot;,&quot;given&quot;:&quot;Mohammad Sorowar&quot;,&quot;parse-names&quot;:false,&quot;dropping-particle&quot;:&quot;&quot;,&quot;non-dropping-particle&quot;:&quot;&quot;},{&quot;family&quot;:&quot;Siddiqee&quot;,&quot;given&quot;:&quot;Mahbubul H.&quot;,&quot;parse-names&quot;:false,&quot;dropping-particle&quot;:&quot;&quot;,&quot;non-dropping-particle&quot;:&quot;&quot;},{&quot;family&quot;:&quot;Siddiqi&quot;,&quot;given&quot;:&quot;Umme Ruman&quot;,&quot;parse-names&quot;:false,&quot;dropping-particle&quot;:&quot;&quot;,&quot;non-dropping-particle&quot;:&quot;&quot;},{&quot;family&quot;:&quot;Raheem&quot;,&quot;given&quot;:&quot;Enayetur&quot;,&quot;parse-names&quot;:false,&quot;dropping-particle&quot;:&quot;&quot;,&quot;non-dropping-particle&quot;:&quot;&quot;},{&quot;family&quot;:&quot;Akter&quot;,&quot;given&quot;:&quot;Rokeya&quot;,&quot;parse-names&quot;:false,&quot;dropping-particle&quot;:&quot;&quot;,&quot;non-dropping-particle&quot;:&quot;&quot;},{&quot;family&quot;:&quot;Hu&quot;,&quot;given&quot;:&quot;Wenbiao&quot;,&quot;parse-names&quot;:false,&quot;dropping-particle&quot;:&quot;&quot;,&quot;non-dropping-particle&quot;:&quot;&quot;}],&quot;container-title&quot;:&quot;PLOS Neglected Tropical Diseases&quot;,&quot;container-title-short&quot;:&quot;PLoS Negl Trop Dis&quot;,&quot;DOI&quot;:&quot;10.1371/journal.pntd.0008349&quot;,&quot;ISSN&quot;:&quot;1935-2735&quot;,&quot;issued&quot;:{&quot;date-parts&quot;:[[2020,8,20]]},&quot;page&quot;:&quot;e0008349&quot;,&quot;issue&quot;:&quot;8&quot;,&quot;volume&quot;:&quot;14&quot;},&quot;isTemporary&quot;:false}]},{&quot;citationID&quot;:&quot;MENDELEY_CITATION_24ba8bad-7853-41c5-951b-4ab927836f8b&quot;,&quot;properties&quot;:{&quot;noteIndex&quot;:0},&quot;isEdited&quot;:false,&quot;manualOverride&quot;:{&quot;isManuallyOverridden&quot;:false,&quot;citeprocText&quot;:&quot;[5,8]&quot;,&quot;manualOverrideText&quot;:&quot;&quot;},&quot;citationTag&quot;:&quot;MENDELEY_CITATION_v3_eyJjaXRhdGlvbklEIjoiTUVOREVMRVlfQ0lUQVRJT05fMjRiYThiYWQtNzg1My00MWM1LTk1MWItNGFiOTI3ODM2ZjhiIiwicHJvcGVydGllcyI6eyJub3RlSW5kZXgiOjB9LCJpc0VkaXRlZCI6ZmFsc2UsIm1hbnVhbE92ZXJyaWRlIjp7ImlzTWFudWFsbHlPdmVycmlkZGVuIjpmYWxzZSwiY2l0ZXByb2NUZXh0IjoiWzUsOF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1035f33b-2430-4131-954a-90d4dfdf7fca&quot;,&quot;properties&quot;:{&quot;noteIndex&quot;:0},&quot;isEdited&quot;:false,&quot;manualOverride&quot;:{&quot;isManuallyOverridden&quot;:false,&quot;citeprocText&quot;:&quot;[10]&quot;,&quot;manualOverrideText&quot;:&quot;&quot;},&quot;citationTag&quot;:&quot;MENDELEY_CITATION_v3_eyJjaXRhdGlvbklEIjoiTUVOREVMRVlfQ0lUQVRJT05fMTAzNWYzM2ItMjQzMC00MTMxLTk1NGEtOTBkNGRmZGY3ZmNhIiwicHJvcGVydGllcyI6eyJub3RlSW5kZXgiOjB9LCJpc0VkaXRlZCI6ZmFsc2UsIm1hbnVhbE92ZXJyaWRlIjp7ImlzTWFudWFsbHlPdmVycmlkZGVuIjpmYWxzZSwiY2l0ZXByb2NUZXh0IjoiWzEw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10]&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Ew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b3d6dc0f-dded-4fa7-81af-bab89eee02bd&quot;,&quot;properties&quot;:{&quot;noteIndex&quot;:0},&quot;isEdited&quot;:false,&quot;manualOverride&quot;:{&quot;isManuallyOverridden&quot;:false,&quot;citeprocText&quot;:&quot;[11]&quot;,&quot;manualOverrideText&quot;:&quot;&quot;},&quot;citationTag&quot;:&quot;MENDELEY_CITATION_v3_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&quot;,&quot;citationItems&quot;:[{&quot;id&quot;:&quot;603fb412-4786-343b-8f40-c0957a35e95f&quot;,&quot;itemData&quot;:{&quot;type&quot;:&quot;article-journal&quot;,&quot;id&quot;:&quot;603fb412-4786-343b-8f40-c0957a35e95f&quot;,&quot;title&quot;:&quot;Understanding the unprecedented 2023 dengue outbreak in Bangladesh: a data-driven analysis&quot;,&quot;author&quot;:[{&quot;family&quot;:&quot;Subarna&quot;,&quot;given&quot;:&quot;Rifa Tamanna&quot;,&quot;parse-names&quot;:false,&quot;dropping-particle&quot;:&quot;&quot;,&quot;non-dropping-particle&quot;:&quot;&quot;},{&quot;family&quot;:&quot;Saiyan&quot;,&quot;given&quot;:&quot;Zwad&quot;,&quot;parse-names&quot;:false,&quot;dropping-particle&quot;:&quot;Al&quot;,&quot;non-dropping-particle&quot;:&quot;&quot;}],&quot;container-title&quot;:&quot;IJID Regions&quot;,&quot;DOI&quot;:&quot;10.1016/j.ijregi.2024.100406&quot;,&quot;ISSN&quot;:&quot;27727076&quot;,&quot;issued&quot;:{&quot;date-parts&quot;:[[2024,9]]},&quot;page&quot;:&quot;100406&quot;,&quot;volume&quot;:&quot;12&quot;,&quot;container-title-short&quot;:&quot;&quot;},&quot;isTemporary&quot;:false}]},{&quot;citationID&quot;:&quot;MENDELEY_CITATION_0d0f7bda-9a19-4d36-8c82-ed3822a58288&quot;,&quot;properties&quot;:{&quot;noteIndex&quot;:0},&quot;isEdited&quot;:false,&quot;manualOverride&quot;:{&quot;isManuallyOverridden&quot;:false,&quot;citeprocText&quot;:&quot;[12]&quot;,&quot;manualOverrideText&quot;:&quot;&quot;},&quot;citationTag&quot;:&quot;MENDELEY_CITATION_v3_eyJjaXRhdGlvbklEIjoiTUVOREVMRVlfQ0lUQVRJT05fMGQwZjdiZGEtOWExOS00ZDM2LThjODItZWQzODIyYTU4Mjg4IiwicHJvcGVydGllcyI6eyJub3RlSW5kZXgiOjB9LCJpc0VkaXRlZCI6ZmFsc2UsIm1hbnVhbE92ZXJyaWRlIjp7ImlzTWFudWFsbHlPdmVycmlkZGVuIjpmYWxzZSwiY2l0ZXByb2NUZXh0IjoiWzEy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223b5253-3844-4e61-89ea-2ecc22792075&quot;,&quot;properties&quot;:{&quot;noteIndex&quot;:0},&quot;isEdited&quot;:false,&quot;manualOverride&quot;:{&quot;isManuallyOverridden&quot;:false,&quot;citeprocText&quot;:&quot;[12]&quot;,&quot;manualOverrideText&quot;:&quot;&quot;},&quot;citationTag&quot;:&quot;MENDELEY_CITATION_v3_eyJjaXRhdGlvbklEIjoiTUVOREVMRVlfQ0lUQVRJT05fMjIzYjUyNTMtMzg0NC00ZTYxLTg5ZWEtMmVjYzIyNzkyMDc1IiwicHJvcGVydGllcyI6eyJub3RlSW5kZXgiOjB9LCJpc0VkaXRlZCI6ZmFsc2UsIm1hbnVhbE92ZXJyaWRlIjp7ImlzTWFudWFsbHlPdmVycmlkZGVuIjpmYWxzZSwiY2l0ZXByb2NUZXh0IjoiWzEy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7c0809c5-6199-488b-8ed5-ef041a4f0c9b&quot;,&quot;properties&quot;:{&quot;noteIndex&quot;:0},&quot;isEdited&quot;:false,&quot;manualOverride&quot;:{&quot;isManuallyOverridden&quot;:false,&quot;citeprocText&quot;:&quot;[13]&quot;,&quot;manualOverrideText&quot;:&quot;&quot;},&quot;citationTag&quot;:&quot;MENDELEY_CITATION_v3_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&quot;,&quot;citationItems&quot;:[{&quot;id&quot;:&quot;b8d32a03-57a3-36d9-a875-e31f786e0557&quot;,&quot;itemData&quot;:{&quot;type&quot;:&quot;article-journal&quot;,&quot;id&quot;:&quot;b8d32a03-57a3-36d9-a875-e31f786e0557&quot;,&quot;title&quot;:&quot;Geographic Distribution and Developmental Sites of &lt;i&gt;Aedes albopictus&lt;/i&gt; (Diptera: Culicidae) During a Chikungunya Epidemic Event&quot;,&quot;author&quot;:[{&quot;family&quot;:&quot;Delatte&quot;,&quot;given&quot;:&quot;H.&quot;,&quot;parse-names&quot;:false,&quot;dropping-particle&quot;:&quot;&quot;,&quot;non-dropping-particle&quot;:&quot;&quot;},{&quot;family&quot;:&quot;Dehecq&quot;,&quot;given&quot;:&quot;J.S.&quot;,&quot;parse-names&quot;:false,&quot;dropping-particle&quot;:&quot;&quot;,&quot;non-dropping-particle&quot;:&quot;&quot;},{&quot;family&quot;:&quot;Thiria&quot;,&quot;given&quot;:&quot;J.&quot;,&quot;parse-names&quot;:false,&quot;dropping-particle&quot;:&quot;&quot;,&quot;non-dropping-particle&quot;:&quot;&quot;},{&quot;family&quot;:&quot;Domerg&quot;,&quot;given&quot;:&quot;C.&quot;,&quot;parse-names&quot;:false,&quot;dropping-particle&quot;:&quot;&quot;,&quot;non-dropping-particle&quot;:&quot;&quot;},{&quot;family&quot;:&quot;Paupy&quot;,&quot;given&quot;:&quot;C.&quot;,&quot;parse-names&quot;:false,&quot;dropping-particle&quot;:&quot;&quot;,&quot;non-dropping-particle&quot;:&quot;&quot;},{&quot;family&quot;:&quot;Fontenille&quot;,&quot;given&quot;:&quot;D.&quot;,&quot;parse-names&quot;:false,&quot;dropping-particle&quot;:&quot;&quot;,&quot;non-dropping-particle&quot;:&quot;&quot;}],&quot;container-title&quot;:&quot;Vector-Borne and Zoonotic Diseases&quot;,&quot;DOI&quot;:&quot;10.1089/vbz.2007.0649&quot;,&quot;ISSN&quot;:&quot;1530-3667&quot;,&quot;issued&quot;:{&quot;date-parts&quot;:[[2008,2]]},&quot;page&quot;:&quot;25-34&quot;,&quot;issue&quot;:&quot;1&quot;,&quot;volume&quot;:&quot;8&quot;,&quot;container-title-short&quot;:&quot;&quot;},&quot;isTemporary&quot;:false}]},{&quot;citationID&quot;:&quot;MENDELEY_CITATION_d7b1e7a5-da67-4c4f-b490-5555ab5d84d7&quot;,&quot;properties&quot;:{&quot;noteIndex&quot;:0},&quot;isEdited&quot;:false,&quot;manualOverride&quot;:{&quot;isManuallyOverridden&quot;:false,&quot;citeprocText&quot;:&quot;[14]&quot;,&quot;manualOverrideText&quot;:&quot;&quot;},&quot;citationTag&quot;:&quot;MENDELEY_CITATION_v3_eyJjaXRhdGlvbklEIjoiTUVOREVMRVlfQ0lUQVRJT05fZDdiMWU3YTUtZGE2Ny00YzRmLWI0OTAtNTU1NWFiNWQ4NGQ3IiwicHJvcGVydGllcyI6eyJub3RlSW5kZXgiOjB9LCJpc0VkaXRlZCI6ZmFsc2UsIm1hbnVhbE92ZXJyaWRlIjp7ImlzTWFudWFsbHlPdmVycmlkZGVuIjpmYWxzZSwiY2l0ZXByb2NUZXh0IjoiWzE0XS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quot;,&quot;citationItems&quot;:[{&quot;id&quot;:&quot;53a607cb-47b9-3f24-979a-b11aab35b62b&quot;,&quot;itemData&quot;:{&quot;type&quot;:&quot;article-journal&quot;,&quot;id&quot;:&quot;53a607cb-47b9-3f24-979a-b11aab35b62b&quot;,&quot;title&quot;:&quot;Determination of Factors Affecting Dengue Occurrence in Representative Areas of China: A Principal Component Regression Analysis&quot;,&quot;author&quot;:[{&quot;family&quot;:&quot;Liu&quot;,&quot;given&quot;:&quot;Xiaobo&quot;,&quot;parse-names&quot;:false,&quot;dropping-particle&quot;:&quot;&quot;,&quot;non-dropping-particle&quot;:&quot;&quot;},{&quot;family&quot;:&quot;Liu&quot;,&quot;given&quot;:&quot;Keke&quot;,&quot;parse-names&quot;:false,&quot;dropping-particle&quot;:&quot;&quot;,&quot;non-dropping-particle&quot;:&quot;&quot;},{&quot;family&quot;:&quot;Yue&quot;,&quot;given&quot;:&quot;Yujuan&quot;,&quot;parse-names&quot;:false,&quot;dropping-particle&quot;:&quot;&quot;,&quot;non-dropping-particle&quot;:&quot;&quot;},{&quot;family&quot;:&quot;Wu&quot;,&quot;given&quot;:&quot;Haixia&quot;,&quot;parse-names&quot;:false,&quot;dropping-particle&quot;:&quot;&quot;,&quot;non-dropping-particle&quot;:&quot;&quot;},{&quot;family&quot;:&quot;Yang&quot;,&quot;given&quot;:&quot;Shu&quot;,&quot;parse-names&quot;:false,&quot;dropping-particle&quot;:&quot;&quot;,&quot;non-dropping-particle&quot;:&quot;&quot;},{&quot;family&quot;:&quot;Guo&quot;,&quot;given&quot;:&quot;Yuhong&quot;,&quot;parse-names&quot;:false,&quot;dropping-particle&quot;:&quot;&quot;,&quot;non-dropping-particle&quot;:&quot;&quot;},{&quot;family&quot;:&quot;Ren&quot;,&quot;given&quot;:&quot;Dongsheng&quot;,&quot;parse-names&quot;:false,&quot;dropping-particle&quot;:&quot;&quot;,&quot;non-dropping-particle&quot;:&quot;&quot;},{&quot;family&quot;:&quot;Zhao&quot;,&quot;given&quot;:&quot;Ning&quot;,&quot;parse-names&quot;:false,&quot;dropping-particle&quot;:&quot;&quot;,&quot;non-dropping-particle&quot;:&quot;&quot;},{&quot;family&quot;:&quot;Yang&quot;,&quot;given&quot;:&quot;Jun&quot;,&quot;parse-names&quot;:false,&quot;dropping-particle&quot;:&quot;&quot;,&quot;non-dropping-particle&quot;:&quot;&quot;},{&quot;family&quot;:&quot;Liu&quot;,&quot;given&quot;:&quot;Qiyong&quot;,&quot;parse-names&quot;:false,&quot;dropping-particle&quot;:&quot;&quot;,&quot;non-dropping-particle&quot;:&quot;&quot;}],&quot;container-title&quot;:&quot;Frontiers in Public Health&quot;,&quot;container-title-short&quot;:&quot;Front Public Health&quot;,&quot;DOI&quot;:&quot;10.3389/fpubh.2020.603872&quot;,&quot;ISSN&quot;:&quot;2296-2565&quot;,&quot;issued&quot;:{&quot;date-parts&quot;:[[2021,1,18]]},&quot;abstract&quot;:&quot;&lt;p&gt; &lt;bold&gt;Background:&lt;/bold&gt; Determination of the key factors affecting dengue occurrence is of significant importance for the successful response to its outbreak. Yunnan and Guangdong Provinces in China are hotspots of dengue outbreak during recent years. However, few studies focused on the drive of multi-dimensional factors on dengue occurrence failing to consider the possible multicollinearity of the studied factors, which may bias the results. &lt;/p&gt;&quot;,&quot;volume&quot;:&quot;8&quot;},&quot;isTemporary&quot;:false}]},{&quot;citationID&quot;:&quot;MENDELEY_CITATION_ddddacc6-1bdd-4be2-b11a-c1b3462364aa&quot;,&quot;properties&quot;:{&quot;noteIndex&quot;:0},&quot;isEdited&quot;:false,&quot;manualOverride&quot;:{&quot;isManuallyOverridden&quot;:false,&quot;citeprocText&quot;:&quot;[15]&quot;,&quot;manualOverrideText&quot;:&quot;&quot;},&quot;citationTag&quot;:&quot;MENDELEY_CITATION_v3_eyJjaXRhdGlvbklEIjoiTUVOREVMRVlfQ0lUQVRJT05fZGRkZGFjYzYtMWJkZC00YmUyLWIxMWEtYzFiMzQ2MjM2NGFhIiwicHJvcGVydGllcyI6eyJub3RlSW5kZXgiOjB9LCJpc0VkaXRlZCI6ZmFsc2UsIm1hbnVhbE92ZXJyaWRlIjp7ImlzTWFudWFsbHlPdmVycmlkZGVuIjpmYWxzZSwiY2l0ZXByb2NUZXh0IjoiWzE1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e8dc62ea-1807-4be5-afdc-78fd71e3493b&quot;,&quot;properties&quot;:{&quot;noteIndex&quot;:0},&quot;isEdited&quot;:false,&quot;manualOverride&quot;:{&quot;isManuallyOverridden&quot;:false,&quot;citeprocText&quot;:&quot;[16]&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WzE2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22fa9215-a8c2-4e1c-86d5-a29b53da2867&quot;,&quot;properties&quot;:{&quot;noteIndex&quot;:0},&quot;isEdited&quot;:false,&quot;manualOverride&quot;:{&quot;isManuallyOverridden&quot;:false,&quot;citeprocText&quot;:&quot;[3]&quot;,&quot;manualOverrideText&quot;:&quot;&quot;},&quot;citationTag&quot;:&quot;MENDELEY_CITATION_v3_eyJjaXRhdGlvbklEIjoiTUVOREVMRVlfQ0lUQVRJT05fMjJmYTkyMTUtYThjMi00ZTFjLTg2ZDUtYTI5YjUzZGEyODY3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f6dee1d2-e5b4-4e01-99de-83f03b1b4587&quot;,&quot;properties&quot;:{&quot;noteIndex&quot;:0},&quot;isEdited&quot;:false,&quot;manualOverride&quot;:{&quot;isManuallyOverridden&quot;:false,&quot;citeprocText&quot;:&quot;[15]&quot;,&quot;manualOverrideText&quot;:&quot;&quot;},&quot;citationTag&quot;:&quot;MENDELEY_CITATION_v3_eyJjaXRhdGlvbklEIjoiTUVOREVMRVlfQ0lUQVRJT05fZjZkZWUxZDItZTViNC00ZTAxLTk5ZGUtODNmMDNiMWI0NTg3IiwicHJvcGVydGllcyI6eyJub3RlSW5kZXgiOjB9LCJpc0VkaXRlZCI6ZmFsc2UsIm1hbnVhbE92ZXJyaWRlIjp7ImlzTWFudWFsbHlPdmVycmlkZGVuIjpmYWxzZSwiY2l0ZXByb2NUZXh0IjoiWzE1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422108d9-ab00-4c54-83aa-fc6e641a5646&quot;,&quot;properties&quot;:{&quot;noteIndex&quot;:0},&quot;isEdited&quot;:false,&quot;manualOverride&quot;:{&quot;isManuallyOverridden&quot;:false,&quot;citeprocText&quot;:&quot;[17]&quot;,&quot;manualOverrideText&quot;:&quot;&quot;},&quot;citationTag&quot;:&quot;MENDELEY_CITATION_v3_eyJjaXRhdGlvbklEIjoiTUVOREVMRVlfQ0lUQVRJT05fNDIyMTA4ZDktYWIwMC00YzU0LTgzYWEtZmM2ZTY0MWE1NjQ2IiwicHJvcGVydGllcyI6eyJub3RlSW5kZXgiOjB9LCJpc0VkaXRlZCI6ZmFsc2UsIm1hbnVhbE92ZXJyaWRlIjp7ImlzTWFudWFsbHlPdmVycmlkZGVuIjpmYWxzZSwiY2l0ZXByb2NUZXh0IjoiWzE3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quot;,&quot;citationItems&quot;:[{&quot;id&quot;:&quot;358779f7-f2f5-3007-a846-286d1fe0fca8&quot;,&quot;itemData&quot;:{&quot;type&quot;:&quot;book&quot;,&quot;id&quot;:&quot;358779f7-f2f5-3007-a846-286d1fe0fca8&quot;,&quot;title&quot;:&quot;Statistical Yearbook Bangladesh 2022&quot;,&quot;author&quot;:[{&quot;family&quot;:&quot;Bangladesh Bureau of Statistics&quot;,&quot;given&quot;:&quot;&quot;,&quot;parse-names&quot;:false,&quot;dropping-particle&quot;:&quot;&quot;,&quot;non-dropping-particle&quot;:&quot;&quot;}],&quot;editor&quot;:[{&quot;family&quot;:&quot;BBS&quot;,&quot;given&quot;:&quot;&quot;,&quot;parse-names&quot;:false,&quot;dropping-particle&quot;:&quot;&quot;,&quot;non-dropping-particle&quot;:&quot;&quot;}],&quot;issued&quot;:{&quot;date-parts&quot;:[[2022,6,1]]},&quot;publisher-place&quot;:&quot;Dhaka&quot;,&quot;edition&quot;:&quot;1&quot;,&quot;publisher&quot;:&quot;BBS&quot;,&quot;volume&quot;:&quot;42&quot;,&quot;container-title-short&quot;:&quot;&quot;},&quot;isTemporary&quot;:false}]},{&quot;citationID&quot;:&quot;MENDELEY_CITATION_0895b00f-2c0c-41aa-8e38-3e8120ab5767&quot;,&quot;properties&quot;:{&quot;noteIndex&quot;:0},&quot;isEdited&quot;:false,&quot;manualOverride&quot;:{&quot;isManuallyOverridden&quot;:false,&quot;citeprocText&quot;:&quot;[18]&quot;,&quot;manualOverrideText&quot;:&quot;&quot;},&quot;citationTag&quot;:&quot;MENDELEY_CITATION_v3_eyJjaXRhdGlvbklEIjoiTUVOREVMRVlfQ0lUQVRJT05fMDg5NWIwMGYtMmMwYy00MWFhLThlMzgtM2U4MTIwYWI1NzY3IiwicHJvcGVydGllcyI6eyJub3RlSW5kZXgiOjB9LCJpc0VkaXRlZCI6ZmFsc2UsIm1hbnVhbE92ZXJyaWRlIjp7ImlzTWFudWFsbHlPdmVycmlkZGVuIjpmYWxzZSwiY2l0ZXByb2NUZXh0IjoiWzE4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quot;,&quot;citationItems&quot;:[{&quot;id&quot;:&quot;862f33a7-0414-3fe8-a180-8c3668cd540f&quot;,&quot;itemData&quot;:{&quot;type&quot;:&quot;book&quot;,&quot;id&quot;:&quot;862f33a7-0414-3fe8-a180-8c3668cd540f&quot;,&quot;title&quot;:&quot;Applied Generalized Linear Mixed Models : Continuous and Discrete Data&quot;,&quot;author&quot;:[{&quot;family&quot;:&quot;Carolyn J Anderson&quot;,&quot;given&quot;:&quot;&quot;,&quot;parse-names&quot;:false,&quot;dropping-particle&quot;:&quot;&quot;,&quot;non-dropping-particle&quot;:&quot;&quot;},{&quot;family&quot;:&quot;Jay Verkuilen&quot;,&quot;given&quot;:&quot;&quot;,&quot;parse-names&quot;:false,&quot;dropping-particle&quot;:&quot;&quot;,&quot;non-dropping-particle&quot;:&quot;&quot;},{&quot;family&quot;:&quot;Timothy R. Johnson&quot;,&quot;given&quot;:&quot;&quot;,&quot;parse-names&quot;:false,&quot;dropping-particle&quot;:&quot;&quot;,&quot;non-dropping-particle&quot;:&quot;&quot;}],&quot;issued&quot;:{&quot;date-parts&quot;:[[2012,11,6]]},&quot;number-of-pages&quot;:&quot;1-233&quot;,&quot;edition&quot;:&quot;1&quot;,&quot;publisher&quot;:&quot;Spinger&quot;,&quot;volume&quot;:&quot;1&quot;,&quot;container-title-short&quot;:&quot;&quot;},&quot;isTemporary&quot;:false}]},{&quot;citationID&quot;:&quot;MENDELEY_CITATION_59dc10c6-a1ff-4d89-beb5-16c33ac1d199&quot;,&quot;properties&quot;:{&quot;noteIndex&quot;:0},&quot;isEdited&quot;:false,&quot;manualOverride&quot;:{&quot;isManuallyOverridden&quot;:false,&quot;citeprocText&quot;:&quot;[19]&quot;,&quot;manualOverrideText&quot;:&quot;&quot;},&quot;citationTag&quot;:&quot;MENDELEY_CITATION_v3_eyJjaXRhdGlvbklEIjoiTUVOREVMRVlfQ0lUQVRJT05fNTlkYzEwYzYtYTFmZi00ZDg5LWJlYjUtMTZjMzNhYzFkMTk5IiwicHJvcGVydGllcyI6eyJub3RlSW5kZXgiOjB9LCJpc0VkaXRlZCI6ZmFsc2UsIm1hbnVhbE92ZXJyaWRlIjp7ImlzTWFudWFsbHlPdmVycmlkZGVuIjpmYWxzZSwiY2l0ZXByb2NUZXh0IjoiWzE5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quot;,&quot;citationItems&quot;:[{&quot;id&quot;:&quot;0f4ecf47-369a-3aa5-8941-19e1ded8a121&quot;,&quot;itemData&quot;:{&quot;type&quot;:&quot;article-journal&quot;,&quot;id&quot;:&quot;0f4ecf47-369a-3aa5-8941-19e1ded8a121&quot;,&quot;title&quot;:&quot;Three points to consider when choosing a &lt;scp&gt;LM&lt;/scp&gt; or &lt;scp&gt;GLM&lt;/scp&gt; test for count data&quot;,&quot;author&quot;:[{&quot;family&quot;:&quot;Warton&quot;,&quot;given&quot;:&quot;David I.&quot;,&quot;parse-names&quot;:false,&quot;dropping-particle&quot;:&quot;&quot;,&quot;non-dropping-particle&quot;:&quot;&quot;},{&quot;family&quot;:&quot;Lyons&quot;,&quot;given&quot;:&quot;Mitchell&quot;,&quot;parse-names&quot;:false,&quot;dropping-particle&quot;:&quot;&quot;,&quot;non-dropping-particle&quot;:&quot;&quot;},{&quot;family&quot;:&quot;Stoklosa&quot;,&quot;given&quot;:&quot;Jakub&quot;,&quot;parse-names&quot;:false,&quot;dropping-particle&quot;:&quot;&quot;,&quot;non-dropping-particle&quot;:&quot;&quot;},{&quot;family&quot;:&quot;Ives&quot;,&quot;given&quot;:&quot;Anthony R.&quot;,&quot;parse-names&quot;:false,&quot;dropping-particle&quot;:&quot;&quot;,&quot;non-dropping-particle&quot;:&quot;&quot;}],&quot;container-title&quot;:&quot;Methods in Ecology and Evolution&quot;,&quot;container-title-short&quot;:&quot;Methods Ecol Evol&quot;,&quot;DOI&quot;:&quot;10.1111/2041-210X.12552&quot;,&quot;ISSN&quot;:&quot;2041-210X&quot;,&quot;issued&quot;:{&quot;date-parts&quot;:[[2016,8,8]]},&quot;page&quot;:&quot;882-890&quot;,&quot;abstract&quot;:&quot;&lt;p&gt; &lt;list&gt; &lt;list-item&gt; &lt;p&gt; The two most common approaches for analysing count data are to use a generalized linear model ( &lt;styled-content style=\&quot;fixed-case\&quot;&gt;GLM&lt;/styled-content&gt; ), or transform data, and use a linear model ( &lt;styled-content style=\&quot;fixed-case\&quot;&gt;LM&lt;/styled-content&gt; ). The latter has recently been advocated to more reliably maintain control of type I error rates in tests for no association, while seemingly losing little in power. We make three points on this issue. &lt;/p&gt; &lt;/list-item&gt; &lt;list-item&gt; &lt;p&gt; &lt;italic&gt;Point 1&lt;/italic&gt; – Choice of statistical model should primarily be made on the grounds of data properties. Choice of testing procedure should be considered and addressed as a separate issue, after model choice. If models with the appropriate data properties nonetheless have statistical problems such as type I error control ( &lt;italic&gt;i.e&lt;/italic&gt; . type I error rate greatly exceeds the intended significance level), the best solution is to keep the model but fix the problems. &lt;/p&gt; &lt;/list-item&gt; &lt;list-item&gt; &lt;p&gt; &lt;italic&gt;Point 2&lt;/italic&gt; – When a test has problems with type I error control, it can usually be corrected, but this may require departure from software default approaches. In particular, resampling is a good solution for small samples that can be easy to implement. &lt;/p&gt; &lt;/list-item&gt; &lt;list-item&gt; &lt;p&gt; &lt;italic&gt;Point 3&lt;/italic&gt; –Tests based on models that better fit the data ( &lt;italic&gt;e.g&lt;/italic&gt; . a negative binomial for overdispersed count data) tend to have better power properties and in some instances have considerably higher power. &lt;/p&gt; &lt;/list-item&gt; &lt;list-item&gt; &lt;p&gt; We illustrate these issues for a 2 × 2 experiment with a count response. This seemingly simple problem becomes hard when the experimental design is unbalanced, and software default procedures using &lt;styled-content style=\&quot;fixed-case\&quot;&gt;LM&lt;/styled-content&gt; s or &lt;styled-content style=\&quot;fixed-case\&quot;&gt;GLM&lt;/styled-content&gt; s can have difficulties, although in both cases the issues can be fixed. &lt;/p&gt; &lt;/list-item&gt; &lt;list-item&gt; &lt;p&gt; We conclude that, when &lt;styled-content style=\&quot;fixed-case\&quot;&gt;GLM&lt;/styled-content&gt; s are thought to fit count data well, and when any necessary steps are taken to correct type I error rates, they should be used rather than &lt;styled-content style=\&quot;fixed-case\&quot;&gt;LM&lt;/styled-content&gt; s. Nonetheless, standard &lt;styled-content style=\&quot;fixed-case\&quot;&gt;LM&lt;/styled-content&gt; tests are often robust and can have good type I error control, so there is an argument for their use for counts when diagnostics are difficult and statistical models are complex, although at some risk of loss of power and interpretability. &lt;/p&gt; &lt;/list-item&gt; &lt;/list&gt; &lt;/p&gt;&quot;,&quot;issue&quot;:&quot;8&quot;,&quot;volume&quot;:&quot;7&quot;},&quot;isTemporary&quot;:false}]},{&quot;citationID&quot;:&quot;MENDELEY_CITATION_77f444ab-5fc3-40ad-95da-ee919e18adb5&quot;,&quot;properties&quot;:{&quot;noteIndex&quot;:0},&quot;isEdited&quot;:false,&quot;manualOverride&quot;:{&quot;isManuallyOverridden&quot;:false,&quot;citeprocText&quot;:&quot;[20]&quot;,&quot;manualOverrideText&quot;:&quot;&quot;},&quot;citationTag&quot;:&quot;MENDELEY_CITATION_v3_eyJjaXRhdGlvbklEIjoiTUVOREVMRVlfQ0lUQVRJT05fNzdmNDQ0YWItNWZjMy00MGFkLTk1ZGEtZWU5MTllMThhZGI1IiwicHJvcGVydGllcyI6eyJub3RlSW5kZXgiOjB9LCJpc0VkaXRlZCI6ZmFsc2UsIm1hbnVhbE92ZXJyaWRlIjp7ImlzTWFudWFsbHlPdmVycmlkZGVuIjpmYWxzZSwiY2l0ZXByb2NUZXh0IjoiWzIw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quot;,&quot;citationItems&quot;:[{&quot;id&quot;:&quot;8f9298bf-c477-32b6-a8bb-fc83cbfa845b&quot;,&quot;itemData&quot;:{&quot;type&quot;:&quot;article-journal&quot;,&quot;id&quot;:&quot;8f9298bf-c477-32b6-a8bb-fc83cbfa845b&quot;,&quot;title&quot;:&quot;Generalized linear mixed models: a practical guide for ecology and evolution&quot;,&quot;author&quot;:[{&quot;family&quot;:&quot;Bolker&quot;,&quot;given&quot;:&quot;Benjamin M.&quot;,&quot;parse-names&quot;:false,&quot;dropping-particle&quot;:&quot;&quot;,&quot;non-dropping-particle&quot;:&quot;&quot;},{&quot;family&quot;:&quot;Brooks&quot;,&quot;given&quot;:&quot;Mollie E.&quot;,&quot;parse-names&quot;:false,&quot;dropping-particle&quot;:&quot;&quot;,&quot;non-dropping-particle&quot;:&quot;&quot;},{&quot;family&quot;:&quot;Clark&quot;,&quot;given&quot;:&quot;Connie J.&quot;,&quot;parse-names&quot;:false,&quot;dropping-particle&quot;:&quot;&quot;,&quot;non-dropping-particle&quot;:&quot;&quot;},{&quot;family&quot;:&quot;Geange&quot;,&quot;given&quot;:&quot;Shane W.&quot;,&quot;parse-names&quot;:false,&quot;dropping-particle&quot;:&quot;&quot;,&quot;non-dropping-particle&quot;:&quot;&quot;},{&quot;family&quot;:&quot;Poulsen&quot;,&quot;given&quot;:&quot;John R.&quot;,&quot;parse-names&quot;:false,&quot;dropping-particle&quot;:&quot;&quot;,&quot;non-dropping-particle&quot;:&quot;&quot;},{&quot;family&quot;:&quot;Stevens&quot;,&quot;given&quot;:&quot;M. Henry H.&quot;,&quot;parse-names&quot;:false,&quot;dropping-particle&quot;:&quot;&quot;,&quot;non-dropping-particle&quot;:&quot;&quot;},{&quot;family&quot;:&quot;White&quot;,&quot;given&quot;:&quot;Jada-Simone S.&quot;,&quot;parse-names&quot;:false,&quot;dropping-particle&quot;:&quot;&quot;,&quot;non-dropping-particle&quot;:&quot;&quot;}],&quot;container-title&quot;:&quot;Trends in Ecology &amp; Evolution&quot;,&quot;container-title-short&quot;:&quot;Trends Ecol Evol&quot;,&quot;DOI&quot;:&quot;10.1016/j.tree.2008.10.008&quot;,&quot;ISSN&quot;:&quot;01695347&quot;,&quot;issued&quot;:{&quot;date-parts&quot;:[[2009,3]]},&quot;page&quot;:&quot;127-135&quot;,&quot;issue&quot;:&quot;3&quot;,&quot;volume&quot;:&quot;24&quot;},&quot;isTemporary&quot;:false}]},{&quot;citationID&quot;:&quot;MENDELEY_CITATION_af909f08-a7a2-4d1b-80ae-26c146ead26d&quot;,&quot;properties&quot;:{&quot;noteIndex&quot;:0},&quot;isEdited&quot;:false,&quot;manualOverride&quot;:{&quot;isManuallyOverridden&quot;:false,&quot;citeprocText&quot;:&quot;[21]&quot;,&quot;manualOverrideText&quot;:&quot;&quot;},&quot;citationTag&quot;:&quot;MENDELEY_CITATION_v3_eyJjaXRhdGlvbklEIjoiTUVOREVMRVlfQ0lUQVRJT05fYWY5MDlmMDgtYTdhMi00ZDFiLTgwYWUtMjZjMTQ2ZWFkMjZkIiwicHJvcGVydGllcyI6eyJub3RlSW5kZXgiOjB9LCJpc0VkaXRlZCI6ZmFsc2UsIm1hbnVhbE92ZXJyaWRlIjp7ImlzTWFudWFsbHlPdmVycmlkZGVuIjpmYWxzZSwiY2l0ZXByb2NUZXh0IjoiWzIx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1a4d5d90-8e01-402e-bdf5-9a77d9fb71bc&quot;,&quot;properties&quot;:{&quot;noteIndex&quot;:0},&quot;isEdited&quot;:false,&quot;manualOverride&quot;:{&quot;isManuallyOverridden&quot;:false,&quot;citeprocText&quot;:&quot;[22]&quot;,&quot;manualOverrideText&quot;:&quot;&quot;},&quot;citationTag&quot;:&quot;MENDELEY_CITATION_v3_eyJjaXRhdGlvbklEIjoiTUVOREVMRVlfQ0lUQVRJT05fMWE0ZDVkOTAtOGUwMS00MDJlLWJkZjUtOWE3N2Q5ZmI3MWJjIiwicHJvcGVydGllcyI6eyJub3RlSW5kZXgiOjB9LCJpc0VkaXRlZCI6ZmFsc2UsIm1hbnVhbE92ZXJyaWRlIjp7ImlzTWFudWFsbHlPdmVycmlkZGVuIjpmYWxzZSwiY2l0ZXByb2NUZXh0IjoiWzIy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ID&quot;:&quot;MENDELEY_CITATION_5977bfde-0067-46aa-96a8-7371bc9dee92&quot;,&quot;properties&quot;:{&quot;noteIndex&quot;:0},&quot;isEdited&quot;:false,&quot;manualOverride&quot;:{&quot;isManuallyOverridden&quot;:false,&quot;citeprocText&quot;:&quot;[22]&quot;,&quot;manualOverrideText&quot;:&quot;&quot;},&quot;citationTag&quot;:&quot;MENDELEY_CITATION_v3_eyJjaXRhdGlvbklEIjoiTUVOREVMRVlfQ0lUQVRJT05fNTk3N2JmZGUtMDA2Ny00NmFhLTk2YTgtNzM3MWJjOWRlZTkyIiwicHJvcGVydGllcyI6eyJub3RlSW5kZXgiOjB9LCJpc0VkaXRlZCI6ZmFsc2UsIm1hbnVhbE92ZXJyaWRlIjp7ImlzTWFudWFsbHlPdmVycmlkZGVuIjpmYWxzZSwiY2l0ZXByb2NUZXh0IjoiWzIy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ID&quot;:&quot;MENDELEY_CITATION_c24acb55-f7fe-4cdc-a09b-1884a44c2d77&quot;,&quot;properties&quot;:{&quot;noteIndex&quot;:0},&quot;isEdited&quot;:false,&quot;manualOverride&quot;:{&quot;isManuallyOverridden&quot;:false,&quot;citeprocText&quot;:&quot;[7]&quot;,&quot;manualOverrideText&quot;:&quot;&quot;},&quot;citationTag&quot;:&quot;MENDELEY_CITATION_v3_eyJjaXRhdGlvbklEIjoiTUVOREVMRVlfQ0lUQVRJT05fYzI0YWNiNTUtZjdmZS00Y2RjLWEwOWItMTg4NGE0NGMyZDc3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79737067-0cf8-4056-a930-aaf8d54104ec&quot;,&quot;properties&quot;:{&quot;noteIndex&quot;:0},&quot;isEdited&quot;:false,&quot;manualOverride&quot;:{&quot;isManuallyOverridden&quot;:false,&quot;citeprocText&quot;:&quot;[7]&quot;,&quot;manualOverrideText&quot;:&quot;&quot;},&quot;citationTag&quot;:&quot;MENDELEY_CITATION_v3_eyJjaXRhdGlvbklEIjoiTUVOREVMRVlfQ0lUQVRJT05fNzk3MzcwNjctMGNmOC00MDU2LWE5MzAtYWFmOGQ1NDEwNGVj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25ab8b2c-b100-4475-b458-5fab37f69c1d&quot;,&quot;properties&quot;:{&quot;noteIndex&quot;:0},&quot;isEdited&quot;:false,&quot;manualOverride&quot;:{&quot;isManuallyOverridden&quot;:false,&quot;citeprocText&quot;:&quot;[23]&quot;,&quot;manualOverrideText&quot;:&quot;&quot;},&quot;citationTag&quot;:&quot;MENDELEY_CITATION_v3_eyJjaXRhdGlvbklEIjoiTUVOREVMRVlfQ0lUQVRJT05fMjVhYjhiMmMtYjEwMC00NDc1LWI0NTgtNWZhYjM3ZjY5YzFkIiwicHJvcGVydGllcyI6eyJub3RlSW5kZXgiOjB9LCJpc0VkaXRlZCI6ZmFsc2UsIm1hbnVhbE92ZXJyaWRlIjp7ImlzTWFudWFsbHlPdmVycmlkZGVuIjpmYWxzZSwiY2l0ZXByb2NUZXh0IjoiWzIz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quot;,&quot;citationItems&quot;:[{&quot;id&quot;:&quot;f6f59a5b-49c3-3590-8132-83a02e1294ed&quot;,&quot;itemData&quot;:{&quot;type&quot;:&quot;report&quot;,&quot;id&quot;:&quot;f6f59a5b-49c3-3590-8132-83a02e1294ed&quot;,&quot;title&quot;:&quot;World Population by Country 2023 &quot;,&quot;author&quot;:[{&quot;family&quot;:&quot;World Population Review&quot;,&quot;given&quot;:&quot;&quot;,&quot;parse-names&quot;:false,&quot;dropping-particle&quot;:&quot;&quot;,&quot;non-dropping-particle&quot;:&quot;&quot;}],&quot;issued&quot;:{&quot;date-parts&quot;:[[2023,9,16]]},&quot;container-title-short&quot;:&quot;&quot;},&quot;isTemporary&quot;:false}]},{&quot;citationID&quot;:&quot;MENDELEY_CITATION_b2e56cf6-9465-4071-ac8b-bb3a361e2bb9&quot;,&quot;properties&quot;:{&quot;noteIndex&quot;:0},&quot;isEdited&quot;:false,&quot;manualOverride&quot;:{&quot;isManuallyOverridden&quot;:false,&quot;citeprocText&quot;:&quot;[7]&quot;,&quot;manualOverrideText&quot;:&quot;&quot;},&quot;citationTag&quot;:&quot;MENDELEY_CITATION_v3_eyJjaXRhdGlvbklEIjoiTUVOREVMRVlfQ0lUQVRJT05fYjJlNTZjZjYtOTQ2NS00MDcxLWFjOGItYmIzYTM2MWUyYmI5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3c4e00a9-3239-4826-bf48-8c9f1c328e90&quot;,&quot;properties&quot;:{&quot;noteIndex&quot;:0},&quot;isEdited&quot;:false,&quot;manualOverride&quot;:{&quot;isManuallyOverridden&quot;:false,&quot;citeprocText&quot;:&quot;[3]&quot;,&quot;manualOverrideText&quot;:&quot;&quot;},&quot;citationTag&quot;:&quot;MENDELEY_CITATION_v3_eyJjaXRhdGlvbklEIjoiTUVOREVMRVlfQ0lUQVRJT05fM2M0ZTAwYTktMzIzOS00ODI2LWJmNDgtOGM5ZjFjMzI4ZTkw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3d8c75cd-b776-4192-9bb7-862f883578f9&quot;,&quot;properties&quot;:{&quot;noteIndex&quot;:0},&quot;isEdited&quot;:false,&quot;manualOverride&quot;:{&quot;isManuallyOverridden&quot;:false,&quot;citeprocText&quot;:&quot;[24]&quot;,&quot;manualOverrideText&quot;:&quot;&quot;},&quot;citationTag&quot;:&quot;MENDELEY_CITATION_v3_eyJjaXRhdGlvbklEIjoiTUVOREVMRVlfQ0lUQVRJT05fM2Q4Yzc1Y2QtYjc3Ni00MTkyLTliYjctODYyZjg4MzU3OGY5IiwicHJvcGVydGllcyI6eyJub3RlSW5kZXgiOjB9LCJpc0VkaXRlZCI6ZmFsc2UsIm1hbnVhbE92ZXJyaWRlIjp7ImlzTWFudWFsbHlPdmVycmlkZGVuIjpmYWxzZSwiY2l0ZXByb2NUZXh0IjoiWzI0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quot;,&quot;citationItems&quot;:[{&quot;id&quot;:&quot;352f66b1-8ce1-3401-8e2b-34716bbf4ca3&quot;,&quot;itemData&quot;:{&quot;type&quot;:&quot;article-newspaper&quot;,&quot;id&quot;:&quot;352f66b1-8ce1-3401-8e2b-34716bbf4ca3&quot;,&quot;title&quot;:&quot;Report: 3m people to leave Dhaka, adjacent districts on waterways ahead of Eid-ul-Azha&quot;,&quot;author&quot;:[{&quot;family&quot;:&quot;Tribune Desk&quot;,&quot;given&quot;:&quot;&quot;,&quot;parse-names&quot;:false,&quot;dropping-particle&quot;:&quot;&quot;,&quot;non-dropping-particle&quot;:&quot;&quot;}],&quot;container-title&quot;:&quot;Dhaka Tribune&quot;,&quot;issued&quot;:{&quot;date-parts&quot;:[[2023,6,18]]},&quot;publisher-place&quot;:&quot;Dhaka&quot;,&quot;container-title-short&quot;:&quot;&quot;},&quot;isTemporary&quot;:false}]},{&quot;citationID&quot;:&quot;MENDELEY_CITATION_4a2a09e7-5342-4e1e-9f34-63506863bb41&quot;,&quot;properties&quot;:{&quot;noteIndex&quot;:0},&quot;isEdited&quot;:false,&quot;manualOverride&quot;:{&quot;isManuallyOverridden&quot;:false,&quot;citeprocText&quot;:&quot;[25]&quot;,&quot;manualOverrideText&quot;:&quot;&quot;},&quot;citationTag&quot;:&quot;MENDELEY_CITATION_v3_eyJjaXRhdGlvbklEIjoiTUVOREVMRVlfQ0lUQVRJT05fNGEyYTA5ZTctNTM0Mi00ZTFlLTlmMzQtNjM1MDY4NjNiYjQxIiwicHJvcGVydGllcyI6eyJub3RlSW5kZXgiOjB9LCJpc0VkaXRlZCI6ZmFsc2UsIm1hbnVhbE92ZXJyaWRlIjp7ImlzTWFudWFsbHlPdmVycmlkZGVuIjpmYWxzZSwiY2l0ZXByb2NUZXh0IjoiWzI1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ID&quot;:&quot;MENDELEY_CITATION_858c991b-ad27-483f-b4fe-20ab05cfa91b&quot;,&quot;properties&quot;:{&quot;noteIndex&quot;:0},&quot;isEdited&quot;:false,&quot;manualOverride&quot;:{&quot;isManuallyOverridden&quot;:false,&quot;citeprocText&quot;:&quot;[10,26]&quot;,&quot;manualOverrideText&quot;:&quot;&quot;},&quot;citationTag&quot;:&quot;MENDELEY_CITATION_v3_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054ec65d-123b-378c-a8e3-f6017ff673e1&quot;,&quot;itemData&quot;:{&quot;type&quot;:&quot;article-journal&quot;,&quot;id&quot;:&quot;054ec65d-123b-378c-a8e3-f6017ff673e1&quot;,&quot;title&quot;:&quot;Entomological survey for identification of Aedes larval breeding sites and their distribution in Chattogram, Bangladesh&quot;,&quot;author&quot;:[{&quot;family&quot;:&quot;Rahman&quot;,&quot;given&quot;:&quot;Md. Sahidur&quot;,&quot;parse-names&quot;:false,&quot;dropping-particle&quot;:&quot;&quot;,&quot;non-dropping-particle&quot;:&quot;&quot;},{&quot;family&quot;:&quot;Faruk&quot;,&quot;given&quot;:&quot;Md. Omar&quot;,&quot;parse-names&quot;:false,&quot;dropping-particle&quot;:&quot;&quot;,&quot;non-dropping-particle&quot;:&quot;&quot;},{&quot;family&quot;:&quot;Tanjila&quot;,&quot;given&quot;:&quot;Sumiya&quot;,&quot;parse-names&quot;:false,&quot;dropping-particle&quot;:&quot;&quot;,&quot;non-dropping-particle&quot;:&quot;&quot;},{&quot;family&quot;:&quot;Sabbir&quot;,&quot;given&quot;:&quot;Nur Mohammad&quot;,&quot;parse-names&quot;:false,&quot;dropping-particle&quot;:&quot;&quot;,&quot;non-dropping-particle&quot;:&quot;&quot;},{&quot;family&quot;:&quot;Haider&quot;,&quot;given&quot;:&quot;Najmul&quot;,&quot;parse-names&quot;:false,&quot;dropping-particle&quot;:&quot;&quot;,&quot;non-dropping-particle&quot;:&quot;&quot;},{&quot;family&quot;:&quot;Chowdhury&quot;,&quot;given&quot;:&quot;Sharmin&quot;,&quot;parse-names&quot;:false,&quot;dropping-particle&quot;:&quot;&quot;,&quot;non-dropping-particle&quot;:&quot;&quot;}],&quot;container-title&quot;:&quot;Beni-Suef University Journal of Basic and Applied Sciences&quot;,&quot;container-title-short&quot;:&quot;Beni Suef Univ J Basic Appl Sci&quot;,&quot;DOI&quot;:&quot;10.1186/s43088-021-00122-x&quot;,&quot;ISSN&quot;:&quot;23148543&quot;,&quot;issued&quot;:{&quot;date-parts&quot;:[[2021]]},&quot;abstract&quot;:&quot;Background: Studying the characteristics of Aedes mosquito habitats is essential to control the mosquito population. The objective of this study was to identify the breeding sites of Aedes larvae and their distribution in Chattogram, Bangladesh. We conducted an entomological survey in 12 different sub-districts (Thana) under Chattogram City, during the late monsoon (August to November) 2019. The presence of different wet containers along with their characteristics and immature mosquitoes was recorded in field survey data form. Larvae and/or pupae were collected and brought to the laboratory for identification. Results: Different indices like house index, container index, and the Breteau index were estimated. The multiple logistic regression analysis was applied to identify habitats that were more likely to be positive for Aedes larvae/pupae. A total of 704 wet containers of 37 different types from 216 properties were examined, where 52 (7.39%) were positive for Aedes larvae or pupae. Tire, plastic buckets, plastic drums, and coconut shells were the most prevalent container types. The plastic group possessed the highest container productivity (50%) whereas the vehicle and machinery group was found as most efficient (1.83) in terms of immature Aedes production. Among the total positive properties, 8% were infested with Aedes aegypti, 2% with Aedes albopictus, and 1% contained both species Ae. aegypti and A. albopictus. The overall house index was 17.35%, the container index was 7%, and the Breteau index was 24.49. Containers in multistoried houses had significantly lower positivity compared to independent houses. Binary logistic regression represented that containers having shade were 6.7 times more likely to be positive than the containers without shade (p&lt; 0.01). Conclusions: These findings might assist the authorities to identify the properties, containers, and geographical areas with different degrees of risk for mosquito control interventions to prevent dengue and other Aedes-borne disease transmissions.&quot;,&quot;publisher&quot;:&quot;Beni-Suef University Journal of Basic and Applied Sciences&quot;,&quot;issue&quot;:&quot;1&quot;,&quot;volume&quot;:&quot;10&quot;},&quot;isTemporary&quot;:false},{&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df4f758-35cc-49c7-8dc0-3b22bb5cb8ff&quot;,&quot;properties&quot;:{&quot;noteIndex&quot;:0},&quot;isEdited&quot;:false,&quot;manualOverride&quot;:{&quot;isManuallyOverridden&quot;:false,&quot;citeprocText&quot;:&quot;[7]&quot;,&quot;manualOverrideText&quot;:&quot;&quot;},&quot;citationTag&quot;:&quot;MENDELEY_CITATION_v3_eyJjaXRhdGlvbklEIjoiTUVOREVMRVlfQ0lUQVRJT05fYWRmNGY3NTgtMzVjYy00OWM3LThkYzAtM2IyMmJiNWNiOGZm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7999437-add4-4240-861d-30f71ae3a67b&quot;,&quot;properties&quot;:{&quot;noteIndex&quot;:0},&quot;isEdited&quot;:false,&quot;manualOverride&quot;:{&quot;isManuallyOverridden&quot;:false,&quot;citeprocText&quot;:&quot;[27]&quot;,&quot;manualOverrideText&quot;:&quot;&quot;},&quot;citationTag&quot;:&quot;MENDELEY_CITATION_v3_eyJjaXRhdGlvbklEIjoiTUVOREVMRVlfQ0lUQVRJT05fZTc5OTk0MzctYWRkNC00MjQwLTg2MWQtMzBmNzFhZTNhNjdiIiwicHJvcGVydGllcyI6eyJub3RlSW5kZXgiOjB9LCJpc0VkaXRlZCI6ZmFsc2UsIm1hbnVhbE92ZXJyaWRlIjp7ImlzTWFudWFsbHlPdmVycmlkZGVuIjpmYWxzZSwiY2l0ZXByb2NUZXh0IjoiWzI3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quot;,&quot;citationItems&quot;:[{&quot;id&quot;:&quot;916686d3-af9c-3dd2-b942-0663ba9a00d9&quot;,&quot;itemData&quot;:{&quot;type&quot;:&quot;article-journal&quot;,&quot;id&quot;:&quot;916686d3-af9c-3dd2-b942-0663ba9a00d9&quot;,&quot;title&quot;:&quot;Breeding habitats of Aedes aegypti (L) and Aedes. albopictus (Skuse) in villages of Barru, South Sulawesi, Indonesia.&quot;,&quot;author&quot;:[{&quot;family&quot;:&quot;Ishak&quot;,&quot;given&quot;:&quot;H&quot;,&quot;parse-names&quot;:false,&quot;dropping-particle&quot;:&quot;&quot;,&quot;non-dropping-particle&quot;:&quot;&quot;},{&quot;family&quot;:&quot;Miyagi&quot;,&quot;given&quot;:&quot;I&quot;,&quot;parse-names&quot;:false,&quot;dropping-particle&quot;:&quot;&quot;,&quot;non-dropping-particle&quot;:&quot;&quot;},{&quot;family&quot;:&quot;Toma&quot;,&quot;given&quot;:&quot;T&quot;,&quot;parse-names&quot;:false,&quot;dropping-particle&quot;:&quot;&quot;,&quot;non-dropping-particle&quot;:&quot;&quot;},{&quot;family&quot;:&quot;Kamimura&quot;,&quot;given&quot;:&quot;K&quot;,&quot;parse-names&quot;:false,&quot;dropping-particle&quot;:&quot;&quot;,&quot;non-dropping-particle&quot;:&quot;&quot;}],&quot;container-title&quot;:&quot;The Southeast Asian journal of tropical medicine and public health&quot;,&quot;container-title-short&quot;:&quot;Southeast Asian J Trop Med Public Health&quot;,&quot;ISSN&quot;:&quot;0125-1562&quot;,&quot;PMID&quot;:&quot;9656413&quot;,&quot;issued&quot;:{&quot;date-parts&quot;:[[1997,12]]},&quot;page&quot;:&quot;844-50&quot;,&quot;abstract&quot;:&quot;The breeding habitats of the dengue vector, Aedes aegypti and Aedes albopictus, were studied using larval collection method inside and outside houses in 6 villages of Barru, South Sulawesi, Indonesia from July 1994 to August 1995. Aedes aegypti was the dominant species, being abundant indoors especially in the coastal areas. Aedes albopictus was breeding primarily in outdoor containers in the hill and mountain areas. Earthen jar was the most common breeding habitat of Aedes aegypti in all villages surveyed. Drum can was the most common outdoor breeding habitat of Aedes albopictus in the hill and mountain areas. The high Breteau indices of Aedes aegypti and Aedes albopictus suggests that these species may play an important role in the transmission of dengue hemorrhagic fever in Barru where epidemics of the fever occur occasionally.&quot;,&quot;issue&quot;:&quot;4&quot;,&quot;volume&quot;:&quot;28&quot;},&quot;isTemporary&quot;:false}]},{&quot;citationID&quot;:&quot;MENDELEY_CITATION_02357dd2-dc50-4854-8208-0209795ea7ab&quot;,&quot;properties&quot;:{&quot;noteIndex&quot;:0},&quot;isEdited&quot;:false,&quot;manualOverride&quot;:{&quot;isManuallyOverridden&quot;:false,&quot;citeprocText&quot;:&quot;[3,28,29]&quot;,&quot;manualOverrideText&quot;:&quot;&quot;},&quot;citationTag&quot;:&quot;MENDELEY_CITATION_v3_eyJjaXRhdGlvbklEIjoiTUVOREVMRVlfQ0lUQVRJT05fMDIzNTdkZDItZGM1MC00ODU0LTgyMDgtMDIwOTc5NWVhN2FiIiwicHJvcGVydGllcyI6eyJub3RlSW5kZXgiOjB9LCJpc0VkaXRlZCI6ZmFsc2UsIm1hbnVhbE92ZXJyaWRlIjp7ImlzTWFudWFsbHlPdmVycmlkZGVuIjpmYWxzZSwiY2l0ZXByb2NUZXh0IjoiWzMsMjgsMjl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f2ad23a5-cbb4-4840-8b4e-245b6b5bf5d0&quot;,&quot;properties&quot;:{&quot;noteIndex&quot;:0},&quot;isEdited&quot;:false,&quot;manualOverride&quot;:{&quot;isManuallyOverridden&quot;:false,&quot;citeprocText&quot;:&quot;[30]&quot;,&quot;manualOverrideText&quot;:&quot;&quot;},&quot;citationTag&quot;:&quot;MENDELEY_CITATION_v3_eyJjaXRhdGlvbklEIjoiTUVOREVMRVlfQ0lUQVRJT05fZjJhZDIzYTUtY2JiNC00ODQwLThiNGUtMjQ1YjZiNWJmNWQwIiwicHJvcGVydGllcyI6eyJub3RlSW5kZXgiOjB9LCJpc0VkaXRlZCI6ZmFsc2UsIm1hbnVhbE92ZXJyaWRlIjp7ImlzTWFudWFsbHlPdmVycmlkZGVuIjpmYWxzZSwiY2l0ZXByb2NUZXh0IjoiWzMw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quot;,&quot;citationItems&quot;:[{&quot;id&quot;:&quot;4ce7d179-0409-30f9-9411-5d77fffc1c7b&quot;,&quot;itemData&quot;:{&quot;type&quot;:&quot;article-newspaper&quot;,&quot;id&quot;:&quot;4ce7d179-0409-30f9-9411-5d77fffc1c7b&quot;,&quot;title&quot;:&quot;Bangladesh's northern region lags behind in human development: https://www.aa.com.tr/en/asia-pacific/bangladeshs-northern-region-lags-behind-in-human-development/2398274 &quot;,&quot;author&quot;:[{&quot;family&quot;:&quot;SM Najmus Sakib&quot;,&quot;given&quot;:&quot;&quot;,&quot;parse-names&quot;:false,&quot;dropping-particle&quot;:&quot;&quot;,&quot;non-dropping-particle&quot;:&quot;&quot;}],&quot;container-title&quot;:&quot;AA : Asia-Pacific&quot;,&quot;issued&quot;:{&quot;date-parts&quot;:[[2021,10,21]]},&quot;publisher-place&quot;:&quot;Dhaka&quot;,&quot;container-title-short&quot;:&quot;&quot;},&quot;isTemporary&quot;:false}]},{&quot;citationID&quot;:&quot;MENDELEY_CITATION_b11ca53e-f7ef-4a1d-90cf-83e6494dbc35&quot;,&quot;properties&quot;:{&quot;noteIndex&quot;:0},&quot;isEdited&quot;:false,&quot;manualOverride&quot;:{&quot;isManuallyOverridden&quot;:false,&quot;citeprocText&quot;:&quot;[29]&quot;,&quot;manualOverrideText&quot;:&quot;&quot;},&quot;citationTag&quot;:&quot;MENDELEY_CITATION_v3_eyJjaXRhdGlvbklEIjoiTUVOREVMRVlfQ0lUQVRJT05fYjExY2E1M2UtZjdlZi00YTFkLTkwY2YtODNlNjQ5NGRiYzM1IiwicHJvcGVydGllcyI6eyJub3RlSW5kZXgiOjB9LCJpc0VkaXRlZCI6ZmFsc2UsIm1hbnVhbE92ZXJyaWRlIjp7ImlzTWFudWFsbHlPdmVycmlkZGVuIjpmYWxzZSwiY2l0ZXByb2NUZXh0IjoiWzI5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29929024-bd57-4812-82be-d2f1ebae1fde&quot;,&quot;properties&quot;:{&quot;noteIndex&quot;:0},&quot;isEdited&quot;:false,&quot;manualOverride&quot;:{&quot;isManuallyOverridden&quot;:false,&quot;citeprocText&quot;:&quot;[29]&quot;,&quot;manualOverrideText&quot;:&quot;&quot;},&quot;citationTag&quot;:&quot;MENDELEY_CITATION_v3_eyJjaXRhdGlvbklEIjoiTUVOREVMRVlfQ0lUQVRJT05fMjk5MjkwMjQtYmQ1Ny00ODEyLTgyYmUtZDJmMWViYWUxZmRlIiwicHJvcGVydGllcyI6eyJub3RlSW5kZXgiOjB9LCJpc0VkaXRlZCI6ZmFsc2UsIm1hbnVhbE92ZXJyaWRlIjp7ImlzTWFudWFsbHlPdmVycmlkZGVuIjpmYWxzZSwiY2l0ZXByb2NUZXh0IjoiWzI5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26c26800-be1a-4402-be9b-040075fc53df&quot;,&quot;properties&quot;:{&quot;noteIndex&quot;:0},&quot;isEdited&quot;:false,&quot;manualOverride&quot;:{&quot;isManuallyOverridden&quot;:false,&quot;citeprocText&quot;:&quot;[31]&quot;,&quot;manualOverrideText&quot;:&quot;&quot;},&quot;citationTag&quot;:&quot;MENDELEY_CITATION_v3_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&quot;,&quot;citationItems&quot;:[{&quot;id&quot;:&quot;59525886-c1c0-3e49-9eb0-52a3af39d132&quot;,&quot;itemData&quot;:{&quot;type&quot;:&quot;article-journal&quot;,&quot;id&quot;:&quot;59525886-c1c0-3e49-9eb0-52a3af39d132&quot;,&quot;title&quot;:&quot;Epidemiology of dengue in SAARC territory: a systematic review and meta-analysis&quot;,&quot;author&quot;:[{&quot;family&quot;:&quot;Shrestha&quot;,&quot;given&quot;:&quot;Dhan Bahadur&quot;,&quot;parse-names&quot;:false,&quot;dropping-particle&quot;:&quot;&quot;,&quot;non-dropping-particle&quot;:&quot;&quot;},{&quot;family&quot;:&quot;Budhathoki&quot;,&quot;given&quot;:&quot;Pravash&quot;,&quot;parse-names&quot;:false,&quot;dropping-particle&quot;:&quot;&quot;,&quot;non-dropping-particle&quot;:&quot;&quot;},{&quot;family&quot;:&quot;Gurung&quot;,&quot;given&quot;:&quot;Bipana&quot;,&quot;parse-names&quot;:false,&quot;dropping-particle&quot;:&quot;&quot;,&quot;non-dropping-particle&quot;:&quot;&quot;},{&quot;family&quot;:&quot;Subedi&quot;,&quot;given&quot;:&quot;Subash&quot;,&quot;parse-names&quot;:false,&quot;dropping-particle&quot;:&quot;&quot;,&quot;non-dropping-particle&quot;:&quot;&quot;},{&quot;family&quot;:&quot;Aryal&quot;,&quot;given&quot;:&quot;Shishir&quot;,&quot;parse-names&quot;:false,&quot;dropping-particle&quot;:&quot;&quot;,&quot;non-dropping-particle&quot;:&quot;&quot;},{&quot;family&quot;:&quot;Basukala&quot;,&quot;given&quot;:&quot;Anisha&quot;,&quot;parse-names&quot;:false,&quot;dropping-particle&quot;:&quot;&quot;,&quot;non-dropping-particle&quot;:&quot;&quot;},{&quot;family&quot;:&quot;Aryal&quot;,&quot;given&quot;:&quot;Barun&quot;,&quot;parse-names&quot;:false,&quot;dropping-particle&quot;:&quot;&quot;,&quot;non-dropping-particle&quot;:&quot;&quot;},{&quot;family&quot;:&quot;Adhikari&quot;,&quot;given&quot;:&quot;Anurag&quot;,&quot;parse-names&quot;:false,&quot;dropping-particle&quot;:&quot;&quot;,&quot;non-dropping-particle&quot;:&quot;&quot;},{&quot;family&quot;:&quot;Poudel&quot;,&quot;given&quot;:&quot;Ayusha&quot;,&quot;parse-names&quot;:false,&quot;dropping-particle&quot;:&quot;&quot;,&quot;non-dropping-particle&quot;:&quot;&quot;},{&quot;family&quot;:&quot;Yadav&quot;,&quot;given&quot;:&quot;Gopal Kumar&quot;,&quot;parse-names&quot;:false,&quot;dropping-particle&quot;:&quot;&quot;,&quot;non-dropping-particle&quot;:&quot;&quot;},{&quot;family&quot;:&quot;Khoury&quot;,&quot;given&quot;:&quot;Mtanis&quot;,&quot;parse-names&quot;:false,&quot;dropping-particle&quot;:&quot;&quot;,&quot;non-dropping-particle&quot;:&quot;&quot;},{&quot;family&quot;:&quot;Rayamajhee&quot;,&quot;given&quot;:&quot;Binod&quot;,&quot;parse-names&quot;:false,&quot;dropping-particle&quot;:&quot;&quot;,&quot;non-dropping-particle&quot;:&quot;&quot;},{&quot;family&quot;:&quot;Shrestha&quot;,&quot;given&quot;:&quot;Lok Bahadur&quot;,&quot;parse-names&quot;:false,&quot;dropping-particle&quot;:&quot;&quot;,&quot;non-dropping-particle&quot;:&quot;&quot;}],&quot;container-title&quot;:&quot;Parasites &amp; Vectors&quot;,&quot;container-title-short&quot;:&quot;Parasit Vectors&quot;,&quot;DOI&quot;:&quot;10.1186/s13071-022-05409-1&quot;,&quot;ISSN&quot;:&quot;1756-3305&quot;,&quot;issued&quot;:{&quot;date-parts&quot;:[[2022,10,24]]},&quot;page&quot;:&quot;389&quot;,&quot;issue&quot;:&quot;1&quot;,&quot;volume&quot;:&quot;15&quot;},&quot;isTemporary&quot;:false}]},{&quot;citationID&quot;:&quot;MENDELEY_CITATION_1a2ac435-573d-4d23-b4f9-1f67d65d3edf&quot;,&quot;properties&quot;:{&quot;noteIndex&quot;:0},&quot;isEdited&quot;:false,&quot;manualOverride&quot;:{&quot;isManuallyOverridden&quot;:false,&quot;citeprocText&quot;:&quot;[32]&quot;,&quot;manualOverrideText&quot;:&quot;&quot;},&quot;citationTag&quot;:&quot;MENDELEY_CITATION_v3_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&quot;,&quot;citationItems&quot;:[{&quot;id&quot;:&quot;a0f8e35b-4db6-33c8-9807-9d638f9130f0&quot;,&quot;itemData&quot;:{&quot;type&quot;:&quot;report&quot;,&quot;id&quot;:&quot;a0f8e35b-4db6-33c8-9807-9d638f9130f0&quot;,&quot;title&quot;:&quot;Dengue – the Region of the Americas: https://www.who.int/emergencies/disease-outbreak-news/item/2023-DON475&quot;,&quot;author&quot;:[{&quot;family&quot;:&quot;WHO&quot;,&quot;given&quot;:&quot;&quot;,&quot;parse-names&quot;:false,&quot;dropping-particle&quot;:&quot;&quot;,&quot;non-dropping-particle&quot;:&quot;&quot;}],&quot;issued&quot;:{&quot;date-parts&quot;:[[2023,7,19]]},&quot;publisher-place&quot;:&quot;Geneva&quot;,&quot;number-of-pages&quot;:&quot;1-0&quot;,&quot;container-title-short&quot;:&quot;&quot;},&quot;isTemporary&quot;:false}]},{&quot;citationID&quot;:&quot;MENDELEY_CITATION_6ec65790-9958-4889-a874-fa4133d4e6ce&quot;,&quot;properties&quot;:{&quot;noteIndex&quot;:0},&quot;isEdited&quot;:false,&quot;manualOverride&quot;:{&quot;isManuallyOverridden&quot;:false,&quot;citeprocText&quot;:&quot;[1]&quot;,&quot;manualOverrideText&quot;:&quot;&quot;},&quot;citationTag&quot;:&quot;MENDELEY_CITATION_v3_eyJjaXRhdGlvbklEIjoiTUVOREVMRVlfQ0lUQVRJT05fNmVjNjU3OTAtOTk1OC00ODg5LWE4NzQtZmE0MTMzZDRlNmNlIiwicHJvcGVydGllcyI6eyJub3RlSW5kZXgiOjB9LCJpc0VkaXRlZCI6ZmFsc2UsIm1hbnVhbE92ZXJyaWRlIjp7ImlzTWFudWFsbHlPdmVycmlkZGVuIjpmYWxzZSwiY2l0ZXByb2NUZXh0IjoiWzF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66868078-a230-4f7a-907a-28b2ca781cd2&quot;,&quot;properties&quot;:{&quot;noteIndex&quot;:0},&quot;isEdited&quot;:false,&quot;manualOverride&quot;:{&quot;isManuallyOverridden&quot;:false,&quot;citeprocText&quot;:&quot;[33]&quot;,&quot;manualOverrideText&quot;:&quot;&quot;},&quot;citationTag&quot;:&quot;MENDELEY_CITATION_v3_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&quot;,&quot;citationItems&quot;:[{&quot;id&quot;:&quot;3c64eba1-2ddf-37c9-9f2f-82315f2bcf30&quot;,&quot;itemData&quot;:{&quot;type&quot;:&quot;report&quot;,&quot;id&quot;:&quot;3c64eba1-2ddf-37c9-9f2f-82315f2bcf30&quot;,&quot;title&quot;:&quot;Dengue Daily Press Release: https://old.dghs.gov.bd/index.php/bd/home/5200-daily-dengue-status-report&quot;,&quot;author&quot;:[{&quot;family&quot;:&quot;Management Information System&quot;,&quot;given&quot;:&quot;&quot;,&quot;parse-names&quot;:false,&quot;dropping-particle&quot;:&quot;&quot;,&quot;non-dropping-particle&quot;:&quot;&quot;}],&quot;issued&quot;:{&quot;date-parts&quot;:[[2024,11,18]]},&quot;publisher-place&quot;:&quot;Dhaka&quot;,&quot;container-title-short&quot;:&quot;&quot;},&quot;isTemporary&quot;:false}]},{&quot;citationID&quot;:&quot;MENDELEY_CITATION_dba9cca2-5a4a-407b-89a5-522a4693b1c2&quot;,&quot;properties&quot;:{&quot;noteIndex&quot;:0},&quot;isEdited&quot;:false,&quot;manualOverride&quot;:{&quot;isManuallyOverridden&quot;:false,&quot;citeprocText&quot;:&quot;[10]&quot;,&quot;manualOverrideText&quot;:&quot;&quot;},&quot;citationTag&quot;:&quot;MENDELEY_CITATION_v3_eyJjaXRhdGlvbklEIjoiTUVOREVMRVlfQ0lUQVRJT05fZGJhOWNjYTItNWE0YS00MDdiLTg5YTUtNTIyYTQ2OTNiMWMyIiwicHJvcGVydGllcyI6eyJub3RlSW5kZXgiOjB9LCJpc0VkaXRlZCI6ZmFsc2UsIm1hbnVhbE92ZXJyaWRlIjp7ImlzTWFudWFsbHlPdmVycmlkZGVuIjpmYWxzZSwiY2l0ZXByb2NUZXh0IjoiWzEw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7186de3-110c-4294-8e71-bab9a9e901bd&quot;,&quot;properties&quot;:{&quot;noteIndex&quot;:0},&quot;isEdited&quot;:false,&quot;manualOverride&quot;:{&quot;isManuallyOverridden&quot;:false,&quot;citeprocText&quot;:&quot;[34]&quot;,&quot;manualOverrideText&quot;:&quot;&quot;},&quot;citationTag&quot;:&quot;MENDELEY_CITATION_v3_eyJjaXRhdGlvbklEIjoiTUVOREVMRVlfQ0lUQVRJT05fYTcxODZkZTMtMTEwYy00Mjk0LThlNzEtYmFiOWE5ZTkwMWJkIiwicHJvcGVydGllcyI6eyJub3RlSW5kZXgiOjB9LCJpc0VkaXRlZCI6ZmFsc2UsIm1hbnVhbE92ZXJyaWRlIjp7ImlzTWFudWFsbHlPdmVycmlkZGVuIjpmYWxzZSwiY2l0ZXByb2NUZXh0IjoiWzM0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quot;,&quot;citationItems&quot;:[{&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citationID&quot;:&quot;MENDELEY_CITATION_3df4706e-556b-49a2-b4e4-145ee38f2615&quot;,&quot;properties&quot;:{&quot;noteIndex&quot;:0},&quot;isEdited&quot;:false,&quot;manualOverride&quot;:{&quot;isManuallyOverridden&quot;:false,&quot;citeprocText&quot;:&quot;[34,35]&quot;,&quot;manualOverrideText&quot;:&quot;&quot;},&quot;citationTag&quot;:&quot;MENDELEY_CITATION_v3_eyJjaXRhdGlvbklEIjoiTUVOREVMRVlfQ0lUQVRJT05fM2RmNDcwNmUtNTU2Yi00OWEyLWI0ZTQtMTQ1ZWUzOGYyNjE1IiwicHJvcGVydGllcyI6eyJub3RlSW5kZXgiOjB9LCJpc0VkaXRlZCI6ZmFsc2UsIm1hbnVhbE92ZXJyaWRlIjp7ImlzTWFudWFsbHlPdmVycmlkZGVuIjpmYWxzZSwiY2l0ZXByb2NUZXh0IjoiWzM0LDM1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&quot;,&quot;citationItems&quot;:[{&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id&quot;:&quot;2c53f4b4-863c-3470-bee5-50b1b69330ac&quot;,&quot;itemData&quot;:{&quot;type&quot;:&quot;report&quot;,&quot;id&quot;:&quot;2c53f4b4-863c-3470-bee5-50b1b69330ac&quot;,&quot;title&quot;:&quot;Dengue control: the Mosquito&quot;,&quot;author&quot;:[{&quot;family&quot;:&quot;WHO&quot;,&quot;given&quot;:&quot;&quot;,&quot;parse-names&quot;:false,&quot;dropping-particle&quot;:&quot;&quot;,&quot;non-dropping-particle&quot;:&quot;&quot;}],&quot;URL&quot;:&quot;https://www.who.int/denguecontrol/mosquito/en/&quot;,&quot;issued&quot;:{&quot;date-parts&quot;:[[2019]]},&quot;container-title-short&quot;:&quot;&quot;},&quot;isTemporary&quot;:false}]},{&quot;citationID&quot;:&quot;MENDELEY_CITATION_7daa6f28-43d1-46ab-801b-914f62c55b14&quot;,&quot;properties&quot;:{&quot;noteIndex&quot;:0},&quot;isEdited&quot;:false,&quot;manualOverride&quot;:{&quot;isManuallyOverridden&quot;:false,&quot;citeprocText&quot;:&quot;[34,35]&quot;,&quot;manualOverrideText&quot;:&quot;&quot;},&quot;citationTag&quot;:&quot;MENDELEY_CITATION_v3_eyJjaXRhdGlvbklEIjoiTUVOREVMRVlfQ0lUQVRJT05fN2RhYTZmMjgtNDNkMS00NmFiLTgwMWItOTE0ZjYyYzU1YjE0IiwicHJvcGVydGllcyI6eyJub3RlSW5kZXgiOjB9LCJpc0VkaXRlZCI6ZmFsc2UsIm1hbnVhbE92ZXJyaWRlIjp7ImlzTWFudWFsbHlPdmVycmlkZGVuIjpmYWxzZSwiY2l0ZXByb2NUZXh0IjoiWzM0LDM1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quot;,&quot;citationItems&quot;:[{&quot;id&quot;:&quot;2c53f4b4-863c-3470-bee5-50b1b69330ac&quot;,&quot;itemData&quot;:{&quot;type&quot;:&quot;report&quot;,&quot;id&quot;:&quot;2c53f4b4-863c-3470-bee5-50b1b69330ac&quot;,&quot;title&quot;:&quot;Dengue control: the Mosquito&quot;,&quot;author&quot;:[{&quot;family&quot;:&quot;WHO&quot;,&quot;given&quot;:&quot;&quot;,&quot;parse-names&quot;:false,&quot;dropping-particle&quot;:&quot;&quot;,&quot;non-dropping-particle&quot;:&quot;&quot;}],&quot;URL&quot;:&quot;https://www.who.int/denguecontrol/mosquito/en/&quot;,&quot;issued&quot;:{&quot;date-parts&quot;:[[2019]]},&quot;container-title-short&quot;:&quot;&quot;},&quot;isTemporary&quot;:false},{&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citationID&quot;:&quot;MENDELEY_CITATION_bbcc57b9-d46d-487b-b47e-0b9941490667&quot;,&quot;properties&quot;:{&quot;noteIndex&quot;:0},&quot;isEdited&quot;:false,&quot;manualOverride&quot;:{&quot;isManuallyOverridden&quot;:false,&quot;citeprocText&quot;:&quot;[36]&quot;,&quot;manualOverrideText&quot;:&quot;&quot;},&quot;citationTag&quot;:&quot;MENDELEY_CITATION_v3_eyJjaXRhdGlvbklEIjoiTUVOREVMRVlfQ0lUQVRJT05fYmJjYzU3YjktZDQ2ZC00ODdiLWI0N2UtMGI5OTQxNDkwNjY3IiwicHJvcGVydGllcyI6eyJub3RlSW5kZXgiOjB9LCJpc0VkaXRlZCI6ZmFsc2UsIm1hbnVhbE92ZXJyaWRlIjp7ImlzTWFudWFsbHlPdmVycmlkZGVuIjpmYWxzZSwiY2l0ZXByb2NUZXh0IjoiWzM2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quot;,&quot;citationItems&quot;:[{&quot;id&quot;:&quot;f21e0b16-7f01-30a4-b604-5d3d355f1004&quot;,&quot;itemData&quot;:{&quot;type&quot;:&quot;article-journal&quot;,&quot;id&quot;:&quot;f21e0b16-7f01-30a4-b604-5d3d355f1004&quot;,&quot;title&quot;:&quot;Population Density, Water Supply, and the Risk of Dengue Fever in Vietnam: Cohort Study and Spatial Analysis&quot;,&quot;author&quot;:[{&quot;family&quot;:&quot;Schmidt&quot;,&quot;given&quot;:&quot;Wolf-Peter&quot;,&quot;parse-names&quot;:false,&quot;dropping-particle&quot;:&quot;&quot;,&quot;non-dropping-particle&quot;:&quot;&quot;},{&quot;family&quot;:&quot;Suzuki&quot;,&quot;given&quot;:&quot;Motoi&quot;,&quot;parse-names&quot;:false,&quot;dropping-particle&quot;:&quot;&quot;,&quot;non-dropping-particle&quot;:&quot;&quot;},{&quot;family&quot;:&quot;Dinh Thiem&quot;,&quot;given&quot;:&quot;Vu&quot;,&quot;parse-names&quot;:false,&quot;dropping-particle&quot;:&quot;&quot;,&quot;non-dropping-particle&quot;:&quot;&quot;},{&quot;family&quot;:&quot;White&quot;,&quot;given&quot;:&quot;Richard G.&quot;,&quot;parse-names&quot;:false,&quot;dropping-particle&quot;:&quot;&quot;,&quot;non-dropping-particle&quot;:&quot;&quot;},{&quot;family&quot;:&quot;Tsuzuki&quot;,&quot;given&quot;:&quot;Ataru&quot;,&quot;parse-names&quot;:false,&quot;dropping-particle&quot;:&quot;&quot;,&quot;non-dropping-particle&quot;:&quot;&quot;},{&quot;family&quot;:&quot;Yoshida&quot;,&quot;given&quot;:&quot;Lay-Myint&quot;,&quot;parse-names&quot;:false,&quot;dropping-particle&quot;:&quot;&quot;,&quot;non-dropping-particle&quot;:&quot;&quot;},{&quot;family&quot;:&quot;Yanai&quot;,&quot;given&quot;:&quot;Hideki&quot;,&quot;parse-names&quot;:false,&quot;dropping-particle&quot;:&quot;&quot;,&quot;non-dropping-particle&quot;:&quot;&quot;},{&quot;family&quot;:&quot;Haque&quot;,&quot;given&quot;:&quot;Ubydul&quot;,&quot;parse-names&quot;:false,&quot;dropping-particle&quot;:&quot;&quot;,&quot;non-dropping-particle&quot;:&quot;&quot;},{&quot;family&quot;:&quot;Huu Tho&quot;,&quot;given&quot;:&quot;Le&quot;,&quot;parse-names&quot;:false,&quot;dropping-particle&quot;:&quot;&quot;,&quot;non-dropping-particle&quot;:&quot;&quot;},{&quot;family&quot;:&quot;Anh&quot;,&quot;given&quot;:&quot;Dang Duc&quot;,&quot;parse-names&quot;:false,&quot;dropping-particle&quot;:&quot;&quot;,&quot;non-dropping-particle&quot;:&quot;&quot;},{&quot;family&quot;:&quot;Ariyoshi&quot;,&quot;given&quot;:&quot;Koya&quot;,&quot;parse-names&quot;:false,&quot;dropping-particle&quot;:&quot;&quot;,&quot;non-dropping-particle&quot;:&quot;&quot;}],&quot;container-title&quot;:&quot;PLoS Medicine&quot;,&quot;container-title-short&quot;:&quot;PLoS Med&quot;,&quot;DOI&quot;:&quot;10.1371/journal.pmed.1001082&quot;,&quot;ISSN&quot;:&quot;1549-1676&quot;,&quot;issued&quot;:{&quot;date-parts&quot;:[[2011,8,30]]},&quot;page&quot;:&quot;e1001082&quot;,&quot;issue&quot;:&quot;8&quot;,&quot;volume&quot;:&quot;8&quot;},&quot;isTemporary&quot;:false}]},{&quot;citationID&quot;:&quot;MENDELEY_CITATION_4aceecef-e087-4ffa-8ffe-596e8d785c9d&quot;,&quot;properties&quot;:{&quot;noteIndex&quot;:0},&quot;isEdited&quot;:false,&quot;manualOverride&quot;:{&quot;isManuallyOverridden&quot;:false,&quot;citeprocText&quot;:&quot;[36]&quot;,&quot;manualOverrideText&quot;:&quot;&quot;},&quot;citationTag&quot;:&quot;MENDELEY_CITATION_v3_eyJjaXRhdGlvbklEIjoiTUVOREVMRVlfQ0lUQVRJT05fNGFjZWVjZWYtZTA4Ny00ZmZhLThmZmUtNTk2ZThkNzg1YzlkIiwicHJvcGVydGllcyI6eyJub3RlSW5kZXgiOjB9LCJpc0VkaXRlZCI6ZmFsc2UsIm1hbnVhbE92ZXJyaWRlIjp7ImlzTWFudWFsbHlPdmVycmlkZGVuIjpmYWxzZSwiY2l0ZXByb2NUZXh0IjoiWzM2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quot;,&quot;citationItems&quot;:[{&quot;id&quot;:&quot;f21e0b16-7f01-30a4-b604-5d3d355f1004&quot;,&quot;itemData&quot;:{&quot;type&quot;:&quot;article-journal&quot;,&quot;id&quot;:&quot;f21e0b16-7f01-30a4-b604-5d3d355f1004&quot;,&quot;title&quot;:&quot;Population Density, Water Supply, and the Risk of Dengue Fever in Vietnam: Cohort Study and Spatial Analysis&quot;,&quot;author&quot;:[{&quot;family&quot;:&quot;Schmidt&quot;,&quot;given&quot;:&quot;Wolf-Peter&quot;,&quot;parse-names&quot;:false,&quot;dropping-particle&quot;:&quot;&quot;,&quot;non-dropping-particle&quot;:&quot;&quot;},{&quot;family&quot;:&quot;Suzuki&quot;,&quot;given&quot;:&quot;Motoi&quot;,&quot;parse-names&quot;:false,&quot;dropping-particle&quot;:&quot;&quot;,&quot;non-dropping-particle&quot;:&quot;&quot;},{&quot;family&quot;:&quot;Dinh Thiem&quot;,&quot;given&quot;:&quot;Vu&quot;,&quot;parse-names&quot;:false,&quot;dropping-particle&quot;:&quot;&quot;,&quot;non-dropping-particle&quot;:&quot;&quot;},{&quot;family&quot;:&quot;White&quot;,&quot;given&quot;:&quot;Richard G.&quot;,&quot;parse-names&quot;:false,&quot;dropping-particle&quot;:&quot;&quot;,&quot;non-dropping-particle&quot;:&quot;&quot;},{&quot;family&quot;:&quot;Tsuzuki&quot;,&quot;given&quot;:&quot;Ataru&quot;,&quot;parse-names&quot;:false,&quot;dropping-particle&quot;:&quot;&quot;,&quot;non-dropping-particle&quot;:&quot;&quot;},{&quot;family&quot;:&quot;Yoshida&quot;,&quot;given&quot;:&quot;Lay-Myint&quot;,&quot;parse-names&quot;:false,&quot;dropping-particle&quot;:&quot;&quot;,&quot;non-dropping-particle&quot;:&quot;&quot;},{&quot;family&quot;:&quot;Yanai&quot;,&quot;given&quot;:&quot;Hideki&quot;,&quot;parse-names&quot;:false,&quot;dropping-particle&quot;:&quot;&quot;,&quot;non-dropping-particle&quot;:&quot;&quot;},{&quot;family&quot;:&quot;Haque&quot;,&quot;given&quot;:&quot;Ubydul&quot;,&quot;parse-names&quot;:false,&quot;dropping-particle&quot;:&quot;&quot;,&quot;non-dropping-particle&quot;:&quot;&quot;},{&quot;family&quot;:&quot;Huu Tho&quot;,&quot;given&quot;:&quot;Le&quot;,&quot;parse-names&quot;:false,&quot;dropping-particle&quot;:&quot;&quot;,&quot;non-dropping-particle&quot;:&quot;&quot;},{&quot;family&quot;:&quot;Anh&quot;,&quot;given&quot;:&quot;Dang Duc&quot;,&quot;parse-names&quot;:false,&quot;dropping-particle&quot;:&quot;&quot;,&quot;non-dropping-particle&quot;:&quot;&quot;},{&quot;family&quot;:&quot;Ariyoshi&quot;,&quot;given&quot;:&quot;Koya&quot;,&quot;parse-names&quot;:false,&quot;dropping-particle&quot;:&quot;&quot;,&quot;non-dropping-particle&quot;:&quot;&quot;}],&quot;container-title&quot;:&quot;PLoS Medicine&quot;,&quot;container-title-short&quot;:&quot;PLoS Med&quot;,&quot;DOI&quot;:&quot;10.1371/journal.pmed.1001082&quot;,&quot;ISSN&quot;:&quot;1549-1676&quot;,&quot;issued&quot;:{&quot;date-parts&quot;:[[2011,8,30]]},&quot;page&quot;:&quot;e1001082&quot;,&quot;issue&quot;:&quot;8&quot;,&quot;volume&quot;:&quot;8&quot;},&quot;isTemporary&quot;:false}]},{&quot;citationID&quot;:&quot;MENDELEY_CITATION_6ec83b91-932a-4bd4-bd32-51f7fdd02da1&quot;,&quot;properties&quot;:{&quot;noteIndex&quot;:0},&quot;isEdited&quot;:false,&quot;manualOverride&quot;:{&quot;isManuallyOverridden&quot;:false,&quot;citeprocText&quot;:&quot;[15]&quot;,&quot;manualOverrideText&quot;:&quot;&quot;},&quot;citationTag&quot;:&quot;MENDELEY_CITATION_v3_eyJjaXRhdGlvbklEIjoiTUVOREVMRVlfQ0lUQVRJT05fNmVjODNiOTEtOTMyYS00YmQ0LWJkMzItNTFmN2ZkZDAyZGExIiwicHJvcGVydGllcyI6eyJub3RlSW5kZXgiOjB9LCJpc0VkaXRlZCI6ZmFsc2UsIm1hbnVhbE92ZXJyaWRlIjp7ImlzTWFudWFsbHlPdmVycmlkZGVuIjpmYWxzZSwiY2l0ZXByb2NUZXh0IjoiWzE1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5321e209-6918-4a54-bda1-70fcab2f5645&quot;,&quot;properties&quot;:{&quot;noteIndex&quot;:0},&quot;isEdited&quot;:false,&quot;manualOverride&quot;:{&quot;isManuallyOverridden&quot;:false,&quot;citeprocText&quot;:&quot;[7]&quot;,&quot;manualOverrideText&quot;:&quot;&quot;},&quot;citationTag&quot;:&quot;MENDELEY_CITATION_v3_eyJjaXRhdGlvbklEIjoiTUVOREVMRVlfQ0lUQVRJT05fNTMyMWUyMDktNjkxOC00YTU0LWJkYTEtNzBmY2FiMmY1NjQ1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9069157f-f7cc-4c17-b15e-e3829b6978ae&quot;,&quot;properties&quot;:{&quot;noteIndex&quot;:0},&quot;isEdited&quot;:false,&quot;manualOverride&quot;:{&quot;isManuallyOverridden&quot;:false,&quot;citeprocText&quot;:&quot;[37,38]&quot;,&quot;manualOverrideText&quot;:&quot;&quot;},&quot;citationTag&quot;:&quot;MENDELEY_CITATION_v3_eyJjaXRhdGlvbklEIjoiTUVOREVMRVlfQ0lUQVRJT05fOTA2OTE1N2YtZjdjYy00YzE3LWIxNWUtZTM4MjliNjk3OGFlIiwicHJvcGVydGllcyI6eyJub3RlSW5kZXgiOjB9LCJpc0VkaXRlZCI6ZmFsc2UsIm1hbnVhbE92ZXJyaWRlIjp7ImlzTWFudWFsbHlPdmVycmlkZGVuIjpmYWxzZSwiY2l0ZXByb2NUZXh0IjoiWzM3LDM4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quot;,&quot;citationItems&quot;:[{&quot;id&quot;:&quot;668f7944-b82c-3a44-9e90-de1c1f6f36c7&quot;,&quot;itemData&quot;:{&quot;type&quot;:&quot;webpage&quot;,&quot;id&quot;:&quot;668f7944-b82c-3a44-9e90-de1c1f6f36c7&quot;,&quot;title&quot;:&quot;Dengue - Bangladesh: Situation at a glance 2023. Available at: https://www.who.int/emergencies/disease-outbreak-news/item/2023-DON481#:~:text=WHO%20risk%20assessment,in%20high%20morbidity%20and%20mortality.&quot;,&quot;author&quot;:[{&quot;family&quot;:&quot;WHO Bangladesh&quot;,&quot;given&quot;:&quot;&quot;,&quot;parse-names&quot;:false,&quot;dropping-particle&quot;:&quot;&quot;,&quot;non-dropping-particle&quot;:&quot;&quot;}],&quot;container-title&quot;:&quot;WHO&quot;,&quot;issued&quot;:{&quot;date-parts&quot;:[[2023,8,11]]},&quot;page&quot;:&quot;1-1&quot;,&quot;abstract&quot;:&quot;Situation at a glance \n\nFrom 1 January to 7 August 2023, the Ministry of Health and Family Welfare of Bangladesh reported a total of 69 483 laboratory-confirmed dengue cases and 327 related deaths, with a case fatality rate (CFR) of 0.47%. Of these, 63% of cases and 62% of the deaths were reported in the month of July 2023. Although dengue is endemic in Bangladesh, the current dengue surge is unusual in terms of seasonality and the early sharp increase in comparison to previous years, where the surge started around -late June. The CFR so far this year is relatively high compared to previous years for the full-year period. The pre-monsoon Aedes survey shows that the density of mosquitoes, and the number of potential hotspots is at the highest level in the past five years.&quot;,&quot;container-title-short&quot;:&quot;&quot;},&quot;isTemporary&quot;:false},{&quot;id&quot;:&quot;4f89220b-52d3-39a6-ac28-ab07125e04f9&quot;,&quot;itemData&quot;:{&quot;type&quot;:&quot;article-journal&quot;,&quot;id&quot;:&quot;4f89220b-52d3-39a6-ac28-ab07125e04f9&quot;,&quot;title&quot;:&quot;Near coding-complete genome sequence of 12 dengue serotype 2 viruses from the 2023 outbreak in Bangladesh&quot;,&quot;author&quot;:[{&quot;family&quot;:&quot;Nasif&quot;,&quot;given&quot;:&quot;Md. Abdullah Omar&quot;,&quot;parse-names&quot;:false,&quot;dropping-particle&quot;:&quot;&quot;,&quot;non-dropping-particle&quot;:&quot;&quot;},{&quot;family&quot;:&quot;Rahman&quot;,&quot;given&quot;:&quot;Saikt&quot;,&quot;parse-names&quot;:false,&quot;dropping-particle&quot;:&quot;&quot;,&quot;non-dropping-particle&quot;:&quot;&quot;},{&quot;family&quot;:&quot;Jony&quot;,&quot;given&quot;:&quot;Manjur Hossain Khan&quot;,&quot;parse-names&quot;:false,&quot;dropping-particle&quot;:&quot;&quot;,&quot;non-dropping-particle&quot;:&quot;&quot;},{&quot;family&quot;:&quot;Habib&quot;,&quot;given&quot;:&quot;Mohammad Tanbir&quot;,&quot;parse-names&quot;:false,&quot;dropping-particle&quot;:&quot;&quot;,&quot;non-dropping-particle&quot;:&quot;&quot;},{&quot;family&quot;:&quot;Khanam&quot;,&quot;given&quot;:&quot;Murshida&quot;,&quot;parse-names&quot;:false,&quot;dropping-particle&quot;:&quot;&quot;,&quot;non-dropping-particle&quot;:&quot;&quot;},{&quot;family&quot;:&quot;Sultana&quot;,&quot;given&quot;:&quot;Sharmin&quot;,&quot;parse-names&quot;:false,&quot;dropping-particle&quot;:&quot;&quot;,&quot;non-dropping-particle&quot;:&quot;&quot;},{&quot;family&quot;:&quot;Rahman&quot;,&quot;given&quot;:&quot;Mahbubur&quot;,&quot;parse-names&quot;:false,&quot;dropping-particle&quot;:&quot;&quot;,&quot;non-dropping-particle&quot;:&quot;&quot;},{&quot;family&quot;:&quot;Alam&quot;,&quot;given&quot;:&quot;Ahmed Nawsher&quot;,&quot;parse-names&quot;:false,&quot;dropping-particle&quot;:&quot;&quot;,&quot;non-dropping-particle&quot;:&quot;&quot;},{&quot;family&quot;:&quot;Qadri&quot;,&quot;given&quot;:&quot;Firdausi&quot;,&quot;parse-names&quot;:false,&quot;dropping-particle&quot;:&quot;&quot;,&quot;non-dropping-particle&quot;:&quot;&quot;},{&quot;family&quot;:&quot;Shirin&quot;,&quot;given&quot;:&quot;Tahmina&quot;,&quot;parse-names&quot;:false,&quot;dropping-particle&quot;:&quot;&quot;,&quot;non-dropping-particle&quot;:&quot;&quot;}],&quot;container-title&quot;:&quot;Microbiology Resource Announcements&quot;,&quot;container-title-short&quot;:&quot;Microbiol Resour Announc&quot;,&quot;DOI&quot;:&quot;10.1128/mra.00162-24&quot;,&quot;ISSN&quot;:&quot;2576-098X&quot;,&quot;issued&quot;:{&quot;date-parts&quot;:[[2024,5,3]]}},&quot;isTemporary&quot;:false}]},{&quot;citationID&quot;:&quot;MENDELEY_CITATION_6ea2c9e6-089f-41a1-8c63-275962164fd5&quot;,&quot;properties&quot;:{&quot;noteIndex&quot;:0},&quot;isEdited&quot;:false,&quot;manualOverride&quot;:{&quot;isManuallyOverridden&quot;:false,&quot;citeprocText&quot;:&quot;[39,40]&quot;,&quot;manualOverrideText&quot;:&quot;&quot;},&quot;citationTag&quot;:&quot;MENDELEY_CITATION_v3_eyJjaXRhdGlvbklEIjoiTUVOREVMRVlfQ0lUQVRJT05fNmVhMmM5ZTYtMDg5Zi00MWExLThjNjMtMjc1OTYyMTY0ZmQ1IiwicHJvcGVydGllcyI6eyJub3RlSW5kZXgiOjB9LCJpc0VkaXRlZCI6ZmFsc2UsIm1hbnVhbE92ZXJyaWRlIjp7ImlzTWFudWFsbHlPdmVycmlkZGVuIjpmYWxzZSwiY2l0ZXByb2NUZXh0IjoiWzM5LDQw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id&quot;:&quot;281ea00b-5f0e-3920-81bd-3e6f23c255ae&quot;,&quot;itemData&quot;:{&quot;type&quot;:&quot;article-journal&quot;,&quot;id&quot;:&quot;281ea00b-5f0e-3920-81bd-3e6f23c255ae&quot;,&quot;title&quot;:&quot;Circulating dengue virus serotypes in Bangladesh from 2013 to 2016&quot;,&quot;author&quot;:[{&quot;family&quot;:&quot;Muraduzzaman&quot;,&quot;given&quot;:&quot;A. K. M.&quot;,&quot;parse-names&quot;:false,&quot;dropping-particle&quot;:&quot;&quot;,&quot;non-dropping-particle&quot;:&quot;&quot;},{&quot;family&quot;:&quot;Alam&quot;,&quot;given&quot;:&quot;Ahmed Nawsher&quot;,&quot;parse-names&quot;:false,&quot;dropping-particle&quot;:&quot;&quot;,&quot;non-dropping-particle&quot;:&quot;&quot;},{&quot;family&quot;:&quot;Sultana&quot;,&quot;given&quot;:&quot;Sharmin&quot;,&quot;parse-names&quot;:false,&quot;dropping-particle&quot;:&quot;&quot;,&quot;non-dropping-particle&quot;:&quot;&quot;},{&quot;family&quot;:&quot;Siddiqua&quot;,&quot;given&quot;:&quot;Mahmuda&quot;,&quot;parse-names&quot;:false,&quot;dropping-particle&quot;:&quot;&quot;,&quot;non-dropping-particle&quot;:&quot;&quot;},{&quot;family&quot;:&quot;Khan&quot;,&quot;given&quot;:&quot;Manjur Hossain&quot;,&quot;parse-names&quot;:false,&quot;dropping-particle&quot;:&quot;&quot;,&quot;non-dropping-particle&quot;:&quot;&quot;},{&quot;family&quot;:&quot;Akram&quot;,&quot;given&quot;:&quot;Arifa&quot;,&quot;parse-names&quot;:false,&quot;dropping-particle&quot;:&quot;&quot;,&quot;non-dropping-particle&quot;:&quot;&quot;},{&quot;family&quot;:&quot;Haque&quot;,&quot;given&quot;:&quot;Farhana&quot;,&quot;parse-names&quot;:false,&quot;dropping-particle&quot;:&quot;&quot;,&quot;non-dropping-particle&quot;:&quot;&quot;},{&quot;family&quot;:&quot;Flora&quot;,&quot;given&quot;:&quot;Meerjady Sabrina&quot;,&quot;parse-names&quot;:false,&quot;dropping-particle&quot;:&quot;&quot;,&quot;non-dropping-particle&quot;:&quot;&quot;},{&quot;family&quot;:&quot;Shirin&quot;,&quot;given&quot;:&quot;Tahmina&quot;,&quot;parse-names&quot;:false,&quot;dropping-particle&quot;:&quot;&quot;,&quot;non-dropping-particle&quot;:&quot;&quot;}],&quot;container-title&quot;:&quot;VirusDisease&quot;,&quot;container-title-short&quot;:&quot;Virusdisease&quot;,&quot;DOI&quot;:&quot;10.1007/s13337-018-0469-x&quot;,&quot;ISSN&quot;:&quot;2347-3584&quot;,&quot;URL&quot;:&quot;http://link.springer.com/10.1007/s13337-018-0469-x&quot;,&quot;issued&quot;:{&quot;date-parts&quot;:[[2018,9,7]]},&quot;page&quot;:&quot;303-307&quot;,&quot;abstract&quot;:&quot;To identify the circulating serotype(s) of dengue viruses in Bangladesh, a retrospective molecular identification was performed on stored serum samples of dengue surveillance during the period of 2013–2016. Real time RT-PCR was performed on serum samples collected from the patients with less than 5 days fever for detection of dengue virus nucleic acid. The samples, positive for dengue PCR were further analyzed for serotypes by real time RT-PCR. The overall prevalence of dengue virus infection was varied among 13–42% in study years with a single peak flanked by April to September. Among the four dengue serotypes DEN1 and DEN2 were in the circulation in three metropolitan cities with sequential emergence of DEN1 where DEN2 was persisted constantly during the study period. Persistence of all four serotypes in the neighboring country makes Bangladesh vulnerable for devastating secondary infection by introduction of new serotype(s) other than currently circulating viruses in the country. Thus continuous virological surveillance is crucial for early warning of emergence of new serotype in the circulation and public health preparedness.&quot;,&quot;issue&quot;:&quot;3&quot;,&quot;volume&quot;:&quot;29&quot;},&quot;isTemporary&quot;:false}]},{&quot;citationID&quot;:&quot;MENDELEY_CITATION_dafd0849-fadc-4e1a-95a6-8c07436b8e70&quot;,&quot;properties&quot;:{&quot;noteIndex&quot;:0},&quot;isEdited&quot;:false,&quot;manualOverride&quot;:{&quot;isManuallyOverridden&quot;:false,&quot;citeprocText&quot;:&quot;[39]&quot;,&quot;manualOverrideText&quot;:&quot;&quot;},&quot;citationTag&quot;:&quot;MENDELEY_CITATION_v3_eyJjaXRhdGlvbklEIjoiTUVOREVMRVlfQ0lUQVRJT05fZGFmZDA4NDktZmFkYy00ZTFhLTk1YTYtOGMwNzQzNmI4ZTcwIiwicHJvcGVydGllcyI6eyJub3RlSW5kZXgiOjB9LCJpc0VkaXRlZCI6ZmFsc2UsIm1hbnVhbE92ZXJyaWRlIjp7ImlzTWFudWFsbHlPdmVycmlkZGVuIjpmYWxzZSwiY2l0ZXByb2NUZXh0IjoiWzM5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92c2638-1c30-4a59-b21f-c5eafc2f1e11&quot;,&quot;properties&quot;:{&quot;noteIndex&quot;:0},&quot;isEdited&quot;:false,&quot;manualOverride&quot;:{&quot;isManuallyOverridden&quot;:false,&quot;citeprocText&quot;:&quot;[25]&quot;,&quot;manualOverrideText&quot;:&quot;&quot;},&quot;citationTag&quot;:&quot;MENDELEY_CITATION_v3_eyJjaXRhdGlvbklEIjoiTUVOREVMRVlfQ0lUQVRJT05fNzkyYzI2MzgtMWMzMC00YTU5LWIyMWYtYzVlYWZjMmYxZTExIiwicHJvcGVydGllcyI6eyJub3RlSW5kZXgiOjB9LCJpc0VkaXRlZCI6ZmFsc2UsIm1hbnVhbE92ZXJyaWRlIjp7ImlzTWFudWFsbHlPdmVycmlkZGVuIjpmYWxzZSwiY2l0ZXByb2NUZXh0IjoiWzI1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
    <we:property name="MENDELEY_CITATIONS_LOCALE_CODE" value="&quot;en-GB&quot;"/>
    <we:property name="MENDELEY_CITATIONS_STYLE" value="{&quot;id&quot;:&quot;https://www.zotero.org/styles/epidemiology-and-infection&quot;,&quot;title&quot;:&quot;Epidemiology &amp; Infection&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2A347-7347-4A28-845A-56C266D9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6506</Words>
  <Characters>37153</Characters>
  <Application>Microsoft Office Word</Application>
  <DocSecurity>0</DocSecurity>
  <Lines>589</Lines>
  <Paragraphs>160</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43499</CharactersWithSpaces>
  <SharedDoc>false</SharedDoc>
  <HLinks>
    <vt:vector size="66" baseType="variant">
      <vt:variant>
        <vt:i4>1048657</vt:i4>
      </vt:variant>
      <vt:variant>
        <vt:i4>30</vt:i4>
      </vt:variant>
      <vt:variant>
        <vt:i4>0</vt:i4>
      </vt:variant>
      <vt:variant>
        <vt:i4>5</vt:i4>
      </vt:variant>
      <vt:variant>
        <vt:lpwstr>https://old.dghs.gov.bd/index.php/bd/home/5200-daily-dengue-status-report</vt:lpwstr>
      </vt:variant>
      <vt:variant>
        <vt:lpwstr/>
      </vt:variant>
      <vt:variant>
        <vt:i4>5242885</vt:i4>
      </vt:variant>
      <vt:variant>
        <vt:i4>27</vt:i4>
      </vt:variant>
      <vt:variant>
        <vt:i4>0</vt:i4>
      </vt:variant>
      <vt:variant>
        <vt:i4>5</vt:i4>
      </vt:variant>
      <vt:variant>
        <vt:lpwstr>tel:+441782734414</vt:lpwstr>
      </vt:variant>
      <vt:variant>
        <vt:lpwstr/>
      </vt:variant>
      <vt:variant>
        <vt:i4>1638455</vt:i4>
      </vt:variant>
      <vt:variant>
        <vt:i4>24</vt:i4>
      </vt:variant>
      <vt:variant>
        <vt:i4>0</vt:i4>
      </vt:variant>
      <vt:variant>
        <vt:i4>5</vt:i4>
      </vt:variant>
      <vt:variant>
        <vt:lpwstr>mailto:n.haider@keele.ac.uk</vt:lpwstr>
      </vt:variant>
      <vt:variant>
        <vt:lpwstr/>
      </vt:variant>
      <vt:variant>
        <vt:i4>1638455</vt:i4>
      </vt:variant>
      <vt:variant>
        <vt:i4>21</vt:i4>
      </vt:variant>
      <vt:variant>
        <vt:i4>0</vt:i4>
      </vt:variant>
      <vt:variant>
        <vt:i4>5</vt:i4>
      </vt:variant>
      <vt:variant>
        <vt:lpwstr>mailto:n.haider@keele.ac.uk</vt:lpwstr>
      </vt:variant>
      <vt:variant>
        <vt:lpwstr/>
      </vt:variant>
      <vt:variant>
        <vt:i4>4718694</vt:i4>
      </vt:variant>
      <vt:variant>
        <vt:i4>18</vt:i4>
      </vt:variant>
      <vt:variant>
        <vt:i4>0</vt:i4>
      </vt:variant>
      <vt:variant>
        <vt:i4>5</vt:i4>
      </vt:variant>
      <vt:variant>
        <vt:lpwstr>mailto:a.zumla@ucl.ac.uk</vt:lpwstr>
      </vt:variant>
      <vt:variant>
        <vt:lpwstr/>
      </vt:variant>
      <vt:variant>
        <vt:i4>4784238</vt:i4>
      </vt:variant>
      <vt:variant>
        <vt:i4>15</vt:i4>
      </vt:variant>
      <vt:variant>
        <vt:i4>0</vt:i4>
      </vt:variant>
      <vt:variant>
        <vt:i4>5</vt:i4>
      </vt:variant>
      <vt:variant>
        <vt:lpwstr>mailto:Md.Asaduzzaman@staffs.ac.uk</vt:lpwstr>
      </vt:variant>
      <vt:variant>
        <vt:lpwstr/>
      </vt:variant>
      <vt:variant>
        <vt:i4>7012374</vt:i4>
      </vt:variant>
      <vt:variant>
        <vt:i4>12</vt:i4>
      </vt:variant>
      <vt:variant>
        <vt:i4>0</vt:i4>
      </vt:variant>
      <vt:variant>
        <vt:i4>5</vt:i4>
      </vt:variant>
      <vt:variant>
        <vt:lpwstr>mailto:avinash.nccs@gmail.com</vt:lpwstr>
      </vt:variant>
      <vt:variant>
        <vt:lpwstr/>
      </vt:variant>
      <vt:variant>
        <vt:i4>7733259</vt:i4>
      </vt:variant>
      <vt:variant>
        <vt:i4>9</vt:i4>
      </vt:variant>
      <vt:variant>
        <vt:i4>0</vt:i4>
      </vt:variant>
      <vt:variant>
        <vt:i4>5</vt:i4>
      </vt:variant>
      <vt:variant>
        <vt:lpwstr>mailto:krahman@bond.edu.au</vt:lpwstr>
      </vt:variant>
      <vt:variant>
        <vt:lpwstr/>
      </vt:variant>
      <vt:variant>
        <vt:i4>4522044</vt:i4>
      </vt:variant>
      <vt:variant>
        <vt:i4>6</vt:i4>
      </vt:variant>
      <vt:variant>
        <vt:i4>0</vt:i4>
      </vt:variant>
      <vt:variant>
        <vt:i4>5</vt:i4>
      </vt:variant>
      <vt:variant>
        <vt:lpwstr>mailto:meraj.cm48@gmail.com</vt:lpwstr>
      </vt:variant>
      <vt:variant>
        <vt:lpwstr/>
      </vt:variant>
      <vt:variant>
        <vt:i4>4718663</vt:i4>
      </vt:variant>
      <vt:variant>
        <vt:i4>3</vt:i4>
      </vt:variant>
      <vt:variant>
        <vt:i4>0</vt:i4>
      </vt:variant>
      <vt:variant>
        <vt:i4>5</vt:i4>
      </vt:variant>
      <vt:variant>
        <vt:lpwstr>mailto:dr_mahbub@yahoo.com</vt:lpwstr>
      </vt:variant>
      <vt:variant>
        <vt:lpwstr/>
      </vt:variant>
      <vt:variant>
        <vt:i4>1310757</vt:i4>
      </vt:variant>
      <vt:variant>
        <vt:i4>0</vt:i4>
      </vt:variant>
      <vt:variant>
        <vt:i4>0</vt:i4>
      </vt:variant>
      <vt:variant>
        <vt:i4>5</vt:i4>
      </vt:variant>
      <vt:variant>
        <vt:lpwstr>mailto:nayeem5847@gmail.com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4</cp:revision>
  <cp:lastPrinted>2024-11-18T13:38:00Z</cp:lastPrinted>
  <dcterms:created xsi:type="dcterms:W3CDTF">2024-11-23T19:27:00Z</dcterms:created>
  <dcterms:modified xsi:type="dcterms:W3CDTF">2024-11-23T20:13:00Z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434000c0605078c0319c841c857f59f44ab800c14028b6fddde3c33d31d27b51</vt:lpwstr>
  </property>
</Properties>
</file>