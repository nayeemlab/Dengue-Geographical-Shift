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B883" w14:textId="28DB8358" w:rsidR="00A33070" w:rsidRDefault="009B5127" w:rsidP="0074134C">
      <w:pPr>
        <w:spacing w:after="0" w:line="360" w:lineRule="auto"/>
        <w:rPr>
          <w:rFonts w:ascii="Times New Roman" w:hAnsi="Times New Roman" w:cs="Times New Roman"/>
          <w:color w:val="000000" w:themeColor="text1"/>
        </w:rPr>
      </w:pPr>
      <w:r w:rsidRPr="008708DE">
        <w:rPr>
          <w:rFonts w:ascii="Times New Roman" w:hAnsi="Times New Roman" w:cs="Times New Roman"/>
          <w:color w:val="000000" w:themeColor="text1"/>
        </w:rPr>
        <w:t>March</w:t>
      </w:r>
      <w:r w:rsidR="005F0233" w:rsidRPr="008708DE">
        <w:rPr>
          <w:rFonts w:ascii="Times New Roman" w:hAnsi="Times New Roman" w:cs="Times New Roman"/>
          <w:color w:val="000000" w:themeColor="text1"/>
        </w:rPr>
        <w:t xml:space="preserve"> </w:t>
      </w:r>
      <w:ins w:id="0" w:author="Mohammad Nayeem Hasan" w:date="2024-03-20T03:59:00Z">
        <w:r w:rsidR="00DB2DC1">
          <w:rPr>
            <w:rFonts w:ascii="Times New Roman" w:hAnsi="Times New Roman" w:cs="Times New Roman"/>
            <w:color w:val="000000" w:themeColor="text1"/>
          </w:rPr>
          <w:t>20</w:t>
        </w:r>
      </w:ins>
      <w:del w:id="1" w:author="Mohammad Nayeem Hasan" w:date="2024-03-20T03:59:00Z">
        <w:r w:rsidR="003100F0" w:rsidRPr="008708DE" w:rsidDel="00DB2DC1">
          <w:rPr>
            <w:rFonts w:ascii="Times New Roman" w:hAnsi="Times New Roman" w:cs="Times New Roman"/>
            <w:color w:val="000000" w:themeColor="text1"/>
          </w:rPr>
          <w:delText>1</w:delText>
        </w:r>
        <w:r w:rsidR="00A33070" w:rsidDel="00DB2DC1">
          <w:rPr>
            <w:rFonts w:ascii="Times New Roman" w:hAnsi="Times New Roman" w:cs="Times New Roman"/>
            <w:color w:val="000000" w:themeColor="text1"/>
          </w:rPr>
          <w:delText>9</w:delText>
        </w:r>
      </w:del>
      <w:r w:rsidR="0032116A" w:rsidRPr="008708DE">
        <w:rPr>
          <w:rFonts w:ascii="Times New Roman" w:hAnsi="Times New Roman" w:cs="Times New Roman"/>
          <w:color w:val="000000" w:themeColor="text1"/>
        </w:rPr>
        <w:t>, 202</w:t>
      </w:r>
      <w:r w:rsidRPr="008708DE">
        <w:rPr>
          <w:rFonts w:ascii="Times New Roman" w:hAnsi="Times New Roman" w:cs="Times New Roman"/>
          <w:color w:val="000000" w:themeColor="text1"/>
        </w:rPr>
        <w:t>4</w:t>
      </w:r>
    </w:p>
    <w:p w14:paraId="5E62D2BC" w14:textId="58189638" w:rsidR="009B5127" w:rsidRPr="008708DE" w:rsidRDefault="00A33070" w:rsidP="0074134C">
      <w:pPr>
        <w:spacing w:after="0" w:line="360" w:lineRule="auto"/>
        <w:rPr>
          <w:rFonts w:ascii="Times New Roman" w:hAnsi="Times New Roman" w:cs="Times New Roman"/>
          <w:color w:val="000000" w:themeColor="text1"/>
        </w:rPr>
      </w:pPr>
      <w:r w:rsidRPr="00A33070">
        <w:rPr>
          <w:rFonts w:ascii="Times New Roman" w:hAnsi="Times New Roman" w:cs="Times New Roman"/>
          <w:color w:val="000000" w:themeColor="text1"/>
        </w:rPr>
        <w:t>Professor Norman Noah</w:t>
      </w:r>
    </w:p>
    <w:p w14:paraId="103B651E" w14:textId="77777777" w:rsidR="009B5127" w:rsidRPr="008708DE" w:rsidRDefault="009B5127" w:rsidP="0074134C">
      <w:pPr>
        <w:spacing w:after="0" w:line="360" w:lineRule="auto"/>
        <w:rPr>
          <w:rFonts w:ascii="Times New Roman" w:hAnsi="Times New Roman" w:cs="Times New Roman"/>
          <w:color w:val="000000" w:themeColor="text1"/>
        </w:rPr>
      </w:pPr>
      <w:r w:rsidRPr="008708DE">
        <w:rPr>
          <w:rFonts w:ascii="Times New Roman" w:hAnsi="Times New Roman" w:cs="Times New Roman"/>
          <w:color w:val="000000" w:themeColor="text1"/>
        </w:rPr>
        <w:t xml:space="preserve">Editor-in-Chief </w:t>
      </w:r>
    </w:p>
    <w:p w14:paraId="6FF358C3" w14:textId="0DA1207F" w:rsidR="0091213A" w:rsidRDefault="007E7613" w:rsidP="0074134C">
      <w:pPr>
        <w:spacing w:after="0" w:line="360" w:lineRule="auto"/>
        <w:rPr>
          <w:rFonts w:ascii="Times New Roman" w:hAnsi="Times New Roman" w:cs="Times New Roman"/>
          <w:color w:val="000000" w:themeColor="text1"/>
        </w:rPr>
      </w:pPr>
      <w:r w:rsidRPr="007E7613">
        <w:rPr>
          <w:rFonts w:ascii="Times New Roman" w:hAnsi="Times New Roman" w:cs="Times New Roman"/>
          <w:color w:val="000000" w:themeColor="text1"/>
        </w:rPr>
        <w:t>Epidemiology &amp; Infection</w:t>
      </w:r>
    </w:p>
    <w:p w14:paraId="345E5E66" w14:textId="77777777" w:rsidR="007E7613" w:rsidRPr="00921B73" w:rsidRDefault="007E7613" w:rsidP="0074134C">
      <w:pPr>
        <w:spacing w:after="0" w:line="360" w:lineRule="auto"/>
        <w:rPr>
          <w:rFonts w:ascii="Times New Roman" w:hAnsi="Times New Roman" w:cs="Times New Roman"/>
          <w:b/>
          <w:color w:val="000000" w:themeColor="text1"/>
          <w:sz w:val="8"/>
          <w:szCs w:val="8"/>
          <w:shd w:val="clear" w:color="auto" w:fill="FFFFFF"/>
        </w:rPr>
      </w:pPr>
    </w:p>
    <w:p w14:paraId="0618DFCD" w14:textId="4EC6D253" w:rsidR="008D3388" w:rsidRPr="008708DE" w:rsidRDefault="008D3388" w:rsidP="0074134C">
      <w:pPr>
        <w:spacing w:after="0" w:line="360" w:lineRule="auto"/>
        <w:rPr>
          <w:rFonts w:ascii="Times New Roman" w:hAnsi="Times New Roman" w:cs="Times New Roman"/>
          <w:b/>
          <w:color w:val="000000" w:themeColor="text1"/>
          <w:shd w:val="clear" w:color="auto" w:fill="FFFFFF"/>
        </w:rPr>
      </w:pPr>
      <w:r w:rsidRPr="008708DE">
        <w:rPr>
          <w:rFonts w:ascii="Times New Roman" w:hAnsi="Times New Roman" w:cs="Times New Roman"/>
          <w:b/>
          <w:color w:val="000000" w:themeColor="text1"/>
          <w:shd w:val="clear" w:color="auto" w:fill="FFFFFF"/>
        </w:rPr>
        <w:t xml:space="preserve">Subject: </w:t>
      </w:r>
      <w:r w:rsidR="0091213A" w:rsidRPr="008708DE">
        <w:rPr>
          <w:rFonts w:ascii="Times New Roman" w:hAnsi="Times New Roman" w:cs="Times New Roman"/>
          <w:b/>
          <w:color w:val="000000" w:themeColor="text1"/>
          <w:shd w:val="clear" w:color="auto" w:fill="FFFFFF"/>
        </w:rPr>
        <w:t>Manuscript on Bangladesh dengue outbreak in 2023</w:t>
      </w:r>
    </w:p>
    <w:p w14:paraId="6125E6EC" w14:textId="77777777" w:rsidR="008D3388" w:rsidRPr="008708DE" w:rsidRDefault="008D3388" w:rsidP="0074134C">
      <w:pPr>
        <w:spacing w:after="0" w:line="360" w:lineRule="auto"/>
        <w:rPr>
          <w:rFonts w:ascii="Times New Roman" w:hAnsi="Times New Roman" w:cs="Times New Roman"/>
        </w:rPr>
      </w:pPr>
    </w:p>
    <w:p w14:paraId="71CF223C" w14:textId="15AAB0E8" w:rsidR="00921B73" w:rsidRPr="008708DE" w:rsidRDefault="00475340" w:rsidP="0074134C">
      <w:pPr>
        <w:spacing w:after="0" w:line="36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Dear Prof Noah</w:t>
      </w:r>
      <w:r w:rsidR="002F0E25" w:rsidRPr="008708DE">
        <w:rPr>
          <w:rFonts w:ascii="Times New Roman" w:hAnsi="Times New Roman" w:cs="Times New Roman"/>
          <w:b/>
          <w:color w:val="000000" w:themeColor="text1"/>
          <w:shd w:val="clear" w:color="auto" w:fill="FFFFFF"/>
        </w:rPr>
        <w:t>,</w:t>
      </w:r>
    </w:p>
    <w:p w14:paraId="17670AB4" w14:textId="4B6D50D3" w:rsidR="00D90ABE" w:rsidRPr="00921B73" w:rsidRDefault="002F0E25" w:rsidP="0074134C">
      <w:pPr>
        <w:spacing w:after="0" w:line="360" w:lineRule="auto"/>
        <w:rPr>
          <w:rFonts w:ascii="Times New Roman" w:hAnsi="Times New Roman" w:cs="Times New Roman"/>
          <w:color w:val="000000" w:themeColor="text1"/>
        </w:rPr>
      </w:pPr>
      <w:r w:rsidRPr="008708DE">
        <w:rPr>
          <w:rFonts w:ascii="Times New Roman" w:hAnsi="Times New Roman" w:cs="Times New Roman"/>
          <w:color w:val="000000" w:themeColor="text1"/>
          <w:shd w:val="clear" w:color="auto" w:fill="FFFFFF"/>
        </w:rPr>
        <w:t>Please find attached our manuscript “</w:t>
      </w:r>
      <w:r w:rsidR="00942155" w:rsidRPr="008708DE">
        <w:rPr>
          <w:rFonts w:ascii="Times New Roman" w:hAnsi="Times New Roman" w:cs="Times New Roman"/>
        </w:rPr>
        <w:t>The 2023 Fatal Dengue Outbreak in Bangladesh Highlights a Paradigm Shift of Geographical Distribution of Cases</w:t>
      </w:r>
      <w:r w:rsidR="001019C9" w:rsidRPr="008708DE">
        <w:rPr>
          <w:rFonts w:ascii="Times New Roman" w:hAnsi="Times New Roman" w:cs="Times New Roman"/>
        </w:rPr>
        <w:t>”</w:t>
      </w:r>
      <w:r w:rsidRPr="008708DE">
        <w:rPr>
          <w:rFonts w:ascii="Times New Roman" w:hAnsi="Times New Roman" w:cs="Times New Roman"/>
          <w:color w:val="000000" w:themeColor="text1"/>
          <w:shd w:val="clear" w:color="auto" w:fill="FFFFFF"/>
        </w:rPr>
        <w:t xml:space="preserve"> for consideration as a</w:t>
      </w:r>
      <w:r w:rsidR="00921B73">
        <w:rPr>
          <w:rFonts w:ascii="Times New Roman" w:hAnsi="Times New Roman" w:cs="Times New Roman"/>
          <w:color w:val="000000" w:themeColor="text1"/>
          <w:shd w:val="clear" w:color="auto" w:fill="FFFFFF"/>
        </w:rPr>
        <w:t xml:space="preserve">n </w:t>
      </w:r>
      <w:r w:rsidR="009F712C" w:rsidRPr="008708DE">
        <w:rPr>
          <w:rFonts w:ascii="Times New Roman" w:hAnsi="Times New Roman" w:cs="Times New Roman"/>
          <w:color w:val="000000" w:themeColor="text1"/>
          <w:shd w:val="clear" w:color="auto" w:fill="FFFFFF"/>
        </w:rPr>
        <w:t>“</w:t>
      </w:r>
      <w:r w:rsidR="007A02DA" w:rsidRPr="007A02DA">
        <w:rPr>
          <w:rFonts w:ascii="Times New Roman" w:hAnsi="Times New Roman" w:cs="Times New Roman"/>
          <w:color w:val="000000" w:themeColor="text1"/>
          <w:shd w:val="clear" w:color="auto" w:fill="FFFFFF"/>
        </w:rPr>
        <w:t>Original Paper</w:t>
      </w:r>
      <w:r w:rsidR="009F712C" w:rsidRPr="008708DE">
        <w:rPr>
          <w:rFonts w:ascii="Times New Roman" w:hAnsi="Times New Roman" w:cs="Times New Roman"/>
          <w:color w:val="000000" w:themeColor="text1"/>
          <w:shd w:val="clear" w:color="auto" w:fill="FFFFFF"/>
        </w:rPr>
        <w:t xml:space="preserve">” in </w:t>
      </w:r>
      <w:r w:rsidR="00FE700A" w:rsidRPr="00941FAF">
        <w:rPr>
          <w:rFonts w:ascii="Times New Roman" w:hAnsi="Times New Roman" w:cs="Times New Roman"/>
          <w:i/>
          <w:iCs/>
          <w:color w:val="000000" w:themeColor="text1"/>
        </w:rPr>
        <w:t>Epidemiology &amp; Infection</w:t>
      </w:r>
      <w:r w:rsidR="00D67278" w:rsidRPr="008708DE">
        <w:rPr>
          <w:rFonts w:ascii="Times New Roman" w:hAnsi="Times New Roman" w:cs="Times New Roman"/>
          <w:color w:val="000000" w:themeColor="text1"/>
          <w:shd w:val="clear" w:color="auto" w:fill="FFFFFF"/>
        </w:rPr>
        <w:t xml:space="preserve">. </w:t>
      </w:r>
      <w:r w:rsidRPr="008708DE">
        <w:rPr>
          <w:rFonts w:ascii="Times New Roman" w:hAnsi="Times New Roman" w:cs="Times New Roman"/>
          <w:color w:val="000000" w:themeColor="text1"/>
          <w:shd w:val="clear" w:color="auto" w:fill="FFFFFF"/>
        </w:rPr>
        <w:t xml:space="preserve"> </w:t>
      </w:r>
    </w:p>
    <w:p w14:paraId="28BC0403" w14:textId="3C95EEE1" w:rsidR="004C0236" w:rsidRPr="008708DE" w:rsidRDefault="004C0236" w:rsidP="0074134C">
      <w:pPr>
        <w:spacing w:after="0" w:line="360" w:lineRule="auto"/>
        <w:rPr>
          <w:rFonts w:ascii="Times New Roman" w:hAnsi="Times New Roman" w:cs="Times New Roman"/>
        </w:rPr>
      </w:pPr>
      <w:r w:rsidRPr="008708DE">
        <w:rPr>
          <w:rFonts w:ascii="Times New Roman" w:hAnsi="Times New Roman" w:cs="Times New Roman"/>
        </w:rPr>
        <w:t xml:space="preserve">In 2023, the world witnessed the first </w:t>
      </w:r>
      <w:r w:rsidR="00664663" w:rsidRPr="008708DE">
        <w:rPr>
          <w:rFonts w:ascii="Times New Roman" w:hAnsi="Times New Roman" w:cs="Times New Roman"/>
        </w:rPr>
        <w:t>landmark</w:t>
      </w:r>
      <w:r w:rsidRPr="008708DE">
        <w:rPr>
          <w:rFonts w:ascii="Times New Roman" w:hAnsi="Times New Roman" w:cs="Times New Roman"/>
        </w:rPr>
        <w:t xml:space="preserve"> of 6000 </w:t>
      </w:r>
      <w:r w:rsidR="008301BD">
        <w:rPr>
          <w:rFonts w:ascii="Times New Roman" w:hAnsi="Times New Roman" w:cs="Times New Roman"/>
        </w:rPr>
        <w:t xml:space="preserve">annual </w:t>
      </w:r>
      <w:r w:rsidRPr="008708DE">
        <w:rPr>
          <w:rFonts w:ascii="Times New Roman" w:hAnsi="Times New Roman" w:cs="Times New Roman"/>
        </w:rPr>
        <w:t xml:space="preserve">deaths due to </w:t>
      </w:r>
      <w:r w:rsidR="00664663" w:rsidRPr="008708DE">
        <w:rPr>
          <w:rFonts w:ascii="Times New Roman" w:hAnsi="Times New Roman" w:cs="Times New Roman"/>
        </w:rPr>
        <w:t>dengue virus infection and Bangladesh recorded more than</w:t>
      </w:r>
      <w:r w:rsidR="005305C3" w:rsidRPr="008708DE">
        <w:rPr>
          <w:rFonts w:ascii="Times New Roman" w:hAnsi="Times New Roman" w:cs="Times New Roman"/>
        </w:rPr>
        <w:t xml:space="preserve"> </w:t>
      </w:r>
      <w:r w:rsidR="00664663" w:rsidRPr="008708DE">
        <w:rPr>
          <w:rFonts w:ascii="Times New Roman" w:hAnsi="Times New Roman" w:cs="Times New Roman"/>
        </w:rPr>
        <w:t>one-</w:t>
      </w:r>
      <w:r w:rsidR="00681BC5" w:rsidRPr="008708DE">
        <w:rPr>
          <w:rFonts w:ascii="Times New Roman" w:hAnsi="Times New Roman" w:cs="Times New Roman"/>
        </w:rPr>
        <w:t>fourth</w:t>
      </w:r>
      <w:r w:rsidR="00664663" w:rsidRPr="008708DE">
        <w:rPr>
          <w:rFonts w:ascii="Times New Roman" w:hAnsi="Times New Roman" w:cs="Times New Roman"/>
        </w:rPr>
        <w:t xml:space="preserve"> of the </w:t>
      </w:r>
      <w:r w:rsidR="00681BC5" w:rsidRPr="008708DE">
        <w:rPr>
          <w:rFonts w:ascii="Times New Roman" w:hAnsi="Times New Roman" w:cs="Times New Roman"/>
        </w:rPr>
        <w:t xml:space="preserve">total fatalities (n=1705). </w:t>
      </w:r>
      <w:r w:rsidR="005305C3" w:rsidRPr="008708DE">
        <w:rPr>
          <w:rFonts w:ascii="Times New Roman" w:hAnsi="Times New Roman" w:cs="Times New Roman"/>
        </w:rPr>
        <w:t xml:space="preserve">We worked with </w:t>
      </w:r>
      <w:r w:rsidR="00DB2F6C" w:rsidRPr="008708DE">
        <w:rPr>
          <w:rFonts w:ascii="Times New Roman" w:hAnsi="Times New Roman" w:cs="Times New Roman"/>
        </w:rPr>
        <w:t xml:space="preserve">the </w:t>
      </w:r>
      <w:r w:rsidR="005305C3" w:rsidRPr="008708DE">
        <w:rPr>
          <w:rFonts w:ascii="Times New Roman" w:hAnsi="Times New Roman" w:cs="Times New Roman"/>
        </w:rPr>
        <w:t>Ministry of Health and Family Welfare of Bangladesh</w:t>
      </w:r>
      <w:r w:rsidR="00DB2F6C" w:rsidRPr="008708DE">
        <w:rPr>
          <w:rFonts w:ascii="Times New Roman" w:hAnsi="Times New Roman" w:cs="Times New Roman"/>
        </w:rPr>
        <w:t xml:space="preserve"> (Management Information System)</w:t>
      </w:r>
      <w:r w:rsidR="005305C3" w:rsidRPr="008708DE">
        <w:rPr>
          <w:rFonts w:ascii="Times New Roman" w:hAnsi="Times New Roman" w:cs="Times New Roman"/>
        </w:rPr>
        <w:t xml:space="preserve"> on the </w:t>
      </w:r>
      <w:r w:rsidR="004D18E8" w:rsidRPr="008708DE">
        <w:rPr>
          <w:rFonts w:ascii="Times New Roman" w:hAnsi="Times New Roman" w:cs="Times New Roman"/>
        </w:rPr>
        <w:t xml:space="preserve">dataset of 321,179 </w:t>
      </w:r>
      <w:r w:rsidR="00DB2F6C" w:rsidRPr="008708DE">
        <w:rPr>
          <w:rFonts w:ascii="Times New Roman" w:hAnsi="Times New Roman" w:cs="Times New Roman"/>
        </w:rPr>
        <w:t xml:space="preserve">confirmed dengue </w:t>
      </w:r>
      <w:r w:rsidR="004D18E8" w:rsidRPr="008708DE">
        <w:rPr>
          <w:rFonts w:ascii="Times New Roman" w:hAnsi="Times New Roman" w:cs="Times New Roman"/>
        </w:rPr>
        <w:t xml:space="preserve">cases and 1705 </w:t>
      </w:r>
      <w:r w:rsidR="00DB2F6C" w:rsidRPr="008708DE">
        <w:rPr>
          <w:rFonts w:ascii="Times New Roman" w:hAnsi="Times New Roman" w:cs="Times New Roman"/>
        </w:rPr>
        <w:t xml:space="preserve">deaths to </w:t>
      </w:r>
      <w:r w:rsidR="00887405" w:rsidRPr="008708DE">
        <w:rPr>
          <w:rFonts w:ascii="Times New Roman" w:hAnsi="Times New Roman" w:cs="Times New Roman"/>
        </w:rPr>
        <w:t>characterize</w:t>
      </w:r>
      <w:r w:rsidR="004D18E8" w:rsidRPr="008708DE">
        <w:rPr>
          <w:rFonts w:ascii="Times New Roman" w:hAnsi="Times New Roman" w:cs="Times New Roman"/>
        </w:rPr>
        <w:t xml:space="preserve"> the </w:t>
      </w:r>
      <w:r w:rsidR="00167751">
        <w:rPr>
          <w:rFonts w:ascii="Times New Roman" w:hAnsi="Times New Roman" w:cs="Times New Roman"/>
        </w:rPr>
        <w:t>country's outbreak pattern and transmission dynamics</w:t>
      </w:r>
      <w:r w:rsidR="00887405" w:rsidRPr="008708DE">
        <w:rPr>
          <w:rFonts w:ascii="Times New Roman" w:hAnsi="Times New Roman" w:cs="Times New Roman"/>
        </w:rPr>
        <w:t xml:space="preserve">. </w:t>
      </w:r>
      <w:r w:rsidR="00335A43" w:rsidRPr="008708DE">
        <w:rPr>
          <w:rFonts w:ascii="Times New Roman" w:hAnsi="Times New Roman" w:cs="Times New Roman"/>
        </w:rPr>
        <w:t xml:space="preserve"> </w:t>
      </w:r>
    </w:p>
    <w:p w14:paraId="7A5A214B" w14:textId="77777777" w:rsidR="0074134C" w:rsidRDefault="0074134C" w:rsidP="0074134C">
      <w:pPr>
        <w:spacing w:after="0" w:line="360" w:lineRule="auto"/>
        <w:rPr>
          <w:rFonts w:ascii="Times New Roman" w:hAnsi="Times New Roman" w:cs="Times New Roman"/>
        </w:rPr>
      </w:pPr>
    </w:p>
    <w:p w14:paraId="1CC59382" w14:textId="620F270E" w:rsidR="00EE6495" w:rsidRDefault="00D90ABE" w:rsidP="0074134C">
      <w:pPr>
        <w:spacing w:after="0" w:line="360" w:lineRule="auto"/>
        <w:rPr>
          <w:rFonts w:ascii="Times New Roman" w:hAnsi="Times New Roman" w:cs="Times New Roman"/>
        </w:rPr>
      </w:pPr>
      <w:r w:rsidRPr="008708DE">
        <w:rPr>
          <w:rFonts w:ascii="Times New Roman" w:hAnsi="Times New Roman" w:cs="Times New Roman"/>
        </w:rPr>
        <w:t xml:space="preserve">In 2023, there were 1.3 times as many reported cases of dengue fever as there were in the previous 23 years, from 2000 to 2022 (321,179 vs. 244,246), and there were twice as many deaths (1705 vs. 849). Of the 1705 fatalities, 67.4% (n=1015) passed away a day after being admitted to the hospital, suggesting that individuals with serious illnesses were admitted later than necessary. </w:t>
      </w:r>
      <w:r w:rsidR="00EE6495">
        <w:rPr>
          <w:rFonts w:ascii="Times New Roman" w:hAnsi="Times New Roman" w:cs="Times New Roman"/>
        </w:rPr>
        <w:t xml:space="preserve">We believe </w:t>
      </w:r>
      <w:r w:rsidR="006D5C9B">
        <w:rPr>
          <w:rFonts w:ascii="Times New Roman" w:hAnsi="Times New Roman" w:cs="Times New Roman"/>
        </w:rPr>
        <w:t>these</w:t>
      </w:r>
      <w:r w:rsidR="00EE6495">
        <w:rPr>
          <w:rFonts w:ascii="Times New Roman" w:hAnsi="Times New Roman" w:cs="Times New Roman"/>
        </w:rPr>
        <w:t xml:space="preserve"> findings need special attention </w:t>
      </w:r>
      <w:r w:rsidR="006D5C9B">
        <w:rPr>
          <w:rFonts w:ascii="Times New Roman" w:hAnsi="Times New Roman" w:cs="Times New Roman"/>
        </w:rPr>
        <w:t>from</w:t>
      </w:r>
      <w:r w:rsidR="00EE6495">
        <w:rPr>
          <w:rFonts w:ascii="Times New Roman" w:hAnsi="Times New Roman" w:cs="Times New Roman"/>
        </w:rPr>
        <w:t xml:space="preserve"> the authorities in </w:t>
      </w:r>
      <w:r w:rsidR="006D5C9B">
        <w:rPr>
          <w:rFonts w:ascii="Times New Roman" w:hAnsi="Times New Roman" w:cs="Times New Roman"/>
        </w:rPr>
        <w:t>Bangladesh</w:t>
      </w:r>
      <w:r w:rsidR="00EE6495">
        <w:rPr>
          <w:rFonts w:ascii="Times New Roman" w:hAnsi="Times New Roman" w:cs="Times New Roman"/>
        </w:rPr>
        <w:t>, South</w:t>
      </w:r>
      <w:r w:rsidR="00C72A3D">
        <w:rPr>
          <w:rFonts w:ascii="Times New Roman" w:hAnsi="Times New Roman" w:cs="Times New Roman"/>
        </w:rPr>
        <w:t>/</w:t>
      </w:r>
      <w:r w:rsidR="006D5C9B">
        <w:rPr>
          <w:rFonts w:ascii="Times New Roman" w:hAnsi="Times New Roman" w:cs="Times New Roman"/>
        </w:rPr>
        <w:t>Southeast</w:t>
      </w:r>
      <w:r w:rsidR="00EE6495">
        <w:rPr>
          <w:rFonts w:ascii="Times New Roman" w:hAnsi="Times New Roman" w:cs="Times New Roman"/>
        </w:rPr>
        <w:t xml:space="preserve"> Asia</w:t>
      </w:r>
      <w:r w:rsidR="006D5C9B">
        <w:rPr>
          <w:rFonts w:ascii="Times New Roman" w:hAnsi="Times New Roman" w:cs="Times New Roman"/>
        </w:rPr>
        <w:t>,</w:t>
      </w:r>
      <w:r w:rsidR="00EE6495">
        <w:rPr>
          <w:rFonts w:ascii="Times New Roman" w:hAnsi="Times New Roman" w:cs="Times New Roman"/>
        </w:rPr>
        <w:t xml:space="preserve"> and </w:t>
      </w:r>
      <w:r w:rsidR="006D5C9B">
        <w:rPr>
          <w:rFonts w:ascii="Times New Roman" w:hAnsi="Times New Roman" w:cs="Times New Roman"/>
        </w:rPr>
        <w:t xml:space="preserve">other </w:t>
      </w:r>
      <w:r w:rsidR="007C520C">
        <w:rPr>
          <w:rFonts w:ascii="Times New Roman" w:hAnsi="Times New Roman" w:cs="Times New Roman"/>
        </w:rPr>
        <w:t>countries</w:t>
      </w:r>
      <w:r w:rsidR="006D5C9B">
        <w:rPr>
          <w:rFonts w:ascii="Times New Roman" w:hAnsi="Times New Roman" w:cs="Times New Roman"/>
        </w:rPr>
        <w:t xml:space="preserve"> with similar </w:t>
      </w:r>
      <w:r w:rsidR="001F7954">
        <w:rPr>
          <w:rFonts w:ascii="Times New Roman" w:hAnsi="Times New Roman" w:cs="Times New Roman"/>
        </w:rPr>
        <w:t xml:space="preserve">economic development </w:t>
      </w:r>
      <w:r w:rsidR="00C72A3D">
        <w:rPr>
          <w:rFonts w:ascii="Times New Roman" w:hAnsi="Times New Roman" w:cs="Times New Roman"/>
        </w:rPr>
        <w:t xml:space="preserve">where medical treatment is </w:t>
      </w:r>
      <w:r w:rsidR="006D5C9B">
        <w:rPr>
          <w:rFonts w:ascii="Times New Roman" w:hAnsi="Times New Roman" w:cs="Times New Roman"/>
        </w:rPr>
        <w:t>highly</w:t>
      </w:r>
      <w:r w:rsidR="00C72A3D">
        <w:rPr>
          <w:rFonts w:ascii="Times New Roman" w:hAnsi="Times New Roman" w:cs="Times New Roman"/>
        </w:rPr>
        <w:t xml:space="preserve"> dependent on large cities. </w:t>
      </w:r>
      <w:r w:rsidR="00060BA3">
        <w:rPr>
          <w:rFonts w:ascii="Times New Roman" w:hAnsi="Times New Roman" w:cs="Times New Roman"/>
        </w:rPr>
        <w:t>This information</w:t>
      </w:r>
      <w:r w:rsidR="007C520C">
        <w:rPr>
          <w:rFonts w:ascii="Times New Roman" w:hAnsi="Times New Roman" w:cs="Times New Roman"/>
        </w:rPr>
        <w:t xml:space="preserve"> will be also useful for WHO</w:t>
      </w:r>
      <w:r w:rsidR="00B11D8C">
        <w:rPr>
          <w:rFonts w:ascii="Times New Roman" w:hAnsi="Times New Roman" w:cs="Times New Roman"/>
        </w:rPr>
        <w:t xml:space="preserve">, CDC, </w:t>
      </w:r>
      <w:r w:rsidR="00A95990">
        <w:rPr>
          <w:rFonts w:ascii="Times New Roman" w:hAnsi="Times New Roman" w:cs="Times New Roman"/>
        </w:rPr>
        <w:t>ECDC, and</w:t>
      </w:r>
      <w:r w:rsidR="007C520C">
        <w:rPr>
          <w:rFonts w:ascii="Times New Roman" w:hAnsi="Times New Roman" w:cs="Times New Roman"/>
        </w:rPr>
        <w:t xml:space="preserve"> other </w:t>
      </w:r>
      <w:r w:rsidR="00B11D8C">
        <w:rPr>
          <w:rFonts w:ascii="Times New Roman" w:hAnsi="Times New Roman" w:cs="Times New Roman"/>
        </w:rPr>
        <w:t>jurisdictions</w:t>
      </w:r>
      <w:r w:rsidR="007C520C">
        <w:rPr>
          <w:rFonts w:ascii="Times New Roman" w:hAnsi="Times New Roman" w:cs="Times New Roman"/>
        </w:rPr>
        <w:t xml:space="preserve"> </w:t>
      </w:r>
      <w:r w:rsidR="00060BA3">
        <w:rPr>
          <w:rFonts w:ascii="Times New Roman" w:hAnsi="Times New Roman" w:cs="Times New Roman"/>
        </w:rPr>
        <w:t xml:space="preserve">to </w:t>
      </w:r>
      <w:r w:rsidR="00B11D8C">
        <w:rPr>
          <w:rFonts w:ascii="Times New Roman" w:hAnsi="Times New Roman" w:cs="Times New Roman"/>
        </w:rPr>
        <w:t>modify/</w:t>
      </w:r>
      <w:r w:rsidR="00060BA3">
        <w:rPr>
          <w:rFonts w:ascii="Times New Roman" w:hAnsi="Times New Roman" w:cs="Times New Roman"/>
        </w:rPr>
        <w:t xml:space="preserve">develop the guidelines for dengue infection. </w:t>
      </w:r>
    </w:p>
    <w:p w14:paraId="382C551D" w14:textId="77777777" w:rsidR="0074134C" w:rsidRDefault="0074134C" w:rsidP="0074134C">
      <w:pPr>
        <w:spacing w:after="0" w:line="360" w:lineRule="auto"/>
        <w:rPr>
          <w:rFonts w:ascii="Times New Roman" w:hAnsi="Times New Roman" w:cs="Times New Roman"/>
        </w:rPr>
      </w:pPr>
    </w:p>
    <w:p w14:paraId="72643E38" w14:textId="4B3B2CA3" w:rsidR="005E60D1" w:rsidRPr="00921B73" w:rsidRDefault="00710A9D" w:rsidP="0074134C">
      <w:pPr>
        <w:spacing w:after="0" w:line="360" w:lineRule="auto"/>
        <w:rPr>
          <w:rFonts w:ascii="Times New Roman" w:hAnsi="Times New Roman" w:cs="Times New Roman"/>
        </w:rPr>
      </w:pPr>
      <w:r w:rsidRPr="008708DE">
        <w:rPr>
          <w:rFonts w:ascii="Times New Roman" w:hAnsi="Times New Roman" w:cs="Times New Roman"/>
        </w:rPr>
        <w:t xml:space="preserve">A total of </w:t>
      </w:r>
      <w:r w:rsidR="00D90ABE" w:rsidRPr="008708DE">
        <w:rPr>
          <w:rFonts w:ascii="Times New Roman" w:hAnsi="Times New Roman" w:cs="Times New Roman"/>
        </w:rPr>
        <w:t xml:space="preserve">110,008 cases, including 980 deaths (case-fatality ratio: 0.89%), were recorded from </w:t>
      </w:r>
      <w:r w:rsidRPr="008708DE">
        <w:rPr>
          <w:rFonts w:ascii="Times New Roman" w:hAnsi="Times New Roman" w:cs="Times New Roman"/>
        </w:rPr>
        <w:t>the capital City of Dhaka</w:t>
      </w:r>
      <w:r w:rsidR="00D90ABE" w:rsidRPr="008708DE">
        <w:rPr>
          <w:rFonts w:ascii="Times New Roman" w:hAnsi="Times New Roman" w:cs="Times New Roman"/>
        </w:rPr>
        <w:t>, whereas 211,171 cases, including 725 deaths (case-fatality ratio: 0.34%), were reported from outside the city.  More than half of the cases—only the second such instance in Bangladesh after 2019—were reported outside of Dhaka.</w:t>
      </w:r>
      <w:r w:rsidR="005E60D1" w:rsidRPr="008708DE">
        <w:rPr>
          <w:rFonts w:ascii="Times New Roman" w:hAnsi="Times New Roman" w:cs="Times New Roman"/>
        </w:rPr>
        <w:t xml:space="preserve"> Dengue incidence per thousand people was greater in the southern divisions to central Dhaka than in the northern division (2.30 vs. 0.50, p&lt;0,0.01). </w:t>
      </w:r>
      <w:r w:rsidR="00217CF3" w:rsidRPr="008708DE">
        <w:rPr>
          <w:rFonts w:ascii="Times New Roman" w:hAnsi="Times New Roman" w:cs="Times New Roman"/>
        </w:rPr>
        <w:t xml:space="preserve">This higher incidence can be explained by </w:t>
      </w:r>
      <w:r w:rsidR="00DB6AF4" w:rsidRPr="008708DE">
        <w:rPr>
          <w:rFonts w:ascii="Times New Roman" w:hAnsi="Times New Roman" w:cs="Times New Roman"/>
        </w:rPr>
        <w:t>t</w:t>
      </w:r>
      <w:r w:rsidR="005E60D1" w:rsidRPr="008708DE">
        <w:rPr>
          <w:rFonts w:ascii="Times New Roman" w:hAnsi="Times New Roman" w:cs="Times New Roman"/>
        </w:rPr>
        <w:t xml:space="preserve">he </w:t>
      </w:r>
      <w:r w:rsidR="00DB6AF4" w:rsidRPr="008708DE">
        <w:rPr>
          <w:rFonts w:ascii="Times New Roman" w:hAnsi="Times New Roman" w:cs="Times New Roman"/>
        </w:rPr>
        <w:t xml:space="preserve">higher </w:t>
      </w:r>
      <w:r w:rsidR="005E60D1" w:rsidRPr="008708DE">
        <w:rPr>
          <w:rFonts w:ascii="Times New Roman" w:hAnsi="Times New Roman" w:cs="Times New Roman"/>
        </w:rPr>
        <w:t>mean annual temperature in the southern divisions than in the northern division (27.46 vs. 26.54 °C). There was a positive correlation between dengue cases in each division and the average temperature (IRR: 1.13, 95% CI: 1.11-1.14) and the divisions' urban-to-rural population ratio (IRR: 1.04, 95% CI: 1.03-1.04).</w:t>
      </w:r>
    </w:p>
    <w:p w14:paraId="0D04CA07" w14:textId="77777777" w:rsidR="0074134C" w:rsidRDefault="0074134C" w:rsidP="0074134C">
      <w:pPr>
        <w:spacing w:after="0" w:line="360" w:lineRule="auto"/>
        <w:rPr>
          <w:rStyle w:val="cf01"/>
          <w:rFonts w:ascii="Times New Roman" w:hAnsi="Times New Roman" w:cs="Times New Roman"/>
          <w:sz w:val="22"/>
          <w:szCs w:val="22"/>
        </w:rPr>
      </w:pPr>
    </w:p>
    <w:p w14:paraId="03A792EE" w14:textId="7B6FD9D5" w:rsidR="00A53661" w:rsidRPr="008708DE" w:rsidRDefault="0015702B" w:rsidP="0074134C">
      <w:pPr>
        <w:spacing w:after="0" w:line="360" w:lineRule="auto"/>
        <w:rPr>
          <w:rFonts w:ascii="Times New Roman" w:hAnsi="Times New Roman" w:cs="Times New Roman"/>
        </w:rPr>
      </w:pPr>
      <w:r w:rsidRPr="008708DE">
        <w:rPr>
          <w:rStyle w:val="cf01"/>
          <w:rFonts w:ascii="Times New Roman" w:hAnsi="Times New Roman" w:cs="Times New Roman"/>
          <w:sz w:val="22"/>
          <w:szCs w:val="22"/>
        </w:rPr>
        <w:lastRenderedPageBreak/>
        <w:t xml:space="preserve">In contrast to </w:t>
      </w:r>
      <w:r w:rsidRPr="008708DE">
        <w:rPr>
          <w:rFonts w:ascii="Times New Roman" w:hAnsi="Times New Roman" w:cs="Times New Roman"/>
        </w:rPr>
        <w:t xml:space="preserve">the idea of an urban disease, dengue poses a significant threat to rural communities in Bangladesh. The largest Muslim festival Eid-Al-Adha coincided </w:t>
      </w:r>
      <w:r w:rsidR="00167751">
        <w:rPr>
          <w:rFonts w:ascii="Times New Roman" w:hAnsi="Times New Roman" w:cs="Times New Roman"/>
        </w:rPr>
        <w:t>with</w:t>
      </w:r>
      <w:r w:rsidR="00167751" w:rsidRPr="008708DE">
        <w:rPr>
          <w:rFonts w:ascii="Times New Roman" w:hAnsi="Times New Roman" w:cs="Times New Roman"/>
        </w:rPr>
        <w:t xml:space="preserve"> </w:t>
      </w:r>
      <w:r w:rsidRPr="008708DE">
        <w:rPr>
          <w:rFonts w:ascii="Times New Roman" w:hAnsi="Times New Roman" w:cs="Times New Roman"/>
        </w:rPr>
        <w:t>an epidemic that was ongoing in the Capital city, Dhaka. Many people (~15 million) left Dhaka and its surrounding cities to celebrate Eid-Al-Adha with their families in rural Bangladesh. This large movement probably played a role in spreading the DENV throughout the county. Our study showed the higher incidence and CFR of the district southern to the central capital city, Dhaka, and the incidence was associated with higher temperatures, urbanization, and humidity.</w:t>
      </w:r>
    </w:p>
    <w:p w14:paraId="4EE9F79D" w14:textId="77777777" w:rsidR="0074134C" w:rsidRDefault="0074134C" w:rsidP="0074134C">
      <w:pPr>
        <w:spacing w:after="0" w:line="360" w:lineRule="auto"/>
        <w:rPr>
          <w:rFonts w:ascii="Times New Roman" w:hAnsi="Times New Roman" w:cs="Times New Roman"/>
        </w:rPr>
      </w:pPr>
    </w:p>
    <w:p w14:paraId="3E425946" w14:textId="639B110C" w:rsidR="00D90ABE" w:rsidRPr="008708DE" w:rsidRDefault="00113A1C" w:rsidP="0074134C">
      <w:pPr>
        <w:spacing w:after="0" w:line="360" w:lineRule="auto"/>
        <w:rPr>
          <w:rFonts w:ascii="Times New Roman" w:hAnsi="Times New Roman" w:cs="Times New Roman"/>
          <w:color w:val="000000" w:themeColor="text1"/>
          <w:shd w:val="clear" w:color="auto" w:fill="FFFFFF"/>
        </w:rPr>
      </w:pPr>
      <w:r w:rsidRPr="008708DE">
        <w:rPr>
          <w:rFonts w:ascii="Times New Roman" w:hAnsi="Times New Roman" w:cs="Times New Roman"/>
        </w:rPr>
        <w:t xml:space="preserve">We have discussed the </w:t>
      </w:r>
      <w:r w:rsidR="002A473F" w:rsidRPr="008708DE">
        <w:rPr>
          <w:rFonts w:ascii="Times New Roman" w:hAnsi="Times New Roman" w:cs="Times New Roman"/>
        </w:rPr>
        <w:t xml:space="preserve">public health challenges for controlling future outbreaks of </w:t>
      </w:r>
      <w:r w:rsidR="003170D2" w:rsidRPr="008708DE">
        <w:rPr>
          <w:rFonts w:ascii="Times New Roman" w:hAnsi="Times New Roman" w:cs="Times New Roman"/>
        </w:rPr>
        <w:t xml:space="preserve">the </w:t>
      </w:r>
      <w:r w:rsidR="002A473F" w:rsidRPr="008708DE">
        <w:rPr>
          <w:rFonts w:ascii="Times New Roman" w:hAnsi="Times New Roman" w:cs="Times New Roman"/>
        </w:rPr>
        <w:t xml:space="preserve">dengue virus in </w:t>
      </w:r>
      <w:r w:rsidR="00EF5437" w:rsidRPr="008708DE">
        <w:rPr>
          <w:rFonts w:ascii="Times New Roman" w:hAnsi="Times New Roman" w:cs="Times New Roman"/>
        </w:rPr>
        <w:t>Bangladesh</w:t>
      </w:r>
      <w:r w:rsidR="002A473F" w:rsidRPr="008708DE">
        <w:rPr>
          <w:rFonts w:ascii="Times New Roman" w:hAnsi="Times New Roman" w:cs="Times New Roman"/>
        </w:rPr>
        <w:t>.</w:t>
      </w:r>
      <w:r w:rsidR="00EF5437" w:rsidRPr="008708DE">
        <w:rPr>
          <w:rFonts w:ascii="Times New Roman" w:hAnsi="Times New Roman" w:cs="Times New Roman"/>
        </w:rPr>
        <w:t xml:space="preserve"> </w:t>
      </w:r>
      <w:r w:rsidR="002F0E25" w:rsidRPr="008708DE">
        <w:rPr>
          <w:rFonts w:ascii="Times New Roman" w:hAnsi="Times New Roman" w:cs="Times New Roman"/>
          <w:color w:val="000000" w:themeColor="text1"/>
          <w:shd w:val="clear" w:color="auto" w:fill="FFFFFF"/>
        </w:rPr>
        <w:t xml:space="preserve">All authors reviewed the article and provided their consent for journal submission. We do not have any conflict of interest. </w:t>
      </w:r>
      <w:r w:rsidR="00B21A9A" w:rsidRPr="008708DE">
        <w:rPr>
          <w:rFonts w:ascii="Times New Roman" w:hAnsi="Times New Roman" w:cs="Times New Roman"/>
          <w:color w:val="000000" w:themeColor="text1"/>
          <w:shd w:val="clear" w:color="auto" w:fill="FFFFFF"/>
        </w:rPr>
        <w:t>This manuscript has not been published and is not under consideration for publication elsewhere</w:t>
      </w:r>
      <w:r w:rsidR="00D90ABE" w:rsidRPr="008708DE">
        <w:rPr>
          <w:rFonts w:ascii="Times New Roman" w:hAnsi="Times New Roman" w:cs="Times New Roman"/>
          <w:color w:val="000000" w:themeColor="text1"/>
          <w:shd w:val="clear" w:color="auto" w:fill="FFFFFF"/>
        </w:rPr>
        <w:t>.</w:t>
      </w:r>
    </w:p>
    <w:p w14:paraId="49383379" w14:textId="1D7E4CD8" w:rsidR="00B21A9A" w:rsidRPr="008708DE" w:rsidRDefault="00D90ABE" w:rsidP="0074134C">
      <w:pPr>
        <w:spacing w:after="0" w:line="360" w:lineRule="auto"/>
        <w:rPr>
          <w:rFonts w:ascii="Times New Roman" w:hAnsi="Times New Roman" w:cs="Times New Roman"/>
        </w:rPr>
      </w:pPr>
      <w:r w:rsidRPr="008708DE">
        <w:rPr>
          <w:rFonts w:ascii="Times New Roman" w:hAnsi="Times New Roman" w:cs="Times New Roman"/>
          <w:shd w:val="clear" w:color="auto" w:fill="FFFFFF"/>
        </w:rPr>
        <w:t>Thank you for considering our submission.</w:t>
      </w:r>
    </w:p>
    <w:p w14:paraId="5D74674F" w14:textId="77777777" w:rsidR="0074134C" w:rsidRDefault="0074134C" w:rsidP="0074134C">
      <w:pPr>
        <w:spacing w:after="0" w:line="360" w:lineRule="auto"/>
        <w:rPr>
          <w:rFonts w:ascii="Times New Roman" w:hAnsi="Times New Roman" w:cs="Times New Roman"/>
          <w:b/>
        </w:rPr>
      </w:pPr>
    </w:p>
    <w:p w14:paraId="57307B05" w14:textId="7706DDB5" w:rsidR="002F0E25" w:rsidRPr="008708DE" w:rsidRDefault="002F0E25" w:rsidP="0074134C">
      <w:pPr>
        <w:spacing w:after="0" w:line="360" w:lineRule="auto"/>
        <w:rPr>
          <w:rFonts w:ascii="Times New Roman" w:hAnsi="Times New Roman" w:cs="Times New Roman"/>
          <w:b/>
        </w:rPr>
      </w:pPr>
      <w:r w:rsidRPr="008708DE">
        <w:rPr>
          <w:rFonts w:ascii="Times New Roman" w:hAnsi="Times New Roman" w:cs="Times New Roman"/>
          <w:b/>
        </w:rPr>
        <w:t>Kind regards,</w:t>
      </w:r>
    </w:p>
    <w:p w14:paraId="79EC4910" w14:textId="77777777" w:rsidR="002F0E25" w:rsidRPr="008708DE" w:rsidRDefault="002F0E25" w:rsidP="0074134C">
      <w:pPr>
        <w:spacing w:after="0" w:line="360" w:lineRule="auto"/>
        <w:rPr>
          <w:rFonts w:ascii="Times New Roman" w:hAnsi="Times New Roman" w:cs="Times New Roman"/>
        </w:rPr>
      </w:pPr>
      <w:r w:rsidRPr="008708DE">
        <w:rPr>
          <w:rFonts w:ascii="Times New Roman" w:hAnsi="Times New Roman" w:cs="Times New Roman"/>
        </w:rPr>
        <w:t>Najmul Haider, PhD, MPH, MSc, DVM</w:t>
      </w:r>
    </w:p>
    <w:p w14:paraId="78BBF607" w14:textId="23385771" w:rsidR="002F0E25" w:rsidRPr="008708DE" w:rsidRDefault="00EF5437" w:rsidP="0074134C">
      <w:pPr>
        <w:spacing w:after="0" w:line="360" w:lineRule="auto"/>
        <w:rPr>
          <w:rFonts w:ascii="Times New Roman" w:hAnsi="Times New Roman" w:cs="Times New Roman"/>
        </w:rPr>
      </w:pPr>
      <w:r w:rsidRPr="008708DE">
        <w:rPr>
          <w:rFonts w:ascii="Times New Roman" w:hAnsi="Times New Roman" w:cs="Times New Roman"/>
        </w:rPr>
        <w:t>Lecturer in E</w:t>
      </w:r>
      <w:r w:rsidR="00D07B8C" w:rsidRPr="008708DE">
        <w:rPr>
          <w:rFonts w:ascii="Times New Roman" w:hAnsi="Times New Roman" w:cs="Times New Roman"/>
        </w:rPr>
        <w:t>p</w:t>
      </w:r>
      <w:r w:rsidRPr="008708DE">
        <w:rPr>
          <w:rFonts w:ascii="Times New Roman" w:hAnsi="Times New Roman" w:cs="Times New Roman"/>
        </w:rPr>
        <w:t xml:space="preserve">idemiology </w:t>
      </w:r>
    </w:p>
    <w:p w14:paraId="1C5294C3" w14:textId="536E21D3" w:rsidR="002F0E25" w:rsidRPr="008708DE" w:rsidRDefault="001A0212" w:rsidP="0074134C">
      <w:pPr>
        <w:spacing w:after="0" w:line="360" w:lineRule="auto"/>
        <w:rPr>
          <w:rFonts w:ascii="Times New Roman" w:hAnsi="Times New Roman" w:cs="Times New Roman"/>
        </w:rPr>
      </w:pPr>
      <w:r w:rsidRPr="008708DE">
        <w:rPr>
          <w:rFonts w:ascii="Times New Roman" w:hAnsi="Times New Roman" w:cs="Times New Roman"/>
        </w:rPr>
        <w:t>School of Life Sciences</w:t>
      </w:r>
      <w:r w:rsidR="00BD3C67" w:rsidRPr="008708DE">
        <w:rPr>
          <w:rFonts w:ascii="Times New Roman" w:hAnsi="Times New Roman" w:cs="Times New Roman"/>
        </w:rPr>
        <w:t xml:space="preserve">, </w:t>
      </w:r>
      <w:r w:rsidRPr="008708DE">
        <w:rPr>
          <w:rFonts w:ascii="Times New Roman" w:hAnsi="Times New Roman" w:cs="Times New Roman"/>
        </w:rPr>
        <w:t xml:space="preserve">Keele University, </w:t>
      </w:r>
    </w:p>
    <w:p w14:paraId="08258D9D" w14:textId="33C516A8" w:rsidR="00E94BFC" w:rsidRPr="008708DE" w:rsidRDefault="00CC42BA" w:rsidP="0074134C">
      <w:pPr>
        <w:spacing w:after="0" w:line="360" w:lineRule="auto"/>
        <w:rPr>
          <w:rFonts w:ascii="Times New Roman" w:hAnsi="Times New Roman" w:cs="Times New Roman"/>
        </w:rPr>
      </w:pPr>
      <w:r w:rsidRPr="008708DE">
        <w:rPr>
          <w:rFonts w:ascii="Times New Roman" w:hAnsi="Times New Roman" w:cs="Times New Roman"/>
        </w:rPr>
        <w:t>Staffordshire</w:t>
      </w:r>
      <w:r w:rsidR="002F0E25" w:rsidRPr="008708DE">
        <w:rPr>
          <w:rFonts w:ascii="Times New Roman" w:hAnsi="Times New Roman" w:cs="Times New Roman"/>
        </w:rPr>
        <w:t xml:space="preserve">, United Kingdom, </w:t>
      </w:r>
      <w:r w:rsidR="00BA2B04" w:rsidRPr="008708DE">
        <w:rPr>
          <w:rFonts w:ascii="Times New Roman" w:hAnsi="Times New Roman" w:cs="Times New Roman"/>
        </w:rPr>
        <w:t>ST5 5BG</w:t>
      </w:r>
      <w:r w:rsidR="002F0E25" w:rsidRPr="008708DE">
        <w:rPr>
          <w:rFonts w:ascii="Times New Roman" w:hAnsi="Times New Roman" w:cs="Times New Roman"/>
        </w:rPr>
        <w:t xml:space="preserve">, Email: </w:t>
      </w:r>
      <w:hyperlink r:id="rId5" w:history="1">
        <w:r w:rsidR="00F76C6B" w:rsidRPr="008708DE">
          <w:rPr>
            <w:rStyle w:val="Hyperlink"/>
            <w:rFonts w:ascii="Times New Roman" w:hAnsi="Times New Roman" w:cs="Times New Roman"/>
          </w:rPr>
          <w:t>n.haider@keele.ac.uk</w:t>
        </w:r>
      </w:hyperlink>
      <w:r w:rsidR="00F76C6B" w:rsidRPr="008708DE">
        <w:rPr>
          <w:rFonts w:ascii="Times New Roman" w:hAnsi="Times New Roman" w:cs="Times New Roman"/>
        </w:rPr>
        <w:t xml:space="preserve"> </w:t>
      </w:r>
    </w:p>
    <w:sectPr w:rsidR="00E94BFC" w:rsidRPr="0087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21DCC"/>
    <w:multiLevelType w:val="hybridMultilevel"/>
    <w:tmpl w:val="8F54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2027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74"/>
    <w:rsid w:val="00007809"/>
    <w:rsid w:val="0003504A"/>
    <w:rsid w:val="00035053"/>
    <w:rsid w:val="00045C7E"/>
    <w:rsid w:val="00060BA3"/>
    <w:rsid w:val="000A7698"/>
    <w:rsid w:val="000B1FA9"/>
    <w:rsid w:val="000D58CB"/>
    <w:rsid w:val="000D701C"/>
    <w:rsid w:val="0010157E"/>
    <w:rsid w:val="001019C9"/>
    <w:rsid w:val="001115D9"/>
    <w:rsid w:val="00113A1C"/>
    <w:rsid w:val="00124E3C"/>
    <w:rsid w:val="0013392F"/>
    <w:rsid w:val="00151C0A"/>
    <w:rsid w:val="0015702B"/>
    <w:rsid w:val="00162064"/>
    <w:rsid w:val="001636B6"/>
    <w:rsid w:val="00167751"/>
    <w:rsid w:val="00172B9A"/>
    <w:rsid w:val="001736E0"/>
    <w:rsid w:val="00174F45"/>
    <w:rsid w:val="001755FB"/>
    <w:rsid w:val="00184C82"/>
    <w:rsid w:val="001A0212"/>
    <w:rsid w:val="001B4376"/>
    <w:rsid w:val="001C33A9"/>
    <w:rsid w:val="001D767C"/>
    <w:rsid w:val="001F7954"/>
    <w:rsid w:val="00202AEE"/>
    <w:rsid w:val="00217CF3"/>
    <w:rsid w:val="00260A77"/>
    <w:rsid w:val="002701BB"/>
    <w:rsid w:val="0028218D"/>
    <w:rsid w:val="002A473F"/>
    <w:rsid w:val="002B30E3"/>
    <w:rsid w:val="002B53F7"/>
    <w:rsid w:val="002B5D93"/>
    <w:rsid w:val="002D45BC"/>
    <w:rsid w:val="002E19CF"/>
    <w:rsid w:val="002F0E25"/>
    <w:rsid w:val="003100F0"/>
    <w:rsid w:val="003170D2"/>
    <w:rsid w:val="0032116A"/>
    <w:rsid w:val="00335A43"/>
    <w:rsid w:val="0033677F"/>
    <w:rsid w:val="00376CAA"/>
    <w:rsid w:val="003C1D52"/>
    <w:rsid w:val="003C4E62"/>
    <w:rsid w:val="003C5C46"/>
    <w:rsid w:val="003D440A"/>
    <w:rsid w:val="00410006"/>
    <w:rsid w:val="0042091B"/>
    <w:rsid w:val="00472DFB"/>
    <w:rsid w:val="00475340"/>
    <w:rsid w:val="004A709E"/>
    <w:rsid w:val="004C0236"/>
    <w:rsid w:val="004C2513"/>
    <w:rsid w:val="004D18E8"/>
    <w:rsid w:val="004D5B51"/>
    <w:rsid w:val="004E33B3"/>
    <w:rsid w:val="00501866"/>
    <w:rsid w:val="00523B6E"/>
    <w:rsid w:val="005305C3"/>
    <w:rsid w:val="00585926"/>
    <w:rsid w:val="005E0BD0"/>
    <w:rsid w:val="005E60D1"/>
    <w:rsid w:val="005E7C5A"/>
    <w:rsid w:val="005F0233"/>
    <w:rsid w:val="00616CB8"/>
    <w:rsid w:val="006613F9"/>
    <w:rsid w:val="00664663"/>
    <w:rsid w:val="00664B0A"/>
    <w:rsid w:val="00681BC5"/>
    <w:rsid w:val="006C4C6F"/>
    <w:rsid w:val="006D5C9B"/>
    <w:rsid w:val="00703854"/>
    <w:rsid w:val="007040D9"/>
    <w:rsid w:val="00710A9D"/>
    <w:rsid w:val="00735F6E"/>
    <w:rsid w:val="0074134C"/>
    <w:rsid w:val="007732C0"/>
    <w:rsid w:val="00793ED3"/>
    <w:rsid w:val="007A02DA"/>
    <w:rsid w:val="007C520C"/>
    <w:rsid w:val="007E6F01"/>
    <w:rsid w:val="007E7613"/>
    <w:rsid w:val="008067AE"/>
    <w:rsid w:val="008301BD"/>
    <w:rsid w:val="0086062F"/>
    <w:rsid w:val="00867E1C"/>
    <w:rsid w:val="008708DE"/>
    <w:rsid w:val="00887405"/>
    <w:rsid w:val="008A4EF8"/>
    <w:rsid w:val="008D0A15"/>
    <w:rsid w:val="008D1FE9"/>
    <w:rsid w:val="008D3388"/>
    <w:rsid w:val="008E2A69"/>
    <w:rsid w:val="0091213A"/>
    <w:rsid w:val="00917F4B"/>
    <w:rsid w:val="00921B73"/>
    <w:rsid w:val="00941FAF"/>
    <w:rsid w:val="00942155"/>
    <w:rsid w:val="00961A4C"/>
    <w:rsid w:val="009B5127"/>
    <w:rsid w:val="009C3396"/>
    <w:rsid w:val="009F712C"/>
    <w:rsid w:val="00A33070"/>
    <w:rsid w:val="00A33773"/>
    <w:rsid w:val="00A53661"/>
    <w:rsid w:val="00A7190D"/>
    <w:rsid w:val="00A87ECA"/>
    <w:rsid w:val="00A94908"/>
    <w:rsid w:val="00A95990"/>
    <w:rsid w:val="00AC2385"/>
    <w:rsid w:val="00AD728D"/>
    <w:rsid w:val="00B11D8C"/>
    <w:rsid w:val="00B21A9A"/>
    <w:rsid w:val="00B52FF1"/>
    <w:rsid w:val="00B62774"/>
    <w:rsid w:val="00B67EFE"/>
    <w:rsid w:val="00B7785D"/>
    <w:rsid w:val="00BA2B04"/>
    <w:rsid w:val="00BB2F53"/>
    <w:rsid w:val="00BB7BFD"/>
    <w:rsid w:val="00BB7DC4"/>
    <w:rsid w:val="00BD3C67"/>
    <w:rsid w:val="00BF5054"/>
    <w:rsid w:val="00C72A3D"/>
    <w:rsid w:val="00C77783"/>
    <w:rsid w:val="00C93472"/>
    <w:rsid w:val="00CB4725"/>
    <w:rsid w:val="00CC42BA"/>
    <w:rsid w:val="00CC6F8E"/>
    <w:rsid w:val="00CE3AB9"/>
    <w:rsid w:val="00D060E7"/>
    <w:rsid w:val="00D07B8C"/>
    <w:rsid w:val="00D108DB"/>
    <w:rsid w:val="00D27BA7"/>
    <w:rsid w:val="00D56D36"/>
    <w:rsid w:val="00D67278"/>
    <w:rsid w:val="00D90ABE"/>
    <w:rsid w:val="00DB05CC"/>
    <w:rsid w:val="00DB2DC1"/>
    <w:rsid w:val="00DB2F6C"/>
    <w:rsid w:val="00DB6AF4"/>
    <w:rsid w:val="00DE7F74"/>
    <w:rsid w:val="00E02C50"/>
    <w:rsid w:val="00E06B98"/>
    <w:rsid w:val="00E32A53"/>
    <w:rsid w:val="00E35841"/>
    <w:rsid w:val="00E42260"/>
    <w:rsid w:val="00E57AD2"/>
    <w:rsid w:val="00E86E03"/>
    <w:rsid w:val="00E94BFC"/>
    <w:rsid w:val="00EE6495"/>
    <w:rsid w:val="00EF5437"/>
    <w:rsid w:val="00F04560"/>
    <w:rsid w:val="00F3302F"/>
    <w:rsid w:val="00F3371A"/>
    <w:rsid w:val="00F76C6B"/>
    <w:rsid w:val="00F96759"/>
    <w:rsid w:val="00FA5C16"/>
    <w:rsid w:val="00FA5E9E"/>
    <w:rsid w:val="00FA6655"/>
    <w:rsid w:val="00FC2C4F"/>
    <w:rsid w:val="00FE52C4"/>
    <w:rsid w:val="00FE7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AE33B"/>
  <w15:chartTrackingRefBased/>
  <w15:docId w15:val="{A4D9D3BF-8C97-44D6-B211-CEDFF0F9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E25"/>
    <w:rPr>
      <w:color w:val="0000FF"/>
      <w:u w:val="single"/>
    </w:rPr>
  </w:style>
  <w:style w:type="character" w:styleId="UnresolvedMention">
    <w:name w:val="Unresolved Mention"/>
    <w:basedOn w:val="DefaultParagraphFont"/>
    <w:uiPriority w:val="99"/>
    <w:semiHidden/>
    <w:unhideWhenUsed/>
    <w:rsid w:val="00F76C6B"/>
    <w:rPr>
      <w:color w:val="605E5C"/>
      <w:shd w:val="clear" w:color="auto" w:fill="E1DFDD"/>
    </w:rPr>
  </w:style>
  <w:style w:type="character" w:styleId="PlaceholderText">
    <w:name w:val="Placeholder Text"/>
    <w:basedOn w:val="DefaultParagraphFont"/>
    <w:uiPriority w:val="99"/>
    <w:semiHidden/>
    <w:rsid w:val="000A7698"/>
    <w:rPr>
      <w:color w:val="808080"/>
    </w:rPr>
  </w:style>
  <w:style w:type="character" w:customStyle="1" w:styleId="cf01">
    <w:name w:val="cf01"/>
    <w:basedOn w:val="DefaultParagraphFont"/>
    <w:rsid w:val="0015702B"/>
    <w:rPr>
      <w:rFonts w:ascii="Segoe UI" w:hAnsi="Segoe UI" w:cs="Segoe UI" w:hint="default"/>
      <w:sz w:val="18"/>
      <w:szCs w:val="18"/>
    </w:rPr>
  </w:style>
  <w:style w:type="paragraph" w:styleId="ListParagraph">
    <w:name w:val="List Paragraph"/>
    <w:basedOn w:val="Normal"/>
    <w:uiPriority w:val="34"/>
    <w:qFormat/>
    <w:rsid w:val="00FE52C4"/>
    <w:pPr>
      <w:ind w:left="720"/>
      <w:contextualSpacing/>
    </w:pPr>
  </w:style>
  <w:style w:type="paragraph" w:styleId="Revision">
    <w:name w:val="Revision"/>
    <w:hidden/>
    <w:uiPriority w:val="99"/>
    <w:semiHidden/>
    <w:rsid w:val="00475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aider@keele.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3062</Characters>
  <Application>Microsoft Office Word</Application>
  <DocSecurity>0</DocSecurity>
  <Lines>55</Lines>
  <Paragraphs>18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3</cp:revision>
  <dcterms:created xsi:type="dcterms:W3CDTF">2024-03-19T10:22:00Z</dcterms:created>
  <dcterms:modified xsi:type="dcterms:W3CDTF">2024-03-19T22:00:00Z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e7ae1f23894820151085619a9481e793bbaae47f43f62619ab8657514a72043f</vt:lpwstr>
  </property>
</Properties>
</file>